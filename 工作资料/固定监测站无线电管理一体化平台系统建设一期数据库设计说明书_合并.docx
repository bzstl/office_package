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185" w:rsidRDefault="00DF6185" w:rsidP="00DF6185">
      <w:pPr>
        <w:jc w:val="center"/>
      </w:pPr>
    </w:p>
    <w:p w:rsidR="00DF6185" w:rsidRDefault="00DF6185" w:rsidP="00DF6185">
      <w:pPr>
        <w:jc w:val="center"/>
      </w:pPr>
    </w:p>
    <w:p w:rsidR="00DF6185" w:rsidRDefault="00DF6185" w:rsidP="00DF6185">
      <w:pPr>
        <w:jc w:val="center"/>
        <w:rPr>
          <w:b/>
          <w:sz w:val="52"/>
          <w:szCs w:val="52"/>
        </w:rPr>
      </w:pPr>
    </w:p>
    <w:p w:rsidR="000F6953" w:rsidRDefault="00D30474" w:rsidP="00DF6185">
      <w:pPr>
        <w:jc w:val="center"/>
        <w:rPr>
          <w:b/>
          <w:sz w:val="52"/>
          <w:szCs w:val="52"/>
        </w:rPr>
      </w:pPr>
      <w:r w:rsidRPr="00D55151">
        <w:rPr>
          <w:rFonts w:hint="eastAsia"/>
          <w:b/>
          <w:sz w:val="52"/>
          <w:szCs w:val="52"/>
        </w:rPr>
        <w:t>上海市</w:t>
      </w:r>
      <w:r w:rsidR="0083317F" w:rsidRPr="00D55151">
        <w:rPr>
          <w:rFonts w:hint="eastAsia"/>
          <w:b/>
          <w:sz w:val="52"/>
          <w:szCs w:val="52"/>
        </w:rPr>
        <w:t>无线电管理</w:t>
      </w:r>
      <w:r w:rsidR="000F6953">
        <w:rPr>
          <w:rFonts w:hint="eastAsia"/>
          <w:b/>
          <w:sz w:val="52"/>
          <w:szCs w:val="52"/>
        </w:rPr>
        <w:t>局</w:t>
      </w:r>
    </w:p>
    <w:p w:rsidR="00EF5E0F" w:rsidRPr="00D55151" w:rsidRDefault="000F6953" w:rsidP="00DF6185">
      <w:pPr>
        <w:jc w:val="center"/>
        <w:rPr>
          <w:b/>
          <w:sz w:val="52"/>
          <w:szCs w:val="52"/>
        </w:rPr>
      </w:pPr>
      <w:r w:rsidRPr="000F6953">
        <w:rPr>
          <w:rFonts w:hint="eastAsia"/>
          <w:b/>
          <w:sz w:val="52"/>
          <w:szCs w:val="52"/>
        </w:rPr>
        <w:t>固定监测站无线电管理一体化平台系统建设一期</w:t>
      </w:r>
    </w:p>
    <w:p w:rsidR="001E1AF0" w:rsidRDefault="00B709B5" w:rsidP="00DF6185">
      <w:pPr>
        <w:jc w:val="center"/>
        <w:rPr>
          <w:b/>
          <w:sz w:val="52"/>
          <w:szCs w:val="52"/>
        </w:rPr>
      </w:pPr>
      <w:r>
        <w:rPr>
          <w:b/>
          <w:sz w:val="52"/>
          <w:szCs w:val="52"/>
        </w:rPr>
        <w:t>设计</w:t>
      </w:r>
      <w:r>
        <w:rPr>
          <w:rFonts w:hint="eastAsia"/>
          <w:b/>
          <w:sz w:val="52"/>
          <w:szCs w:val="52"/>
        </w:rPr>
        <w:t>说明书</w:t>
      </w:r>
    </w:p>
    <w:p w:rsidR="00FE1091" w:rsidRPr="00FE1091" w:rsidRDefault="00FE1091" w:rsidP="00DF6185">
      <w:pPr>
        <w:jc w:val="center"/>
        <w:rPr>
          <w:b/>
          <w:sz w:val="52"/>
          <w:szCs w:val="52"/>
        </w:rPr>
      </w:pPr>
      <w:r>
        <w:rPr>
          <w:rFonts w:hint="eastAsia"/>
          <w:b/>
          <w:sz w:val="52"/>
          <w:szCs w:val="52"/>
        </w:rPr>
        <w:t>（</w:t>
      </w:r>
      <w:r w:rsidR="00B709B5">
        <w:rPr>
          <w:rFonts w:hint="eastAsia"/>
          <w:b/>
          <w:sz w:val="52"/>
          <w:szCs w:val="52"/>
        </w:rPr>
        <w:t>数据库设计</w:t>
      </w:r>
      <w:r>
        <w:rPr>
          <w:rFonts w:hint="eastAsia"/>
          <w:b/>
          <w:sz w:val="52"/>
          <w:szCs w:val="52"/>
        </w:rPr>
        <w:t>）</w:t>
      </w:r>
    </w:p>
    <w:p w:rsidR="00DF6185" w:rsidRDefault="00DF6185" w:rsidP="00DF6185">
      <w:pPr>
        <w:jc w:val="center"/>
        <w:rPr>
          <w:b/>
          <w:sz w:val="52"/>
          <w:szCs w:val="52"/>
        </w:rPr>
      </w:pPr>
    </w:p>
    <w:p w:rsidR="00DF6185" w:rsidRDefault="00DF6185" w:rsidP="00DF6185">
      <w:pPr>
        <w:jc w:val="center"/>
        <w:rPr>
          <w:b/>
          <w:sz w:val="52"/>
          <w:szCs w:val="52"/>
        </w:rPr>
      </w:pPr>
    </w:p>
    <w:p w:rsidR="00DF6185" w:rsidRDefault="00DF6185" w:rsidP="00DF6185">
      <w:pPr>
        <w:jc w:val="center"/>
        <w:rPr>
          <w:b/>
          <w:sz w:val="52"/>
          <w:szCs w:val="52"/>
        </w:rPr>
      </w:pPr>
    </w:p>
    <w:p w:rsidR="00DF6185" w:rsidRDefault="00DF6185" w:rsidP="00DF6185">
      <w:pPr>
        <w:jc w:val="center"/>
        <w:rPr>
          <w:b/>
          <w:sz w:val="52"/>
          <w:szCs w:val="52"/>
        </w:rPr>
      </w:pPr>
    </w:p>
    <w:p w:rsidR="00DF6185" w:rsidRDefault="00DF6185" w:rsidP="00DF6185">
      <w:pPr>
        <w:jc w:val="center"/>
        <w:rPr>
          <w:b/>
          <w:sz w:val="52"/>
          <w:szCs w:val="52"/>
        </w:rPr>
      </w:pPr>
    </w:p>
    <w:p w:rsidR="00DF6185" w:rsidRDefault="00DF6185" w:rsidP="00DF6185">
      <w:pPr>
        <w:jc w:val="center"/>
        <w:rPr>
          <w:b/>
          <w:sz w:val="52"/>
          <w:szCs w:val="52"/>
        </w:rPr>
      </w:pPr>
    </w:p>
    <w:p w:rsidR="00DF6185" w:rsidRDefault="00DF6185" w:rsidP="00DF6185">
      <w:pPr>
        <w:jc w:val="center"/>
        <w:rPr>
          <w:b/>
          <w:sz w:val="52"/>
          <w:szCs w:val="52"/>
        </w:rPr>
      </w:pPr>
    </w:p>
    <w:p w:rsidR="00DF6185" w:rsidRDefault="00DF6185" w:rsidP="00DF6185">
      <w:pPr>
        <w:jc w:val="center"/>
        <w:rPr>
          <w:b/>
          <w:sz w:val="32"/>
          <w:szCs w:val="32"/>
        </w:rPr>
      </w:pPr>
      <w:r w:rsidRPr="00DF6185">
        <w:rPr>
          <w:rFonts w:hint="eastAsia"/>
          <w:b/>
          <w:sz w:val="32"/>
          <w:szCs w:val="32"/>
        </w:rPr>
        <w:t>深圳嵘兴实业发展有限公司</w:t>
      </w:r>
    </w:p>
    <w:p w:rsidR="00DF6185" w:rsidRDefault="00DF6185" w:rsidP="00DF6185">
      <w:pPr>
        <w:jc w:val="center"/>
        <w:rPr>
          <w:b/>
          <w:sz w:val="32"/>
          <w:szCs w:val="32"/>
        </w:rPr>
      </w:pPr>
    </w:p>
    <w:p w:rsidR="00DF6185" w:rsidRDefault="00DF6185" w:rsidP="00DF6185">
      <w:pPr>
        <w:jc w:val="center"/>
        <w:rPr>
          <w:b/>
          <w:sz w:val="32"/>
          <w:szCs w:val="32"/>
        </w:rPr>
      </w:pPr>
    </w:p>
    <w:p w:rsidR="006F7768" w:rsidRPr="003F6B95" w:rsidRDefault="006F7768" w:rsidP="006F7768">
      <w:pPr>
        <w:jc w:val="center"/>
        <w:rPr>
          <w:rFonts w:asciiTheme="minorEastAsia" w:eastAsiaTheme="minorEastAsia" w:hAnsiTheme="minorEastAsia"/>
          <w:sz w:val="24"/>
          <w:szCs w:val="24"/>
        </w:rPr>
      </w:pPr>
      <w:r w:rsidRPr="003F6B95">
        <w:rPr>
          <w:rFonts w:asciiTheme="minorEastAsia" w:eastAsiaTheme="minorEastAsia" w:hAnsiTheme="minorEastAsia" w:hint="eastAsia"/>
          <w:sz w:val="24"/>
          <w:szCs w:val="24"/>
        </w:rPr>
        <w:t>目录</w:t>
      </w:r>
    </w:p>
    <w:p w:rsidR="00782A23" w:rsidRPr="00782A23" w:rsidRDefault="006F7768">
      <w:pPr>
        <w:pStyle w:val="11"/>
        <w:tabs>
          <w:tab w:val="right" w:leader="dot" w:pos="8296"/>
        </w:tabs>
        <w:rPr>
          <w:rFonts w:asciiTheme="minorEastAsia" w:eastAsiaTheme="minorEastAsia" w:hAnsiTheme="minorEastAsia" w:cstheme="minorBidi"/>
          <w:noProof/>
          <w:sz w:val="21"/>
          <w:szCs w:val="22"/>
        </w:rPr>
      </w:pPr>
      <w:r w:rsidRPr="00782A23">
        <w:rPr>
          <w:rFonts w:asciiTheme="minorEastAsia" w:eastAsiaTheme="minorEastAsia" w:hAnsiTheme="minorEastAsia"/>
        </w:rPr>
        <w:fldChar w:fldCharType="begin"/>
      </w:r>
      <w:r w:rsidRPr="00782A23">
        <w:rPr>
          <w:rFonts w:asciiTheme="minorEastAsia" w:eastAsiaTheme="minorEastAsia" w:hAnsiTheme="minorEastAsia"/>
        </w:rPr>
        <w:instrText xml:space="preserve"> </w:instrText>
      </w:r>
      <w:r w:rsidRPr="00782A23">
        <w:rPr>
          <w:rFonts w:asciiTheme="minorEastAsia" w:eastAsiaTheme="minorEastAsia" w:hAnsiTheme="minorEastAsia" w:hint="eastAsia"/>
        </w:rPr>
        <w:instrText>TOC \o "1-3" \h \z \u</w:instrText>
      </w:r>
      <w:r w:rsidRPr="00782A23">
        <w:rPr>
          <w:rFonts w:asciiTheme="minorEastAsia" w:eastAsiaTheme="minorEastAsia" w:hAnsiTheme="minorEastAsia"/>
        </w:rPr>
        <w:instrText xml:space="preserve"> </w:instrText>
      </w:r>
      <w:r w:rsidRPr="00782A23">
        <w:rPr>
          <w:rFonts w:asciiTheme="minorEastAsia" w:eastAsiaTheme="minorEastAsia" w:hAnsiTheme="minorEastAsia"/>
        </w:rPr>
        <w:fldChar w:fldCharType="separate"/>
      </w:r>
      <w:hyperlink w:anchor="_Toc460855718" w:history="1">
        <w:r w:rsidR="00782A23" w:rsidRPr="00782A23">
          <w:rPr>
            <w:rStyle w:val="ae"/>
            <w:rFonts w:asciiTheme="minorEastAsia" w:eastAsiaTheme="minorEastAsia" w:hAnsiTheme="minorEastAsia" w:hint="eastAsia"/>
            <w:noProof/>
          </w:rPr>
          <w:t>第1章 范围</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_Toc460855718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4</w:t>
        </w:r>
        <w:r w:rsidR="00782A23" w:rsidRPr="00782A23">
          <w:rPr>
            <w:rFonts w:asciiTheme="minorEastAsia" w:eastAsiaTheme="minorEastAsia" w:hAnsiTheme="minorEastAsia"/>
            <w:noProof/>
            <w:webHidden/>
          </w:rPr>
          <w:fldChar w:fldCharType="end"/>
        </w:r>
      </w:hyperlink>
    </w:p>
    <w:p w:rsidR="00782A23" w:rsidRPr="00782A23" w:rsidRDefault="00235915">
      <w:pPr>
        <w:pStyle w:val="11"/>
        <w:tabs>
          <w:tab w:val="right" w:leader="dot" w:pos="8296"/>
        </w:tabs>
        <w:rPr>
          <w:rFonts w:asciiTheme="minorEastAsia" w:eastAsiaTheme="minorEastAsia" w:hAnsiTheme="minorEastAsia" w:cstheme="minorBidi"/>
          <w:noProof/>
          <w:sz w:val="21"/>
          <w:szCs w:val="22"/>
        </w:rPr>
      </w:pPr>
      <w:hyperlink w:anchor="_Toc460855719" w:history="1">
        <w:r w:rsidR="00782A23" w:rsidRPr="00782A23">
          <w:rPr>
            <w:rStyle w:val="ae"/>
            <w:rFonts w:asciiTheme="minorEastAsia" w:eastAsiaTheme="minorEastAsia" w:hAnsiTheme="minorEastAsia" w:hint="eastAsia"/>
            <w:noProof/>
          </w:rPr>
          <w:t>第2章 规范性引用文件</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_Toc460855719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5</w:t>
        </w:r>
        <w:r w:rsidR="00782A23" w:rsidRPr="00782A23">
          <w:rPr>
            <w:rFonts w:asciiTheme="minorEastAsia" w:eastAsiaTheme="minorEastAsia" w:hAnsiTheme="minorEastAsia"/>
            <w:noProof/>
            <w:webHidden/>
          </w:rPr>
          <w:fldChar w:fldCharType="end"/>
        </w:r>
      </w:hyperlink>
    </w:p>
    <w:p w:rsidR="00782A23" w:rsidRPr="00782A23" w:rsidRDefault="00235915">
      <w:pPr>
        <w:pStyle w:val="11"/>
        <w:tabs>
          <w:tab w:val="right" w:leader="dot" w:pos="8296"/>
        </w:tabs>
        <w:rPr>
          <w:rFonts w:asciiTheme="minorEastAsia" w:eastAsiaTheme="minorEastAsia" w:hAnsiTheme="minorEastAsia" w:cstheme="minorBidi"/>
          <w:noProof/>
          <w:sz w:val="21"/>
          <w:szCs w:val="22"/>
        </w:rPr>
      </w:pPr>
      <w:hyperlink w:anchor="_Toc460855720" w:history="1">
        <w:r w:rsidR="00782A23" w:rsidRPr="00782A23">
          <w:rPr>
            <w:rStyle w:val="ae"/>
            <w:rFonts w:asciiTheme="minorEastAsia" w:eastAsiaTheme="minorEastAsia" w:hAnsiTheme="minorEastAsia" w:hint="eastAsia"/>
            <w:noProof/>
          </w:rPr>
          <w:t>第3章 总体设计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_Toc460855720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5</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21" w:history="1">
        <w:r w:rsidR="00782A23" w:rsidRPr="00782A23">
          <w:rPr>
            <w:rStyle w:val="ae"/>
            <w:rFonts w:asciiTheme="minorEastAsia" w:eastAsiaTheme="minorEastAsia" w:hAnsiTheme="minorEastAsia"/>
            <w:noProof/>
          </w:rPr>
          <w:t>3.1</w:t>
        </w:r>
        <w:r w:rsidR="00782A23" w:rsidRPr="00782A23">
          <w:rPr>
            <w:rStyle w:val="ae"/>
            <w:rFonts w:asciiTheme="minorEastAsia" w:eastAsiaTheme="minorEastAsia" w:hAnsiTheme="minorEastAsia" w:hint="eastAsia"/>
            <w:noProof/>
          </w:rPr>
          <w:t xml:space="preserve"> 平台数据库的构成</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_Toc460855721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5</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22" w:history="1">
        <w:r w:rsidR="00782A23" w:rsidRPr="00782A23">
          <w:rPr>
            <w:rStyle w:val="ae"/>
            <w:rFonts w:asciiTheme="minorEastAsia" w:eastAsiaTheme="minorEastAsia" w:hAnsiTheme="minorEastAsia"/>
            <w:noProof/>
          </w:rPr>
          <w:t>3.2</w:t>
        </w:r>
        <w:r w:rsidR="00782A23" w:rsidRPr="00782A23">
          <w:rPr>
            <w:rStyle w:val="ae"/>
            <w:rFonts w:asciiTheme="minorEastAsia" w:eastAsiaTheme="minorEastAsia" w:hAnsiTheme="minorEastAsia" w:hint="eastAsia"/>
            <w:noProof/>
          </w:rPr>
          <w:t xml:space="preserve"> 平台数据库的命名</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_Toc460855722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7</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23" w:history="1">
        <w:r w:rsidR="00782A23" w:rsidRPr="00782A23">
          <w:rPr>
            <w:rStyle w:val="ae"/>
            <w:rFonts w:asciiTheme="minorEastAsia" w:eastAsiaTheme="minorEastAsia" w:hAnsiTheme="minorEastAsia"/>
            <w:noProof/>
          </w:rPr>
          <w:t>3.2.1</w:t>
        </w:r>
        <w:r w:rsidR="00782A23" w:rsidRPr="00782A23">
          <w:rPr>
            <w:rStyle w:val="ae"/>
            <w:rFonts w:asciiTheme="minorEastAsia" w:eastAsiaTheme="minorEastAsia" w:hAnsiTheme="minorEastAsia" w:hint="eastAsia"/>
            <w:noProof/>
          </w:rPr>
          <w:t xml:space="preserve"> 标准数据库的命名</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_Toc460855723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7</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24" w:history="1">
        <w:r w:rsidR="00782A23" w:rsidRPr="00782A23">
          <w:rPr>
            <w:rStyle w:val="ae"/>
            <w:rFonts w:asciiTheme="minorEastAsia" w:eastAsiaTheme="minorEastAsia" w:hAnsiTheme="minorEastAsia"/>
            <w:noProof/>
          </w:rPr>
          <w:t>3.2.2</w:t>
        </w:r>
        <w:r w:rsidR="00782A23" w:rsidRPr="00782A23">
          <w:rPr>
            <w:rStyle w:val="ae"/>
            <w:rFonts w:asciiTheme="minorEastAsia" w:eastAsiaTheme="minorEastAsia" w:hAnsiTheme="minorEastAsia" w:hint="eastAsia"/>
            <w:noProof/>
          </w:rPr>
          <w:t xml:space="preserve"> 本地数据库的命名</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_Toc460855724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7</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25" w:history="1">
        <w:r w:rsidR="00782A23" w:rsidRPr="00782A23">
          <w:rPr>
            <w:rStyle w:val="ae"/>
            <w:rFonts w:asciiTheme="minorEastAsia" w:eastAsiaTheme="minorEastAsia" w:hAnsiTheme="minorEastAsia"/>
            <w:noProof/>
          </w:rPr>
          <w:t>3.3</w:t>
        </w:r>
        <w:r w:rsidR="00782A23" w:rsidRPr="00782A23">
          <w:rPr>
            <w:rStyle w:val="ae"/>
            <w:rFonts w:asciiTheme="minorEastAsia" w:eastAsiaTheme="minorEastAsia" w:hAnsiTheme="minorEastAsia" w:hint="eastAsia"/>
            <w:noProof/>
          </w:rPr>
          <w:t xml:space="preserve"> 平台数据库结构设计格式说明</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_Toc460855725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9</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26" w:history="1">
        <w:r w:rsidR="00782A23" w:rsidRPr="00782A23">
          <w:rPr>
            <w:rStyle w:val="ae"/>
            <w:rFonts w:asciiTheme="minorEastAsia" w:eastAsiaTheme="minorEastAsia" w:hAnsiTheme="minorEastAsia"/>
            <w:noProof/>
          </w:rPr>
          <w:t>3.3.1</w:t>
        </w:r>
        <w:r w:rsidR="00782A23" w:rsidRPr="00782A23">
          <w:rPr>
            <w:rStyle w:val="ae"/>
            <w:rFonts w:asciiTheme="minorEastAsia" w:eastAsiaTheme="minorEastAsia" w:hAnsiTheme="minorEastAsia" w:hint="eastAsia"/>
            <w:noProof/>
          </w:rPr>
          <w:t xml:space="preserve"> 平台数据库的命名</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_Toc460855726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9</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27" w:history="1">
        <w:r w:rsidR="00782A23" w:rsidRPr="00782A23">
          <w:rPr>
            <w:rStyle w:val="ae"/>
            <w:rFonts w:asciiTheme="minorEastAsia" w:eastAsiaTheme="minorEastAsia" w:hAnsiTheme="minorEastAsia"/>
            <w:noProof/>
          </w:rPr>
          <w:t>3.3.2</w:t>
        </w:r>
        <w:r w:rsidR="00782A23" w:rsidRPr="00782A23">
          <w:rPr>
            <w:rStyle w:val="ae"/>
            <w:rFonts w:asciiTheme="minorEastAsia" w:eastAsiaTheme="minorEastAsia" w:hAnsiTheme="minorEastAsia" w:hint="eastAsia"/>
            <w:noProof/>
          </w:rPr>
          <w:t xml:space="preserve"> 平台数据库表的命名</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_Toc460855727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9</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28" w:history="1">
        <w:r w:rsidR="00782A23" w:rsidRPr="00782A23">
          <w:rPr>
            <w:rStyle w:val="ae"/>
            <w:rFonts w:asciiTheme="minorEastAsia" w:eastAsiaTheme="minorEastAsia" w:hAnsiTheme="minorEastAsia"/>
            <w:noProof/>
          </w:rPr>
          <w:t>3.3.3</w:t>
        </w:r>
        <w:r w:rsidR="00782A23" w:rsidRPr="00782A23">
          <w:rPr>
            <w:rStyle w:val="ae"/>
            <w:rFonts w:asciiTheme="minorEastAsia" w:eastAsiaTheme="minorEastAsia" w:hAnsiTheme="minorEastAsia" w:hint="eastAsia"/>
            <w:noProof/>
          </w:rPr>
          <w:t xml:space="preserve"> 平台数据库表结构的描述</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_Toc460855728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9</w:t>
        </w:r>
        <w:r w:rsidR="00782A23" w:rsidRPr="00782A23">
          <w:rPr>
            <w:rFonts w:asciiTheme="minorEastAsia" w:eastAsiaTheme="minorEastAsia" w:hAnsiTheme="minorEastAsia"/>
            <w:noProof/>
            <w:webHidden/>
          </w:rPr>
          <w:fldChar w:fldCharType="end"/>
        </w:r>
      </w:hyperlink>
    </w:p>
    <w:p w:rsidR="00782A23" w:rsidRPr="00782A23" w:rsidRDefault="00235915">
      <w:pPr>
        <w:pStyle w:val="11"/>
        <w:tabs>
          <w:tab w:val="right" w:leader="dot" w:pos="8296"/>
        </w:tabs>
        <w:rPr>
          <w:rFonts w:asciiTheme="minorEastAsia" w:eastAsiaTheme="minorEastAsia" w:hAnsiTheme="minorEastAsia" w:cstheme="minorBidi"/>
          <w:noProof/>
          <w:sz w:val="21"/>
          <w:szCs w:val="22"/>
        </w:rPr>
      </w:pPr>
      <w:hyperlink w:anchor="_Toc460855729" w:history="1">
        <w:r w:rsidR="00782A23" w:rsidRPr="00782A23">
          <w:rPr>
            <w:rStyle w:val="ae"/>
            <w:rFonts w:asciiTheme="minorEastAsia" w:eastAsiaTheme="minorEastAsia" w:hAnsiTheme="minorEastAsia" w:hint="eastAsia"/>
            <w:noProof/>
          </w:rPr>
          <w:t>第4章 平台数据库结构设计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_Toc460855729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11</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30" w:history="1">
        <w:r w:rsidR="00782A23" w:rsidRPr="00782A23">
          <w:rPr>
            <w:rStyle w:val="ae"/>
            <w:rFonts w:asciiTheme="minorEastAsia" w:eastAsiaTheme="minorEastAsia" w:hAnsiTheme="minorEastAsia"/>
            <w:noProof/>
          </w:rPr>
          <w:t>4.1</w:t>
        </w:r>
        <w:r w:rsidR="00782A23" w:rsidRPr="00782A23">
          <w:rPr>
            <w:rStyle w:val="ae"/>
            <w:rFonts w:asciiTheme="minorEastAsia" w:eastAsiaTheme="minorEastAsia" w:hAnsiTheme="minorEastAsia" w:hint="eastAsia"/>
            <w:noProof/>
          </w:rPr>
          <w:t xml:space="preserve"> 流程引擎数据库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_Toc460855730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11</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31" w:history="1">
        <w:r w:rsidR="00782A23" w:rsidRPr="00782A23">
          <w:rPr>
            <w:rStyle w:val="ae"/>
            <w:rFonts w:asciiTheme="minorEastAsia" w:eastAsiaTheme="minorEastAsia" w:hAnsiTheme="minorEastAsia"/>
            <w:noProof/>
          </w:rPr>
          <w:t>4.1.1</w:t>
        </w:r>
        <w:r w:rsidR="00782A23" w:rsidRPr="00782A23">
          <w:rPr>
            <w:rStyle w:val="ae"/>
            <w:rFonts w:asciiTheme="minorEastAsia" w:eastAsiaTheme="minorEastAsia" w:hAnsiTheme="minorEastAsia" w:hint="eastAsia"/>
            <w:noProof/>
          </w:rPr>
          <w:t xml:space="preserve"> 数据表结构设计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_Toc460855731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11</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32" w:history="1">
        <w:r w:rsidR="00782A23" w:rsidRPr="00782A23">
          <w:rPr>
            <w:rStyle w:val="ae"/>
            <w:rFonts w:asciiTheme="minorEastAsia" w:eastAsiaTheme="minorEastAsia" w:hAnsiTheme="minorEastAsia"/>
            <w:noProof/>
          </w:rPr>
          <w:t>4.1.2</w:t>
        </w:r>
        <w:r w:rsidR="00782A23" w:rsidRPr="00782A23">
          <w:rPr>
            <w:rStyle w:val="ae"/>
            <w:rFonts w:asciiTheme="minorEastAsia" w:eastAsiaTheme="minorEastAsia" w:hAnsiTheme="minorEastAsia" w:hint="eastAsia"/>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_Toc460855732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13</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33" w:history="1">
        <w:r w:rsidR="00782A23" w:rsidRPr="00782A23">
          <w:rPr>
            <w:rStyle w:val="ae"/>
            <w:rFonts w:asciiTheme="minorEastAsia" w:eastAsiaTheme="minorEastAsia" w:hAnsiTheme="minorEastAsia"/>
            <w:bCs/>
            <w:noProof/>
          </w:rPr>
          <w:t>4.2</w:t>
        </w:r>
        <w:r w:rsidR="00782A23" w:rsidRPr="00782A23">
          <w:rPr>
            <w:rStyle w:val="ae"/>
            <w:rFonts w:asciiTheme="minorEastAsia" w:eastAsiaTheme="minorEastAsia" w:hAnsiTheme="minorEastAsia" w:hint="eastAsia"/>
            <w:bCs/>
            <w:noProof/>
          </w:rPr>
          <w:t xml:space="preserve"> 审批数据库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_Toc460855733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23</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34" w:history="1">
        <w:r w:rsidR="00782A23" w:rsidRPr="00782A23">
          <w:rPr>
            <w:rStyle w:val="ae"/>
            <w:rFonts w:asciiTheme="minorEastAsia" w:eastAsiaTheme="minorEastAsia" w:hAnsiTheme="minorEastAsia"/>
            <w:noProof/>
          </w:rPr>
          <w:t>4.2.1</w:t>
        </w:r>
        <w:r w:rsidR="00782A23" w:rsidRPr="00782A23">
          <w:rPr>
            <w:rStyle w:val="ae"/>
            <w:rFonts w:asciiTheme="minorEastAsia" w:eastAsiaTheme="minorEastAsia" w:hAnsiTheme="minorEastAsia" w:hint="eastAsia"/>
            <w:bCs/>
            <w:noProof/>
          </w:rPr>
          <w:t xml:space="preserve"> 数据库结构设计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_Toc460855734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23</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35" w:history="1">
        <w:r w:rsidR="00782A23" w:rsidRPr="00782A23">
          <w:rPr>
            <w:rStyle w:val="ae"/>
            <w:rFonts w:asciiTheme="minorEastAsia" w:eastAsiaTheme="minorEastAsia" w:hAnsiTheme="minorEastAsia"/>
            <w:noProof/>
          </w:rPr>
          <w:t>4.2.2</w:t>
        </w:r>
        <w:r w:rsidR="00782A23" w:rsidRPr="00782A23">
          <w:rPr>
            <w:rStyle w:val="ae"/>
            <w:rFonts w:asciiTheme="minorEastAsia" w:eastAsiaTheme="minorEastAsia" w:hAnsiTheme="minorEastAsia" w:hint="eastAsia"/>
            <w:bCs/>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_Toc460855735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23</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36" w:history="1">
        <w:r w:rsidR="00782A23" w:rsidRPr="00782A23">
          <w:rPr>
            <w:rStyle w:val="ae"/>
            <w:rFonts w:asciiTheme="minorEastAsia" w:eastAsiaTheme="minorEastAsia" w:hAnsiTheme="minorEastAsia"/>
            <w:noProof/>
          </w:rPr>
          <w:t>4.3</w:t>
        </w:r>
        <w:r w:rsidR="00782A23" w:rsidRPr="00782A23">
          <w:rPr>
            <w:rStyle w:val="ae"/>
            <w:rFonts w:asciiTheme="minorEastAsia" w:eastAsiaTheme="minorEastAsia" w:hAnsiTheme="minorEastAsia" w:hint="eastAsia"/>
            <w:noProof/>
          </w:rPr>
          <w:t xml:space="preserve"> 标准业余台站数据库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_Toc460855736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33</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37" w:history="1">
        <w:r w:rsidR="00782A23" w:rsidRPr="00782A23">
          <w:rPr>
            <w:rStyle w:val="ae"/>
            <w:rFonts w:asciiTheme="minorEastAsia" w:eastAsiaTheme="minorEastAsia" w:hAnsiTheme="minorEastAsia"/>
            <w:noProof/>
          </w:rPr>
          <w:t>4.4</w:t>
        </w:r>
        <w:r w:rsidR="00782A23" w:rsidRPr="00782A23">
          <w:rPr>
            <w:rStyle w:val="ae"/>
            <w:rFonts w:asciiTheme="minorEastAsia" w:eastAsiaTheme="minorEastAsia" w:hAnsiTheme="minorEastAsia" w:hint="eastAsia"/>
            <w:noProof/>
          </w:rPr>
          <w:t xml:space="preserve"> 扩充频率资源数据库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_Toc460855737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38</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38" w:history="1">
        <w:r w:rsidR="00782A23" w:rsidRPr="00782A23">
          <w:rPr>
            <w:rStyle w:val="ae"/>
            <w:rFonts w:asciiTheme="minorEastAsia" w:eastAsiaTheme="minorEastAsia" w:hAnsiTheme="minorEastAsia"/>
            <w:noProof/>
          </w:rPr>
          <w:t>4.4.1</w:t>
        </w:r>
        <w:r w:rsidR="00782A23" w:rsidRPr="00782A23">
          <w:rPr>
            <w:rStyle w:val="ae"/>
            <w:rFonts w:asciiTheme="minorEastAsia" w:eastAsiaTheme="minorEastAsia" w:hAnsiTheme="minorEastAsia" w:hint="eastAsia"/>
            <w:noProof/>
          </w:rPr>
          <w:t xml:space="preserve"> 数据表结构设计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_Toc460855738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38</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39" w:history="1">
        <w:r w:rsidR="00782A23" w:rsidRPr="00782A23">
          <w:rPr>
            <w:rStyle w:val="ae"/>
            <w:rFonts w:asciiTheme="minorEastAsia" w:eastAsiaTheme="minorEastAsia" w:hAnsiTheme="minorEastAsia"/>
            <w:noProof/>
          </w:rPr>
          <w:t>4.4.2</w:t>
        </w:r>
        <w:r w:rsidR="00782A23" w:rsidRPr="00782A23">
          <w:rPr>
            <w:rStyle w:val="ae"/>
            <w:rFonts w:asciiTheme="minorEastAsia" w:eastAsiaTheme="minorEastAsia" w:hAnsiTheme="minorEastAsia" w:hint="eastAsia"/>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_Toc460855739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38</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40" w:history="1">
        <w:r w:rsidR="00782A23" w:rsidRPr="00782A23">
          <w:rPr>
            <w:rStyle w:val="ae"/>
            <w:rFonts w:asciiTheme="minorEastAsia" w:eastAsiaTheme="minorEastAsia" w:hAnsiTheme="minorEastAsia"/>
            <w:noProof/>
          </w:rPr>
          <w:t>4.5</w:t>
        </w:r>
        <w:r w:rsidR="00782A23" w:rsidRPr="00782A23">
          <w:rPr>
            <w:rStyle w:val="ae"/>
            <w:rFonts w:asciiTheme="minorEastAsia" w:eastAsiaTheme="minorEastAsia" w:hAnsiTheme="minorEastAsia" w:hint="eastAsia"/>
            <w:noProof/>
          </w:rPr>
          <w:t xml:space="preserve"> 标准台站数据库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_Toc460855740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44</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41" w:history="1">
        <w:r w:rsidR="00782A23" w:rsidRPr="00782A23">
          <w:rPr>
            <w:rStyle w:val="ae"/>
            <w:rFonts w:asciiTheme="minorEastAsia" w:eastAsiaTheme="minorEastAsia" w:hAnsiTheme="minorEastAsia"/>
            <w:noProof/>
          </w:rPr>
          <w:t>4.6</w:t>
        </w:r>
        <w:r w:rsidR="00782A23" w:rsidRPr="00782A23">
          <w:rPr>
            <w:rStyle w:val="ae"/>
            <w:rFonts w:asciiTheme="minorEastAsia" w:eastAsiaTheme="minorEastAsia" w:hAnsiTheme="minorEastAsia" w:hint="eastAsia"/>
            <w:noProof/>
          </w:rPr>
          <w:t xml:space="preserve"> 扩充台站数据库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_Toc460855741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45</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42" w:history="1">
        <w:r w:rsidR="00782A23" w:rsidRPr="00782A23">
          <w:rPr>
            <w:rStyle w:val="ae"/>
            <w:rFonts w:asciiTheme="minorEastAsia" w:eastAsiaTheme="minorEastAsia" w:hAnsiTheme="minorEastAsia"/>
            <w:noProof/>
          </w:rPr>
          <w:t>4.6.1</w:t>
        </w:r>
        <w:r w:rsidR="00782A23" w:rsidRPr="00782A23">
          <w:rPr>
            <w:rStyle w:val="ae"/>
            <w:rFonts w:asciiTheme="minorEastAsia" w:eastAsiaTheme="minorEastAsia" w:hAnsiTheme="minorEastAsia" w:hint="eastAsia"/>
            <w:noProof/>
          </w:rPr>
          <w:t xml:space="preserve"> 数据表结构设计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_Toc460855742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45</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43" w:history="1">
        <w:r w:rsidR="00782A23" w:rsidRPr="00782A23">
          <w:rPr>
            <w:rStyle w:val="ae"/>
            <w:rFonts w:asciiTheme="minorEastAsia" w:eastAsiaTheme="minorEastAsia" w:hAnsiTheme="minorEastAsia"/>
            <w:noProof/>
          </w:rPr>
          <w:t>4.6.2</w:t>
        </w:r>
        <w:r w:rsidR="00782A23" w:rsidRPr="00782A23">
          <w:rPr>
            <w:rStyle w:val="ae"/>
            <w:rFonts w:asciiTheme="minorEastAsia" w:eastAsiaTheme="minorEastAsia" w:hAnsiTheme="minorEastAsia" w:hint="eastAsia"/>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_Toc460855743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47</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44" w:history="1">
        <w:r w:rsidR="00782A23" w:rsidRPr="00782A23">
          <w:rPr>
            <w:rStyle w:val="ae"/>
            <w:rFonts w:asciiTheme="minorEastAsia" w:eastAsiaTheme="minorEastAsia" w:hAnsiTheme="minorEastAsia"/>
            <w:noProof/>
          </w:rPr>
          <w:t>4.7</w:t>
        </w:r>
        <w:r w:rsidR="00782A23" w:rsidRPr="00782A23">
          <w:rPr>
            <w:rStyle w:val="ae"/>
            <w:rFonts w:asciiTheme="minorEastAsia" w:eastAsiaTheme="minorEastAsia" w:hAnsiTheme="minorEastAsia" w:hint="eastAsia"/>
            <w:noProof/>
          </w:rPr>
          <w:t xml:space="preserve"> 公用移动数据库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_Toc460855744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56</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45" w:history="1">
        <w:r w:rsidR="00782A23" w:rsidRPr="00782A23">
          <w:rPr>
            <w:rStyle w:val="ae"/>
            <w:rFonts w:asciiTheme="minorEastAsia" w:eastAsiaTheme="minorEastAsia" w:hAnsiTheme="minorEastAsia"/>
            <w:noProof/>
          </w:rPr>
          <w:t>4.7.1</w:t>
        </w:r>
        <w:r w:rsidR="00782A23" w:rsidRPr="00782A23">
          <w:rPr>
            <w:rStyle w:val="ae"/>
            <w:rFonts w:asciiTheme="minorEastAsia" w:eastAsiaTheme="minorEastAsia" w:hAnsiTheme="minorEastAsia" w:hint="eastAsia"/>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_Toc460855745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56</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46" w:history="1">
        <w:r w:rsidR="00782A23" w:rsidRPr="00782A23">
          <w:rPr>
            <w:rStyle w:val="ae"/>
            <w:rFonts w:asciiTheme="minorEastAsia" w:eastAsiaTheme="minorEastAsia" w:hAnsiTheme="minorEastAsia"/>
            <w:noProof/>
          </w:rPr>
          <w:t>4.8</w:t>
        </w:r>
        <w:r w:rsidR="00782A23" w:rsidRPr="00782A23">
          <w:rPr>
            <w:rStyle w:val="ae"/>
            <w:rFonts w:asciiTheme="minorEastAsia" w:eastAsiaTheme="minorEastAsia" w:hAnsiTheme="minorEastAsia" w:hint="eastAsia"/>
            <w:noProof/>
          </w:rPr>
          <w:t xml:space="preserve"> 公共信息服务系统数据库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_Toc460855746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83</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47" w:history="1">
        <w:r w:rsidR="00782A23" w:rsidRPr="00782A23">
          <w:rPr>
            <w:rStyle w:val="ae"/>
            <w:rFonts w:asciiTheme="minorEastAsia" w:eastAsiaTheme="minorEastAsia" w:hAnsiTheme="minorEastAsia"/>
            <w:noProof/>
          </w:rPr>
          <w:t>4.8.1</w:t>
        </w:r>
        <w:r w:rsidR="00782A23" w:rsidRPr="00782A23">
          <w:rPr>
            <w:rStyle w:val="ae"/>
            <w:rFonts w:asciiTheme="minorEastAsia" w:eastAsiaTheme="minorEastAsia" w:hAnsiTheme="minorEastAsia" w:hint="eastAsia"/>
            <w:noProof/>
          </w:rPr>
          <w:t xml:space="preserve"> 数据表结构设计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_Toc460855747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83</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48" w:history="1">
        <w:r w:rsidR="00782A23" w:rsidRPr="00782A23">
          <w:rPr>
            <w:rStyle w:val="ae"/>
            <w:rFonts w:asciiTheme="minorEastAsia" w:eastAsiaTheme="minorEastAsia" w:hAnsiTheme="minorEastAsia"/>
            <w:noProof/>
          </w:rPr>
          <w:t>4.8.2</w:t>
        </w:r>
        <w:r w:rsidR="00782A23" w:rsidRPr="00782A23">
          <w:rPr>
            <w:rStyle w:val="ae"/>
            <w:rFonts w:asciiTheme="minorEastAsia" w:eastAsiaTheme="minorEastAsia" w:hAnsiTheme="minorEastAsia" w:hint="eastAsia"/>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_Toc460855748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84</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49" w:history="1">
        <w:r w:rsidR="00782A23" w:rsidRPr="00782A23">
          <w:rPr>
            <w:rStyle w:val="ae"/>
            <w:rFonts w:asciiTheme="minorEastAsia" w:eastAsiaTheme="minorEastAsia" w:hAnsiTheme="minorEastAsia"/>
            <w:noProof/>
          </w:rPr>
          <w:t>4.9</w:t>
        </w:r>
        <w:r w:rsidR="00782A23" w:rsidRPr="00782A23">
          <w:rPr>
            <w:rStyle w:val="ae"/>
            <w:rFonts w:asciiTheme="minorEastAsia" w:eastAsiaTheme="minorEastAsia" w:hAnsiTheme="minorEastAsia" w:hint="eastAsia"/>
            <w:noProof/>
          </w:rPr>
          <w:t xml:space="preserve"> 一体化门户系统数据库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_Toc460855749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89</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50" w:history="1">
        <w:r w:rsidR="00782A23" w:rsidRPr="00782A23">
          <w:rPr>
            <w:rStyle w:val="ae"/>
            <w:rFonts w:asciiTheme="minorEastAsia" w:eastAsiaTheme="minorEastAsia" w:hAnsiTheme="minorEastAsia"/>
            <w:noProof/>
          </w:rPr>
          <w:t>4.9.1</w:t>
        </w:r>
        <w:r w:rsidR="00782A23" w:rsidRPr="00782A23">
          <w:rPr>
            <w:rStyle w:val="ae"/>
            <w:rFonts w:asciiTheme="minorEastAsia" w:eastAsiaTheme="minorEastAsia" w:hAnsiTheme="minorEastAsia" w:hint="eastAsia"/>
            <w:noProof/>
          </w:rPr>
          <w:t xml:space="preserve"> 数据表结构设计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_Toc460855750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89</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51" w:history="1">
        <w:r w:rsidR="00782A23" w:rsidRPr="00782A23">
          <w:rPr>
            <w:rStyle w:val="ae"/>
            <w:rFonts w:asciiTheme="minorEastAsia" w:eastAsiaTheme="minorEastAsia" w:hAnsiTheme="minorEastAsia"/>
            <w:noProof/>
          </w:rPr>
          <w:t>4.9.2</w:t>
        </w:r>
        <w:r w:rsidR="00782A23" w:rsidRPr="00782A23">
          <w:rPr>
            <w:rStyle w:val="ae"/>
            <w:rFonts w:asciiTheme="minorEastAsia" w:eastAsiaTheme="minorEastAsia" w:hAnsiTheme="minorEastAsia" w:hint="eastAsia"/>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_Toc460855751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93</w:t>
        </w:r>
        <w:r w:rsidR="00782A23" w:rsidRPr="00782A23">
          <w:rPr>
            <w:rFonts w:asciiTheme="minorEastAsia" w:eastAsiaTheme="minorEastAsia" w:hAnsiTheme="minorEastAsia"/>
            <w:noProof/>
            <w:webHidden/>
          </w:rPr>
          <w:fldChar w:fldCharType="end"/>
        </w:r>
      </w:hyperlink>
    </w:p>
    <w:p w:rsidR="00782A23" w:rsidRPr="00782A23" w:rsidRDefault="00235915">
      <w:pPr>
        <w:pStyle w:val="21"/>
        <w:tabs>
          <w:tab w:val="right" w:leader="dot" w:pos="8296"/>
        </w:tabs>
        <w:rPr>
          <w:rFonts w:asciiTheme="minorEastAsia" w:eastAsiaTheme="minorEastAsia" w:hAnsiTheme="minorEastAsia" w:cstheme="minorBidi"/>
          <w:noProof/>
          <w:sz w:val="21"/>
          <w:szCs w:val="22"/>
        </w:rPr>
      </w:pPr>
      <w:hyperlink w:anchor="_Toc460855752" w:history="1">
        <w:r w:rsidR="00782A23" w:rsidRPr="00782A23">
          <w:rPr>
            <w:rStyle w:val="ae"/>
            <w:rFonts w:asciiTheme="minorEastAsia" w:eastAsiaTheme="minorEastAsia" w:hAnsiTheme="minorEastAsia"/>
            <w:noProof/>
          </w:rPr>
          <w:t>4.10</w:t>
        </w:r>
        <w:r w:rsidR="00782A23" w:rsidRPr="00782A23">
          <w:rPr>
            <w:rStyle w:val="ae"/>
            <w:rFonts w:asciiTheme="minorEastAsia" w:eastAsiaTheme="minorEastAsia" w:hAnsiTheme="minorEastAsia" w:hint="eastAsia"/>
            <w:noProof/>
          </w:rPr>
          <w:t xml:space="preserve"> 统一信息展示系统数据库</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_Toc460855752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103</w:t>
        </w:r>
        <w:r w:rsidR="00782A23" w:rsidRPr="00782A23">
          <w:rPr>
            <w:rFonts w:asciiTheme="minorEastAsia" w:eastAsiaTheme="minorEastAsia" w:hAnsiTheme="minorEastAsia"/>
            <w:noProof/>
            <w:webHidden/>
          </w:rPr>
          <w:fldChar w:fldCharType="end"/>
        </w:r>
      </w:hyperlink>
    </w:p>
    <w:p w:rsidR="00782A23" w:rsidRPr="00782A23" w:rsidRDefault="00235915">
      <w:pPr>
        <w:pStyle w:val="30"/>
        <w:tabs>
          <w:tab w:val="right" w:leader="dot" w:pos="8296"/>
        </w:tabs>
        <w:rPr>
          <w:rFonts w:asciiTheme="minorEastAsia" w:eastAsiaTheme="minorEastAsia" w:hAnsiTheme="minorEastAsia" w:cstheme="minorBidi"/>
          <w:noProof/>
          <w:sz w:val="21"/>
          <w:szCs w:val="22"/>
        </w:rPr>
      </w:pPr>
      <w:hyperlink w:anchor="_Toc460855753" w:history="1">
        <w:r w:rsidR="00782A23" w:rsidRPr="00782A23">
          <w:rPr>
            <w:rStyle w:val="ae"/>
            <w:rFonts w:asciiTheme="minorEastAsia" w:eastAsiaTheme="minorEastAsia" w:hAnsiTheme="minorEastAsia"/>
            <w:noProof/>
          </w:rPr>
          <w:t>4.10.1</w:t>
        </w:r>
        <w:r w:rsidR="00782A23" w:rsidRPr="00782A23">
          <w:rPr>
            <w:rStyle w:val="ae"/>
            <w:rFonts w:asciiTheme="minorEastAsia" w:eastAsiaTheme="minorEastAsia" w:hAnsiTheme="minorEastAsia" w:hint="eastAsia"/>
            <w:noProof/>
          </w:rPr>
          <w:t xml:space="preserve"> 数据表详细设计</w:t>
        </w:r>
        <w:r w:rsidR="00782A23" w:rsidRPr="00782A23">
          <w:rPr>
            <w:rFonts w:asciiTheme="minorEastAsia" w:eastAsiaTheme="minorEastAsia" w:hAnsiTheme="minorEastAsia"/>
            <w:noProof/>
            <w:webHidden/>
          </w:rPr>
          <w:tab/>
        </w:r>
        <w:r w:rsidR="00782A23" w:rsidRPr="00782A23">
          <w:rPr>
            <w:rFonts w:asciiTheme="minorEastAsia" w:eastAsiaTheme="minorEastAsia" w:hAnsiTheme="minorEastAsia"/>
            <w:noProof/>
            <w:webHidden/>
          </w:rPr>
          <w:fldChar w:fldCharType="begin"/>
        </w:r>
        <w:r w:rsidR="00782A23" w:rsidRPr="00782A23">
          <w:rPr>
            <w:rFonts w:asciiTheme="minorEastAsia" w:eastAsiaTheme="minorEastAsia" w:hAnsiTheme="minorEastAsia"/>
            <w:noProof/>
            <w:webHidden/>
          </w:rPr>
          <w:instrText xml:space="preserve"> PAGEREF _Toc460855753 \h </w:instrText>
        </w:r>
        <w:r w:rsidR="00782A23" w:rsidRPr="00782A23">
          <w:rPr>
            <w:rFonts w:asciiTheme="minorEastAsia" w:eastAsiaTheme="minorEastAsia" w:hAnsiTheme="minorEastAsia"/>
            <w:noProof/>
            <w:webHidden/>
          </w:rPr>
        </w:r>
        <w:r w:rsidR="00782A23" w:rsidRPr="00782A23">
          <w:rPr>
            <w:rFonts w:asciiTheme="minorEastAsia" w:eastAsiaTheme="minorEastAsia" w:hAnsiTheme="minorEastAsia"/>
            <w:noProof/>
            <w:webHidden/>
          </w:rPr>
          <w:fldChar w:fldCharType="separate"/>
        </w:r>
        <w:r w:rsidR="00782A23" w:rsidRPr="00782A23">
          <w:rPr>
            <w:rFonts w:asciiTheme="minorEastAsia" w:eastAsiaTheme="minorEastAsia" w:hAnsiTheme="minorEastAsia"/>
            <w:noProof/>
            <w:webHidden/>
          </w:rPr>
          <w:t>103</w:t>
        </w:r>
        <w:r w:rsidR="00782A23" w:rsidRPr="00782A23">
          <w:rPr>
            <w:rFonts w:asciiTheme="minorEastAsia" w:eastAsiaTheme="minorEastAsia" w:hAnsiTheme="minorEastAsia"/>
            <w:noProof/>
            <w:webHidden/>
          </w:rPr>
          <w:fldChar w:fldCharType="end"/>
        </w:r>
      </w:hyperlink>
    </w:p>
    <w:p w:rsidR="006F7768" w:rsidRPr="003F6B95" w:rsidRDefault="006F7768" w:rsidP="006F7768">
      <w:pPr>
        <w:rPr>
          <w:rFonts w:asciiTheme="minorEastAsia" w:eastAsiaTheme="minorEastAsia" w:hAnsiTheme="minorEastAsia"/>
          <w:sz w:val="24"/>
          <w:szCs w:val="24"/>
        </w:rPr>
      </w:pPr>
      <w:r w:rsidRPr="00782A23">
        <w:rPr>
          <w:rFonts w:asciiTheme="minorEastAsia" w:eastAsiaTheme="minorEastAsia" w:hAnsiTheme="minorEastAsia"/>
          <w:sz w:val="24"/>
          <w:szCs w:val="24"/>
        </w:rPr>
        <w:fldChar w:fldCharType="end"/>
      </w:r>
    </w:p>
    <w:p w:rsidR="006F7768" w:rsidRDefault="006F7768" w:rsidP="006F7768">
      <w:pPr>
        <w:sectPr w:rsidR="006F7768" w:rsidSect="006F7768">
          <w:headerReference w:type="default" r:id="rId8"/>
          <w:footerReference w:type="default" r:id="rId9"/>
          <w:pgSz w:w="11906" w:h="16838"/>
          <w:pgMar w:top="1440" w:right="1800" w:bottom="1440" w:left="1800" w:header="851" w:footer="992" w:gutter="0"/>
          <w:pgNumType w:fmt="upperRoman" w:start="1"/>
          <w:cols w:space="425"/>
          <w:docGrid w:type="lines" w:linePitch="312"/>
        </w:sectPr>
      </w:pPr>
    </w:p>
    <w:p w:rsidR="00B0579B" w:rsidRPr="002A497C" w:rsidRDefault="000C7926" w:rsidP="00B0579B">
      <w:pPr>
        <w:pStyle w:val="12"/>
        <w:rPr>
          <w:rFonts w:ascii="黑体" w:eastAsia="黑体" w:hAnsi="黑体"/>
          <w:sz w:val="36"/>
          <w:szCs w:val="36"/>
        </w:rPr>
      </w:pPr>
      <w:bookmarkStart w:id="0" w:name="_Toc460855718"/>
      <w:r w:rsidRPr="002A497C">
        <w:rPr>
          <w:rFonts w:ascii="黑体" w:eastAsia="黑体" w:hAnsi="黑体" w:hint="eastAsia"/>
          <w:sz w:val="36"/>
          <w:szCs w:val="36"/>
        </w:rPr>
        <w:lastRenderedPageBreak/>
        <w:t>范围</w:t>
      </w:r>
      <w:bookmarkEnd w:id="0"/>
    </w:p>
    <w:p w:rsidR="00B0579B" w:rsidRPr="00B0579B" w:rsidRDefault="00B0579B" w:rsidP="00B0579B">
      <w:pPr>
        <w:spacing w:line="534" w:lineRule="exact"/>
        <w:ind w:firstLineChars="200" w:firstLine="480"/>
        <w:rPr>
          <w:rFonts w:ascii="宋体" w:hAnsi="宋体"/>
          <w:color w:val="000000"/>
          <w:sz w:val="24"/>
          <w:szCs w:val="24"/>
        </w:rPr>
      </w:pPr>
      <w:r w:rsidRPr="00B0579B">
        <w:rPr>
          <w:rFonts w:ascii="宋体" w:hAnsi="宋体" w:hint="eastAsia"/>
          <w:color w:val="000000"/>
          <w:sz w:val="24"/>
          <w:szCs w:val="24"/>
        </w:rPr>
        <w:t>本</w:t>
      </w:r>
      <w:r w:rsidRPr="00B0579B">
        <w:rPr>
          <w:rFonts w:ascii="宋体" w:hAnsi="宋体"/>
          <w:color w:val="000000"/>
          <w:sz w:val="24"/>
          <w:szCs w:val="24"/>
        </w:rPr>
        <w:t>文档</w:t>
      </w:r>
      <w:r w:rsidRPr="00B0579B">
        <w:rPr>
          <w:rFonts w:ascii="宋体" w:hAnsi="宋体" w:hint="eastAsia"/>
          <w:color w:val="000000"/>
          <w:sz w:val="24"/>
          <w:szCs w:val="24"/>
        </w:rPr>
        <w:t>作为上海市无线电管理局固定监测站无线电管理一体化平台系统建设一期系统设计</w:t>
      </w:r>
      <w:r w:rsidRPr="00B0579B">
        <w:rPr>
          <w:rFonts w:ascii="宋体" w:hAnsi="宋体"/>
          <w:color w:val="000000"/>
          <w:sz w:val="24"/>
          <w:szCs w:val="24"/>
        </w:rPr>
        <w:t>说明书的分册，</w:t>
      </w:r>
      <w:r w:rsidRPr="00B0579B">
        <w:rPr>
          <w:rFonts w:ascii="宋体" w:hAnsi="宋体" w:hint="eastAsia"/>
          <w:color w:val="000000"/>
          <w:sz w:val="24"/>
          <w:szCs w:val="24"/>
        </w:rPr>
        <w:t>设计上海市</w:t>
      </w:r>
      <w:r w:rsidRPr="00B0579B">
        <w:rPr>
          <w:rFonts w:ascii="宋体" w:hAnsi="宋体"/>
          <w:color w:val="000000"/>
          <w:sz w:val="24"/>
          <w:szCs w:val="24"/>
        </w:rPr>
        <w:t>无线电管理一体化平台</w:t>
      </w:r>
      <w:r w:rsidRPr="00B0579B">
        <w:rPr>
          <w:rFonts w:ascii="宋体" w:hAnsi="宋体" w:hint="eastAsia"/>
          <w:color w:val="000000"/>
          <w:sz w:val="24"/>
          <w:szCs w:val="24"/>
        </w:rPr>
        <w:t>数据库（以下简称为“平台数据库”）的结构，适用于我公司</w:t>
      </w:r>
      <w:r w:rsidRPr="00B0579B">
        <w:rPr>
          <w:rFonts w:ascii="宋体" w:hAnsi="宋体"/>
          <w:color w:val="000000"/>
          <w:sz w:val="24"/>
          <w:szCs w:val="24"/>
        </w:rPr>
        <w:t>在</w:t>
      </w:r>
      <w:r w:rsidRPr="00B0579B">
        <w:rPr>
          <w:rFonts w:ascii="宋体" w:hAnsi="宋体" w:hint="eastAsia"/>
          <w:color w:val="000000"/>
          <w:sz w:val="24"/>
          <w:szCs w:val="24"/>
        </w:rPr>
        <w:t>上海市</w:t>
      </w:r>
      <w:r w:rsidRPr="00B0579B">
        <w:rPr>
          <w:rFonts w:ascii="宋体" w:hAnsi="宋体"/>
          <w:color w:val="000000"/>
          <w:sz w:val="24"/>
          <w:szCs w:val="24"/>
        </w:rPr>
        <w:t>无线电管理局</w:t>
      </w:r>
      <w:r w:rsidRPr="00B0579B">
        <w:rPr>
          <w:rFonts w:ascii="宋体" w:hAnsi="宋体" w:hint="eastAsia"/>
          <w:color w:val="000000"/>
          <w:sz w:val="24"/>
          <w:szCs w:val="24"/>
        </w:rPr>
        <w:t>固定监测站无线电管理一体化平台系统建设一期系统的后续开发、建设、运行、维护与数据服务。</w:t>
      </w:r>
    </w:p>
    <w:p w:rsidR="00B0579B" w:rsidRPr="00775A0B" w:rsidRDefault="00B0579B" w:rsidP="00B0579B">
      <w:pPr>
        <w:spacing w:line="360" w:lineRule="auto"/>
        <w:ind w:firstLine="420"/>
        <w:rPr>
          <w:rFonts w:ascii="宋体" w:hAnsi="宋体"/>
          <w:sz w:val="24"/>
          <w:szCs w:val="24"/>
        </w:rPr>
      </w:pPr>
      <w:r w:rsidRPr="00775A0B">
        <w:rPr>
          <w:rFonts w:ascii="宋体" w:hAnsi="宋体" w:hint="eastAsia"/>
          <w:sz w:val="24"/>
          <w:szCs w:val="24"/>
        </w:rPr>
        <w:t>本</w:t>
      </w:r>
      <w:r>
        <w:rPr>
          <w:rFonts w:ascii="宋体" w:hAnsi="宋体" w:hint="eastAsia"/>
          <w:sz w:val="24"/>
          <w:szCs w:val="24"/>
        </w:rPr>
        <w:t>数据库设计</w:t>
      </w:r>
      <w:r w:rsidRPr="00775A0B">
        <w:rPr>
          <w:rFonts w:ascii="宋体" w:hAnsi="宋体" w:hint="eastAsia"/>
          <w:sz w:val="24"/>
          <w:szCs w:val="24"/>
        </w:rPr>
        <w:t>说明书文档编写的依据是“上海市无线电管理局固定监测站无线电管理一体化平台”项目招标文件中的“第一包：固定监测站无线电管理一体化平台系统建设一期”</w:t>
      </w:r>
      <w:r>
        <w:rPr>
          <w:rFonts w:ascii="宋体" w:hAnsi="宋体" w:hint="eastAsia"/>
          <w:sz w:val="24"/>
          <w:szCs w:val="24"/>
        </w:rPr>
        <w:t>（以下</w:t>
      </w:r>
      <w:r>
        <w:rPr>
          <w:rFonts w:ascii="宋体" w:hAnsi="宋体"/>
          <w:sz w:val="24"/>
          <w:szCs w:val="24"/>
        </w:rPr>
        <w:t>简称</w:t>
      </w:r>
      <w:r>
        <w:rPr>
          <w:rFonts w:ascii="宋体" w:hAnsi="宋体" w:hint="eastAsia"/>
          <w:sz w:val="24"/>
          <w:szCs w:val="24"/>
        </w:rPr>
        <w:t>“</w:t>
      </w:r>
      <w:r>
        <w:rPr>
          <w:rFonts w:ascii="宋体" w:hAnsi="宋体"/>
          <w:sz w:val="24"/>
          <w:szCs w:val="24"/>
        </w:rPr>
        <w:t>无线电管理一体化</w:t>
      </w:r>
      <w:r>
        <w:rPr>
          <w:rFonts w:ascii="宋体" w:hAnsi="宋体" w:hint="eastAsia"/>
          <w:sz w:val="24"/>
          <w:szCs w:val="24"/>
        </w:rPr>
        <w:t>平台”</w:t>
      </w:r>
      <w:r>
        <w:rPr>
          <w:rFonts w:ascii="宋体" w:hAnsi="宋体"/>
          <w:sz w:val="24"/>
          <w:szCs w:val="24"/>
        </w:rPr>
        <w:t>）</w:t>
      </w:r>
      <w:r>
        <w:rPr>
          <w:rFonts w:ascii="宋体" w:hAnsi="宋体" w:hint="eastAsia"/>
          <w:sz w:val="24"/>
          <w:szCs w:val="24"/>
        </w:rPr>
        <w:t>、一体化</w:t>
      </w:r>
      <w:r>
        <w:rPr>
          <w:rFonts w:ascii="宋体" w:hAnsi="宋体"/>
          <w:sz w:val="24"/>
          <w:szCs w:val="24"/>
        </w:rPr>
        <w:t>平台需求规格说明书</w:t>
      </w:r>
      <w:r w:rsidRPr="00775A0B">
        <w:rPr>
          <w:rFonts w:ascii="宋体" w:hAnsi="宋体" w:hint="eastAsia"/>
          <w:sz w:val="24"/>
          <w:szCs w:val="24"/>
        </w:rPr>
        <w:t>。在准确、清晰、全面地挖掘用户实际需求的基础之上</w:t>
      </w:r>
      <w:r>
        <w:rPr>
          <w:rFonts w:ascii="宋体" w:hAnsi="宋体" w:hint="eastAsia"/>
          <w:sz w:val="24"/>
          <w:szCs w:val="24"/>
        </w:rPr>
        <w:t>进行</w:t>
      </w:r>
      <w:r>
        <w:rPr>
          <w:rFonts w:ascii="宋体" w:hAnsi="宋体"/>
          <w:sz w:val="24"/>
          <w:szCs w:val="24"/>
        </w:rPr>
        <w:t>数据库结构设计</w:t>
      </w:r>
      <w:r w:rsidRPr="00775A0B">
        <w:rPr>
          <w:rFonts w:ascii="宋体" w:hAnsi="宋体" w:hint="eastAsia"/>
          <w:sz w:val="24"/>
          <w:szCs w:val="24"/>
        </w:rPr>
        <w:t>，确保</w:t>
      </w:r>
      <w:r>
        <w:rPr>
          <w:rFonts w:ascii="宋体" w:hAnsi="宋体" w:hint="eastAsia"/>
          <w:sz w:val="24"/>
          <w:szCs w:val="24"/>
        </w:rPr>
        <w:t>指导</w:t>
      </w:r>
      <w:r>
        <w:rPr>
          <w:rFonts w:ascii="宋体" w:hAnsi="宋体"/>
          <w:sz w:val="24"/>
          <w:szCs w:val="24"/>
        </w:rPr>
        <w:t>后续所</w:t>
      </w:r>
      <w:r w:rsidRPr="00775A0B">
        <w:rPr>
          <w:rFonts w:ascii="宋体" w:hAnsi="宋体" w:hint="eastAsia"/>
          <w:sz w:val="24"/>
          <w:szCs w:val="24"/>
        </w:rPr>
        <w:t>开发的软件系统能够充分满足用户的实际工作需要。</w:t>
      </w:r>
    </w:p>
    <w:p w:rsidR="00B0579B" w:rsidRPr="00775A0B" w:rsidRDefault="00B0579B" w:rsidP="00B0579B">
      <w:pPr>
        <w:spacing w:line="360" w:lineRule="auto"/>
        <w:ind w:firstLine="420"/>
        <w:rPr>
          <w:rFonts w:ascii="宋体" w:hAnsi="宋体"/>
          <w:sz w:val="24"/>
          <w:szCs w:val="24"/>
        </w:rPr>
      </w:pPr>
      <w:r w:rsidRPr="00775A0B">
        <w:rPr>
          <w:rFonts w:ascii="宋体" w:hAnsi="宋体" w:hint="eastAsia"/>
          <w:sz w:val="24"/>
          <w:szCs w:val="24"/>
        </w:rPr>
        <w:t>本</w:t>
      </w:r>
      <w:r>
        <w:rPr>
          <w:rFonts w:ascii="宋体" w:hAnsi="宋体" w:hint="eastAsia"/>
          <w:sz w:val="24"/>
          <w:szCs w:val="24"/>
        </w:rPr>
        <w:t>数据库设计</w:t>
      </w:r>
      <w:r w:rsidRPr="00775A0B">
        <w:rPr>
          <w:rFonts w:ascii="宋体" w:hAnsi="宋体" w:hint="eastAsia"/>
          <w:sz w:val="24"/>
          <w:szCs w:val="24"/>
        </w:rPr>
        <w:t>说明书文档的编写充分、细致的分析了</w:t>
      </w:r>
      <w:r>
        <w:rPr>
          <w:rFonts w:ascii="宋体" w:hAnsi="宋体" w:hint="eastAsia"/>
          <w:sz w:val="24"/>
          <w:szCs w:val="24"/>
        </w:rPr>
        <w:t>所有涉及</w:t>
      </w:r>
      <w:r>
        <w:rPr>
          <w:rFonts w:ascii="宋体" w:hAnsi="宋体"/>
          <w:sz w:val="24"/>
          <w:szCs w:val="24"/>
        </w:rPr>
        <w:t>技术文档</w:t>
      </w:r>
      <w:r>
        <w:rPr>
          <w:rFonts w:ascii="宋体" w:hAnsi="宋体" w:hint="eastAsia"/>
          <w:sz w:val="24"/>
          <w:szCs w:val="24"/>
        </w:rPr>
        <w:t>与标准</w:t>
      </w:r>
      <w:r w:rsidRPr="00775A0B">
        <w:rPr>
          <w:rFonts w:ascii="宋体" w:hAnsi="宋体" w:hint="eastAsia"/>
          <w:sz w:val="24"/>
          <w:szCs w:val="24"/>
        </w:rPr>
        <w:t>的相关内容，而且与</w:t>
      </w:r>
      <w:r>
        <w:rPr>
          <w:rFonts w:ascii="宋体" w:hAnsi="宋体" w:hint="eastAsia"/>
          <w:sz w:val="24"/>
          <w:szCs w:val="24"/>
        </w:rPr>
        <w:t>上海市</w:t>
      </w:r>
      <w:r w:rsidRPr="00775A0B">
        <w:rPr>
          <w:rFonts w:ascii="宋体" w:hAnsi="宋体" w:hint="eastAsia"/>
          <w:sz w:val="24"/>
          <w:szCs w:val="24"/>
        </w:rPr>
        <w:t>无线电管理局、</w:t>
      </w:r>
      <w:r>
        <w:rPr>
          <w:rFonts w:ascii="宋体" w:hAnsi="宋体" w:hint="eastAsia"/>
          <w:sz w:val="24"/>
          <w:szCs w:val="24"/>
        </w:rPr>
        <w:t>监测站相关处室（中心）</w:t>
      </w:r>
      <w:r w:rsidRPr="00775A0B">
        <w:rPr>
          <w:rFonts w:ascii="宋体" w:hAnsi="宋体" w:hint="eastAsia"/>
          <w:sz w:val="24"/>
          <w:szCs w:val="24"/>
        </w:rPr>
        <w:t>、各相关系统开发商进行了深入和细致的交流。并参考了</w:t>
      </w:r>
      <w:r>
        <w:rPr>
          <w:rFonts w:ascii="宋体" w:hAnsi="宋体" w:hint="eastAsia"/>
          <w:sz w:val="24"/>
          <w:szCs w:val="24"/>
        </w:rPr>
        <w:t>国家监测中心</w:t>
      </w:r>
      <w:r w:rsidRPr="00775A0B">
        <w:rPr>
          <w:rFonts w:ascii="宋体" w:hAnsi="宋体" w:hint="eastAsia"/>
          <w:sz w:val="24"/>
          <w:szCs w:val="24"/>
        </w:rPr>
        <w:t>有关</w:t>
      </w:r>
      <w:r>
        <w:rPr>
          <w:rFonts w:ascii="宋体" w:hAnsi="宋体" w:hint="eastAsia"/>
          <w:sz w:val="24"/>
          <w:szCs w:val="24"/>
        </w:rPr>
        <w:t>标准</w:t>
      </w:r>
      <w:r w:rsidRPr="00775A0B">
        <w:rPr>
          <w:rFonts w:ascii="宋体" w:hAnsi="宋体" w:hint="eastAsia"/>
          <w:sz w:val="24"/>
          <w:szCs w:val="24"/>
        </w:rPr>
        <w:t>文档和资料。</w:t>
      </w:r>
    </w:p>
    <w:p w:rsidR="00B0579B" w:rsidRDefault="00B0579B" w:rsidP="00B0579B">
      <w:pPr>
        <w:spacing w:line="534" w:lineRule="exact"/>
        <w:ind w:firstLineChars="200" w:firstLine="560"/>
        <w:rPr>
          <w:rFonts w:ascii="宋体" w:hAnsi="宋体"/>
          <w:color w:val="000000"/>
          <w:sz w:val="28"/>
          <w:szCs w:val="28"/>
        </w:rPr>
      </w:pPr>
    </w:p>
    <w:p w:rsidR="006F7768" w:rsidRDefault="00691B90" w:rsidP="000C7926">
      <w:pPr>
        <w:pStyle w:val="10"/>
        <w:numPr>
          <w:ilvl w:val="0"/>
          <w:numId w:val="0"/>
        </w:numPr>
      </w:pPr>
      <w:r>
        <w:br w:type="page"/>
      </w:r>
    </w:p>
    <w:p w:rsidR="009B1E8A" w:rsidRPr="002A497C" w:rsidRDefault="009B1E8A" w:rsidP="00D458F6">
      <w:pPr>
        <w:pStyle w:val="12"/>
        <w:rPr>
          <w:rFonts w:ascii="黑体" w:eastAsia="黑体" w:hAnsi="黑体"/>
          <w:sz w:val="36"/>
          <w:szCs w:val="36"/>
        </w:rPr>
      </w:pPr>
      <w:bookmarkStart w:id="1" w:name="_Toc460855719"/>
      <w:r w:rsidRPr="002A497C">
        <w:rPr>
          <w:rFonts w:ascii="黑体" w:eastAsia="黑体" w:hAnsi="黑体" w:hint="eastAsia"/>
          <w:sz w:val="36"/>
          <w:szCs w:val="36"/>
        </w:rPr>
        <w:lastRenderedPageBreak/>
        <w:t>规范性引用文件</w:t>
      </w:r>
      <w:bookmarkEnd w:id="1"/>
    </w:p>
    <w:p w:rsidR="009B1E8A" w:rsidRPr="00782A23" w:rsidRDefault="009B1E8A" w:rsidP="000D4241">
      <w:pPr>
        <w:numPr>
          <w:ilvl w:val="0"/>
          <w:numId w:val="10"/>
        </w:numPr>
        <w:spacing w:line="534" w:lineRule="exact"/>
        <w:rPr>
          <w:rFonts w:ascii="宋体" w:hAnsi="宋体"/>
          <w:color w:val="000000"/>
          <w:sz w:val="24"/>
          <w:szCs w:val="24"/>
        </w:rPr>
      </w:pPr>
      <w:r w:rsidRPr="00782A23">
        <w:rPr>
          <w:rFonts w:ascii="宋体" w:hAnsi="宋体" w:hint="eastAsia"/>
          <w:color w:val="000000"/>
          <w:sz w:val="24"/>
          <w:szCs w:val="24"/>
        </w:rPr>
        <w:t>《无线电管理台站数据库结构技术标准》(1.1修订版)征求意见稿</w:t>
      </w:r>
    </w:p>
    <w:p w:rsidR="009B1E8A" w:rsidRPr="00782A23" w:rsidRDefault="009B1E8A" w:rsidP="000D4241">
      <w:pPr>
        <w:numPr>
          <w:ilvl w:val="0"/>
          <w:numId w:val="10"/>
        </w:numPr>
        <w:spacing w:line="534" w:lineRule="exact"/>
        <w:rPr>
          <w:rFonts w:ascii="宋体" w:hAnsi="宋体"/>
          <w:color w:val="000000"/>
          <w:sz w:val="24"/>
          <w:szCs w:val="24"/>
        </w:rPr>
      </w:pPr>
      <w:r w:rsidRPr="00782A23">
        <w:rPr>
          <w:rFonts w:ascii="宋体" w:hAnsi="宋体" w:hint="eastAsia"/>
          <w:color w:val="000000"/>
          <w:sz w:val="24"/>
          <w:szCs w:val="24"/>
        </w:rPr>
        <w:t>《业余无线电台站数据库技术标准》(1.</w:t>
      </w:r>
      <w:r w:rsidRPr="00782A23">
        <w:rPr>
          <w:rFonts w:ascii="宋体" w:hAnsi="宋体"/>
          <w:color w:val="000000"/>
          <w:sz w:val="24"/>
          <w:szCs w:val="24"/>
        </w:rPr>
        <w:t>0</w:t>
      </w:r>
      <w:r w:rsidRPr="00782A23">
        <w:rPr>
          <w:rFonts w:ascii="宋体" w:hAnsi="宋体" w:hint="eastAsia"/>
          <w:color w:val="000000"/>
          <w:sz w:val="24"/>
          <w:szCs w:val="24"/>
        </w:rPr>
        <w:t>)</w:t>
      </w:r>
    </w:p>
    <w:p w:rsidR="009B1E8A" w:rsidRPr="00782A23" w:rsidRDefault="009B1E8A" w:rsidP="000D4241">
      <w:pPr>
        <w:numPr>
          <w:ilvl w:val="0"/>
          <w:numId w:val="10"/>
        </w:numPr>
        <w:spacing w:line="534" w:lineRule="exact"/>
        <w:rPr>
          <w:rFonts w:ascii="宋体" w:hAnsi="宋体"/>
          <w:color w:val="000000"/>
          <w:sz w:val="24"/>
          <w:szCs w:val="24"/>
        </w:rPr>
      </w:pPr>
      <w:r w:rsidRPr="00782A23">
        <w:rPr>
          <w:rFonts w:ascii="宋体" w:hAnsi="宋体" w:hint="eastAsia"/>
          <w:color w:val="000000"/>
          <w:sz w:val="24"/>
          <w:szCs w:val="24"/>
        </w:rPr>
        <w:t>《无线电管理频率数据库结构技术规范</w:t>
      </w:r>
      <w:r w:rsidRPr="00782A23">
        <w:rPr>
          <w:rFonts w:ascii="宋体" w:hAnsi="宋体"/>
          <w:color w:val="000000"/>
          <w:sz w:val="24"/>
          <w:szCs w:val="24"/>
        </w:rPr>
        <w:t>》</w:t>
      </w:r>
      <w:r w:rsidRPr="00782A23">
        <w:rPr>
          <w:rFonts w:ascii="宋体" w:hAnsi="宋体" w:hint="eastAsia"/>
          <w:color w:val="000000"/>
          <w:sz w:val="24"/>
          <w:szCs w:val="24"/>
        </w:rPr>
        <w:t>（待定</w:t>
      </w:r>
      <w:r w:rsidRPr="00782A23">
        <w:rPr>
          <w:rFonts w:ascii="宋体" w:hAnsi="宋体"/>
          <w:color w:val="000000"/>
          <w:sz w:val="24"/>
          <w:szCs w:val="24"/>
        </w:rPr>
        <w:t>）</w:t>
      </w:r>
    </w:p>
    <w:p w:rsidR="009B1E8A" w:rsidRPr="00782A23" w:rsidRDefault="009B1E8A" w:rsidP="000D4241">
      <w:pPr>
        <w:numPr>
          <w:ilvl w:val="0"/>
          <w:numId w:val="10"/>
        </w:numPr>
        <w:spacing w:line="534" w:lineRule="exact"/>
        <w:rPr>
          <w:rFonts w:ascii="宋体" w:hAnsi="宋体"/>
          <w:color w:val="000000"/>
          <w:sz w:val="24"/>
          <w:szCs w:val="24"/>
        </w:rPr>
      </w:pPr>
      <w:r w:rsidRPr="00782A23">
        <w:rPr>
          <w:rFonts w:ascii="宋体" w:hAnsi="宋体" w:hint="eastAsia"/>
          <w:color w:val="000000"/>
          <w:sz w:val="24"/>
          <w:szCs w:val="24"/>
        </w:rPr>
        <w:t>《中华人民共和国无线电频率划分规定》 [20</w:t>
      </w:r>
      <w:r w:rsidRPr="00782A23">
        <w:rPr>
          <w:rFonts w:ascii="宋体" w:hAnsi="宋体"/>
          <w:color w:val="000000"/>
          <w:sz w:val="24"/>
          <w:szCs w:val="24"/>
        </w:rPr>
        <w:t>14</w:t>
      </w:r>
      <w:r w:rsidRPr="00782A23">
        <w:rPr>
          <w:rFonts w:ascii="宋体" w:hAnsi="宋体" w:hint="eastAsia"/>
          <w:color w:val="000000"/>
          <w:sz w:val="24"/>
          <w:szCs w:val="24"/>
        </w:rPr>
        <w:t>版]</w:t>
      </w:r>
    </w:p>
    <w:p w:rsidR="009B1E8A" w:rsidRPr="00782A23" w:rsidRDefault="009B1E8A" w:rsidP="000D4241">
      <w:pPr>
        <w:numPr>
          <w:ilvl w:val="0"/>
          <w:numId w:val="10"/>
        </w:numPr>
        <w:spacing w:line="534" w:lineRule="exact"/>
        <w:rPr>
          <w:rFonts w:ascii="宋体" w:hAnsi="宋体"/>
          <w:color w:val="000000"/>
          <w:sz w:val="24"/>
          <w:szCs w:val="24"/>
        </w:rPr>
      </w:pPr>
      <w:r w:rsidRPr="00782A23">
        <w:rPr>
          <w:rFonts w:ascii="宋体" w:hAnsi="宋体" w:hint="eastAsia"/>
          <w:color w:val="000000"/>
          <w:sz w:val="24"/>
          <w:szCs w:val="24"/>
        </w:rPr>
        <w:t>《无线电台（站）申请表及技术资料申报表》[2006版]</w:t>
      </w:r>
    </w:p>
    <w:p w:rsidR="009B1E8A" w:rsidRPr="00782A23" w:rsidRDefault="009B1E8A" w:rsidP="000D4241">
      <w:pPr>
        <w:numPr>
          <w:ilvl w:val="0"/>
          <w:numId w:val="10"/>
        </w:numPr>
        <w:spacing w:line="534" w:lineRule="exact"/>
        <w:rPr>
          <w:rFonts w:ascii="宋体" w:hAnsi="宋体"/>
          <w:color w:val="000000"/>
          <w:sz w:val="24"/>
          <w:szCs w:val="24"/>
        </w:rPr>
      </w:pPr>
      <w:r w:rsidRPr="00782A23">
        <w:rPr>
          <w:rFonts w:ascii="宋体" w:hAnsi="宋体" w:hint="eastAsia"/>
          <w:color w:val="000000"/>
          <w:sz w:val="24"/>
          <w:szCs w:val="24"/>
        </w:rPr>
        <w:t>《建立术语数据库的一般原则与方法》GB/T 13725-2001</w:t>
      </w:r>
    </w:p>
    <w:p w:rsidR="009B1E8A" w:rsidRPr="009B1E8A" w:rsidRDefault="009B1E8A" w:rsidP="009B1E8A"/>
    <w:p w:rsidR="006D58C8" w:rsidRDefault="006D58C8" w:rsidP="006D58C8"/>
    <w:p w:rsidR="000C7926" w:rsidRPr="002A497C" w:rsidRDefault="000C7926" w:rsidP="00D458F6">
      <w:pPr>
        <w:pStyle w:val="12"/>
        <w:rPr>
          <w:rFonts w:ascii="黑体" w:eastAsia="黑体" w:hAnsi="黑体"/>
          <w:sz w:val="36"/>
          <w:szCs w:val="36"/>
        </w:rPr>
      </w:pPr>
      <w:bookmarkStart w:id="2" w:name="_Toc460855720"/>
      <w:r w:rsidRPr="002A497C">
        <w:rPr>
          <w:rFonts w:ascii="黑体" w:eastAsia="黑体" w:hAnsi="黑体" w:hint="eastAsia"/>
          <w:sz w:val="36"/>
          <w:szCs w:val="36"/>
        </w:rPr>
        <w:t>总体设计</w:t>
      </w:r>
      <w:bookmarkEnd w:id="2"/>
    </w:p>
    <w:p w:rsidR="000C7926" w:rsidRPr="000C7926" w:rsidRDefault="000C7926" w:rsidP="000C7926">
      <w:pPr>
        <w:pStyle w:val="20"/>
      </w:pPr>
      <w:bookmarkStart w:id="3" w:name="_Toc433966048"/>
      <w:bookmarkStart w:id="4" w:name="_Toc460855721"/>
      <w:r>
        <w:rPr>
          <w:rFonts w:hint="eastAsia"/>
        </w:rPr>
        <w:t>平台</w:t>
      </w:r>
      <w:r w:rsidRPr="000C7926">
        <w:rPr>
          <w:rFonts w:hint="eastAsia"/>
        </w:rPr>
        <w:t>数据库的构成</w:t>
      </w:r>
      <w:bookmarkEnd w:id="3"/>
      <w:bookmarkEnd w:id="4"/>
    </w:p>
    <w:p w:rsidR="00782A23" w:rsidRPr="00782A23" w:rsidRDefault="00D458F6" w:rsidP="000C7926">
      <w:pPr>
        <w:spacing w:line="546" w:lineRule="exact"/>
        <w:ind w:firstLineChars="200" w:firstLine="480"/>
        <w:rPr>
          <w:rFonts w:ascii="宋体" w:hAnsi="宋体"/>
          <w:color w:val="000000"/>
          <w:sz w:val="24"/>
          <w:szCs w:val="24"/>
        </w:rPr>
      </w:pPr>
      <w:r w:rsidRPr="00782A23">
        <w:rPr>
          <w:rFonts w:ascii="宋体" w:hAnsi="宋体" w:hint="eastAsia"/>
          <w:color w:val="000000"/>
          <w:sz w:val="24"/>
          <w:szCs w:val="24"/>
        </w:rPr>
        <w:t>平台</w:t>
      </w:r>
      <w:r w:rsidRPr="00782A23">
        <w:rPr>
          <w:rFonts w:ascii="宋体" w:hAnsi="宋体"/>
          <w:color w:val="000000"/>
          <w:sz w:val="24"/>
          <w:szCs w:val="24"/>
        </w:rPr>
        <w:t>数据库根据上海市无线电管理一体化平台系统的</w:t>
      </w:r>
      <w:r w:rsidR="00782A23" w:rsidRPr="00782A23">
        <w:rPr>
          <w:rFonts w:ascii="宋体" w:hAnsi="宋体" w:hint="eastAsia"/>
          <w:color w:val="000000"/>
          <w:sz w:val="24"/>
          <w:szCs w:val="24"/>
        </w:rPr>
        <w:t>信息</w:t>
      </w:r>
      <w:r w:rsidRPr="00782A23">
        <w:rPr>
          <w:rFonts w:ascii="宋体" w:hAnsi="宋体"/>
          <w:color w:val="000000"/>
          <w:sz w:val="24"/>
          <w:szCs w:val="24"/>
        </w:rPr>
        <w:t>数据流的生命周期，可分成</w:t>
      </w:r>
      <w:r w:rsidRPr="00782A23">
        <w:rPr>
          <w:rFonts w:ascii="宋体" w:hAnsi="宋体" w:hint="eastAsia"/>
          <w:color w:val="000000"/>
          <w:sz w:val="24"/>
          <w:szCs w:val="24"/>
        </w:rPr>
        <w:t>申请审批</w:t>
      </w:r>
      <w:r w:rsidRPr="00782A23">
        <w:rPr>
          <w:rFonts w:ascii="宋体" w:hAnsi="宋体"/>
          <w:color w:val="000000"/>
          <w:sz w:val="24"/>
          <w:szCs w:val="24"/>
        </w:rPr>
        <w:t>数据与</w:t>
      </w:r>
      <w:r w:rsidRPr="00782A23">
        <w:rPr>
          <w:rFonts w:ascii="宋体" w:hAnsi="宋体" w:hint="eastAsia"/>
          <w:color w:val="000000"/>
          <w:sz w:val="24"/>
          <w:szCs w:val="24"/>
        </w:rPr>
        <w:t>业务</w:t>
      </w:r>
      <w:r w:rsidRPr="00782A23">
        <w:rPr>
          <w:rFonts w:ascii="宋体" w:hAnsi="宋体"/>
          <w:color w:val="000000"/>
          <w:sz w:val="24"/>
          <w:szCs w:val="24"/>
        </w:rPr>
        <w:t>处理数据，其中前面一类数据</w:t>
      </w:r>
      <w:r w:rsidR="00782A23" w:rsidRPr="00782A23">
        <w:rPr>
          <w:rFonts w:ascii="宋体" w:hAnsi="宋体" w:hint="eastAsia"/>
          <w:color w:val="000000"/>
          <w:sz w:val="24"/>
          <w:szCs w:val="24"/>
        </w:rPr>
        <w:t>属于</w:t>
      </w:r>
      <w:r w:rsidRPr="00782A23">
        <w:rPr>
          <w:rFonts w:ascii="宋体" w:hAnsi="宋体"/>
          <w:color w:val="000000"/>
          <w:sz w:val="24"/>
          <w:szCs w:val="24"/>
        </w:rPr>
        <w:t>流程</w:t>
      </w:r>
      <w:r w:rsidRPr="00782A23">
        <w:rPr>
          <w:rFonts w:ascii="宋体" w:hAnsi="宋体" w:hint="eastAsia"/>
          <w:color w:val="000000"/>
          <w:sz w:val="24"/>
          <w:szCs w:val="24"/>
        </w:rPr>
        <w:t>化</w:t>
      </w:r>
      <w:r w:rsidRPr="00782A23">
        <w:rPr>
          <w:rFonts w:ascii="宋体" w:hAnsi="宋体"/>
          <w:color w:val="000000"/>
          <w:sz w:val="24"/>
          <w:szCs w:val="24"/>
        </w:rPr>
        <w:t>数据</w:t>
      </w:r>
      <w:r w:rsidR="00782A23" w:rsidRPr="00782A23">
        <w:rPr>
          <w:rFonts w:ascii="宋体" w:hAnsi="宋体" w:hint="eastAsia"/>
          <w:color w:val="000000"/>
          <w:sz w:val="24"/>
          <w:szCs w:val="24"/>
        </w:rPr>
        <w:t>。</w:t>
      </w:r>
    </w:p>
    <w:p w:rsidR="00D458F6" w:rsidRPr="00782A23" w:rsidRDefault="00D458F6" w:rsidP="000C7926">
      <w:pPr>
        <w:spacing w:line="546" w:lineRule="exact"/>
        <w:ind w:firstLineChars="200" w:firstLine="480"/>
        <w:rPr>
          <w:rFonts w:ascii="宋体" w:hAnsi="宋体"/>
          <w:color w:val="000000"/>
          <w:sz w:val="24"/>
          <w:szCs w:val="24"/>
        </w:rPr>
      </w:pPr>
      <w:r w:rsidRPr="00782A23">
        <w:rPr>
          <w:rFonts w:ascii="宋体" w:hAnsi="宋体" w:hint="eastAsia"/>
          <w:color w:val="000000"/>
          <w:sz w:val="24"/>
          <w:szCs w:val="24"/>
        </w:rPr>
        <w:t>一体化</w:t>
      </w:r>
      <w:r w:rsidRPr="00782A23">
        <w:rPr>
          <w:rFonts w:ascii="宋体" w:hAnsi="宋体"/>
          <w:color w:val="000000"/>
          <w:sz w:val="24"/>
          <w:szCs w:val="24"/>
        </w:rPr>
        <w:t>平台</w:t>
      </w:r>
      <w:r w:rsidR="00782A23" w:rsidRPr="00782A23">
        <w:rPr>
          <w:rFonts w:ascii="宋体" w:hAnsi="宋体" w:hint="eastAsia"/>
          <w:color w:val="000000"/>
          <w:sz w:val="24"/>
          <w:szCs w:val="24"/>
        </w:rPr>
        <w:t>的信息</w:t>
      </w:r>
      <w:r w:rsidRPr="00782A23">
        <w:rPr>
          <w:rFonts w:ascii="宋体" w:hAnsi="宋体"/>
          <w:color w:val="000000"/>
          <w:sz w:val="24"/>
          <w:szCs w:val="24"/>
        </w:rPr>
        <w:t>数据流如下图所示：</w:t>
      </w:r>
    </w:p>
    <w:p w:rsidR="00D458F6" w:rsidRDefault="00D458F6" w:rsidP="00D458F6">
      <w:r w:rsidRPr="00D458F6">
        <w:rPr>
          <w:noProof/>
        </w:rPr>
        <w:lastRenderedPageBreak/>
        <w:drawing>
          <wp:inline distT="0" distB="0" distL="0" distR="0" wp14:anchorId="2A2FD518" wp14:editId="080EB092">
            <wp:extent cx="5274310" cy="3172460"/>
            <wp:effectExtent l="0" t="0" r="2540" b="8890"/>
            <wp:docPr id="2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10"/>
                    <a:stretch>
                      <a:fillRect/>
                    </a:stretch>
                  </pic:blipFill>
                  <pic:spPr>
                    <a:xfrm>
                      <a:off x="0" y="0"/>
                      <a:ext cx="5274310" cy="3172460"/>
                    </a:xfrm>
                    <a:prstGeom prst="rect">
                      <a:avLst/>
                    </a:prstGeom>
                    <a:solidFill>
                      <a:sysClr val="window" lastClr="FFFFFF"/>
                    </a:solidFill>
                  </pic:spPr>
                </pic:pic>
              </a:graphicData>
            </a:graphic>
          </wp:inline>
        </w:drawing>
      </w:r>
    </w:p>
    <w:p w:rsidR="00D458F6" w:rsidRPr="00D13A9F" w:rsidRDefault="00D458F6" w:rsidP="000C7926">
      <w:pPr>
        <w:spacing w:line="546" w:lineRule="exact"/>
        <w:ind w:firstLineChars="200" w:firstLine="480"/>
        <w:rPr>
          <w:rFonts w:ascii="宋体" w:hAnsi="宋体"/>
          <w:color w:val="000000"/>
          <w:sz w:val="24"/>
          <w:szCs w:val="24"/>
        </w:rPr>
      </w:pPr>
      <w:r w:rsidRPr="00D13A9F">
        <w:rPr>
          <w:rFonts w:ascii="宋体" w:hAnsi="宋体" w:hint="eastAsia"/>
          <w:color w:val="000000"/>
          <w:sz w:val="24"/>
          <w:szCs w:val="24"/>
        </w:rPr>
        <w:t>平台</w:t>
      </w:r>
      <w:r w:rsidRPr="00D13A9F">
        <w:rPr>
          <w:rFonts w:ascii="宋体" w:hAnsi="宋体"/>
          <w:color w:val="000000"/>
          <w:sz w:val="24"/>
          <w:szCs w:val="24"/>
        </w:rPr>
        <w:t>数据库可分为以下</w:t>
      </w:r>
      <w:r w:rsidRPr="00D13A9F">
        <w:rPr>
          <w:rFonts w:ascii="宋体" w:hAnsi="宋体" w:hint="eastAsia"/>
          <w:color w:val="000000"/>
          <w:sz w:val="24"/>
          <w:szCs w:val="24"/>
        </w:rPr>
        <w:t>5类</w:t>
      </w:r>
      <w:r w:rsidRPr="00D13A9F">
        <w:rPr>
          <w:rFonts w:ascii="宋体" w:hAnsi="宋体"/>
          <w:color w:val="000000"/>
          <w:sz w:val="24"/>
          <w:szCs w:val="24"/>
        </w:rPr>
        <w:t>：</w:t>
      </w:r>
    </w:p>
    <w:p w:rsidR="001B5982" w:rsidRPr="00D13A9F" w:rsidRDefault="00D458F6" w:rsidP="000D4241">
      <w:pPr>
        <w:pStyle w:val="afb"/>
        <w:numPr>
          <w:ilvl w:val="0"/>
          <w:numId w:val="11"/>
        </w:numPr>
        <w:spacing w:line="546" w:lineRule="exact"/>
        <w:ind w:firstLineChars="0"/>
        <w:rPr>
          <w:rFonts w:ascii="宋体" w:hAnsi="宋体"/>
          <w:b/>
          <w:color w:val="000000"/>
          <w:sz w:val="24"/>
          <w:szCs w:val="24"/>
        </w:rPr>
      </w:pPr>
      <w:r w:rsidRPr="00D13A9F">
        <w:rPr>
          <w:rFonts w:ascii="宋体" w:hAnsi="宋体" w:hint="eastAsia"/>
          <w:b/>
          <w:color w:val="000000"/>
          <w:sz w:val="24"/>
          <w:szCs w:val="24"/>
        </w:rPr>
        <w:t>外网</w:t>
      </w:r>
      <w:r w:rsidRPr="00D13A9F">
        <w:rPr>
          <w:rFonts w:ascii="宋体" w:hAnsi="宋体"/>
          <w:b/>
          <w:color w:val="000000"/>
          <w:sz w:val="24"/>
          <w:szCs w:val="24"/>
        </w:rPr>
        <w:t>数据库</w:t>
      </w:r>
    </w:p>
    <w:p w:rsidR="00D458F6" w:rsidRPr="00D13A9F" w:rsidRDefault="00D458F6" w:rsidP="001B5982">
      <w:pPr>
        <w:pStyle w:val="afb"/>
        <w:spacing w:line="546" w:lineRule="exact"/>
        <w:ind w:left="980" w:firstLineChars="0" w:firstLine="280"/>
        <w:rPr>
          <w:rFonts w:ascii="宋体" w:hAnsi="宋体"/>
          <w:color w:val="000000"/>
          <w:sz w:val="24"/>
          <w:szCs w:val="24"/>
        </w:rPr>
      </w:pPr>
      <w:r w:rsidRPr="00D13A9F">
        <w:rPr>
          <w:rFonts w:ascii="宋体" w:hAnsi="宋体"/>
          <w:color w:val="000000"/>
          <w:sz w:val="24"/>
          <w:szCs w:val="24"/>
        </w:rPr>
        <w:t>存储</w:t>
      </w:r>
      <w:r w:rsidR="001B5982" w:rsidRPr="00D13A9F">
        <w:rPr>
          <w:rFonts w:ascii="宋体" w:hAnsi="宋体" w:hint="eastAsia"/>
          <w:color w:val="000000"/>
          <w:sz w:val="24"/>
          <w:szCs w:val="24"/>
        </w:rPr>
        <w:t>公共信息</w:t>
      </w:r>
      <w:r w:rsidR="001B5982" w:rsidRPr="00D13A9F">
        <w:rPr>
          <w:rFonts w:ascii="宋体" w:hAnsi="宋体"/>
          <w:color w:val="000000"/>
          <w:sz w:val="24"/>
          <w:szCs w:val="24"/>
        </w:rPr>
        <w:t>服务系统的信息数据，包括外网填报的申请数据</w:t>
      </w:r>
      <w:r w:rsidR="001B5982" w:rsidRPr="00D13A9F">
        <w:rPr>
          <w:rFonts w:ascii="宋体" w:hAnsi="宋体" w:hint="eastAsia"/>
          <w:color w:val="000000"/>
          <w:sz w:val="24"/>
          <w:szCs w:val="24"/>
        </w:rPr>
        <w:t>。</w:t>
      </w:r>
    </w:p>
    <w:p w:rsidR="00D458F6" w:rsidRPr="00D13A9F" w:rsidRDefault="00D458F6" w:rsidP="000D4241">
      <w:pPr>
        <w:pStyle w:val="afb"/>
        <w:numPr>
          <w:ilvl w:val="0"/>
          <w:numId w:val="11"/>
        </w:numPr>
        <w:spacing w:line="546" w:lineRule="exact"/>
        <w:ind w:firstLineChars="0"/>
        <w:rPr>
          <w:rFonts w:ascii="宋体" w:hAnsi="宋体"/>
          <w:b/>
          <w:color w:val="000000"/>
          <w:sz w:val="24"/>
          <w:szCs w:val="24"/>
        </w:rPr>
      </w:pPr>
      <w:r w:rsidRPr="00D13A9F">
        <w:rPr>
          <w:rFonts w:ascii="宋体" w:hAnsi="宋体" w:hint="eastAsia"/>
          <w:b/>
          <w:color w:val="000000"/>
          <w:sz w:val="24"/>
          <w:szCs w:val="24"/>
        </w:rPr>
        <w:t>预受理数据库</w:t>
      </w:r>
    </w:p>
    <w:p w:rsidR="001B5982" w:rsidRPr="00D13A9F" w:rsidRDefault="001B5982" w:rsidP="001B5982">
      <w:pPr>
        <w:pStyle w:val="afb"/>
        <w:spacing w:line="546" w:lineRule="exact"/>
        <w:ind w:left="1260" w:firstLineChars="0" w:firstLine="0"/>
        <w:rPr>
          <w:rFonts w:ascii="宋体" w:hAnsi="宋体"/>
          <w:color w:val="000000"/>
          <w:sz w:val="24"/>
          <w:szCs w:val="24"/>
        </w:rPr>
      </w:pPr>
      <w:r w:rsidRPr="00D13A9F">
        <w:rPr>
          <w:rFonts w:ascii="宋体" w:hAnsi="宋体" w:hint="eastAsia"/>
          <w:color w:val="000000"/>
          <w:sz w:val="24"/>
          <w:szCs w:val="24"/>
        </w:rPr>
        <w:t>存储</w:t>
      </w:r>
      <w:r w:rsidRPr="00D13A9F">
        <w:rPr>
          <w:rFonts w:ascii="宋体" w:hAnsi="宋体"/>
          <w:color w:val="000000"/>
          <w:sz w:val="24"/>
          <w:szCs w:val="24"/>
        </w:rPr>
        <w:t>由外网导入的待受理申请数据。</w:t>
      </w:r>
    </w:p>
    <w:p w:rsidR="00D458F6" w:rsidRPr="00D13A9F" w:rsidRDefault="00D458F6" w:rsidP="000D4241">
      <w:pPr>
        <w:pStyle w:val="afb"/>
        <w:numPr>
          <w:ilvl w:val="0"/>
          <w:numId w:val="11"/>
        </w:numPr>
        <w:spacing w:line="546" w:lineRule="exact"/>
        <w:ind w:firstLineChars="0"/>
        <w:rPr>
          <w:rFonts w:ascii="宋体" w:hAnsi="宋体"/>
          <w:b/>
          <w:color w:val="000000"/>
          <w:sz w:val="24"/>
          <w:szCs w:val="24"/>
        </w:rPr>
      </w:pPr>
      <w:r w:rsidRPr="00D13A9F">
        <w:rPr>
          <w:rFonts w:ascii="宋体" w:hAnsi="宋体" w:hint="eastAsia"/>
          <w:b/>
          <w:color w:val="000000"/>
          <w:sz w:val="24"/>
          <w:szCs w:val="24"/>
        </w:rPr>
        <w:t>审批</w:t>
      </w:r>
      <w:r w:rsidRPr="00D13A9F">
        <w:rPr>
          <w:rFonts w:ascii="宋体" w:hAnsi="宋体"/>
          <w:b/>
          <w:color w:val="000000"/>
          <w:sz w:val="24"/>
          <w:szCs w:val="24"/>
        </w:rPr>
        <w:t>数据库</w:t>
      </w:r>
    </w:p>
    <w:p w:rsidR="001B5982" w:rsidRPr="00D13A9F" w:rsidRDefault="001B5982" w:rsidP="001B5982">
      <w:pPr>
        <w:pStyle w:val="afb"/>
        <w:spacing w:line="546" w:lineRule="exact"/>
        <w:ind w:left="1260" w:firstLineChars="0" w:firstLine="0"/>
        <w:rPr>
          <w:rFonts w:ascii="宋体" w:hAnsi="宋体"/>
          <w:color w:val="000000"/>
          <w:sz w:val="24"/>
          <w:szCs w:val="24"/>
        </w:rPr>
      </w:pPr>
      <w:r w:rsidRPr="00D13A9F">
        <w:rPr>
          <w:rFonts w:ascii="宋体" w:hAnsi="宋体" w:hint="eastAsia"/>
          <w:color w:val="000000"/>
          <w:sz w:val="24"/>
          <w:szCs w:val="24"/>
        </w:rPr>
        <w:t>存储与</w:t>
      </w:r>
      <w:r w:rsidRPr="00D13A9F">
        <w:rPr>
          <w:rFonts w:ascii="宋体" w:hAnsi="宋体"/>
          <w:color w:val="000000"/>
          <w:sz w:val="24"/>
          <w:szCs w:val="24"/>
        </w:rPr>
        <w:t>受理审批</w:t>
      </w:r>
      <w:r w:rsidRPr="00D13A9F">
        <w:rPr>
          <w:rFonts w:ascii="宋体" w:hAnsi="宋体" w:hint="eastAsia"/>
          <w:color w:val="000000"/>
          <w:sz w:val="24"/>
          <w:szCs w:val="24"/>
        </w:rPr>
        <w:t>过程</w:t>
      </w:r>
      <w:r w:rsidRPr="00D13A9F">
        <w:rPr>
          <w:rFonts w:ascii="宋体" w:hAnsi="宋体"/>
          <w:color w:val="000000"/>
          <w:sz w:val="24"/>
          <w:szCs w:val="24"/>
        </w:rPr>
        <w:t>相关的申请与流程审批数据</w:t>
      </w:r>
      <w:r w:rsidRPr="00D13A9F">
        <w:rPr>
          <w:rFonts w:ascii="宋体" w:hAnsi="宋体" w:hint="eastAsia"/>
          <w:color w:val="000000"/>
          <w:sz w:val="24"/>
          <w:szCs w:val="24"/>
        </w:rPr>
        <w:t>。</w:t>
      </w:r>
    </w:p>
    <w:p w:rsidR="00D458F6" w:rsidRPr="00D13A9F" w:rsidRDefault="00D458F6" w:rsidP="000D4241">
      <w:pPr>
        <w:pStyle w:val="afb"/>
        <w:numPr>
          <w:ilvl w:val="0"/>
          <w:numId w:val="11"/>
        </w:numPr>
        <w:spacing w:line="546" w:lineRule="exact"/>
        <w:ind w:firstLineChars="0"/>
        <w:rPr>
          <w:rFonts w:ascii="宋体" w:hAnsi="宋体"/>
          <w:b/>
          <w:color w:val="000000"/>
          <w:sz w:val="24"/>
          <w:szCs w:val="24"/>
        </w:rPr>
      </w:pPr>
      <w:r w:rsidRPr="00D13A9F">
        <w:rPr>
          <w:rFonts w:ascii="宋体" w:hAnsi="宋体" w:hint="eastAsia"/>
          <w:b/>
          <w:color w:val="000000"/>
          <w:sz w:val="24"/>
          <w:szCs w:val="24"/>
        </w:rPr>
        <w:t>业务</w:t>
      </w:r>
      <w:r w:rsidRPr="00D13A9F">
        <w:rPr>
          <w:rFonts w:ascii="宋体" w:hAnsi="宋体"/>
          <w:b/>
          <w:color w:val="000000"/>
          <w:sz w:val="24"/>
          <w:szCs w:val="24"/>
        </w:rPr>
        <w:t>数据库</w:t>
      </w:r>
    </w:p>
    <w:p w:rsidR="001B5982" w:rsidRPr="00D13A9F" w:rsidRDefault="001B5982" w:rsidP="000A6143">
      <w:pPr>
        <w:spacing w:line="546" w:lineRule="exact"/>
        <w:ind w:left="840" w:firstLine="420"/>
        <w:rPr>
          <w:rFonts w:ascii="宋体" w:hAnsi="宋体"/>
          <w:color w:val="000000"/>
          <w:sz w:val="24"/>
          <w:szCs w:val="24"/>
        </w:rPr>
      </w:pPr>
      <w:r w:rsidRPr="00D13A9F">
        <w:rPr>
          <w:rFonts w:ascii="宋体" w:hAnsi="宋体" w:hint="eastAsia"/>
          <w:color w:val="000000"/>
          <w:sz w:val="24"/>
          <w:szCs w:val="24"/>
        </w:rPr>
        <w:t>存储业务</w:t>
      </w:r>
      <w:r w:rsidRPr="00D13A9F">
        <w:rPr>
          <w:rFonts w:ascii="宋体" w:hAnsi="宋体"/>
          <w:color w:val="000000"/>
          <w:sz w:val="24"/>
          <w:szCs w:val="24"/>
        </w:rPr>
        <w:t>处理</w:t>
      </w:r>
      <w:r w:rsidR="00782A23">
        <w:rPr>
          <w:rFonts w:ascii="宋体" w:hAnsi="宋体" w:hint="eastAsia"/>
          <w:color w:val="000000"/>
          <w:sz w:val="24"/>
          <w:szCs w:val="24"/>
        </w:rPr>
        <w:t>与</w:t>
      </w:r>
      <w:r w:rsidR="00782A23">
        <w:rPr>
          <w:rFonts w:ascii="宋体" w:hAnsi="宋体"/>
          <w:color w:val="000000"/>
          <w:sz w:val="24"/>
          <w:szCs w:val="24"/>
        </w:rPr>
        <w:t>统计</w:t>
      </w:r>
      <w:r w:rsidRPr="00D13A9F">
        <w:rPr>
          <w:rFonts w:ascii="宋体" w:hAnsi="宋体"/>
          <w:color w:val="000000"/>
          <w:sz w:val="24"/>
          <w:szCs w:val="24"/>
        </w:rPr>
        <w:t>相关数据，包括</w:t>
      </w:r>
      <w:r w:rsidRPr="00D13A9F">
        <w:rPr>
          <w:rFonts w:ascii="宋体" w:hAnsi="宋体" w:hint="eastAsia"/>
          <w:color w:val="000000"/>
          <w:sz w:val="24"/>
          <w:szCs w:val="24"/>
        </w:rPr>
        <w:t>获得行政</w:t>
      </w:r>
      <w:r w:rsidRPr="00D13A9F">
        <w:rPr>
          <w:rFonts w:ascii="宋体" w:hAnsi="宋体"/>
          <w:color w:val="000000"/>
          <w:sz w:val="24"/>
          <w:szCs w:val="24"/>
        </w:rPr>
        <w:t>许可的</w:t>
      </w:r>
      <w:r w:rsidRPr="00D13A9F">
        <w:rPr>
          <w:rFonts w:ascii="宋体" w:hAnsi="宋体" w:hint="eastAsia"/>
          <w:color w:val="000000"/>
          <w:sz w:val="24"/>
          <w:szCs w:val="24"/>
        </w:rPr>
        <w:t>频率</w:t>
      </w:r>
      <w:r w:rsidRPr="00D13A9F">
        <w:rPr>
          <w:rFonts w:ascii="宋体" w:hAnsi="宋体"/>
          <w:color w:val="000000"/>
          <w:sz w:val="24"/>
          <w:szCs w:val="24"/>
        </w:rPr>
        <w:t>、台站数据。</w:t>
      </w:r>
    </w:p>
    <w:p w:rsidR="00D458F6" w:rsidRPr="00D13A9F" w:rsidRDefault="00D458F6" w:rsidP="000D4241">
      <w:pPr>
        <w:pStyle w:val="afb"/>
        <w:numPr>
          <w:ilvl w:val="0"/>
          <w:numId w:val="11"/>
        </w:numPr>
        <w:spacing w:line="546" w:lineRule="exact"/>
        <w:ind w:firstLineChars="0"/>
        <w:rPr>
          <w:rFonts w:ascii="宋体" w:hAnsi="宋体"/>
          <w:b/>
          <w:color w:val="000000"/>
          <w:sz w:val="24"/>
          <w:szCs w:val="24"/>
        </w:rPr>
      </w:pPr>
      <w:r w:rsidRPr="00D13A9F">
        <w:rPr>
          <w:rFonts w:ascii="宋体" w:hAnsi="宋体" w:hint="eastAsia"/>
          <w:b/>
          <w:color w:val="000000"/>
          <w:sz w:val="24"/>
          <w:szCs w:val="24"/>
        </w:rPr>
        <w:t>历史数据库</w:t>
      </w:r>
    </w:p>
    <w:p w:rsidR="001B5982" w:rsidRPr="00D13A9F" w:rsidRDefault="001B5982" w:rsidP="000A6143">
      <w:pPr>
        <w:spacing w:line="546" w:lineRule="exact"/>
        <w:ind w:left="840" w:firstLine="420"/>
        <w:rPr>
          <w:rFonts w:ascii="宋体" w:hAnsi="宋体"/>
          <w:color w:val="000000"/>
          <w:sz w:val="24"/>
          <w:szCs w:val="24"/>
        </w:rPr>
      </w:pPr>
      <w:r w:rsidRPr="00D13A9F">
        <w:rPr>
          <w:rFonts w:ascii="宋体" w:hAnsi="宋体" w:hint="eastAsia"/>
          <w:color w:val="000000"/>
          <w:sz w:val="24"/>
          <w:szCs w:val="24"/>
        </w:rPr>
        <w:t>存储</w:t>
      </w:r>
      <w:r w:rsidRPr="00D13A9F">
        <w:rPr>
          <w:rFonts w:ascii="宋体" w:hAnsi="宋体"/>
          <w:color w:val="000000"/>
          <w:sz w:val="24"/>
          <w:szCs w:val="24"/>
        </w:rPr>
        <w:t>在业务数据库中进行</w:t>
      </w:r>
      <w:r w:rsidR="000A6143" w:rsidRPr="00D13A9F">
        <w:rPr>
          <w:rFonts w:ascii="宋体" w:hAnsi="宋体" w:hint="eastAsia"/>
          <w:color w:val="000000"/>
          <w:sz w:val="24"/>
          <w:szCs w:val="24"/>
        </w:rPr>
        <w:t>业务处理修改</w:t>
      </w:r>
      <w:r w:rsidR="000A6143" w:rsidRPr="00D13A9F">
        <w:rPr>
          <w:rFonts w:ascii="宋体" w:hAnsi="宋体"/>
          <w:color w:val="000000"/>
          <w:sz w:val="24"/>
          <w:szCs w:val="24"/>
        </w:rPr>
        <w:t>与</w:t>
      </w:r>
      <w:r w:rsidR="000A6143" w:rsidRPr="00D13A9F">
        <w:rPr>
          <w:rFonts w:ascii="宋体" w:hAnsi="宋体" w:hint="eastAsia"/>
          <w:color w:val="000000"/>
          <w:sz w:val="24"/>
          <w:szCs w:val="24"/>
        </w:rPr>
        <w:t>删除操作</w:t>
      </w:r>
      <w:r w:rsidR="000A6143" w:rsidRPr="00D13A9F">
        <w:rPr>
          <w:rFonts w:ascii="宋体" w:hAnsi="宋体"/>
          <w:color w:val="000000"/>
          <w:sz w:val="24"/>
          <w:szCs w:val="24"/>
        </w:rPr>
        <w:t>的</w:t>
      </w:r>
      <w:r w:rsidR="000A6143" w:rsidRPr="00D13A9F">
        <w:rPr>
          <w:rFonts w:ascii="宋体" w:hAnsi="宋体" w:hint="eastAsia"/>
          <w:color w:val="000000"/>
          <w:sz w:val="24"/>
          <w:szCs w:val="24"/>
        </w:rPr>
        <w:t>标准</w:t>
      </w:r>
      <w:r w:rsidRPr="00D13A9F">
        <w:rPr>
          <w:rFonts w:ascii="宋体" w:hAnsi="宋体"/>
          <w:color w:val="000000"/>
          <w:sz w:val="24"/>
          <w:szCs w:val="24"/>
        </w:rPr>
        <w:t>频率、台站数据。</w:t>
      </w:r>
    </w:p>
    <w:p w:rsidR="000A6143" w:rsidRPr="00782A23" w:rsidRDefault="000A6143" w:rsidP="000C7926">
      <w:pPr>
        <w:spacing w:line="546" w:lineRule="exact"/>
        <w:ind w:firstLineChars="200" w:firstLine="480"/>
        <w:rPr>
          <w:rFonts w:ascii="宋体" w:hAnsi="宋体"/>
          <w:sz w:val="24"/>
          <w:szCs w:val="24"/>
        </w:rPr>
      </w:pPr>
      <w:r w:rsidRPr="00D13A9F">
        <w:rPr>
          <w:rFonts w:ascii="宋体" w:hAnsi="宋体" w:hint="eastAsia"/>
          <w:color w:val="000000"/>
          <w:sz w:val="24"/>
          <w:szCs w:val="24"/>
        </w:rPr>
        <w:t>外网</w:t>
      </w:r>
      <w:r w:rsidRPr="00D13A9F">
        <w:rPr>
          <w:rFonts w:ascii="宋体" w:hAnsi="宋体"/>
          <w:color w:val="000000"/>
          <w:sz w:val="24"/>
          <w:szCs w:val="24"/>
        </w:rPr>
        <w:t>数据库管理系统采</w:t>
      </w:r>
      <w:r w:rsidRPr="00782A23">
        <w:rPr>
          <w:rFonts w:ascii="宋体" w:hAnsi="宋体"/>
          <w:sz w:val="24"/>
          <w:szCs w:val="24"/>
        </w:rPr>
        <w:t>用</w:t>
      </w:r>
      <w:r w:rsidR="00CB597D" w:rsidRPr="00782A23">
        <w:rPr>
          <w:rFonts w:ascii="宋体" w:hAnsi="宋体" w:hint="eastAsia"/>
          <w:sz w:val="24"/>
          <w:szCs w:val="24"/>
        </w:rPr>
        <w:t>ORACLE</w:t>
      </w:r>
      <w:r w:rsidRPr="00782A23">
        <w:rPr>
          <w:rFonts w:ascii="宋体" w:hAnsi="宋体"/>
          <w:sz w:val="24"/>
          <w:szCs w:val="24"/>
        </w:rPr>
        <w:t>。</w:t>
      </w:r>
    </w:p>
    <w:p w:rsidR="000C7926" w:rsidRPr="00782A23" w:rsidRDefault="000A6143" w:rsidP="000C7926">
      <w:pPr>
        <w:spacing w:line="546" w:lineRule="exact"/>
        <w:ind w:firstLineChars="200" w:firstLine="480"/>
        <w:rPr>
          <w:rFonts w:ascii="宋体" w:hAnsi="宋体"/>
          <w:sz w:val="24"/>
          <w:szCs w:val="24"/>
        </w:rPr>
      </w:pPr>
      <w:r w:rsidRPr="00782A23">
        <w:rPr>
          <w:rFonts w:ascii="宋体" w:hAnsi="宋体" w:hint="eastAsia"/>
          <w:sz w:val="24"/>
          <w:szCs w:val="24"/>
        </w:rPr>
        <w:t>内网</w:t>
      </w:r>
      <w:r w:rsidR="000C7926" w:rsidRPr="00782A23">
        <w:rPr>
          <w:rFonts w:ascii="宋体" w:hAnsi="宋体" w:hint="eastAsia"/>
          <w:sz w:val="24"/>
          <w:szCs w:val="24"/>
        </w:rPr>
        <w:t>数据库管理系统采用ORACLE。</w:t>
      </w:r>
    </w:p>
    <w:p w:rsidR="000C7926" w:rsidRPr="000A6143" w:rsidRDefault="008C180F" w:rsidP="000A6143">
      <w:pPr>
        <w:pStyle w:val="20"/>
      </w:pPr>
      <w:bookmarkStart w:id="5" w:name="_Toc460855722"/>
      <w:r>
        <w:rPr>
          <w:rFonts w:hint="eastAsia"/>
        </w:rPr>
        <w:lastRenderedPageBreak/>
        <w:t>平台</w:t>
      </w:r>
      <w:r w:rsidR="000C7926" w:rsidRPr="000A6143">
        <w:rPr>
          <w:rFonts w:hint="eastAsia"/>
        </w:rPr>
        <w:t>数据库</w:t>
      </w:r>
      <w:r>
        <w:rPr>
          <w:rFonts w:hint="eastAsia"/>
        </w:rPr>
        <w:t>的</w:t>
      </w:r>
      <w:r>
        <w:t>命名</w:t>
      </w:r>
      <w:bookmarkEnd w:id="5"/>
    </w:p>
    <w:p w:rsidR="00D13A9F" w:rsidRPr="002A497C" w:rsidRDefault="00D13A9F" w:rsidP="00225512">
      <w:pPr>
        <w:pStyle w:val="3"/>
        <w:rPr>
          <w:rFonts w:ascii="黑体" w:eastAsia="黑体" w:hAnsi="黑体"/>
          <w:sz w:val="30"/>
          <w:szCs w:val="30"/>
        </w:rPr>
      </w:pPr>
      <w:bookmarkStart w:id="6" w:name="_Toc460855723"/>
      <w:r w:rsidRPr="002A497C">
        <w:rPr>
          <w:rFonts w:ascii="黑体" w:eastAsia="黑体" w:hAnsi="黑体" w:hint="eastAsia"/>
          <w:sz w:val="30"/>
          <w:szCs w:val="30"/>
        </w:rPr>
        <w:t>标准数据库</w:t>
      </w:r>
      <w:r w:rsidRPr="002A497C">
        <w:rPr>
          <w:rFonts w:ascii="黑体" w:eastAsia="黑体" w:hAnsi="黑体"/>
          <w:sz w:val="30"/>
          <w:szCs w:val="30"/>
        </w:rPr>
        <w:t>的命名</w:t>
      </w:r>
      <w:bookmarkEnd w:id="6"/>
    </w:p>
    <w:p w:rsidR="00225512" w:rsidRDefault="00225512" w:rsidP="000C7926">
      <w:pPr>
        <w:spacing w:line="536" w:lineRule="exact"/>
        <w:ind w:firstLineChars="200" w:firstLine="480"/>
        <w:rPr>
          <w:rFonts w:ascii="宋体" w:hAnsi="宋体"/>
          <w:color w:val="000000"/>
          <w:sz w:val="24"/>
          <w:szCs w:val="24"/>
        </w:rPr>
      </w:pPr>
      <w:r>
        <w:rPr>
          <w:rFonts w:ascii="宋体" w:hAnsi="宋体" w:hint="eastAsia"/>
          <w:color w:val="000000"/>
          <w:sz w:val="24"/>
          <w:szCs w:val="24"/>
        </w:rPr>
        <w:t>一体化</w:t>
      </w:r>
      <w:r>
        <w:rPr>
          <w:rFonts w:ascii="宋体" w:hAnsi="宋体"/>
          <w:color w:val="000000"/>
          <w:sz w:val="24"/>
          <w:szCs w:val="24"/>
        </w:rPr>
        <w:t>平台系统建设一期不含监测与检测部分功能，平台数据库中仅定义标准频率、台站与业余台站数据的命名。</w:t>
      </w:r>
    </w:p>
    <w:p w:rsidR="000C7926" w:rsidRPr="00D13A9F" w:rsidRDefault="008C180F" w:rsidP="000C7926">
      <w:pPr>
        <w:spacing w:line="536" w:lineRule="exact"/>
        <w:ind w:firstLineChars="200" w:firstLine="480"/>
        <w:rPr>
          <w:rFonts w:ascii="宋体" w:hAnsi="宋体"/>
          <w:color w:val="000000"/>
          <w:sz w:val="24"/>
          <w:szCs w:val="24"/>
        </w:rPr>
      </w:pPr>
      <w:r w:rsidRPr="00D13A9F">
        <w:rPr>
          <w:rFonts w:ascii="宋体" w:hAnsi="宋体" w:hint="eastAsia"/>
          <w:color w:val="000000"/>
          <w:sz w:val="24"/>
          <w:szCs w:val="24"/>
        </w:rPr>
        <w:t>标准</w:t>
      </w:r>
      <w:r w:rsidRPr="00D13A9F">
        <w:rPr>
          <w:rFonts w:ascii="宋体" w:hAnsi="宋体"/>
          <w:color w:val="000000"/>
          <w:sz w:val="24"/>
          <w:szCs w:val="24"/>
        </w:rPr>
        <w:t>频率</w:t>
      </w:r>
      <w:r w:rsidR="000C7926" w:rsidRPr="00D13A9F">
        <w:rPr>
          <w:rFonts w:ascii="宋体" w:hAnsi="宋体" w:hint="eastAsia"/>
          <w:color w:val="000000"/>
          <w:sz w:val="24"/>
          <w:szCs w:val="24"/>
        </w:rPr>
        <w:t>数据库名称：地区代码_</w:t>
      </w:r>
      <w:r w:rsidRPr="00D13A9F">
        <w:rPr>
          <w:rFonts w:ascii="宋体" w:hAnsi="宋体"/>
          <w:color w:val="000000"/>
          <w:sz w:val="24"/>
          <w:szCs w:val="24"/>
        </w:rPr>
        <w:t>RFM</w:t>
      </w:r>
      <w:r w:rsidR="000C7926" w:rsidRPr="00D13A9F">
        <w:rPr>
          <w:rFonts w:ascii="宋体" w:hAnsi="宋体" w:hint="eastAsia"/>
          <w:color w:val="000000"/>
          <w:sz w:val="24"/>
          <w:szCs w:val="24"/>
        </w:rPr>
        <w:t>DB。</w:t>
      </w:r>
    </w:p>
    <w:p w:rsidR="008C180F" w:rsidRPr="00D13A9F" w:rsidRDefault="008C180F" w:rsidP="008C180F">
      <w:pPr>
        <w:spacing w:line="536" w:lineRule="exact"/>
        <w:ind w:firstLineChars="200" w:firstLine="480"/>
        <w:rPr>
          <w:rFonts w:ascii="宋体" w:hAnsi="宋体"/>
          <w:color w:val="000000"/>
          <w:sz w:val="24"/>
          <w:szCs w:val="24"/>
        </w:rPr>
      </w:pPr>
      <w:r w:rsidRPr="00D13A9F">
        <w:rPr>
          <w:rFonts w:ascii="宋体" w:hAnsi="宋体" w:hint="eastAsia"/>
          <w:color w:val="000000"/>
          <w:sz w:val="24"/>
          <w:szCs w:val="24"/>
        </w:rPr>
        <w:t>标准台站数据库名称：地区代码_</w:t>
      </w:r>
      <w:r w:rsidRPr="00D13A9F">
        <w:rPr>
          <w:rFonts w:ascii="宋体" w:hAnsi="宋体"/>
          <w:color w:val="000000"/>
          <w:sz w:val="24"/>
          <w:szCs w:val="24"/>
        </w:rPr>
        <w:t>STAT</w:t>
      </w:r>
      <w:r w:rsidRPr="00D13A9F">
        <w:rPr>
          <w:rFonts w:ascii="宋体" w:hAnsi="宋体" w:hint="eastAsia"/>
          <w:color w:val="000000"/>
          <w:sz w:val="24"/>
          <w:szCs w:val="24"/>
        </w:rPr>
        <w:t>DB。</w:t>
      </w:r>
    </w:p>
    <w:p w:rsidR="008C180F" w:rsidRPr="00D13A9F" w:rsidRDefault="008C180F" w:rsidP="008C180F">
      <w:pPr>
        <w:spacing w:line="536" w:lineRule="exact"/>
        <w:ind w:firstLineChars="200" w:firstLine="480"/>
        <w:rPr>
          <w:rFonts w:ascii="宋体" w:hAnsi="宋体"/>
          <w:color w:val="000000"/>
          <w:sz w:val="24"/>
          <w:szCs w:val="24"/>
        </w:rPr>
      </w:pPr>
      <w:r w:rsidRPr="00D13A9F">
        <w:rPr>
          <w:rFonts w:ascii="宋体" w:hAnsi="宋体" w:hint="eastAsia"/>
          <w:color w:val="000000"/>
          <w:sz w:val="24"/>
          <w:szCs w:val="24"/>
        </w:rPr>
        <w:t>标准业余</w:t>
      </w:r>
      <w:r w:rsidRPr="00D13A9F">
        <w:rPr>
          <w:rFonts w:ascii="宋体" w:hAnsi="宋体"/>
          <w:color w:val="000000"/>
          <w:sz w:val="24"/>
          <w:szCs w:val="24"/>
        </w:rPr>
        <w:t>台站</w:t>
      </w:r>
      <w:r w:rsidRPr="00D13A9F">
        <w:rPr>
          <w:rFonts w:ascii="宋体" w:hAnsi="宋体" w:hint="eastAsia"/>
          <w:color w:val="000000"/>
          <w:sz w:val="24"/>
          <w:szCs w:val="24"/>
        </w:rPr>
        <w:t>数据库名称：地区代码_</w:t>
      </w:r>
      <w:r w:rsidRPr="00D13A9F">
        <w:rPr>
          <w:rFonts w:ascii="宋体" w:hAnsi="宋体"/>
          <w:color w:val="000000"/>
          <w:sz w:val="24"/>
          <w:szCs w:val="24"/>
        </w:rPr>
        <w:t>ARSTAT</w:t>
      </w:r>
      <w:r w:rsidRPr="00D13A9F">
        <w:rPr>
          <w:rFonts w:ascii="宋体" w:hAnsi="宋体" w:hint="eastAsia"/>
          <w:color w:val="000000"/>
          <w:sz w:val="24"/>
          <w:szCs w:val="24"/>
        </w:rPr>
        <w:t>DB。</w:t>
      </w:r>
    </w:p>
    <w:p w:rsidR="00D13A9F" w:rsidRPr="007206F2" w:rsidRDefault="00D13A9F" w:rsidP="008C180F">
      <w:pPr>
        <w:spacing w:line="536" w:lineRule="exact"/>
        <w:ind w:firstLineChars="200" w:firstLine="422"/>
        <w:rPr>
          <w:rFonts w:ascii="宋体" w:hAnsi="宋体"/>
          <w:b/>
          <w:i/>
          <w:color w:val="000000"/>
          <w:szCs w:val="21"/>
        </w:rPr>
      </w:pPr>
      <w:r w:rsidRPr="007206F2">
        <w:rPr>
          <w:rFonts w:ascii="宋体" w:hAnsi="宋体" w:hint="eastAsia"/>
          <w:b/>
          <w:i/>
          <w:color w:val="000000"/>
          <w:szCs w:val="21"/>
        </w:rPr>
        <w:t>注1：</w:t>
      </w:r>
      <w:r w:rsidRPr="007206F2">
        <w:rPr>
          <w:rFonts w:ascii="宋体" w:hAnsi="宋体"/>
          <w:b/>
          <w:i/>
          <w:color w:val="000000"/>
          <w:szCs w:val="21"/>
        </w:rPr>
        <w:t>标准台站数据规范处于征求意见阶段，新版本的标准台站数据库中将吸收标准业余台站数据库的内容</w:t>
      </w:r>
      <w:r w:rsidRPr="007206F2">
        <w:rPr>
          <w:rFonts w:ascii="宋体" w:hAnsi="宋体" w:hint="eastAsia"/>
          <w:b/>
          <w:i/>
          <w:color w:val="000000"/>
          <w:szCs w:val="21"/>
        </w:rPr>
        <w:t>，</w:t>
      </w:r>
      <w:r w:rsidRPr="007206F2">
        <w:rPr>
          <w:rFonts w:ascii="宋体" w:hAnsi="宋体"/>
          <w:b/>
          <w:i/>
          <w:color w:val="000000"/>
          <w:szCs w:val="21"/>
        </w:rPr>
        <w:t>届时需要进行表结构</w:t>
      </w:r>
      <w:r w:rsidRPr="007206F2">
        <w:rPr>
          <w:rFonts w:ascii="宋体" w:hAnsi="宋体" w:hint="eastAsia"/>
          <w:b/>
          <w:i/>
          <w:color w:val="000000"/>
          <w:szCs w:val="21"/>
        </w:rPr>
        <w:t>与</w:t>
      </w:r>
      <w:r w:rsidRPr="007206F2">
        <w:rPr>
          <w:rFonts w:ascii="宋体" w:hAnsi="宋体"/>
          <w:b/>
          <w:i/>
          <w:color w:val="000000"/>
          <w:szCs w:val="21"/>
        </w:rPr>
        <w:t>内容调整。</w:t>
      </w:r>
    </w:p>
    <w:p w:rsidR="008C180F" w:rsidRPr="007206F2" w:rsidRDefault="00D13A9F" w:rsidP="008C180F">
      <w:pPr>
        <w:spacing w:line="536" w:lineRule="exact"/>
        <w:ind w:firstLineChars="200" w:firstLine="422"/>
        <w:rPr>
          <w:rFonts w:ascii="宋体" w:hAnsi="宋体"/>
          <w:b/>
          <w:i/>
          <w:color w:val="000000"/>
          <w:szCs w:val="21"/>
        </w:rPr>
      </w:pPr>
      <w:r w:rsidRPr="007206F2">
        <w:rPr>
          <w:rFonts w:ascii="宋体" w:hAnsi="宋体" w:hint="eastAsia"/>
          <w:b/>
          <w:i/>
          <w:color w:val="000000"/>
          <w:szCs w:val="21"/>
        </w:rPr>
        <w:t>注2：标准</w:t>
      </w:r>
      <w:r w:rsidRPr="007206F2">
        <w:rPr>
          <w:rFonts w:ascii="宋体" w:hAnsi="宋体"/>
          <w:b/>
          <w:i/>
          <w:color w:val="000000"/>
          <w:szCs w:val="21"/>
        </w:rPr>
        <w:t>频率数据库</w:t>
      </w:r>
      <w:r w:rsidRPr="007206F2">
        <w:rPr>
          <w:rFonts w:ascii="宋体" w:hAnsi="宋体" w:hint="eastAsia"/>
          <w:b/>
          <w:i/>
          <w:color w:val="000000"/>
          <w:szCs w:val="21"/>
        </w:rPr>
        <w:t>规范</w:t>
      </w:r>
      <w:r w:rsidRPr="007206F2">
        <w:rPr>
          <w:rFonts w:ascii="宋体" w:hAnsi="宋体"/>
          <w:b/>
          <w:i/>
          <w:color w:val="000000"/>
          <w:szCs w:val="21"/>
        </w:rPr>
        <w:t>未</w:t>
      </w:r>
      <w:r w:rsidRPr="007206F2">
        <w:rPr>
          <w:rFonts w:ascii="宋体" w:hAnsi="宋体" w:hint="eastAsia"/>
          <w:b/>
          <w:i/>
          <w:color w:val="000000"/>
          <w:szCs w:val="21"/>
        </w:rPr>
        <w:t>批准</w:t>
      </w:r>
      <w:r w:rsidRPr="007206F2">
        <w:rPr>
          <w:rFonts w:ascii="宋体" w:hAnsi="宋体"/>
          <w:b/>
          <w:i/>
          <w:color w:val="000000"/>
          <w:szCs w:val="21"/>
        </w:rPr>
        <w:t>，在规范中所公布的表格未能覆盖一体化平台的频率管理需求，本文档的频率</w:t>
      </w:r>
      <w:r w:rsidRPr="007206F2">
        <w:rPr>
          <w:rFonts w:ascii="宋体" w:hAnsi="宋体" w:hint="eastAsia"/>
          <w:b/>
          <w:i/>
          <w:color w:val="000000"/>
          <w:szCs w:val="21"/>
        </w:rPr>
        <w:t>管理</w:t>
      </w:r>
      <w:r w:rsidRPr="007206F2">
        <w:rPr>
          <w:rFonts w:ascii="宋体" w:hAnsi="宋体"/>
          <w:b/>
          <w:i/>
          <w:color w:val="000000"/>
          <w:szCs w:val="21"/>
        </w:rPr>
        <w:t>表格全放在扩充频率数据库中。</w:t>
      </w:r>
    </w:p>
    <w:p w:rsidR="000A6143" w:rsidRPr="007206F2" w:rsidRDefault="000A6143" w:rsidP="000A6143">
      <w:pPr>
        <w:spacing w:line="546" w:lineRule="exact"/>
        <w:ind w:firstLineChars="200" w:firstLine="480"/>
        <w:rPr>
          <w:rFonts w:ascii="宋体" w:hAnsi="宋体"/>
          <w:color w:val="000000"/>
          <w:sz w:val="24"/>
          <w:szCs w:val="24"/>
        </w:rPr>
      </w:pPr>
      <w:r w:rsidRPr="007206F2">
        <w:rPr>
          <w:rFonts w:ascii="宋体" w:hAnsi="宋体"/>
          <w:color w:val="000000"/>
          <w:sz w:val="24"/>
          <w:szCs w:val="24"/>
        </w:rPr>
        <w:t>由</w:t>
      </w:r>
      <w:r w:rsidR="00782A23">
        <w:rPr>
          <w:rFonts w:ascii="宋体" w:hAnsi="宋体" w:hint="eastAsia"/>
          <w:color w:val="000000"/>
          <w:sz w:val="24"/>
          <w:szCs w:val="24"/>
        </w:rPr>
        <w:t>相关</w:t>
      </w:r>
      <w:r w:rsidRPr="007206F2">
        <w:rPr>
          <w:rFonts w:ascii="宋体" w:hAnsi="宋体"/>
          <w:color w:val="000000"/>
          <w:sz w:val="24"/>
          <w:szCs w:val="24"/>
        </w:rPr>
        <w:t>标准</w:t>
      </w:r>
      <w:r w:rsidR="00782A23">
        <w:rPr>
          <w:rFonts w:ascii="宋体" w:hAnsi="宋体" w:hint="eastAsia"/>
          <w:color w:val="000000"/>
          <w:sz w:val="24"/>
          <w:szCs w:val="24"/>
        </w:rPr>
        <w:t>文件</w:t>
      </w:r>
      <w:r w:rsidRPr="007206F2">
        <w:rPr>
          <w:rFonts w:ascii="宋体" w:hAnsi="宋体"/>
          <w:color w:val="000000"/>
          <w:sz w:val="24"/>
          <w:szCs w:val="24"/>
        </w:rPr>
        <w:t>定义的标准</w:t>
      </w:r>
      <w:r w:rsidRPr="007206F2">
        <w:rPr>
          <w:rFonts w:ascii="宋体" w:hAnsi="宋体" w:hint="eastAsia"/>
          <w:color w:val="000000"/>
          <w:sz w:val="24"/>
          <w:szCs w:val="24"/>
        </w:rPr>
        <w:t>频率</w:t>
      </w:r>
      <w:r w:rsidRPr="007206F2">
        <w:rPr>
          <w:rFonts w:ascii="宋体" w:hAnsi="宋体"/>
          <w:color w:val="000000"/>
          <w:sz w:val="24"/>
          <w:szCs w:val="24"/>
        </w:rPr>
        <w:t>数据库、标准台站数据库、</w:t>
      </w:r>
      <w:r w:rsidRPr="007206F2">
        <w:rPr>
          <w:rFonts w:ascii="宋体" w:hAnsi="宋体" w:hint="eastAsia"/>
          <w:color w:val="000000"/>
          <w:sz w:val="24"/>
          <w:szCs w:val="24"/>
        </w:rPr>
        <w:t>标准</w:t>
      </w:r>
      <w:r w:rsidR="00782A23">
        <w:rPr>
          <w:rFonts w:ascii="宋体" w:hAnsi="宋体"/>
          <w:color w:val="000000"/>
          <w:sz w:val="24"/>
          <w:szCs w:val="24"/>
        </w:rPr>
        <w:t>业余台站数据库</w:t>
      </w:r>
      <w:r w:rsidR="00782A23">
        <w:rPr>
          <w:rFonts w:ascii="宋体" w:hAnsi="宋体" w:hint="eastAsia"/>
          <w:color w:val="000000"/>
          <w:sz w:val="24"/>
          <w:szCs w:val="24"/>
        </w:rPr>
        <w:t>，</w:t>
      </w:r>
      <w:r w:rsidRPr="007206F2">
        <w:rPr>
          <w:rFonts w:ascii="宋体" w:hAnsi="宋体" w:hint="eastAsia"/>
          <w:color w:val="000000"/>
          <w:sz w:val="24"/>
          <w:szCs w:val="24"/>
        </w:rPr>
        <w:t>这些标准数据库中的表空间名称与其对应的标准数据库名称相同。该表空间下只存放各标准数据</w:t>
      </w:r>
      <w:r w:rsidRPr="007206F2">
        <w:rPr>
          <w:rFonts w:ascii="宋体" w:hAnsi="宋体"/>
          <w:color w:val="000000"/>
          <w:sz w:val="24"/>
          <w:szCs w:val="24"/>
        </w:rPr>
        <w:t>内容</w:t>
      </w:r>
      <w:r w:rsidRPr="007206F2">
        <w:rPr>
          <w:rFonts w:ascii="宋体" w:hAnsi="宋体" w:hint="eastAsia"/>
          <w:color w:val="000000"/>
          <w:sz w:val="24"/>
          <w:szCs w:val="24"/>
        </w:rPr>
        <w:t>。平台</w:t>
      </w:r>
      <w:r w:rsidRPr="007206F2">
        <w:rPr>
          <w:rFonts w:ascii="宋体" w:hAnsi="宋体"/>
          <w:color w:val="000000"/>
          <w:sz w:val="24"/>
          <w:szCs w:val="24"/>
        </w:rPr>
        <w:t>数据库的其他</w:t>
      </w:r>
      <w:r w:rsidRPr="007206F2">
        <w:rPr>
          <w:rFonts w:ascii="宋体" w:hAnsi="宋体" w:hint="eastAsia"/>
          <w:color w:val="000000"/>
          <w:sz w:val="24"/>
          <w:szCs w:val="24"/>
        </w:rPr>
        <w:t>部分</w:t>
      </w:r>
      <w:r w:rsidRPr="007206F2">
        <w:rPr>
          <w:rFonts w:ascii="宋体" w:hAnsi="宋体"/>
          <w:color w:val="000000"/>
          <w:sz w:val="24"/>
          <w:szCs w:val="24"/>
        </w:rPr>
        <w:t>数据内容</w:t>
      </w:r>
      <w:r w:rsidRPr="007206F2">
        <w:rPr>
          <w:rFonts w:ascii="宋体" w:hAnsi="宋体" w:hint="eastAsia"/>
          <w:color w:val="000000"/>
          <w:sz w:val="24"/>
          <w:szCs w:val="24"/>
        </w:rPr>
        <w:t>应存放在其它表空间中。</w:t>
      </w:r>
    </w:p>
    <w:p w:rsidR="007206F2" w:rsidRPr="002A497C" w:rsidRDefault="007206F2" w:rsidP="007206F2">
      <w:pPr>
        <w:pStyle w:val="3"/>
        <w:rPr>
          <w:rFonts w:ascii="黑体" w:eastAsia="黑体" w:hAnsi="黑体"/>
          <w:sz w:val="30"/>
          <w:szCs w:val="30"/>
        </w:rPr>
      </w:pPr>
      <w:bookmarkStart w:id="7" w:name="_Toc460855724"/>
      <w:r w:rsidRPr="002A497C">
        <w:rPr>
          <w:rFonts w:ascii="黑体" w:eastAsia="黑体" w:hAnsi="黑体" w:hint="eastAsia"/>
          <w:sz w:val="30"/>
          <w:szCs w:val="30"/>
        </w:rPr>
        <w:t>本地数据库</w:t>
      </w:r>
      <w:r w:rsidRPr="002A497C">
        <w:rPr>
          <w:rFonts w:ascii="黑体" w:eastAsia="黑体" w:hAnsi="黑体"/>
          <w:sz w:val="30"/>
          <w:szCs w:val="30"/>
        </w:rPr>
        <w:t>的命名</w:t>
      </w:r>
      <w:bookmarkEnd w:id="7"/>
    </w:p>
    <w:p w:rsidR="007206F2" w:rsidRPr="009547F2" w:rsidRDefault="007206F2" w:rsidP="007206F2">
      <w:pPr>
        <w:spacing w:line="536" w:lineRule="exact"/>
        <w:ind w:firstLineChars="200" w:firstLine="480"/>
        <w:rPr>
          <w:rFonts w:ascii="宋体" w:hAnsi="宋体"/>
          <w:sz w:val="24"/>
          <w:szCs w:val="24"/>
        </w:rPr>
      </w:pPr>
      <w:r w:rsidRPr="009547F2">
        <w:rPr>
          <w:rFonts w:ascii="宋体" w:hAnsi="宋体" w:hint="eastAsia"/>
          <w:sz w:val="24"/>
          <w:szCs w:val="24"/>
        </w:rPr>
        <w:t>除了</w:t>
      </w:r>
      <w:r w:rsidRPr="009547F2">
        <w:rPr>
          <w:rFonts w:ascii="宋体" w:hAnsi="宋体"/>
          <w:sz w:val="24"/>
          <w:szCs w:val="24"/>
        </w:rPr>
        <w:t>标准数据库之外的</w:t>
      </w:r>
      <w:r w:rsidR="00782A23">
        <w:rPr>
          <w:rFonts w:ascii="宋体" w:hAnsi="宋体" w:hint="eastAsia"/>
          <w:sz w:val="24"/>
          <w:szCs w:val="24"/>
        </w:rPr>
        <w:t>其他</w:t>
      </w:r>
      <w:r w:rsidRPr="009547F2">
        <w:rPr>
          <w:rFonts w:ascii="宋体" w:hAnsi="宋体"/>
          <w:sz w:val="24"/>
          <w:szCs w:val="24"/>
        </w:rPr>
        <w:t>平台数据库内容都</w:t>
      </w:r>
      <w:r w:rsidRPr="009547F2">
        <w:rPr>
          <w:rFonts w:ascii="宋体" w:hAnsi="宋体" w:hint="eastAsia"/>
          <w:sz w:val="24"/>
          <w:szCs w:val="24"/>
        </w:rPr>
        <w:t>存放在</w:t>
      </w:r>
      <w:r w:rsidRPr="009547F2">
        <w:rPr>
          <w:rFonts w:ascii="宋体" w:hAnsi="宋体"/>
          <w:sz w:val="24"/>
          <w:szCs w:val="24"/>
        </w:rPr>
        <w:t>本地数据库</w:t>
      </w:r>
      <w:r w:rsidRPr="009547F2">
        <w:rPr>
          <w:rFonts w:ascii="宋体" w:hAnsi="宋体" w:hint="eastAsia"/>
          <w:sz w:val="24"/>
          <w:szCs w:val="24"/>
        </w:rPr>
        <w:t>中</w:t>
      </w:r>
      <w:r w:rsidRPr="009547F2">
        <w:rPr>
          <w:rFonts w:ascii="宋体" w:hAnsi="宋体"/>
          <w:sz w:val="24"/>
          <w:szCs w:val="24"/>
        </w:rPr>
        <w:t>。</w:t>
      </w:r>
    </w:p>
    <w:p w:rsidR="000A6143" w:rsidRPr="009547F2" w:rsidRDefault="002A497C" w:rsidP="000C7926">
      <w:pPr>
        <w:spacing w:line="536" w:lineRule="exact"/>
        <w:ind w:firstLineChars="200" w:firstLine="480"/>
        <w:rPr>
          <w:rFonts w:ascii="宋体" w:hAnsi="宋体"/>
          <w:sz w:val="24"/>
          <w:szCs w:val="24"/>
        </w:rPr>
      </w:pPr>
      <w:r w:rsidRPr="009547F2">
        <w:rPr>
          <w:rFonts w:ascii="宋体" w:hAnsi="宋体" w:hint="eastAsia"/>
          <w:sz w:val="24"/>
          <w:szCs w:val="24"/>
        </w:rPr>
        <w:t>本地</w:t>
      </w:r>
      <w:r w:rsidRPr="009547F2">
        <w:rPr>
          <w:rFonts w:ascii="宋体" w:hAnsi="宋体"/>
          <w:sz w:val="24"/>
          <w:szCs w:val="24"/>
        </w:rPr>
        <w:t>数据库名称：RMIP_</w:t>
      </w:r>
      <w:r w:rsidRPr="009547F2">
        <w:rPr>
          <w:rFonts w:ascii="宋体" w:hAnsi="宋体" w:hint="eastAsia"/>
          <w:sz w:val="24"/>
          <w:szCs w:val="24"/>
        </w:rPr>
        <w:t>数据</w:t>
      </w:r>
      <w:r w:rsidRPr="009547F2">
        <w:rPr>
          <w:rFonts w:ascii="宋体" w:hAnsi="宋体"/>
          <w:sz w:val="24"/>
          <w:szCs w:val="24"/>
        </w:rPr>
        <w:t>类集合英文简称</w:t>
      </w:r>
    </w:p>
    <w:p w:rsidR="009547F2" w:rsidRPr="009547F2" w:rsidRDefault="00782A23" w:rsidP="000C7926">
      <w:pPr>
        <w:spacing w:line="536" w:lineRule="exact"/>
        <w:ind w:firstLineChars="200" w:firstLine="480"/>
        <w:rPr>
          <w:rFonts w:ascii="宋体" w:hAnsi="宋体"/>
          <w:sz w:val="24"/>
          <w:szCs w:val="24"/>
        </w:rPr>
      </w:pPr>
      <w:r>
        <w:rPr>
          <w:rFonts w:ascii="宋体" w:hAnsi="宋体" w:hint="eastAsia"/>
          <w:sz w:val="24"/>
          <w:szCs w:val="24"/>
        </w:rPr>
        <w:t>主要包括</w:t>
      </w:r>
      <w:r>
        <w:rPr>
          <w:rFonts w:ascii="宋体" w:hAnsi="宋体"/>
          <w:sz w:val="24"/>
          <w:szCs w:val="24"/>
        </w:rPr>
        <w:t>以下数据库</w:t>
      </w:r>
      <w:r w:rsidR="00B66059" w:rsidRPr="009547F2">
        <w:rPr>
          <w:rFonts w:ascii="宋体" w:hAnsi="宋体" w:hint="eastAsia"/>
          <w:sz w:val="24"/>
          <w:szCs w:val="24"/>
        </w:rPr>
        <w:t>：</w:t>
      </w:r>
    </w:p>
    <w:p w:rsidR="009547F2" w:rsidRPr="00160B8E" w:rsidRDefault="009547F2" w:rsidP="000D4241">
      <w:pPr>
        <w:pStyle w:val="afb"/>
        <w:numPr>
          <w:ilvl w:val="0"/>
          <w:numId w:val="12"/>
        </w:numPr>
        <w:spacing w:line="536" w:lineRule="exact"/>
        <w:ind w:firstLineChars="0"/>
        <w:rPr>
          <w:rFonts w:ascii="宋体" w:hAnsi="宋体"/>
          <w:b/>
          <w:sz w:val="24"/>
          <w:szCs w:val="24"/>
        </w:rPr>
      </w:pPr>
      <w:r w:rsidRPr="00160B8E">
        <w:rPr>
          <w:rFonts w:ascii="宋体" w:hAnsi="宋体" w:hint="eastAsia"/>
          <w:b/>
          <w:sz w:val="24"/>
          <w:szCs w:val="24"/>
        </w:rPr>
        <w:t>扩充</w:t>
      </w:r>
      <w:r w:rsidRPr="00160B8E">
        <w:rPr>
          <w:rFonts w:ascii="宋体" w:hAnsi="宋体"/>
          <w:b/>
          <w:sz w:val="24"/>
          <w:szCs w:val="24"/>
        </w:rPr>
        <w:t>频率</w:t>
      </w:r>
      <w:r w:rsidRPr="00160B8E">
        <w:rPr>
          <w:rFonts w:ascii="宋体" w:hAnsi="宋体" w:hint="eastAsia"/>
          <w:b/>
          <w:sz w:val="24"/>
          <w:szCs w:val="24"/>
        </w:rPr>
        <w:t>数据库名称：</w:t>
      </w:r>
      <w:r w:rsidRPr="00160B8E">
        <w:rPr>
          <w:rFonts w:ascii="宋体" w:hAnsi="宋体"/>
          <w:b/>
          <w:sz w:val="24"/>
          <w:szCs w:val="24"/>
        </w:rPr>
        <w:t>RMIP</w:t>
      </w:r>
      <w:r w:rsidRPr="00160B8E">
        <w:rPr>
          <w:rFonts w:ascii="宋体" w:hAnsi="宋体" w:hint="eastAsia"/>
          <w:b/>
          <w:sz w:val="24"/>
          <w:szCs w:val="24"/>
        </w:rPr>
        <w:t>_</w:t>
      </w:r>
      <w:r w:rsidRPr="00160B8E">
        <w:rPr>
          <w:rFonts w:ascii="宋体" w:hAnsi="宋体"/>
          <w:b/>
          <w:sz w:val="24"/>
          <w:szCs w:val="24"/>
        </w:rPr>
        <w:t>RFMEXT</w:t>
      </w:r>
      <w:r w:rsidRPr="00160B8E">
        <w:rPr>
          <w:rFonts w:ascii="宋体" w:hAnsi="宋体" w:hint="eastAsia"/>
          <w:b/>
          <w:sz w:val="24"/>
          <w:szCs w:val="24"/>
        </w:rPr>
        <w:t>DB</w:t>
      </w:r>
    </w:p>
    <w:p w:rsidR="00160B8E" w:rsidRPr="00160B8E" w:rsidRDefault="00160B8E" w:rsidP="00160B8E">
      <w:pPr>
        <w:pStyle w:val="afb"/>
        <w:spacing w:line="536" w:lineRule="exact"/>
        <w:ind w:left="900" w:firstLineChars="0" w:firstLine="0"/>
        <w:rPr>
          <w:rFonts w:ascii="宋体" w:hAnsi="宋体"/>
          <w:sz w:val="24"/>
          <w:szCs w:val="24"/>
        </w:rPr>
      </w:pPr>
      <w:r>
        <w:rPr>
          <w:rFonts w:ascii="宋体" w:hAnsi="宋体" w:hint="eastAsia"/>
          <w:sz w:val="24"/>
          <w:szCs w:val="24"/>
        </w:rPr>
        <w:t>存储标准</w:t>
      </w:r>
      <w:r>
        <w:rPr>
          <w:rFonts w:ascii="宋体" w:hAnsi="宋体"/>
          <w:sz w:val="24"/>
          <w:szCs w:val="24"/>
        </w:rPr>
        <w:t>频率</w:t>
      </w:r>
      <w:r>
        <w:rPr>
          <w:rFonts w:ascii="宋体" w:hAnsi="宋体" w:hint="eastAsia"/>
          <w:sz w:val="24"/>
          <w:szCs w:val="24"/>
        </w:rPr>
        <w:t>数据库</w:t>
      </w:r>
      <w:r>
        <w:rPr>
          <w:rFonts w:ascii="宋体" w:hAnsi="宋体"/>
          <w:sz w:val="24"/>
          <w:szCs w:val="24"/>
        </w:rPr>
        <w:t>之外的</w:t>
      </w:r>
      <w:r>
        <w:rPr>
          <w:rFonts w:ascii="宋体" w:hAnsi="宋体" w:hint="eastAsia"/>
          <w:sz w:val="24"/>
          <w:szCs w:val="24"/>
        </w:rPr>
        <w:t>扩充</w:t>
      </w:r>
      <w:r>
        <w:rPr>
          <w:rFonts w:ascii="宋体" w:hAnsi="宋体"/>
          <w:sz w:val="24"/>
          <w:szCs w:val="24"/>
        </w:rPr>
        <w:t>频率资源</w:t>
      </w:r>
      <w:r>
        <w:rPr>
          <w:rFonts w:ascii="宋体" w:hAnsi="宋体" w:hint="eastAsia"/>
          <w:sz w:val="24"/>
          <w:szCs w:val="24"/>
        </w:rPr>
        <w:t>信息</w:t>
      </w:r>
      <w:r>
        <w:rPr>
          <w:rFonts w:ascii="宋体" w:hAnsi="宋体"/>
          <w:sz w:val="24"/>
          <w:szCs w:val="24"/>
        </w:rPr>
        <w:t>数据</w:t>
      </w:r>
      <w:r w:rsidR="00BF45A4">
        <w:rPr>
          <w:rFonts w:ascii="宋体" w:hAnsi="宋体" w:hint="eastAsia"/>
          <w:sz w:val="24"/>
          <w:szCs w:val="24"/>
        </w:rPr>
        <w:t>。</w:t>
      </w:r>
    </w:p>
    <w:p w:rsidR="009547F2" w:rsidRPr="00160B8E" w:rsidRDefault="009547F2" w:rsidP="000D4241">
      <w:pPr>
        <w:pStyle w:val="afb"/>
        <w:numPr>
          <w:ilvl w:val="0"/>
          <w:numId w:val="12"/>
        </w:numPr>
        <w:spacing w:line="536" w:lineRule="exact"/>
        <w:ind w:firstLineChars="0"/>
        <w:rPr>
          <w:rFonts w:ascii="宋体" w:hAnsi="宋体"/>
          <w:b/>
          <w:sz w:val="24"/>
          <w:szCs w:val="24"/>
        </w:rPr>
      </w:pPr>
      <w:r w:rsidRPr="00160B8E">
        <w:rPr>
          <w:rFonts w:ascii="宋体" w:hAnsi="宋体" w:hint="eastAsia"/>
          <w:b/>
          <w:sz w:val="24"/>
          <w:szCs w:val="24"/>
        </w:rPr>
        <w:t>扩充台站数据库名称：</w:t>
      </w:r>
      <w:r w:rsidRPr="00160B8E">
        <w:rPr>
          <w:rFonts w:ascii="宋体" w:hAnsi="宋体"/>
          <w:b/>
          <w:sz w:val="24"/>
          <w:szCs w:val="24"/>
        </w:rPr>
        <w:t>RMIP</w:t>
      </w:r>
      <w:r w:rsidRPr="00160B8E">
        <w:rPr>
          <w:rFonts w:ascii="宋体" w:hAnsi="宋体" w:hint="eastAsia"/>
          <w:b/>
          <w:sz w:val="24"/>
          <w:szCs w:val="24"/>
        </w:rPr>
        <w:t>_</w:t>
      </w:r>
      <w:r w:rsidRPr="00160B8E">
        <w:rPr>
          <w:rFonts w:ascii="宋体" w:hAnsi="宋体"/>
          <w:b/>
          <w:sz w:val="24"/>
          <w:szCs w:val="24"/>
        </w:rPr>
        <w:t>STATEXT</w:t>
      </w:r>
      <w:r w:rsidRPr="00160B8E">
        <w:rPr>
          <w:rFonts w:ascii="宋体" w:hAnsi="宋体" w:hint="eastAsia"/>
          <w:b/>
          <w:sz w:val="24"/>
          <w:szCs w:val="24"/>
        </w:rPr>
        <w:t>DB</w:t>
      </w:r>
    </w:p>
    <w:p w:rsidR="00160B8E" w:rsidRPr="00160B8E" w:rsidRDefault="00160B8E" w:rsidP="00160B8E">
      <w:pPr>
        <w:pStyle w:val="afb"/>
        <w:spacing w:line="536" w:lineRule="exact"/>
        <w:ind w:left="900" w:firstLineChars="0" w:firstLine="0"/>
        <w:rPr>
          <w:rFonts w:ascii="宋体" w:hAnsi="宋体"/>
          <w:sz w:val="24"/>
          <w:szCs w:val="24"/>
        </w:rPr>
      </w:pPr>
      <w:r>
        <w:rPr>
          <w:rFonts w:ascii="宋体" w:hAnsi="宋体" w:hint="eastAsia"/>
          <w:sz w:val="24"/>
          <w:szCs w:val="24"/>
        </w:rPr>
        <w:t>存储标准台站数据库</w:t>
      </w:r>
      <w:r>
        <w:rPr>
          <w:rFonts w:ascii="宋体" w:hAnsi="宋体"/>
          <w:sz w:val="24"/>
          <w:szCs w:val="24"/>
        </w:rPr>
        <w:t>之外的</w:t>
      </w:r>
      <w:r>
        <w:rPr>
          <w:rFonts w:ascii="宋体" w:hAnsi="宋体" w:hint="eastAsia"/>
          <w:sz w:val="24"/>
          <w:szCs w:val="24"/>
        </w:rPr>
        <w:t>扩充无线电台站信息</w:t>
      </w:r>
      <w:r>
        <w:rPr>
          <w:rFonts w:ascii="宋体" w:hAnsi="宋体"/>
          <w:sz w:val="24"/>
          <w:szCs w:val="24"/>
        </w:rPr>
        <w:t>数据</w:t>
      </w:r>
      <w:r w:rsidR="00BF45A4">
        <w:rPr>
          <w:rFonts w:ascii="宋体" w:hAnsi="宋体" w:hint="eastAsia"/>
          <w:sz w:val="24"/>
          <w:szCs w:val="24"/>
        </w:rPr>
        <w:t>。</w:t>
      </w:r>
    </w:p>
    <w:p w:rsidR="009547F2" w:rsidRDefault="009547F2" w:rsidP="000D4241">
      <w:pPr>
        <w:pStyle w:val="afb"/>
        <w:numPr>
          <w:ilvl w:val="0"/>
          <w:numId w:val="12"/>
        </w:numPr>
        <w:spacing w:line="536" w:lineRule="exact"/>
        <w:ind w:firstLineChars="0"/>
        <w:rPr>
          <w:rFonts w:ascii="宋体" w:hAnsi="宋体"/>
          <w:b/>
          <w:sz w:val="24"/>
          <w:szCs w:val="24"/>
        </w:rPr>
      </w:pPr>
      <w:r w:rsidRPr="00160B8E">
        <w:rPr>
          <w:rFonts w:ascii="宋体" w:hAnsi="宋体" w:hint="eastAsia"/>
          <w:b/>
          <w:sz w:val="24"/>
          <w:szCs w:val="24"/>
        </w:rPr>
        <w:lastRenderedPageBreak/>
        <w:t>扩充业余</w:t>
      </w:r>
      <w:r w:rsidRPr="00160B8E">
        <w:rPr>
          <w:rFonts w:ascii="宋体" w:hAnsi="宋体"/>
          <w:b/>
          <w:sz w:val="24"/>
          <w:szCs w:val="24"/>
        </w:rPr>
        <w:t>台站</w:t>
      </w:r>
      <w:r w:rsidRPr="00160B8E">
        <w:rPr>
          <w:rFonts w:ascii="宋体" w:hAnsi="宋体" w:hint="eastAsia"/>
          <w:b/>
          <w:sz w:val="24"/>
          <w:szCs w:val="24"/>
        </w:rPr>
        <w:t>数据库名称：</w:t>
      </w:r>
      <w:r w:rsidRPr="00160B8E">
        <w:rPr>
          <w:rFonts w:ascii="宋体" w:hAnsi="宋体"/>
          <w:b/>
          <w:sz w:val="24"/>
          <w:szCs w:val="24"/>
        </w:rPr>
        <w:t>RMIP</w:t>
      </w:r>
      <w:r w:rsidRPr="00160B8E">
        <w:rPr>
          <w:rFonts w:ascii="宋体" w:hAnsi="宋体" w:hint="eastAsia"/>
          <w:b/>
          <w:sz w:val="24"/>
          <w:szCs w:val="24"/>
        </w:rPr>
        <w:t>_</w:t>
      </w:r>
      <w:r w:rsidRPr="00160B8E">
        <w:rPr>
          <w:rFonts w:ascii="宋体" w:hAnsi="宋体"/>
          <w:b/>
          <w:sz w:val="24"/>
          <w:szCs w:val="24"/>
        </w:rPr>
        <w:t>ARSTATEXT</w:t>
      </w:r>
      <w:r w:rsidRPr="00160B8E">
        <w:rPr>
          <w:rFonts w:ascii="宋体" w:hAnsi="宋体" w:hint="eastAsia"/>
          <w:b/>
          <w:sz w:val="24"/>
          <w:szCs w:val="24"/>
        </w:rPr>
        <w:t>DB</w:t>
      </w:r>
    </w:p>
    <w:p w:rsidR="00160B8E" w:rsidRPr="00160B8E" w:rsidRDefault="00160B8E" w:rsidP="00160B8E">
      <w:pPr>
        <w:pStyle w:val="afb"/>
        <w:spacing w:line="536" w:lineRule="exact"/>
        <w:ind w:left="900" w:firstLineChars="0" w:firstLine="0"/>
        <w:rPr>
          <w:rFonts w:ascii="宋体" w:hAnsi="宋体"/>
          <w:b/>
          <w:sz w:val="24"/>
          <w:szCs w:val="24"/>
        </w:rPr>
      </w:pPr>
      <w:r>
        <w:rPr>
          <w:rFonts w:ascii="宋体" w:hAnsi="宋体" w:hint="eastAsia"/>
          <w:sz w:val="24"/>
          <w:szCs w:val="24"/>
        </w:rPr>
        <w:t>存储标准业余台站数据库</w:t>
      </w:r>
      <w:r>
        <w:rPr>
          <w:rFonts w:ascii="宋体" w:hAnsi="宋体"/>
          <w:sz w:val="24"/>
          <w:szCs w:val="24"/>
        </w:rPr>
        <w:t>之外的</w:t>
      </w:r>
      <w:r>
        <w:rPr>
          <w:rFonts w:ascii="宋体" w:hAnsi="宋体" w:hint="eastAsia"/>
          <w:sz w:val="24"/>
          <w:szCs w:val="24"/>
        </w:rPr>
        <w:t>扩充业余台站信息</w:t>
      </w:r>
      <w:r>
        <w:rPr>
          <w:rFonts w:ascii="宋体" w:hAnsi="宋体"/>
          <w:sz w:val="24"/>
          <w:szCs w:val="24"/>
        </w:rPr>
        <w:t>数据</w:t>
      </w:r>
      <w:r w:rsidR="00BF45A4">
        <w:rPr>
          <w:rFonts w:ascii="宋体" w:hAnsi="宋体" w:hint="eastAsia"/>
          <w:sz w:val="24"/>
          <w:szCs w:val="24"/>
        </w:rPr>
        <w:t>。</w:t>
      </w:r>
    </w:p>
    <w:p w:rsidR="00B66059" w:rsidRDefault="00B66059" w:rsidP="000D4241">
      <w:pPr>
        <w:pStyle w:val="afb"/>
        <w:numPr>
          <w:ilvl w:val="0"/>
          <w:numId w:val="12"/>
        </w:numPr>
        <w:spacing w:line="536" w:lineRule="exact"/>
        <w:ind w:firstLineChars="0"/>
        <w:rPr>
          <w:b/>
          <w:sz w:val="24"/>
          <w:szCs w:val="24"/>
        </w:rPr>
      </w:pPr>
      <w:r w:rsidRPr="00160B8E">
        <w:rPr>
          <w:rFonts w:ascii="宋体" w:hAnsi="宋体" w:hint="eastAsia"/>
          <w:b/>
          <w:sz w:val="24"/>
          <w:szCs w:val="24"/>
        </w:rPr>
        <w:t>流程</w:t>
      </w:r>
      <w:r w:rsidRPr="00160B8E">
        <w:rPr>
          <w:rFonts w:ascii="宋体" w:hAnsi="宋体"/>
          <w:b/>
          <w:sz w:val="24"/>
          <w:szCs w:val="24"/>
        </w:rPr>
        <w:t>引擎数据库名称：RMIP</w:t>
      </w:r>
      <w:r w:rsidRPr="00160B8E">
        <w:rPr>
          <w:rFonts w:ascii="宋体" w:hAnsi="宋体" w:hint="eastAsia"/>
          <w:b/>
          <w:sz w:val="24"/>
          <w:szCs w:val="24"/>
        </w:rPr>
        <w:t>_</w:t>
      </w:r>
      <w:r w:rsidRPr="00160B8E">
        <w:rPr>
          <w:b/>
          <w:sz w:val="24"/>
          <w:szCs w:val="24"/>
        </w:rPr>
        <w:t>W</w:t>
      </w:r>
      <w:r w:rsidR="005753E1" w:rsidRPr="00160B8E">
        <w:rPr>
          <w:b/>
          <w:sz w:val="24"/>
          <w:szCs w:val="24"/>
        </w:rPr>
        <w:t>FE</w:t>
      </w:r>
      <w:r w:rsidR="009547F2" w:rsidRPr="00160B8E">
        <w:rPr>
          <w:b/>
          <w:sz w:val="24"/>
          <w:szCs w:val="24"/>
        </w:rPr>
        <w:t>DB</w:t>
      </w:r>
    </w:p>
    <w:p w:rsidR="00160B8E" w:rsidRPr="00160B8E" w:rsidRDefault="00160B8E" w:rsidP="00160B8E">
      <w:pPr>
        <w:pStyle w:val="afb"/>
        <w:spacing w:line="536" w:lineRule="exact"/>
        <w:ind w:left="900" w:firstLineChars="0" w:firstLine="0"/>
        <w:rPr>
          <w:b/>
          <w:sz w:val="24"/>
          <w:szCs w:val="24"/>
        </w:rPr>
      </w:pPr>
      <w:r>
        <w:rPr>
          <w:rFonts w:ascii="宋体" w:hAnsi="宋体" w:hint="eastAsia"/>
          <w:sz w:val="24"/>
          <w:szCs w:val="24"/>
        </w:rPr>
        <w:t>存储流程引擎的</w:t>
      </w:r>
      <w:r>
        <w:rPr>
          <w:rFonts w:ascii="宋体" w:hAnsi="宋体"/>
          <w:sz w:val="24"/>
          <w:szCs w:val="24"/>
        </w:rPr>
        <w:t>设置与</w:t>
      </w:r>
      <w:r w:rsidR="00BF45A4">
        <w:rPr>
          <w:rFonts w:ascii="宋体" w:hAnsi="宋体" w:hint="eastAsia"/>
          <w:sz w:val="24"/>
          <w:szCs w:val="24"/>
        </w:rPr>
        <w:t>流转</w:t>
      </w:r>
      <w:r>
        <w:rPr>
          <w:rFonts w:ascii="宋体" w:hAnsi="宋体"/>
          <w:sz w:val="24"/>
          <w:szCs w:val="24"/>
        </w:rPr>
        <w:t>等</w:t>
      </w:r>
      <w:r>
        <w:rPr>
          <w:rFonts w:ascii="宋体" w:hAnsi="宋体" w:hint="eastAsia"/>
          <w:sz w:val="24"/>
          <w:szCs w:val="24"/>
        </w:rPr>
        <w:t>相关</w:t>
      </w:r>
      <w:r>
        <w:rPr>
          <w:rFonts w:ascii="宋体" w:hAnsi="宋体"/>
          <w:sz w:val="24"/>
          <w:szCs w:val="24"/>
        </w:rPr>
        <w:t>内部</w:t>
      </w:r>
      <w:r>
        <w:rPr>
          <w:rFonts w:ascii="宋体" w:hAnsi="宋体" w:hint="eastAsia"/>
          <w:sz w:val="24"/>
          <w:szCs w:val="24"/>
        </w:rPr>
        <w:t>信息</w:t>
      </w:r>
      <w:r>
        <w:rPr>
          <w:rFonts w:ascii="宋体" w:hAnsi="宋体"/>
          <w:sz w:val="24"/>
          <w:szCs w:val="24"/>
        </w:rPr>
        <w:t>数据</w:t>
      </w:r>
      <w:r w:rsidR="00BF45A4">
        <w:rPr>
          <w:rFonts w:ascii="宋体" w:hAnsi="宋体" w:hint="eastAsia"/>
          <w:sz w:val="24"/>
          <w:szCs w:val="24"/>
        </w:rPr>
        <w:t>。</w:t>
      </w:r>
    </w:p>
    <w:p w:rsidR="005753E1" w:rsidRDefault="005753E1" w:rsidP="000D4241">
      <w:pPr>
        <w:pStyle w:val="afb"/>
        <w:numPr>
          <w:ilvl w:val="0"/>
          <w:numId w:val="12"/>
        </w:numPr>
        <w:spacing w:line="536" w:lineRule="exact"/>
        <w:ind w:firstLineChars="0"/>
        <w:rPr>
          <w:b/>
          <w:sz w:val="24"/>
          <w:szCs w:val="24"/>
        </w:rPr>
      </w:pPr>
      <w:r w:rsidRPr="00160B8E">
        <w:rPr>
          <w:rFonts w:ascii="宋体" w:hAnsi="宋体" w:hint="eastAsia"/>
          <w:b/>
          <w:sz w:val="24"/>
          <w:szCs w:val="24"/>
        </w:rPr>
        <w:t>预受理</w:t>
      </w:r>
      <w:r w:rsidRPr="00160B8E">
        <w:rPr>
          <w:rFonts w:ascii="宋体" w:hAnsi="宋体"/>
          <w:b/>
          <w:sz w:val="24"/>
          <w:szCs w:val="24"/>
        </w:rPr>
        <w:t>数据库名称：RMIP</w:t>
      </w:r>
      <w:r w:rsidRPr="00160B8E">
        <w:rPr>
          <w:rFonts w:ascii="宋体" w:hAnsi="宋体" w:hint="eastAsia"/>
          <w:b/>
          <w:sz w:val="24"/>
          <w:szCs w:val="24"/>
        </w:rPr>
        <w:t>_</w:t>
      </w:r>
      <w:r w:rsidR="00C34D69" w:rsidRPr="00160B8E">
        <w:rPr>
          <w:b/>
          <w:sz w:val="24"/>
          <w:szCs w:val="24"/>
        </w:rPr>
        <w:t xml:space="preserve"> EXCHANGE</w:t>
      </w:r>
      <w:r w:rsidR="009547F2" w:rsidRPr="00160B8E">
        <w:rPr>
          <w:b/>
          <w:sz w:val="24"/>
          <w:szCs w:val="24"/>
        </w:rPr>
        <w:t>DB</w:t>
      </w:r>
    </w:p>
    <w:p w:rsidR="00160B8E" w:rsidRDefault="00160B8E" w:rsidP="00160B8E">
      <w:pPr>
        <w:pStyle w:val="afb"/>
        <w:spacing w:line="536" w:lineRule="exact"/>
        <w:ind w:left="900" w:firstLineChars="0" w:firstLine="0"/>
        <w:rPr>
          <w:rFonts w:ascii="宋体" w:hAnsi="宋体"/>
          <w:sz w:val="24"/>
          <w:szCs w:val="24"/>
        </w:rPr>
      </w:pPr>
      <w:r>
        <w:rPr>
          <w:rFonts w:ascii="宋体" w:hAnsi="宋体" w:hint="eastAsia"/>
          <w:sz w:val="24"/>
          <w:szCs w:val="24"/>
        </w:rPr>
        <w:t>存储外网导入</w:t>
      </w:r>
      <w:r>
        <w:rPr>
          <w:rFonts w:ascii="宋体" w:hAnsi="宋体"/>
          <w:sz w:val="24"/>
          <w:szCs w:val="24"/>
        </w:rPr>
        <w:t>，等待</w:t>
      </w:r>
      <w:r>
        <w:rPr>
          <w:rFonts w:ascii="宋体" w:hAnsi="宋体" w:hint="eastAsia"/>
          <w:sz w:val="24"/>
          <w:szCs w:val="24"/>
        </w:rPr>
        <w:t>进行流转</w:t>
      </w:r>
      <w:r>
        <w:rPr>
          <w:rFonts w:ascii="宋体" w:hAnsi="宋体"/>
          <w:sz w:val="24"/>
          <w:szCs w:val="24"/>
        </w:rPr>
        <w:t>审批</w:t>
      </w:r>
      <w:r>
        <w:rPr>
          <w:rFonts w:ascii="宋体" w:hAnsi="宋体" w:hint="eastAsia"/>
          <w:sz w:val="24"/>
          <w:szCs w:val="24"/>
        </w:rPr>
        <w:t>或</w:t>
      </w:r>
      <w:r>
        <w:rPr>
          <w:rFonts w:ascii="宋体" w:hAnsi="宋体"/>
          <w:sz w:val="24"/>
          <w:szCs w:val="24"/>
        </w:rPr>
        <w:t>核准审查</w:t>
      </w:r>
      <w:r>
        <w:rPr>
          <w:rFonts w:ascii="宋体" w:hAnsi="宋体" w:hint="eastAsia"/>
          <w:sz w:val="24"/>
          <w:szCs w:val="24"/>
        </w:rPr>
        <w:t>的信息交换</w:t>
      </w:r>
      <w:r w:rsidR="003B3EDD">
        <w:rPr>
          <w:rFonts w:ascii="宋体" w:hAnsi="宋体" w:hint="eastAsia"/>
          <w:sz w:val="24"/>
          <w:szCs w:val="24"/>
        </w:rPr>
        <w:t>暂存</w:t>
      </w:r>
      <w:r>
        <w:rPr>
          <w:rFonts w:ascii="宋体" w:hAnsi="宋体"/>
          <w:sz w:val="24"/>
          <w:szCs w:val="24"/>
        </w:rPr>
        <w:t>数据</w:t>
      </w:r>
      <w:r w:rsidR="003B3EDD">
        <w:rPr>
          <w:rFonts w:ascii="宋体" w:hAnsi="宋体" w:hint="eastAsia"/>
          <w:sz w:val="24"/>
          <w:szCs w:val="24"/>
        </w:rPr>
        <w:t>。</w:t>
      </w:r>
    </w:p>
    <w:p w:rsidR="00DB6A6A" w:rsidRPr="00DB6A6A" w:rsidRDefault="00DB6A6A" w:rsidP="00DB6A6A">
      <w:pPr>
        <w:pStyle w:val="afb"/>
        <w:spacing w:line="536" w:lineRule="exact"/>
        <w:ind w:left="900" w:firstLineChars="0" w:firstLine="0"/>
        <w:rPr>
          <w:b/>
          <w:sz w:val="24"/>
          <w:szCs w:val="24"/>
        </w:rPr>
      </w:pPr>
      <w:r>
        <w:rPr>
          <w:rFonts w:ascii="宋体" w:hAnsi="宋体" w:hint="eastAsia"/>
          <w:sz w:val="24"/>
          <w:szCs w:val="24"/>
        </w:rPr>
        <w:t>外网导入</w:t>
      </w:r>
      <w:r>
        <w:rPr>
          <w:rFonts w:ascii="宋体" w:hAnsi="宋体"/>
          <w:sz w:val="24"/>
          <w:szCs w:val="24"/>
        </w:rPr>
        <w:t>的</w:t>
      </w:r>
      <w:r>
        <w:rPr>
          <w:rFonts w:ascii="宋体" w:hAnsi="宋体" w:hint="eastAsia"/>
          <w:sz w:val="24"/>
          <w:szCs w:val="24"/>
        </w:rPr>
        <w:t>申请</w:t>
      </w:r>
      <w:r>
        <w:rPr>
          <w:rFonts w:ascii="宋体" w:hAnsi="宋体"/>
          <w:sz w:val="24"/>
          <w:szCs w:val="24"/>
        </w:rPr>
        <w:t>数据表信息</w:t>
      </w:r>
      <w:r>
        <w:rPr>
          <w:rFonts w:ascii="宋体" w:hAnsi="宋体" w:hint="eastAsia"/>
          <w:sz w:val="24"/>
          <w:szCs w:val="24"/>
        </w:rPr>
        <w:t>存储</w:t>
      </w:r>
      <w:r>
        <w:rPr>
          <w:rFonts w:ascii="宋体" w:hAnsi="宋体"/>
          <w:sz w:val="24"/>
          <w:szCs w:val="24"/>
        </w:rPr>
        <w:t>表格与审批数据库中的</w:t>
      </w:r>
      <w:r>
        <w:rPr>
          <w:rFonts w:ascii="宋体" w:hAnsi="宋体" w:hint="eastAsia"/>
          <w:sz w:val="24"/>
          <w:szCs w:val="24"/>
        </w:rPr>
        <w:t>申请</w:t>
      </w:r>
      <w:r>
        <w:rPr>
          <w:rFonts w:ascii="宋体" w:hAnsi="宋体"/>
          <w:sz w:val="24"/>
          <w:szCs w:val="24"/>
        </w:rPr>
        <w:t>数据表格</w:t>
      </w:r>
      <w:r>
        <w:rPr>
          <w:rFonts w:ascii="宋体" w:hAnsi="宋体" w:hint="eastAsia"/>
          <w:sz w:val="24"/>
          <w:szCs w:val="24"/>
        </w:rPr>
        <w:t>保持</w:t>
      </w:r>
      <w:r>
        <w:rPr>
          <w:rFonts w:ascii="宋体" w:hAnsi="宋体"/>
          <w:sz w:val="24"/>
          <w:szCs w:val="24"/>
        </w:rPr>
        <w:t>一致，</w:t>
      </w:r>
      <w:r w:rsidR="00782A23">
        <w:rPr>
          <w:rFonts w:ascii="宋体" w:hAnsi="宋体" w:hint="eastAsia"/>
          <w:sz w:val="24"/>
          <w:szCs w:val="24"/>
        </w:rPr>
        <w:t>在主表</w:t>
      </w:r>
      <w:r w:rsidR="00782A23">
        <w:rPr>
          <w:rFonts w:ascii="宋体" w:hAnsi="宋体"/>
          <w:sz w:val="24"/>
          <w:szCs w:val="24"/>
        </w:rPr>
        <w:t>中</w:t>
      </w:r>
      <w:r>
        <w:rPr>
          <w:rFonts w:ascii="宋体" w:hAnsi="宋体"/>
          <w:sz w:val="24"/>
          <w:szCs w:val="24"/>
        </w:rPr>
        <w:t>增加</w:t>
      </w:r>
      <w:r>
        <w:rPr>
          <w:rFonts w:ascii="宋体" w:hAnsi="宋体" w:hint="eastAsia"/>
          <w:sz w:val="24"/>
          <w:szCs w:val="24"/>
        </w:rPr>
        <w:t>预</w:t>
      </w:r>
      <w:r>
        <w:rPr>
          <w:rFonts w:ascii="宋体" w:hAnsi="宋体"/>
          <w:sz w:val="24"/>
          <w:szCs w:val="24"/>
        </w:rPr>
        <w:t>受理单编号</w:t>
      </w:r>
      <w:r>
        <w:rPr>
          <w:rFonts w:ascii="宋体" w:hAnsi="宋体" w:hint="eastAsia"/>
          <w:sz w:val="24"/>
          <w:szCs w:val="24"/>
        </w:rPr>
        <w:t>字段</w:t>
      </w:r>
      <w:r w:rsidR="00BF45A4">
        <w:rPr>
          <w:rFonts w:ascii="宋体" w:hAnsi="宋体" w:hint="eastAsia"/>
          <w:sz w:val="24"/>
          <w:szCs w:val="24"/>
        </w:rPr>
        <w:t>作为</w:t>
      </w:r>
      <w:r w:rsidR="00BF45A4">
        <w:rPr>
          <w:rFonts w:ascii="宋体" w:hAnsi="宋体"/>
          <w:sz w:val="24"/>
          <w:szCs w:val="24"/>
        </w:rPr>
        <w:t>主键</w:t>
      </w:r>
      <w:r>
        <w:rPr>
          <w:rFonts w:ascii="宋体" w:hAnsi="宋体"/>
          <w:sz w:val="24"/>
          <w:szCs w:val="24"/>
        </w:rPr>
        <w:t>存储</w:t>
      </w:r>
      <w:r>
        <w:rPr>
          <w:rFonts w:ascii="宋体" w:hAnsi="宋体" w:hint="eastAsia"/>
          <w:sz w:val="24"/>
          <w:szCs w:val="24"/>
        </w:rPr>
        <w:t>预受理</w:t>
      </w:r>
      <w:r>
        <w:rPr>
          <w:rFonts w:ascii="宋体" w:hAnsi="宋体"/>
          <w:sz w:val="24"/>
          <w:szCs w:val="24"/>
        </w:rPr>
        <w:t>ID</w:t>
      </w:r>
      <w:r w:rsidR="00782A23">
        <w:rPr>
          <w:rFonts w:ascii="宋体" w:hAnsi="宋体" w:hint="eastAsia"/>
          <w:sz w:val="24"/>
          <w:szCs w:val="24"/>
        </w:rPr>
        <w:t>数据</w:t>
      </w:r>
      <w:r w:rsidR="00B31EDB">
        <w:rPr>
          <w:rFonts w:ascii="宋体" w:hAnsi="宋体" w:hint="eastAsia"/>
          <w:sz w:val="24"/>
          <w:szCs w:val="24"/>
        </w:rPr>
        <w:t>（为了</w:t>
      </w:r>
      <w:r w:rsidR="00B31EDB">
        <w:rPr>
          <w:rFonts w:ascii="宋体" w:hAnsi="宋体"/>
          <w:sz w:val="24"/>
          <w:szCs w:val="24"/>
        </w:rPr>
        <w:t>保持版本一致，这部分数据表未在本设计说明书中具体描述）</w:t>
      </w:r>
      <w:r w:rsidR="00B31EDB">
        <w:rPr>
          <w:rFonts w:ascii="宋体" w:hAnsi="宋体" w:hint="eastAsia"/>
          <w:sz w:val="24"/>
          <w:szCs w:val="24"/>
        </w:rPr>
        <w:t>。</w:t>
      </w:r>
    </w:p>
    <w:p w:rsidR="00C34D69" w:rsidRDefault="00C34D69" w:rsidP="000D4241">
      <w:pPr>
        <w:pStyle w:val="afb"/>
        <w:numPr>
          <w:ilvl w:val="0"/>
          <w:numId w:val="12"/>
        </w:numPr>
        <w:spacing w:line="536" w:lineRule="exact"/>
        <w:ind w:firstLineChars="0"/>
        <w:rPr>
          <w:b/>
          <w:sz w:val="24"/>
          <w:szCs w:val="24"/>
        </w:rPr>
      </w:pPr>
      <w:r w:rsidRPr="00160B8E">
        <w:rPr>
          <w:rFonts w:hint="eastAsia"/>
          <w:b/>
          <w:sz w:val="24"/>
          <w:szCs w:val="24"/>
        </w:rPr>
        <w:t>审批数据库</w:t>
      </w:r>
      <w:r w:rsidRPr="00160B8E">
        <w:rPr>
          <w:b/>
          <w:sz w:val="24"/>
          <w:szCs w:val="24"/>
        </w:rPr>
        <w:t>名称</w:t>
      </w:r>
      <w:r w:rsidRPr="00160B8E">
        <w:rPr>
          <w:rFonts w:hint="eastAsia"/>
          <w:b/>
          <w:sz w:val="24"/>
          <w:szCs w:val="24"/>
        </w:rPr>
        <w:t>：</w:t>
      </w:r>
      <w:r w:rsidRPr="00160B8E">
        <w:rPr>
          <w:b/>
          <w:sz w:val="24"/>
          <w:szCs w:val="24"/>
        </w:rPr>
        <w:t>RMIP_</w:t>
      </w:r>
      <w:r w:rsidR="009547F2" w:rsidRPr="00160B8E">
        <w:rPr>
          <w:b/>
          <w:sz w:val="24"/>
          <w:szCs w:val="24"/>
        </w:rPr>
        <w:t>PROCESSDB</w:t>
      </w:r>
    </w:p>
    <w:p w:rsidR="00160B8E" w:rsidRDefault="00160B8E" w:rsidP="00160B8E">
      <w:pPr>
        <w:pStyle w:val="afb"/>
        <w:spacing w:line="536" w:lineRule="exact"/>
        <w:ind w:left="900" w:firstLineChars="0" w:firstLine="0"/>
        <w:rPr>
          <w:rFonts w:ascii="宋体" w:hAnsi="宋体"/>
          <w:sz w:val="24"/>
          <w:szCs w:val="24"/>
        </w:rPr>
      </w:pPr>
      <w:r>
        <w:rPr>
          <w:rFonts w:ascii="宋体" w:hAnsi="宋体" w:hint="eastAsia"/>
          <w:sz w:val="24"/>
          <w:szCs w:val="24"/>
        </w:rPr>
        <w:t>存储进行流转</w:t>
      </w:r>
      <w:r>
        <w:rPr>
          <w:rFonts w:ascii="宋体" w:hAnsi="宋体"/>
          <w:sz w:val="24"/>
          <w:szCs w:val="24"/>
        </w:rPr>
        <w:t>审批</w:t>
      </w:r>
      <w:r>
        <w:rPr>
          <w:rFonts w:ascii="宋体" w:hAnsi="宋体" w:hint="eastAsia"/>
          <w:sz w:val="24"/>
          <w:szCs w:val="24"/>
        </w:rPr>
        <w:t>的表单</w:t>
      </w:r>
      <w:r>
        <w:rPr>
          <w:rFonts w:ascii="宋体" w:hAnsi="宋体"/>
          <w:sz w:val="24"/>
          <w:szCs w:val="24"/>
        </w:rPr>
        <w:t>与审批过程数据</w:t>
      </w:r>
      <w:r w:rsidR="00DB6A6A">
        <w:rPr>
          <w:rFonts w:ascii="宋体" w:hAnsi="宋体" w:hint="eastAsia"/>
          <w:sz w:val="24"/>
          <w:szCs w:val="24"/>
        </w:rPr>
        <w:t>。</w:t>
      </w:r>
    </w:p>
    <w:p w:rsidR="00DB6A6A" w:rsidRPr="00B31EDB" w:rsidRDefault="00DB6A6A" w:rsidP="00160B8E">
      <w:pPr>
        <w:pStyle w:val="afb"/>
        <w:spacing w:line="536" w:lineRule="exact"/>
        <w:ind w:left="900" w:firstLineChars="0" w:firstLine="0"/>
        <w:rPr>
          <w:b/>
          <w:sz w:val="24"/>
          <w:szCs w:val="24"/>
        </w:rPr>
      </w:pPr>
      <w:r>
        <w:rPr>
          <w:rFonts w:ascii="宋体" w:hAnsi="宋体" w:hint="eastAsia"/>
          <w:sz w:val="24"/>
          <w:szCs w:val="24"/>
        </w:rPr>
        <w:t>台站</w:t>
      </w:r>
      <w:r>
        <w:rPr>
          <w:rFonts w:ascii="宋体" w:hAnsi="宋体"/>
          <w:sz w:val="24"/>
          <w:szCs w:val="24"/>
        </w:rPr>
        <w:t>业务申请</w:t>
      </w:r>
      <w:r>
        <w:rPr>
          <w:rFonts w:ascii="宋体" w:hAnsi="宋体" w:hint="eastAsia"/>
          <w:sz w:val="24"/>
          <w:szCs w:val="24"/>
        </w:rPr>
        <w:t>数据</w:t>
      </w:r>
      <w:r>
        <w:rPr>
          <w:rFonts w:ascii="宋体" w:hAnsi="宋体"/>
          <w:sz w:val="24"/>
          <w:szCs w:val="24"/>
        </w:rPr>
        <w:t>表格与标准台站数据库及扩充台站数据库中的台站数据表格</w:t>
      </w:r>
      <w:r>
        <w:rPr>
          <w:rFonts w:ascii="宋体" w:hAnsi="宋体" w:hint="eastAsia"/>
          <w:sz w:val="24"/>
          <w:szCs w:val="24"/>
        </w:rPr>
        <w:t>保持</w:t>
      </w:r>
      <w:r>
        <w:rPr>
          <w:rFonts w:ascii="宋体" w:hAnsi="宋体"/>
          <w:sz w:val="24"/>
          <w:szCs w:val="24"/>
        </w:rPr>
        <w:t>一致，</w:t>
      </w:r>
      <w:r w:rsidR="00782A23">
        <w:rPr>
          <w:rFonts w:ascii="宋体" w:hAnsi="宋体" w:hint="eastAsia"/>
          <w:sz w:val="24"/>
          <w:szCs w:val="24"/>
        </w:rPr>
        <w:t>在主表</w:t>
      </w:r>
      <w:r w:rsidR="00782A23">
        <w:rPr>
          <w:rFonts w:ascii="宋体" w:hAnsi="宋体"/>
          <w:sz w:val="24"/>
          <w:szCs w:val="24"/>
        </w:rPr>
        <w:t>中</w:t>
      </w:r>
      <w:r>
        <w:rPr>
          <w:rFonts w:ascii="宋体" w:hAnsi="宋体"/>
          <w:sz w:val="24"/>
          <w:szCs w:val="24"/>
        </w:rPr>
        <w:t>增加受理单编号</w:t>
      </w:r>
      <w:r>
        <w:rPr>
          <w:rFonts w:ascii="宋体" w:hAnsi="宋体" w:hint="eastAsia"/>
          <w:sz w:val="24"/>
          <w:szCs w:val="24"/>
        </w:rPr>
        <w:t>字段</w:t>
      </w:r>
      <w:r w:rsidR="00BF45A4">
        <w:rPr>
          <w:rFonts w:ascii="宋体" w:hAnsi="宋体" w:hint="eastAsia"/>
          <w:sz w:val="24"/>
          <w:szCs w:val="24"/>
        </w:rPr>
        <w:t>作为</w:t>
      </w:r>
      <w:r w:rsidR="00BF45A4">
        <w:rPr>
          <w:rFonts w:ascii="宋体" w:hAnsi="宋体"/>
          <w:sz w:val="24"/>
          <w:szCs w:val="24"/>
        </w:rPr>
        <w:t>主键</w:t>
      </w:r>
      <w:r>
        <w:rPr>
          <w:rFonts w:ascii="宋体" w:hAnsi="宋体"/>
          <w:sz w:val="24"/>
          <w:szCs w:val="24"/>
        </w:rPr>
        <w:t>存储</w:t>
      </w:r>
      <w:r>
        <w:rPr>
          <w:rFonts w:ascii="宋体" w:hAnsi="宋体" w:hint="eastAsia"/>
          <w:sz w:val="24"/>
          <w:szCs w:val="24"/>
        </w:rPr>
        <w:t>受理</w:t>
      </w:r>
      <w:r>
        <w:rPr>
          <w:rFonts w:ascii="宋体" w:hAnsi="宋体"/>
          <w:sz w:val="24"/>
          <w:szCs w:val="24"/>
        </w:rPr>
        <w:t>ID</w:t>
      </w:r>
      <w:r w:rsidR="00782A23">
        <w:rPr>
          <w:rFonts w:ascii="宋体" w:hAnsi="宋体" w:hint="eastAsia"/>
          <w:sz w:val="24"/>
          <w:szCs w:val="24"/>
        </w:rPr>
        <w:t>数据</w:t>
      </w:r>
      <w:r w:rsidR="00B31EDB">
        <w:rPr>
          <w:rFonts w:ascii="宋体" w:hAnsi="宋体" w:hint="eastAsia"/>
          <w:sz w:val="24"/>
          <w:szCs w:val="24"/>
        </w:rPr>
        <w:t>（为了</w:t>
      </w:r>
      <w:r w:rsidR="00B31EDB">
        <w:rPr>
          <w:rFonts w:ascii="宋体" w:hAnsi="宋体"/>
          <w:sz w:val="24"/>
          <w:szCs w:val="24"/>
        </w:rPr>
        <w:t>保持版本一致，这部分数据表未在本设计说明书中具体描述）</w:t>
      </w:r>
      <w:r w:rsidR="00B31EDB">
        <w:rPr>
          <w:rFonts w:ascii="宋体" w:hAnsi="宋体" w:hint="eastAsia"/>
          <w:sz w:val="24"/>
          <w:szCs w:val="24"/>
        </w:rPr>
        <w:t>。</w:t>
      </w:r>
    </w:p>
    <w:p w:rsidR="00160B8E" w:rsidRDefault="00DB6A6A" w:rsidP="000D4241">
      <w:pPr>
        <w:pStyle w:val="afb"/>
        <w:numPr>
          <w:ilvl w:val="0"/>
          <w:numId w:val="12"/>
        </w:numPr>
        <w:spacing w:line="536" w:lineRule="exact"/>
        <w:ind w:firstLineChars="0"/>
        <w:rPr>
          <w:b/>
          <w:sz w:val="24"/>
          <w:szCs w:val="24"/>
        </w:rPr>
      </w:pPr>
      <w:r>
        <w:rPr>
          <w:rFonts w:hint="eastAsia"/>
          <w:b/>
          <w:sz w:val="24"/>
          <w:szCs w:val="24"/>
        </w:rPr>
        <w:t>业务</w:t>
      </w:r>
      <w:r w:rsidR="009547F2" w:rsidRPr="00160B8E">
        <w:rPr>
          <w:rFonts w:hint="eastAsia"/>
          <w:b/>
          <w:sz w:val="24"/>
          <w:szCs w:val="24"/>
        </w:rPr>
        <w:t>数据库</w:t>
      </w:r>
      <w:r w:rsidR="009547F2" w:rsidRPr="00160B8E">
        <w:rPr>
          <w:b/>
          <w:sz w:val="24"/>
          <w:szCs w:val="24"/>
        </w:rPr>
        <w:t>名称</w:t>
      </w:r>
      <w:r w:rsidR="009547F2" w:rsidRPr="00160B8E">
        <w:rPr>
          <w:rFonts w:hint="eastAsia"/>
          <w:b/>
          <w:sz w:val="24"/>
          <w:szCs w:val="24"/>
        </w:rPr>
        <w:t>：</w:t>
      </w:r>
      <w:r w:rsidR="009547F2" w:rsidRPr="00160B8E">
        <w:rPr>
          <w:b/>
          <w:sz w:val="24"/>
          <w:szCs w:val="24"/>
        </w:rPr>
        <w:t>RMIP_FORMALDB</w:t>
      </w:r>
      <w:r w:rsidR="00160B8E" w:rsidRPr="00160B8E">
        <w:rPr>
          <w:b/>
          <w:sz w:val="24"/>
          <w:szCs w:val="24"/>
        </w:rPr>
        <w:t xml:space="preserve"> </w:t>
      </w:r>
    </w:p>
    <w:p w:rsidR="00160B8E" w:rsidRDefault="00160B8E" w:rsidP="00160B8E">
      <w:pPr>
        <w:pStyle w:val="afb"/>
        <w:spacing w:line="536" w:lineRule="exact"/>
        <w:ind w:left="900" w:firstLineChars="0" w:firstLine="0"/>
        <w:rPr>
          <w:rFonts w:ascii="宋体" w:hAnsi="宋体"/>
          <w:sz w:val="24"/>
          <w:szCs w:val="24"/>
        </w:rPr>
      </w:pPr>
      <w:r>
        <w:rPr>
          <w:rFonts w:ascii="宋体" w:hAnsi="宋体" w:hint="eastAsia"/>
          <w:sz w:val="24"/>
          <w:szCs w:val="24"/>
        </w:rPr>
        <w:t>存储</w:t>
      </w:r>
      <w:r w:rsidR="005F736F">
        <w:rPr>
          <w:rFonts w:ascii="宋体" w:hAnsi="宋体" w:hint="eastAsia"/>
          <w:sz w:val="24"/>
          <w:szCs w:val="24"/>
        </w:rPr>
        <w:t>频率</w:t>
      </w:r>
      <w:r w:rsidR="005F736F">
        <w:rPr>
          <w:rFonts w:ascii="宋体" w:hAnsi="宋体"/>
          <w:sz w:val="24"/>
          <w:szCs w:val="24"/>
        </w:rPr>
        <w:t>、台站、监测、检测</w:t>
      </w:r>
      <w:r>
        <w:rPr>
          <w:rFonts w:ascii="宋体" w:hAnsi="宋体"/>
          <w:sz w:val="24"/>
          <w:szCs w:val="24"/>
        </w:rPr>
        <w:t>数据</w:t>
      </w:r>
      <w:r w:rsidR="005F736F">
        <w:rPr>
          <w:rFonts w:ascii="宋体" w:hAnsi="宋体" w:hint="eastAsia"/>
          <w:sz w:val="24"/>
          <w:szCs w:val="24"/>
        </w:rPr>
        <w:t>库之外，与流转</w:t>
      </w:r>
      <w:r w:rsidR="005F736F">
        <w:rPr>
          <w:rFonts w:ascii="宋体" w:hAnsi="宋体"/>
          <w:sz w:val="24"/>
          <w:szCs w:val="24"/>
        </w:rPr>
        <w:t>审批</w:t>
      </w:r>
      <w:r w:rsidR="005F736F">
        <w:rPr>
          <w:rFonts w:ascii="宋体" w:hAnsi="宋体" w:hint="eastAsia"/>
          <w:sz w:val="24"/>
          <w:szCs w:val="24"/>
        </w:rPr>
        <w:t>无关</w:t>
      </w:r>
      <w:r w:rsidR="005F736F">
        <w:rPr>
          <w:rFonts w:ascii="宋体" w:hAnsi="宋体"/>
          <w:sz w:val="24"/>
          <w:szCs w:val="24"/>
        </w:rPr>
        <w:t>或审批</w:t>
      </w:r>
      <w:r w:rsidR="005F736F">
        <w:rPr>
          <w:rFonts w:ascii="宋体" w:hAnsi="宋体" w:hint="eastAsia"/>
          <w:sz w:val="24"/>
          <w:szCs w:val="24"/>
        </w:rPr>
        <w:t>结果</w:t>
      </w:r>
      <w:r w:rsidR="005F736F">
        <w:rPr>
          <w:rFonts w:ascii="宋体" w:hAnsi="宋体"/>
          <w:sz w:val="24"/>
          <w:szCs w:val="24"/>
        </w:rPr>
        <w:t>需要转存的</w:t>
      </w:r>
      <w:r w:rsidR="005F736F">
        <w:rPr>
          <w:rFonts w:ascii="宋体" w:hAnsi="宋体" w:hint="eastAsia"/>
          <w:sz w:val="24"/>
          <w:szCs w:val="24"/>
        </w:rPr>
        <w:t>信息</w:t>
      </w:r>
      <w:r w:rsidR="005F736F">
        <w:rPr>
          <w:rFonts w:ascii="宋体" w:hAnsi="宋体"/>
          <w:sz w:val="24"/>
          <w:szCs w:val="24"/>
        </w:rPr>
        <w:t>数据</w:t>
      </w:r>
      <w:r w:rsidR="00782A23">
        <w:rPr>
          <w:rFonts w:ascii="宋体" w:hAnsi="宋体" w:hint="eastAsia"/>
          <w:sz w:val="24"/>
          <w:szCs w:val="24"/>
        </w:rPr>
        <w:t>。</w:t>
      </w:r>
    </w:p>
    <w:p w:rsidR="00DB6A6A" w:rsidRDefault="00DB6A6A" w:rsidP="00DB6A6A">
      <w:pPr>
        <w:pStyle w:val="afb"/>
        <w:numPr>
          <w:ilvl w:val="0"/>
          <w:numId w:val="12"/>
        </w:numPr>
        <w:spacing w:line="536" w:lineRule="exact"/>
        <w:ind w:firstLineChars="0"/>
        <w:rPr>
          <w:b/>
          <w:sz w:val="24"/>
          <w:szCs w:val="24"/>
        </w:rPr>
      </w:pPr>
      <w:r>
        <w:rPr>
          <w:rFonts w:hint="eastAsia"/>
          <w:b/>
          <w:sz w:val="24"/>
          <w:szCs w:val="24"/>
        </w:rPr>
        <w:t>历史</w:t>
      </w:r>
      <w:r w:rsidRPr="00160B8E">
        <w:rPr>
          <w:rFonts w:hint="eastAsia"/>
          <w:b/>
          <w:sz w:val="24"/>
          <w:szCs w:val="24"/>
        </w:rPr>
        <w:t>数据库</w:t>
      </w:r>
      <w:r w:rsidRPr="00160B8E">
        <w:rPr>
          <w:b/>
          <w:sz w:val="24"/>
          <w:szCs w:val="24"/>
        </w:rPr>
        <w:t>名称</w:t>
      </w:r>
      <w:r w:rsidRPr="00160B8E">
        <w:rPr>
          <w:rFonts w:hint="eastAsia"/>
          <w:b/>
          <w:sz w:val="24"/>
          <w:szCs w:val="24"/>
        </w:rPr>
        <w:t>：</w:t>
      </w:r>
      <w:r w:rsidRPr="00160B8E">
        <w:rPr>
          <w:b/>
          <w:sz w:val="24"/>
          <w:szCs w:val="24"/>
        </w:rPr>
        <w:t xml:space="preserve">RMIP_FORMALDB </w:t>
      </w:r>
    </w:p>
    <w:p w:rsidR="00DB6A6A" w:rsidRPr="00DB6A6A" w:rsidRDefault="00DB6A6A" w:rsidP="00160B8E">
      <w:pPr>
        <w:pStyle w:val="afb"/>
        <w:spacing w:line="536" w:lineRule="exact"/>
        <w:ind w:left="900" w:firstLineChars="0" w:firstLine="0"/>
        <w:rPr>
          <w:b/>
          <w:sz w:val="24"/>
          <w:szCs w:val="24"/>
        </w:rPr>
      </w:pPr>
      <w:r>
        <w:rPr>
          <w:rFonts w:ascii="宋体" w:hAnsi="宋体" w:hint="eastAsia"/>
          <w:sz w:val="24"/>
          <w:szCs w:val="24"/>
        </w:rPr>
        <w:t>存储进行</w:t>
      </w:r>
      <w:r>
        <w:rPr>
          <w:rFonts w:ascii="宋体" w:hAnsi="宋体"/>
          <w:sz w:val="24"/>
          <w:szCs w:val="24"/>
        </w:rPr>
        <w:t>更新操作前</w:t>
      </w:r>
      <w:r w:rsidR="00B31EDB">
        <w:rPr>
          <w:rFonts w:ascii="宋体" w:hAnsi="宋体" w:hint="eastAsia"/>
          <w:sz w:val="24"/>
          <w:szCs w:val="24"/>
        </w:rPr>
        <w:t>需要保存</w:t>
      </w:r>
      <w:r w:rsidR="00B31EDB">
        <w:rPr>
          <w:rFonts w:ascii="宋体" w:hAnsi="宋体"/>
          <w:sz w:val="24"/>
          <w:szCs w:val="24"/>
        </w:rPr>
        <w:t>的</w:t>
      </w:r>
      <w:r w:rsidR="00B31EDB">
        <w:rPr>
          <w:rFonts w:ascii="宋体" w:hAnsi="宋体" w:hint="eastAsia"/>
          <w:sz w:val="24"/>
          <w:szCs w:val="24"/>
        </w:rPr>
        <w:t>诸如</w:t>
      </w:r>
      <w:r>
        <w:rPr>
          <w:rFonts w:ascii="宋体" w:hAnsi="宋体" w:hint="eastAsia"/>
          <w:sz w:val="24"/>
          <w:szCs w:val="24"/>
        </w:rPr>
        <w:t>频率</w:t>
      </w:r>
      <w:r>
        <w:rPr>
          <w:rFonts w:ascii="宋体" w:hAnsi="宋体"/>
          <w:sz w:val="24"/>
          <w:szCs w:val="24"/>
        </w:rPr>
        <w:t>、台站</w:t>
      </w:r>
      <w:r>
        <w:rPr>
          <w:rFonts w:ascii="宋体" w:hAnsi="宋体" w:hint="eastAsia"/>
          <w:sz w:val="24"/>
          <w:szCs w:val="24"/>
        </w:rPr>
        <w:t>信息</w:t>
      </w:r>
      <w:r>
        <w:rPr>
          <w:rFonts w:ascii="宋体" w:hAnsi="宋体"/>
          <w:sz w:val="24"/>
          <w:szCs w:val="24"/>
        </w:rPr>
        <w:t>数据</w:t>
      </w:r>
      <w:r w:rsidR="00B31EDB">
        <w:rPr>
          <w:rFonts w:ascii="宋体" w:hAnsi="宋体" w:hint="eastAsia"/>
          <w:sz w:val="24"/>
          <w:szCs w:val="24"/>
        </w:rPr>
        <w:t>等</w:t>
      </w:r>
      <w:r w:rsidR="00B31EDB">
        <w:rPr>
          <w:rFonts w:ascii="宋体" w:hAnsi="宋体"/>
          <w:sz w:val="24"/>
          <w:szCs w:val="24"/>
        </w:rPr>
        <w:t>重要信息</w:t>
      </w:r>
      <w:r w:rsidR="00B31EDB">
        <w:rPr>
          <w:rFonts w:ascii="宋体" w:hAnsi="宋体" w:hint="eastAsia"/>
          <w:sz w:val="24"/>
          <w:szCs w:val="24"/>
        </w:rPr>
        <w:t>数据。</w:t>
      </w:r>
      <w:r>
        <w:rPr>
          <w:rFonts w:ascii="宋体" w:hAnsi="宋体"/>
          <w:sz w:val="24"/>
          <w:szCs w:val="24"/>
        </w:rPr>
        <w:t>历史库中的台站、频率数据表结构与业务数据库中的相同，每个表中增加时间戳字段</w:t>
      </w:r>
      <w:r>
        <w:rPr>
          <w:rFonts w:ascii="宋体" w:hAnsi="宋体" w:hint="eastAsia"/>
          <w:sz w:val="24"/>
          <w:szCs w:val="24"/>
        </w:rPr>
        <w:t>存储更新</w:t>
      </w:r>
      <w:r>
        <w:rPr>
          <w:rFonts w:ascii="宋体" w:hAnsi="宋体"/>
          <w:sz w:val="24"/>
          <w:szCs w:val="24"/>
        </w:rPr>
        <w:t>操作时间</w:t>
      </w:r>
      <w:r w:rsidR="00B31EDB">
        <w:rPr>
          <w:rFonts w:ascii="宋体" w:hAnsi="宋体" w:hint="eastAsia"/>
          <w:sz w:val="24"/>
          <w:szCs w:val="24"/>
        </w:rPr>
        <w:t>（为了</w:t>
      </w:r>
      <w:r w:rsidR="00B31EDB">
        <w:rPr>
          <w:rFonts w:ascii="宋体" w:hAnsi="宋体"/>
          <w:sz w:val="24"/>
          <w:szCs w:val="24"/>
        </w:rPr>
        <w:t>保持版本一致，这部分数据表未在本设计说明书中具体描述）</w:t>
      </w:r>
      <w:r>
        <w:rPr>
          <w:rFonts w:ascii="宋体" w:hAnsi="宋体"/>
          <w:sz w:val="24"/>
          <w:szCs w:val="24"/>
        </w:rPr>
        <w:t>。</w:t>
      </w:r>
    </w:p>
    <w:p w:rsidR="00160B8E" w:rsidRDefault="00160B8E" w:rsidP="000D4241">
      <w:pPr>
        <w:pStyle w:val="afb"/>
        <w:numPr>
          <w:ilvl w:val="0"/>
          <w:numId w:val="12"/>
        </w:numPr>
        <w:spacing w:line="536" w:lineRule="exact"/>
        <w:ind w:firstLineChars="0"/>
        <w:rPr>
          <w:b/>
          <w:sz w:val="24"/>
          <w:szCs w:val="24"/>
        </w:rPr>
      </w:pPr>
      <w:r w:rsidRPr="00160B8E">
        <w:rPr>
          <w:rFonts w:hint="eastAsia"/>
          <w:b/>
          <w:sz w:val="24"/>
          <w:szCs w:val="24"/>
        </w:rPr>
        <w:t>外网数据库</w:t>
      </w:r>
      <w:r w:rsidRPr="00160B8E">
        <w:rPr>
          <w:b/>
          <w:sz w:val="24"/>
          <w:szCs w:val="24"/>
        </w:rPr>
        <w:t>名称</w:t>
      </w:r>
      <w:r w:rsidRPr="00160B8E">
        <w:rPr>
          <w:rFonts w:hint="eastAsia"/>
          <w:b/>
          <w:sz w:val="24"/>
          <w:szCs w:val="24"/>
        </w:rPr>
        <w:t>：</w:t>
      </w:r>
      <w:r w:rsidRPr="00160B8E">
        <w:rPr>
          <w:b/>
          <w:sz w:val="24"/>
          <w:szCs w:val="24"/>
        </w:rPr>
        <w:t>RMIP_EXTRADB</w:t>
      </w:r>
    </w:p>
    <w:p w:rsidR="005F736F" w:rsidRDefault="005F736F" w:rsidP="005F736F">
      <w:pPr>
        <w:pStyle w:val="afb"/>
        <w:spacing w:line="536" w:lineRule="exact"/>
        <w:ind w:left="900" w:firstLineChars="0" w:firstLine="0"/>
        <w:rPr>
          <w:sz w:val="24"/>
          <w:szCs w:val="24"/>
        </w:rPr>
      </w:pPr>
      <w:r w:rsidRPr="005F736F">
        <w:rPr>
          <w:sz w:val="24"/>
          <w:szCs w:val="24"/>
        </w:rPr>
        <w:t>存储</w:t>
      </w:r>
      <w:r w:rsidRPr="005F736F">
        <w:rPr>
          <w:rFonts w:hint="eastAsia"/>
          <w:sz w:val="24"/>
          <w:szCs w:val="24"/>
        </w:rPr>
        <w:t>外网</w:t>
      </w:r>
      <w:r w:rsidRPr="005F736F">
        <w:rPr>
          <w:sz w:val="24"/>
          <w:szCs w:val="24"/>
        </w:rPr>
        <w:t>信息数据</w:t>
      </w:r>
      <w:r w:rsidR="00DB6A6A">
        <w:rPr>
          <w:rFonts w:hint="eastAsia"/>
          <w:sz w:val="24"/>
          <w:szCs w:val="24"/>
        </w:rPr>
        <w:t>。</w:t>
      </w:r>
    </w:p>
    <w:p w:rsidR="00DB6A6A" w:rsidRPr="00DB6A6A" w:rsidRDefault="00DB6A6A" w:rsidP="00DB6A6A">
      <w:pPr>
        <w:pStyle w:val="afb"/>
        <w:spacing w:line="536" w:lineRule="exact"/>
        <w:ind w:left="900" w:firstLineChars="0" w:firstLine="0"/>
        <w:rPr>
          <w:b/>
          <w:sz w:val="24"/>
          <w:szCs w:val="24"/>
        </w:rPr>
      </w:pPr>
      <w:r>
        <w:rPr>
          <w:rFonts w:ascii="宋体" w:hAnsi="宋体" w:hint="eastAsia"/>
          <w:sz w:val="24"/>
          <w:szCs w:val="24"/>
        </w:rPr>
        <w:t>外网</w:t>
      </w:r>
      <w:r>
        <w:rPr>
          <w:rFonts w:ascii="宋体" w:hAnsi="宋体"/>
          <w:sz w:val="24"/>
          <w:szCs w:val="24"/>
        </w:rPr>
        <w:t>填报的</w:t>
      </w:r>
      <w:r>
        <w:rPr>
          <w:rFonts w:ascii="宋体" w:hAnsi="宋体" w:hint="eastAsia"/>
          <w:sz w:val="24"/>
          <w:szCs w:val="24"/>
        </w:rPr>
        <w:t>申请</w:t>
      </w:r>
      <w:r>
        <w:rPr>
          <w:rFonts w:ascii="宋体" w:hAnsi="宋体"/>
          <w:sz w:val="24"/>
          <w:szCs w:val="24"/>
        </w:rPr>
        <w:t>数据表信息</w:t>
      </w:r>
      <w:r>
        <w:rPr>
          <w:rFonts w:ascii="宋体" w:hAnsi="宋体" w:hint="eastAsia"/>
          <w:sz w:val="24"/>
          <w:szCs w:val="24"/>
        </w:rPr>
        <w:t>存储</w:t>
      </w:r>
      <w:r>
        <w:rPr>
          <w:rFonts w:ascii="宋体" w:hAnsi="宋体"/>
          <w:sz w:val="24"/>
          <w:szCs w:val="24"/>
        </w:rPr>
        <w:t>表格与审批数据库中的</w:t>
      </w:r>
      <w:r>
        <w:rPr>
          <w:rFonts w:ascii="宋体" w:hAnsi="宋体" w:hint="eastAsia"/>
          <w:sz w:val="24"/>
          <w:szCs w:val="24"/>
        </w:rPr>
        <w:t>申请</w:t>
      </w:r>
      <w:r>
        <w:rPr>
          <w:rFonts w:ascii="宋体" w:hAnsi="宋体"/>
          <w:sz w:val="24"/>
          <w:szCs w:val="24"/>
        </w:rPr>
        <w:t>数据表格</w:t>
      </w:r>
      <w:r>
        <w:rPr>
          <w:rFonts w:ascii="宋体" w:hAnsi="宋体" w:hint="eastAsia"/>
          <w:sz w:val="24"/>
          <w:szCs w:val="24"/>
        </w:rPr>
        <w:t>保持</w:t>
      </w:r>
      <w:r>
        <w:rPr>
          <w:rFonts w:ascii="宋体" w:hAnsi="宋体"/>
          <w:sz w:val="24"/>
          <w:szCs w:val="24"/>
        </w:rPr>
        <w:t>一致，增加</w:t>
      </w:r>
      <w:r>
        <w:rPr>
          <w:rFonts w:ascii="宋体" w:hAnsi="宋体" w:hint="eastAsia"/>
          <w:sz w:val="24"/>
          <w:szCs w:val="24"/>
        </w:rPr>
        <w:t>预</w:t>
      </w:r>
      <w:r>
        <w:rPr>
          <w:rFonts w:ascii="宋体" w:hAnsi="宋体"/>
          <w:sz w:val="24"/>
          <w:szCs w:val="24"/>
        </w:rPr>
        <w:t>受理单编号</w:t>
      </w:r>
      <w:r>
        <w:rPr>
          <w:rFonts w:ascii="宋体" w:hAnsi="宋体" w:hint="eastAsia"/>
          <w:sz w:val="24"/>
          <w:szCs w:val="24"/>
        </w:rPr>
        <w:t>字段</w:t>
      </w:r>
      <w:r w:rsidR="00782A23">
        <w:rPr>
          <w:rFonts w:ascii="宋体" w:hAnsi="宋体" w:hint="eastAsia"/>
          <w:sz w:val="24"/>
          <w:szCs w:val="24"/>
        </w:rPr>
        <w:t>作为</w:t>
      </w:r>
      <w:r w:rsidR="00782A23">
        <w:rPr>
          <w:rFonts w:ascii="宋体" w:hAnsi="宋体"/>
          <w:sz w:val="24"/>
          <w:szCs w:val="24"/>
        </w:rPr>
        <w:t>主键</w:t>
      </w:r>
      <w:r>
        <w:rPr>
          <w:rFonts w:ascii="宋体" w:hAnsi="宋体"/>
          <w:sz w:val="24"/>
          <w:szCs w:val="24"/>
        </w:rPr>
        <w:t>存储</w:t>
      </w:r>
      <w:r>
        <w:rPr>
          <w:rFonts w:ascii="宋体" w:hAnsi="宋体" w:hint="eastAsia"/>
          <w:sz w:val="24"/>
          <w:szCs w:val="24"/>
        </w:rPr>
        <w:t>预受理</w:t>
      </w:r>
      <w:r>
        <w:rPr>
          <w:rFonts w:ascii="宋体" w:hAnsi="宋体"/>
          <w:sz w:val="24"/>
          <w:szCs w:val="24"/>
        </w:rPr>
        <w:t>ID信息</w:t>
      </w:r>
      <w:r w:rsidR="00B31EDB">
        <w:rPr>
          <w:rFonts w:ascii="宋体" w:hAnsi="宋体" w:hint="eastAsia"/>
          <w:sz w:val="24"/>
          <w:szCs w:val="24"/>
        </w:rPr>
        <w:t>（为了</w:t>
      </w:r>
      <w:r w:rsidR="00B31EDB">
        <w:rPr>
          <w:rFonts w:ascii="宋体" w:hAnsi="宋体"/>
          <w:sz w:val="24"/>
          <w:szCs w:val="24"/>
        </w:rPr>
        <w:lastRenderedPageBreak/>
        <w:t>保持版本一致，这部分数据表未在本设计说明书中具体描述）</w:t>
      </w:r>
      <w:r>
        <w:rPr>
          <w:rFonts w:ascii="宋体" w:hAnsi="宋体"/>
          <w:sz w:val="24"/>
          <w:szCs w:val="24"/>
        </w:rPr>
        <w:t>。</w:t>
      </w:r>
    </w:p>
    <w:p w:rsidR="000C7926" w:rsidRPr="000C7926" w:rsidRDefault="001F3D8D" w:rsidP="000C7926">
      <w:pPr>
        <w:pStyle w:val="20"/>
      </w:pPr>
      <w:bookmarkStart w:id="8" w:name="_Toc433966050"/>
      <w:bookmarkStart w:id="9" w:name="_Toc460855725"/>
      <w:r>
        <w:rPr>
          <w:rFonts w:hint="eastAsia"/>
        </w:rPr>
        <w:t>平台</w:t>
      </w:r>
      <w:r w:rsidR="000C7926" w:rsidRPr="000C7926">
        <w:rPr>
          <w:rFonts w:hint="eastAsia"/>
        </w:rPr>
        <w:t>数据库结构设计格式说明</w:t>
      </w:r>
      <w:bookmarkEnd w:id="8"/>
      <w:bookmarkEnd w:id="9"/>
    </w:p>
    <w:p w:rsidR="000C7926" w:rsidRPr="002A497C" w:rsidRDefault="001F3D8D" w:rsidP="000C7926">
      <w:pPr>
        <w:pStyle w:val="3"/>
        <w:rPr>
          <w:rFonts w:ascii="黑体" w:eastAsia="黑体" w:hAnsi="黑体"/>
          <w:sz w:val="30"/>
          <w:szCs w:val="30"/>
        </w:rPr>
      </w:pPr>
      <w:bookmarkStart w:id="10" w:name="_Toc460855726"/>
      <w:r>
        <w:rPr>
          <w:rFonts w:hint="eastAsia"/>
        </w:rPr>
        <w:t>平台</w:t>
      </w:r>
      <w:r w:rsidR="000C7926" w:rsidRPr="002A497C">
        <w:rPr>
          <w:rFonts w:ascii="黑体" w:eastAsia="黑体" w:hAnsi="黑体" w:hint="eastAsia"/>
          <w:sz w:val="30"/>
          <w:szCs w:val="30"/>
        </w:rPr>
        <w:t>数据库的命名</w:t>
      </w:r>
      <w:bookmarkEnd w:id="10"/>
    </w:p>
    <w:p w:rsidR="000C7926" w:rsidRPr="002A497C" w:rsidRDefault="001F3D8D" w:rsidP="000C7926">
      <w:pPr>
        <w:spacing w:line="536" w:lineRule="exact"/>
        <w:ind w:firstLineChars="200" w:firstLine="480"/>
        <w:rPr>
          <w:rFonts w:ascii="宋体" w:hAnsi="宋体"/>
          <w:color w:val="000000"/>
          <w:sz w:val="24"/>
          <w:szCs w:val="24"/>
        </w:rPr>
      </w:pPr>
      <w:r w:rsidRPr="001F3D8D">
        <w:rPr>
          <w:rFonts w:ascii="宋体" w:hAnsi="宋体" w:hint="eastAsia"/>
          <w:color w:val="000000"/>
          <w:sz w:val="24"/>
          <w:szCs w:val="24"/>
        </w:rPr>
        <w:t>平台</w:t>
      </w:r>
      <w:r w:rsidR="000C7926" w:rsidRPr="002A497C">
        <w:rPr>
          <w:rFonts w:ascii="宋体" w:hAnsi="宋体" w:hint="eastAsia"/>
          <w:color w:val="000000"/>
          <w:sz w:val="24"/>
          <w:szCs w:val="24"/>
        </w:rPr>
        <w:t>数据库的库名以英文大写字母及下划线命名。库名应体现数据库的数据内容。</w:t>
      </w:r>
    </w:p>
    <w:p w:rsidR="000C7926" w:rsidRPr="002A497C" w:rsidRDefault="001F3D8D" w:rsidP="001F3D8D">
      <w:pPr>
        <w:pStyle w:val="3"/>
      </w:pPr>
      <w:bookmarkStart w:id="11" w:name="_Toc460855727"/>
      <w:r w:rsidRPr="001F3D8D">
        <w:rPr>
          <w:rFonts w:ascii="黑体" w:eastAsia="黑体" w:hAnsi="黑体" w:hint="eastAsia"/>
          <w:sz w:val="30"/>
          <w:szCs w:val="30"/>
        </w:rPr>
        <w:t>平台</w:t>
      </w:r>
      <w:r w:rsidR="000C7926" w:rsidRPr="002A497C">
        <w:rPr>
          <w:rFonts w:hint="eastAsia"/>
        </w:rPr>
        <w:t>数据库表的命名</w:t>
      </w:r>
      <w:bookmarkEnd w:id="11"/>
    </w:p>
    <w:p w:rsidR="000C7926" w:rsidRDefault="001F3D8D" w:rsidP="000C7926">
      <w:pPr>
        <w:spacing w:line="536" w:lineRule="exact"/>
        <w:ind w:firstLineChars="200" w:firstLine="480"/>
        <w:rPr>
          <w:rFonts w:ascii="宋体" w:hAnsi="宋体"/>
          <w:color w:val="000000"/>
          <w:sz w:val="24"/>
          <w:szCs w:val="24"/>
        </w:rPr>
      </w:pPr>
      <w:r w:rsidRPr="001F3D8D">
        <w:rPr>
          <w:rFonts w:ascii="宋体" w:hAnsi="宋体" w:hint="eastAsia"/>
          <w:color w:val="000000"/>
          <w:sz w:val="24"/>
          <w:szCs w:val="24"/>
        </w:rPr>
        <w:t>平台</w:t>
      </w:r>
      <w:r w:rsidR="000C7926" w:rsidRPr="002A497C">
        <w:rPr>
          <w:rFonts w:ascii="宋体" w:hAnsi="宋体" w:hint="eastAsia"/>
          <w:color w:val="000000"/>
          <w:sz w:val="24"/>
          <w:szCs w:val="24"/>
        </w:rPr>
        <w:t>数据库中表的表名以英文大写字母及下划线命名。表名应体现</w:t>
      </w:r>
      <w:r w:rsidR="008648C1">
        <w:rPr>
          <w:rFonts w:ascii="宋体" w:hAnsi="宋体" w:hint="eastAsia"/>
          <w:color w:val="000000"/>
          <w:sz w:val="24"/>
          <w:szCs w:val="24"/>
        </w:rPr>
        <w:t>该表所属</w:t>
      </w:r>
      <w:r w:rsidR="008648C1">
        <w:rPr>
          <w:rFonts w:ascii="宋体" w:hAnsi="宋体"/>
          <w:color w:val="000000"/>
          <w:sz w:val="24"/>
          <w:szCs w:val="24"/>
        </w:rPr>
        <w:t>的数据集合以及</w:t>
      </w:r>
      <w:r w:rsidR="000C7926" w:rsidRPr="002A497C">
        <w:rPr>
          <w:rFonts w:ascii="宋体" w:hAnsi="宋体" w:hint="eastAsia"/>
          <w:color w:val="000000"/>
          <w:sz w:val="24"/>
          <w:szCs w:val="24"/>
        </w:rPr>
        <w:t>表中的数据内容。</w:t>
      </w:r>
    </w:p>
    <w:p w:rsidR="001F3D8D" w:rsidRPr="002A497C" w:rsidRDefault="001F3D8D" w:rsidP="000C7926">
      <w:pPr>
        <w:spacing w:line="536" w:lineRule="exact"/>
        <w:ind w:firstLineChars="200" w:firstLine="480"/>
        <w:rPr>
          <w:rFonts w:ascii="宋体" w:hAnsi="宋体"/>
          <w:color w:val="000000"/>
          <w:sz w:val="24"/>
          <w:szCs w:val="24"/>
        </w:rPr>
      </w:pPr>
      <w:r>
        <w:rPr>
          <w:rFonts w:ascii="宋体" w:hAnsi="宋体" w:hint="eastAsia"/>
          <w:color w:val="000000"/>
          <w:sz w:val="24"/>
          <w:szCs w:val="24"/>
        </w:rPr>
        <w:t>如需</w:t>
      </w:r>
      <w:r>
        <w:rPr>
          <w:rFonts w:ascii="宋体" w:hAnsi="宋体"/>
          <w:color w:val="000000"/>
          <w:sz w:val="24"/>
          <w:szCs w:val="24"/>
        </w:rPr>
        <w:t>对标准数据库</w:t>
      </w:r>
      <w:r w:rsidR="0021234B">
        <w:rPr>
          <w:rFonts w:ascii="宋体" w:hAnsi="宋体" w:hint="eastAsia"/>
          <w:color w:val="000000"/>
          <w:sz w:val="24"/>
          <w:szCs w:val="24"/>
        </w:rPr>
        <w:t>的</w:t>
      </w:r>
      <w:r w:rsidR="0021234B">
        <w:rPr>
          <w:rFonts w:ascii="宋体" w:hAnsi="宋体"/>
          <w:color w:val="000000"/>
          <w:sz w:val="24"/>
          <w:szCs w:val="24"/>
        </w:rPr>
        <w:t>某一特定</w:t>
      </w:r>
      <w:r>
        <w:rPr>
          <w:rFonts w:ascii="宋体" w:hAnsi="宋体"/>
          <w:color w:val="000000"/>
          <w:sz w:val="24"/>
          <w:szCs w:val="24"/>
        </w:rPr>
        <w:t>表进行扩充，</w:t>
      </w:r>
      <w:r>
        <w:rPr>
          <w:rFonts w:ascii="宋体" w:hAnsi="宋体" w:hint="eastAsia"/>
          <w:color w:val="000000"/>
          <w:sz w:val="24"/>
          <w:szCs w:val="24"/>
        </w:rPr>
        <w:t>扩充</w:t>
      </w:r>
      <w:r>
        <w:rPr>
          <w:rFonts w:ascii="宋体" w:hAnsi="宋体"/>
          <w:color w:val="000000"/>
          <w:sz w:val="24"/>
          <w:szCs w:val="24"/>
        </w:rPr>
        <w:t>表</w:t>
      </w:r>
      <w:r>
        <w:rPr>
          <w:rFonts w:ascii="宋体" w:hAnsi="宋体" w:hint="eastAsia"/>
          <w:color w:val="000000"/>
          <w:sz w:val="24"/>
          <w:szCs w:val="24"/>
        </w:rPr>
        <w:t>的</w:t>
      </w:r>
      <w:r>
        <w:rPr>
          <w:rFonts w:ascii="宋体" w:hAnsi="宋体"/>
          <w:color w:val="000000"/>
          <w:sz w:val="24"/>
          <w:szCs w:val="24"/>
        </w:rPr>
        <w:t>表名</w:t>
      </w:r>
      <w:r>
        <w:rPr>
          <w:rFonts w:ascii="宋体" w:hAnsi="宋体" w:hint="eastAsia"/>
          <w:color w:val="000000"/>
          <w:sz w:val="24"/>
          <w:szCs w:val="24"/>
        </w:rPr>
        <w:t>为</w:t>
      </w:r>
      <w:r>
        <w:rPr>
          <w:rFonts w:ascii="宋体" w:hAnsi="宋体"/>
          <w:color w:val="000000"/>
          <w:sz w:val="24"/>
          <w:szCs w:val="24"/>
        </w:rPr>
        <w:t>：标准表名</w:t>
      </w:r>
      <w:r>
        <w:rPr>
          <w:rFonts w:ascii="宋体" w:hAnsi="宋体" w:hint="eastAsia"/>
          <w:color w:val="000000"/>
          <w:sz w:val="24"/>
          <w:szCs w:val="24"/>
        </w:rPr>
        <w:t>_EXT。</w:t>
      </w:r>
    </w:p>
    <w:p w:rsidR="000C7926" w:rsidRPr="002A497C" w:rsidRDefault="001F3D8D" w:rsidP="001F3D8D">
      <w:pPr>
        <w:pStyle w:val="3"/>
      </w:pPr>
      <w:bookmarkStart w:id="12" w:name="_Toc460855728"/>
      <w:r w:rsidRPr="001F3D8D">
        <w:rPr>
          <w:rFonts w:ascii="黑体" w:eastAsia="黑体" w:hAnsi="黑体" w:hint="eastAsia"/>
          <w:sz w:val="30"/>
          <w:szCs w:val="30"/>
        </w:rPr>
        <w:t>平台</w:t>
      </w:r>
      <w:r w:rsidR="000C7926" w:rsidRPr="002A497C">
        <w:rPr>
          <w:rFonts w:hint="eastAsia"/>
        </w:rPr>
        <w:t>数据库表结构的描述</w:t>
      </w:r>
      <w:bookmarkEnd w:id="12"/>
    </w:p>
    <w:p w:rsidR="000C7926" w:rsidRPr="002A497C" w:rsidRDefault="000C7926" w:rsidP="000C7926">
      <w:pPr>
        <w:spacing w:line="536" w:lineRule="exact"/>
        <w:ind w:firstLineChars="200" w:firstLine="480"/>
        <w:rPr>
          <w:rFonts w:ascii="宋体" w:hAnsi="宋体"/>
          <w:color w:val="000000"/>
          <w:sz w:val="24"/>
          <w:szCs w:val="24"/>
        </w:rPr>
      </w:pPr>
      <w:r w:rsidRPr="002A497C">
        <w:rPr>
          <w:rFonts w:ascii="宋体" w:hAnsi="宋体" w:hint="eastAsia"/>
          <w:color w:val="000000"/>
          <w:sz w:val="24"/>
          <w:szCs w:val="24"/>
        </w:rPr>
        <w:t>对</w:t>
      </w:r>
      <w:r w:rsidR="001F3D8D" w:rsidRPr="001F3D8D">
        <w:rPr>
          <w:rFonts w:ascii="宋体" w:hAnsi="宋体" w:hint="eastAsia"/>
          <w:color w:val="000000"/>
          <w:sz w:val="24"/>
          <w:szCs w:val="24"/>
        </w:rPr>
        <w:t>平台</w:t>
      </w:r>
      <w:r w:rsidRPr="002A497C">
        <w:rPr>
          <w:rFonts w:ascii="宋体" w:hAnsi="宋体" w:hint="eastAsia"/>
          <w:color w:val="000000"/>
          <w:sz w:val="24"/>
          <w:szCs w:val="24"/>
        </w:rPr>
        <w:t>数据库表结构的描述应包括以下各项：</w:t>
      </w:r>
    </w:p>
    <w:p w:rsidR="000C7926" w:rsidRPr="002A497C" w:rsidRDefault="000C7926" w:rsidP="000C7926">
      <w:pPr>
        <w:spacing w:line="536" w:lineRule="exact"/>
        <w:ind w:firstLineChars="200" w:firstLine="480"/>
        <w:rPr>
          <w:rFonts w:ascii="宋体" w:hAnsi="宋体"/>
          <w:color w:val="000000"/>
          <w:sz w:val="24"/>
          <w:szCs w:val="24"/>
        </w:rPr>
      </w:pPr>
      <w:r w:rsidRPr="002A497C">
        <w:rPr>
          <w:rFonts w:ascii="宋体" w:hAnsi="宋体" w:hint="eastAsia"/>
          <w:color w:val="000000"/>
          <w:sz w:val="24"/>
          <w:szCs w:val="24"/>
        </w:rPr>
        <w:t>字段名：表中该字段的唯一标识符。字段名以英文缩写大写字母和小写字母及下划线命名。</w:t>
      </w:r>
    </w:p>
    <w:p w:rsidR="000C7926" w:rsidRPr="002A497C" w:rsidRDefault="000C7926" w:rsidP="000C7926">
      <w:pPr>
        <w:spacing w:line="536" w:lineRule="exact"/>
        <w:ind w:firstLineChars="200" w:firstLine="480"/>
        <w:rPr>
          <w:rFonts w:ascii="宋体" w:hAnsi="宋体"/>
          <w:color w:val="000000"/>
          <w:sz w:val="24"/>
          <w:szCs w:val="24"/>
        </w:rPr>
      </w:pPr>
      <w:r w:rsidRPr="002A497C">
        <w:rPr>
          <w:rFonts w:ascii="宋体" w:hAnsi="宋体" w:hint="eastAsia"/>
          <w:color w:val="000000"/>
          <w:sz w:val="24"/>
          <w:szCs w:val="24"/>
        </w:rPr>
        <w:t>字段中文描述：对该字段所表示的数据项的中文描述。</w:t>
      </w:r>
    </w:p>
    <w:p w:rsidR="000C7926" w:rsidRDefault="000C7926" w:rsidP="000C7926">
      <w:pPr>
        <w:pStyle w:val="29"/>
        <w:spacing w:afterLines="50" w:after="156" w:line="536" w:lineRule="exact"/>
        <w:ind w:firstLine="480"/>
        <w:rPr>
          <w:color w:val="000000"/>
        </w:rPr>
      </w:pPr>
      <w:r w:rsidRPr="002A497C">
        <w:rPr>
          <w:rFonts w:hint="eastAsia"/>
          <w:color w:val="000000"/>
          <w:sz w:val="24"/>
          <w:szCs w:val="24"/>
        </w:rPr>
        <w:t>字段类型：该字段所表示的数据项的数据类型。在本规范中，字段类型分为以下几种：</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1438"/>
        <w:gridCol w:w="1761"/>
        <w:gridCol w:w="5083"/>
      </w:tblGrid>
      <w:tr w:rsidR="000C7926" w:rsidTr="008648C1">
        <w:trPr>
          <w:tblHeader/>
          <w:jc w:val="center"/>
        </w:trPr>
        <w:tc>
          <w:tcPr>
            <w:tcW w:w="1426" w:type="dxa"/>
            <w:vAlign w:val="center"/>
          </w:tcPr>
          <w:p w:rsidR="000C7926" w:rsidRDefault="008648C1" w:rsidP="00E072D9">
            <w:pPr>
              <w:widowControl/>
              <w:spacing w:line="426" w:lineRule="exact"/>
              <w:jc w:val="center"/>
              <w:rPr>
                <w:rFonts w:ascii="宋体" w:hAnsi="宋体" w:cs="宋体"/>
                <w:color w:val="000000"/>
                <w:kern w:val="0"/>
                <w:sz w:val="24"/>
                <w:szCs w:val="24"/>
              </w:rPr>
            </w:pPr>
            <w:r>
              <w:rPr>
                <w:rFonts w:ascii="宋体" w:hAnsi="宋体" w:cs="宋体"/>
                <w:color w:val="000000"/>
                <w:kern w:val="0"/>
                <w:sz w:val="24"/>
                <w:szCs w:val="24"/>
              </w:rPr>
              <w:t>数据类型</w:t>
            </w:r>
          </w:p>
        </w:tc>
        <w:tc>
          <w:tcPr>
            <w:tcW w:w="1746" w:type="dxa"/>
            <w:vAlign w:val="center"/>
          </w:tcPr>
          <w:p w:rsidR="000C7926" w:rsidRDefault="000C7926" w:rsidP="00E072D9">
            <w:pPr>
              <w:widowControl/>
              <w:spacing w:line="426" w:lineRule="exact"/>
              <w:jc w:val="center"/>
              <w:rPr>
                <w:rFonts w:ascii="宋体" w:hAnsi="宋体" w:cs="宋体"/>
                <w:color w:val="000000"/>
                <w:kern w:val="0"/>
                <w:sz w:val="24"/>
                <w:szCs w:val="24"/>
              </w:rPr>
            </w:pPr>
            <w:r>
              <w:rPr>
                <w:rFonts w:ascii="宋体" w:hAnsi="宋体" w:cs="宋体"/>
                <w:color w:val="000000"/>
                <w:kern w:val="0"/>
                <w:sz w:val="24"/>
                <w:szCs w:val="24"/>
              </w:rPr>
              <w:t>参数</w:t>
            </w:r>
          </w:p>
        </w:tc>
        <w:tc>
          <w:tcPr>
            <w:tcW w:w="5041" w:type="dxa"/>
            <w:vAlign w:val="center"/>
          </w:tcPr>
          <w:p w:rsidR="000C7926" w:rsidRDefault="000C7926" w:rsidP="00E072D9">
            <w:pPr>
              <w:widowControl/>
              <w:spacing w:line="426" w:lineRule="exact"/>
              <w:jc w:val="center"/>
              <w:rPr>
                <w:rFonts w:ascii="宋体" w:hAnsi="宋体" w:cs="宋体"/>
                <w:color w:val="000000"/>
                <w:kern w:val="0"/>
                <w:sz w:val="24"/>
                <w:szCs w:val="24"/>
              </w:rPr>
            </w:pPr>
            <w:r>
              <w:rPr>
                <w:rFonts w:ascii="宋体" w:hAnsi="宋体" w:cs="宋体"/>
                <w:color w:val="000000"/>
                <w:kern w:val="0"/>
                <w:sz w:val="24"/>
                <w:szCs w:val="24"/>
              </w:rPr>
              <w:t>描述</w:t>
            </w:r>
          </w:p>
        </w:tc>
      </w:tr>
      <w:tr w:rsidR="000C7926" w:rsidTr="008648C1">
        <w:trPr>
          <w:jc w:val="center"/>
        </w:trPr>
        <w:tc>
          <w:tcPr>
            <w:tcW w:w="1426" w:type="dxa"/>
            <w:vAlign w:val="center"/>
          </w:tcPr>
          <w:p w:rsidR="000C7926" w:rsidRDefault="008648C1"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CHAR(N)</w:t>
            </w:r>
          </w:p>
        </w:tc>
        <w:tc>
          <w:tcPr>
            <w:tcW w:w="1746"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n=1 to 2000字节</w:t>
            </w:r>
          </w:p>
        </w:tc>
        <w:tc>
          <w:tcPr>
            <w:tcW w:w="5041"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定长字符串，n字节长</w:t>
            </w:r>
            <w:r>
              <w:rPr>
                <w:rFonts w:hint="eastAsia"/>
                <w:color w:val="000000"/>
              </w:rPr>
              <w:t>。</w:t>
            </w:r>
            <w:r>
              <w:rPr>
                <w:rFonts w:ascii="宋体" w:hAnsi="宋体" w:cs="宋体"/>
                <w:color w:val="000000"/>
                <w:kern w:val="0"/>
                <w:sz w:val="24"/>
                <w:szCs w:val="24"/>
              </w:rPr>
              <w:t>如果不指定长度，缺省为1个字节长（一个汉字为2字节）</w:t>
            </w:r>
            <w:r>
              <w:rPr>
                <w:rFonts w:hint="eastAsia"/>
                <w:color w:val="000000"/>
              </w:rPr>
              <w:t>。</w:t>
            </w:r>
          </w:p>
        </w:tc>
      </w:tr>
      <w:tr w:rsidR="000C7926" w:rsidTr="008648C1">
        <w:trPr>
          <w:jc w:val="center"/>
        </w:trPr>
        <w:tc>
          <w:tcPr>
            <w:tcW w:w="1426" w:type="dxa"/>
            <w:vAlign w:val="center"/>
          </w:tcPr>
          <w:p w:rsidR="000C7926" w:rsidRDefault="008648C1"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VARCHAR2(N)</w:t>
            </w:r>
          </w:p>
        </w:tc>
        <w:tc>
          <w:tcPr>
            <w:tcW w:w="1746"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n=1 to 4000字节</w:t>
            </w:r>
          </w:p>
        </w:tc>
        <w:tc>
          <w:tcPr>
            <w:tcW w:w="5041"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可变长的字符串，具体定义时指明最大长度n</w:t>
            </w:r>
            <w:r>
              <w:rPr>
                <w:rFonts w:hint="eastAsia"/>
                <w:color w:val="000000"/>
              </w:rPr>
              <w:t>。</w:t>
            </w:r>
            <w:r>
              <w:rPr>
                <w:rFonts w:ascii="宋体" w:hAnsi="宋体" w:cs="宋体"/>
                <w:color w:val="000000"/>
                <w:kern w:val="0"/>
                <w:sz w:val="24"/>
                <w:szCs w:val="24"/>
              </w:rPr>
              <w:br/>
              <w:t>这种数据类型可以放数字、字母以及ASCII码字符集(或者EBCDIC等数据库系统接受的字符集标</w:t>
            </w:r>
            <w:r>
              <w:rPr>
                <w:rFonts w:ascii="宋体" w:hAnsi="宋体" w:cs="宋体"/>
                <w:color w:val="000000"/>
                <w:kern w:val="0"/>
                <w:sz w:val="24"/>
                <w:szCs w:val="24"/>
              </w:rPr>
              <w:lastRenderedPageBreak/>
              <w:t>准)中的所有符号。</w:t>
            </w:r>
          </w:p>
          <w:p w:rsidR="000C7926" w:rsidRDefault="000C7926" w:rsidP="008648C1">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如果数据长度没有达到最大值n，Oracle会根据数据大小自动调节字段长度，如果你的数据前后有空格，Oracle会自动将其删去。VARCHAR2是最常用的数据类型。可做索引的最大长度3209。</w:t>
            </w:r>
          </w:p>
        </w:tc>
      </w:tr>
      <w:tr w:rsidR="000C7926" w:rsidTr="008648C1">
        <w:trPr>
          <w:jc w:val="center"/>
        </w:trPr>
        <w:tc>
          <w:tcPr>
            <w:tcW w:w="1426" w:type="dxa"/>
            <w:vAlign w:val="center"/>
          </w:tcPr>
          <w:p w:rsidR="000C7926" w:rsidRDefault="008648C1"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lastRenderedPageBreak/>
              <w:t>NUMBER(M,N)</w:t>
            </w:r>
          </w:p>
        </w:tc>
        <w:tc>
          <w:tcPr>
            <w:tcW w:w="1746"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m=1 to 38</w:t>
            </w:r>
          </w:p>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n=-84 to 127</w:t>
            </w:r>
          </w:p>
        </w:tc>
        <w:tc>
          <w:tcPr>
            <w:tcW w:w="5041"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可变长的数值列，允许0、正值及负值，m是所有有效数字的位数，n是小数点以后的位数。</w:t>
            </w:r>
            <w:r>
              <w:rPr>
                <w:rFonts w:ascii="宋体" w:hAnsi="宋体" w:cs="宋体"/>
                <w:color w:val="000000"/>
                <w:kern w:val="0"/>
                <w:sz w:val="24"/>
                <w:szCs w:val="24"/>
              </w:rPr>
              <w:br/>
              <w:t>如：number(5,2)，则这个字段的最大值是99,999，如果数值超出了位数限制就会被截取多余的位数。</w:t>
            </w:r>
          </w:p>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如：number(5,2)，但在一行数据中的这个字段输入575.316，则真正保存到字段中的数值是575.32。</w:t>
            </w:r>
          </w:p>
          <w:p w:rsidR="000C7926" w:rsidRDefault="000C7926" w:rsidP="00E072D9">
            <w:pPr>
              <w:widowControl/>
              <w:spacing w:line="426" w:lineRule="exact"/>
              <w:jc w:val="left"/>
              <w:rPr>
                <w:rFonts w:ascii="宋体" w:hAnsi="宋体" w:cs="宋体"/>
                <w:color w:val="000000"/>
                <w:spacing w:val="-8"/>
                <w:kern w:val="0"/>
                <w:sz w:val="24"/>
                <w:szCs w:val="24"/>
              </w:rPr>
            </w:pPr>
            <w:r>
              <w:rPr>
                <w:rFonts w:ascii="宋体" w:hAnsi="宋体" w:cs="宋体"/>
                <w:color w:val="000000"/>
                <w:spacing w:val="-8"/>
                <w:kern w:val="0"/>
                <w:sz w:val="24"/>
                <w:szCs w:val="24"/>
              </w:rPr>
              <w:t xml:space="preserve">如：number(3,0)，输入575.316，真正保存的数据是575。 </w:t>
            </w:r>
          </w:p>
        </w:tc>
      </w:tr>
      <w:tr w:rsidR="000C7926" w:rsidTr="008648C1">
        <w:trPr>
          <w:jc w:val="center"/>
        </w:trPr>
        <w:tc>
          <w:tcPr>
            <w:tcW w:w="1426" w:type="dxa"/>
            <w:vAlign w:val="center"/>
          </w:tcPr>
          <w:p w:rsidR="000C7926" w:rsidRDefault="008648C1"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DATE</w:t>
            </w:r>
          </w:p>
        </w:tc>
        <w:tc>
          <w:tcPr>
            <w:tcW w:w="1746"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无</w:t>
            </w:r>
          </w:p>
        </w:tc>
        <w:tc>
          <w:tcPr>
            <w:tcW w:w="5041" w:type="dxa"/>
            <w:vAlign w:val="center"/>
          </w:tcPr>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从公元前4712年1月1日到公元4712年12月31日的所有合法日期。</w:t>
            </w:r>
          </w:p>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 xml:space="preserve"> </w:t>
            </w:r>
            <w:r>
              <w:rPr>
                <w:rFonts w:ascii="宋体" w:hAnsi="宋体" w:cs="宋体" w:hint="eastAsia"/>
                <w:color w:val="000000"/>
                <w:kern w:val="0"/>
                <w:sz w:val="24"/>
                <w:szCs w:val="24"/>
              </w:rPr>
              <w:t>O</w:t>
            </w:r>
            <w:r>
              <w:rPr>
                <w:rFonts w:ascii="宋体" w:hAnsi="宋体" w:cs="宋体"/>
                <w:color w:val="000000"/>
                <w:kern w:val="0"/>
                <w:sz w:val="24"/>
                <w:szCs w:val="24"/>
              </w:rPr>
              <w:t>racle其实在内部是按7个字节来保存日期数据，在定义中还包括小时、分、秒。</w:t>
            </w:r>
          </w:p>
          <w:p w:rsidR="000C7926" w:rsidRDefault="000C7926" w:rsidP="00E072D9">
            <w:pPr>
              <w:widowControl/>
              <w:spacing w:line="426" w:lineRule="exact"/>
              <w:jc w:val="left"/>
              <w:rPr>
                <w:rFonts w:ascii="宋体" w:hAnsi="宋体" w:cs="宋体"/>
                <w:color w:val="000000"/>
                <w:kern w:val="0"/>
                <w:sz w:val="24"/>
                <w:szCs w:val="24"/>
              </w:rPr>
            </w:pPr>
            <w:r>
              <w:rPr>
                <w:rFonts w:ascii="宋体" w:hAnsi="宋体" w:cs="宋体"/>
                <w:color w:val="000000"/>
                <w:kern w:val="0"/>
                <w:sz w:val="24"/>
                <w:szCs w:val="24"/>
              </w:rPr>
              <w:t>缺省格式为DD-MON-YY，如07-11月-00 表示</w:t>
            </w:r>
            <w:smartTag w:uri="urn:schemas-microsoft-com:office:smarttags" w:element="chsdate">
              <w:smartTagPr>
                <w:attr w:name="IsROCDate" w:val="False"/>
                <w:attr w:name="IsLunarDate" w:val="False"/>
                <w:attr w:name="Day" w:val="7"/>
                <w:attr w:name="Month" w:val="11"/>
                <w:attr w:name="Year" w:val="2000"/>
              </w:smartTagPr>
              <w:r>
                <w:rPr>
                  <w:rFonts w:ascii="宋体" w:hAnsi="宋体" w:cs="宋体"/>
                  <w:color w:val="000000"/>
                  <w:kern w:val="0"/>
                  <w:sz w:val="24"/>
                  <w:szCs w:val="24"/>
                </w:rPr>
                <w:t>2000年11月7日</w:t>
              </w:r>
            </w:smartTag>
            <w:r>
              <w:rPr>
                <w:rFonts w:ascii="宋体" w:hAnsi="宋体" w:cs="宋体"/>
                <w:color w:val="000000"/>
                <w:kern w:val="0"/>
                <w:sz w:val="24"/>
                <w:szCs w:val="24"/>
              </w:rPr>
              <w:t xml:space="preserve">。 </w:t>
            </w:r>
          </w:p>
        </w:tc>
      </w:tr>
      <w:tr w:rsidR="000C7926" w:rsidTr="008648C1">
        <w:trPr>
          <w:jc w:val="center"/>
        </w:trPr>
        <w:tc>
          <w:tcPr>
            <w:tcW w:w="1426" w:type="dxa"/>
            <w:vAlign w:val="center"/>
          </w:tcPr>
          <w:p w:rsidR="000C7926" w:rsidRDefault="008648C1"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t>LONG RAW</w:t>
            </w:r>
          </w:p>
        </w:tc>
        <w:tc>
          <w:tcPr>
            <w:tcW w:w="1746" w:type="dxa"/>
            <w:vAlign w:val="center"/>
          </w:tcPr>
          <w:p w:rsidR="000C7926" w:rsidRDefault="000C7926"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t>无</w:t>
            </w:r>
          </w:p>
        </w:tc>
        <w:tc>
          <w:tcPr>
            <w:tcW w:w="5041" w:type="dxa"/>
            <w:vAlign w:val="center"/>
          </w:tcPr>
          <w:p w:rsidR="000C7926" w:rsidRDefault="000C7926" w:rsidP="00E072D9">
            <w:pPr>
              <w:widowControl/>
              <w:spacing w:line="446" w:lineRule="exact"/>
              <w:jc w:val="left"/>
              <w:rPr>
                <w:rFonts w:ascii="宋体" w:hAnsi="宋体" w:cs="宋体"/>
                <w:color w:val="000000"/>
                <w:spacing w:val="-2"/>
                <w:kern w:val="0"/>
                <w:sz w:val="24"/>
                <w:szCs w:val="24"/>
              </w:rPr>
            </w:pPr>
            <w:r>
              <w:rPr>
                <w:rFonts w:ascii="宋体" w:hAnsi="宋体" w:cs="宋体"/>
                <w:color w:val="000000"/>
                <w:spacing w:val="-2"/>
                <w:kern w:val="0"/>
                <w:sz w:val="24"/>
                <w:szCs w:val="24"/>
              </w:rPr>
              <w:t>可变长二进制数据，最大长度是2GB。Oracle用这种格式来保存较大的图形文件或带格式的文本文件，如Miceosoft Word文档，以及音频、视频等非文本文件。</w:t>
            </w:r>
          </w:p>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 xml:space="preserve">在同一张表中不能同时有long类型和long raw类型，long raw也是一种较老的数据类型，将来会逐渐被BLOB、CLOB、NCLOB等大的对象数据类型所取代。 </w:t>
            </w:r>
          </w:p>
        </w:tc>
      </w:tr>
      <w:tr w:rsidR="000C7926" w:rsidTr="008648C1">
        <w:trPr>
          <w:jc w:val="center"/>
        </w:trPr>
        <w:tc>
          <w:tcPr>
            <w:tcW w:w="1426" w:type="dxa"/>
            <w:vAlign w:val="center"/>
          </w:tcPr>
          <w:p w:rsidR="000C7926" w:rsidRDefault="008648C1"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t>BLOB</w:t>
            </w:r>
          </w:p>
          <w:p w:rsidR="000C7926" w:rsidRDefault="008648C1"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lastRenderedPageBreak/>
              <w:t>CLOB</w:t>
            </w:r>
          </w:p>
          <w:p w:rsidR="000C7926" w:rsidRDefault="008648C1"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t>NCLOB</w:t>
            </w:r>
          </w:p>
        </w:tc>
        <w:tc>
          <w:tcPr>
            <w:tcW w:w="1746" w:type="dxa"/>
            <w:vAlign w:val="center"/>
          </w:tcPr>
          <w:p w:rsidR="000C7926" w:rsidRDefault="000C7926"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lastRenderedPageBreak/>
              <w:t>无</w:t>
            </w:r>
          </w:p>
        </w:tc>
        <w:tc>
          <w:tcPr>
            <w:tcW w:w="5041" w:type="dxa"/>
            <w:vAlign w:val="center"/>
          </w:tcPr>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三种大型对象(LOB)，用来保存较大的图形文件</w:t>
            </w:r>
            <w:r>
              <w:rPr>
                <w:rFonts w:ascii="宋体" w:hAnsi="宋体" w:cs="宋体"/>
                <w:color w:val="000000"/>
                <w:kern w:val="0"/>
                <w:sz w:val="24"/>
                <w:szCs w:val="24"/>
              </w:rPr>
              <w:lastRenderedPageBreak/>
              <w:t>或带格式的文本文件，如Miceosoft Word文档，以及音频、视频等非文本文件，最大长度是4GB。</w:t>
            </w:r>
          </w:p>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LOB有几种类型，取决于你使用的字节的类型，Oracle实实在在地将这些数据存储在数据库内部保存。</w:t>
            </w:r>
          </w:p>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 xml:space="preserve">可以执行读取、存储、写入等特殊操作。 </w:t>
            </w:r>
          </w:p>
        </w:tc>
      </w:tr>
      <w:tr w:rsidR="000C7926" w:rsidTr="008648C1">
        <w:trPr>
          <w:jc w:val="center"/>
        </w:trPr>
        <w:tc>
          <w:tcPr>
            <w:tcW w:w="1426" w:type="dxa"/>
            <w:vAlign w:val="center"/>
          </w:tcPr>
          <w:p w:rsidR="000C7926" w:rsidRDefault="008648C1"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lastRenderedPageBreak/>
              <w:t>BFILE</w:t>
            </w:r>
          </w:p>
        </w:tc>
        <w:tc>
          <w:tcPr>
            <w:tcW w:w="1746" w:type="dxa"/>
            <w:vAlign w:val="center"/>
          </w:tcPr>
          <w:p w:rsidR="000C7926" w:rsidRDefault="000C7926" w:rsidP="00E072D9">
            <w:pPr>
              <w:widowControl/>
              <w:spacing w:line="440" w:lineRule="exact"/>
              <w:jc w:val="left"/>
              <w:rPr>
                <w:rFonts w:ascii="宋体" w:hAnsi="宋体" w:cs="宋体"/>
                <w:color w:val="000000"/>
                <w:kern w:val="0"/>
                <w:sz w:val="24"/>
                <w:szCs w:val="24"/>
              </w:rPr>
            </w:pPr>
            <w:r>
              <w:rPr>
                <w:rFonts w:ascii="宋体" w:hAnsi="宋体" w:cs="宋体"/>
                <w:color w:val="000000"/>
                <w:kern w:val="0"/>
                <w:sz w:val="24"/>
                <w:szCs w:val="24"/>
              </w:rPr>
              <w:t>无</w:t>
            </w:r>
          </w:p>
        </w:tc>
        <w:tc>
          <w:tcPr>
            <w:tcW w:w="5041" w:type="dxa"/>
            <w:vAlign w:val="center"/>
          </w:tcPr>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在数据库外部保存的大型二进制对象文件，最大长度是4GB。</w:t>
            </w:r>
          </w:p>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这种外部的LOB类型，通过数据库记录变化情况，但是数据的具体保存是在数据库外部进行的。</w:t>
            </w:r>
          </w:p>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Oracle可以读取、查询BFILE，但是不能写入。</w:t>
            </w:r>
          </w:p>
          <w:p w:rsidR="000C7926" w:rsidRDefault="000C7926" w:rsidP="00E072D9">
            <w:pPr>
              <w:widowControl/>
              <w:spacing w:line="446" w:lineRule="exact"/>
              <w:jc w:val="left"/>
              <w:rPr>
                <w:rFonts w:ascii="宋体" w:hAnsi="宋体" w:cs="宋体"/>
                <w:color w:val="000000"/>
                <w:kern w:val="0"/>
                <w:sz w:val="24"/>
                <w:szCs w:val="24"/>
              </w:rPr>
            </w:pPr>
            <w:r>
              <w:rPr>
                <w:rFonts w:ascii="宋体" w:hAnsi="宋体" w:cs="宋体"/>
                <w:color w:val="000000"/>
                <w:kern w:val="0"/>
                <w:sz w:val="24"/>
                <w:szCs w:val="24"/>
              </w:rPr>
              <w:t xml:space="preserve">大小由操作系统决定。 </w:t>
            </w:r>
          </w:p>
        </w:tc>
      </w:tr>
    </w:tbl>
    <w:p w:rsidR="00B2539C" w:rsidRPr="002A497C" w:rsidRDefault="000C7926" w:rsidP="008648C1">
      <w:pPr>
        <w:spacing w:line="360" w:lineRule="auto"/>
        <w:rPr>
          <w:sz w:val="24"/>
          <w:szCs w:val="24"/>
        </w:rPr>
      </w:pPr>
      <w:r w:rsidRPr="002A497C">
        <w:rPr>
          <w:rFonts w:ascii="宋体" w:hAnsi="宋体" w:hint="eastAsia"/>
          <w:color w:val="000000"/>
          <w:sz w:val="24"/>
          <w:szCs w:val="24"/>
        </w:rPr>
        <w:t>1．主键采用PK表示，外键采用FK表示，并说明相关表及字段信息。唯一采用UNIQUE表示，非空采用NOT NULL表示。</w:t>
      </w:r>
    </w:p>
    <w:p w:rsidR="00E072D9" w:rsidRDefault="00E072D9" w:rsidP="00B2539C">
      <w:pPr>
        <w:pStyle w:val="10"/>
      </w:pPr>
      <w:bookmarkStart w:id="13" w:name="_Toc460855729"/>
      <w:r>
        <w:rPr>
          <w:rFonts w:hint="eastAsia"/>
        </w:rPr>
        <w:t>平台数据库</w:t>
      </w:r>
      <w:r>
        <w:t>结构设计</w:t>
      </w:r>
      <w:bookmarkEnd w:id="13"/>
    </w:p>
    <w:p w:rsidR="00B2539C" w:rsidRPr="00B2539C" w:rsidRDefault="00B2539C" w:rsidP="00E072D9">
      <w:pPr>
        <w:pStyle w:val="20"/>
      </w:pPr>
      <w:bookmarkStart w:id="14" w:name="_Toc460855730"/>
      <w:r w:rsidRPr="00B2539C">
        <w:rPr>
          <w:rFonts w:hint="eastAsia"/>
        </w:rPr>
        <w:t>流程</w:t>
      </w:r>
      <w:r w:rsidRPr="00B2539C">
        <w:t>引擎数据库</w:t>
      </w:r>
      <w:bookmarkEnd w:id="14"/>
    </w:p>
    <w:p w:rsidR="00B2539C" w:rsidRPr="00B2539C" w:rsidRDefault="00B2539C" w:rsidP="00E072D9">
      <w:pPr>
        <w:pStyle w:val="3"/>
      </w:pPr>
      <w:bookmarkStart w:id="15" w:name="_Toc460855731"/>
      <w:r w:rsidRPr="00B2539C">
        <w:rPr>
          <w:rFonts w:hint="eastAsia"/>
        </w:rPr>
        <w:t>数据表结构</w:t>
      </w:r>
      <w:r w:rsidRPr="00B2539C">
        <w:t>设计</w:t>
      </w:r>
      <w:bookmarkEnd w:id="15"/>
    </w:p>
    <w:p w:rsidR="00B2539C" w:rsidRPr="00B2539C" w:rsidRDefault="00B2539C" w:rsidP="00D64765">
      <w:pPr>
        <w:pStyle w:val="40"/>
      </w:pPr>
      <w:r w:rsidRPr="00B2539C">
        <w:rPr>
          <w:rFonts w:hint="eastAsia"/>
        </w:rPr>
        <w:t>数据</w:t>
      </w:r>
      <w:r w:rsidRPr="00B2539C">
        <w:t>表</w:t>
      </w:r>
      <w:r w:rsidRPr="00B2539C">
        <w:rPr>
          <w:rFonts w:hint="eastAsia"/>
        </w:rPr>
        <w:t>命名</w:t>
      </w:r>
      <w:r w:rsidRPr="00B2539C">
        <w:t>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5528"/>
      </w:tblGrid>
      <w:tr w:rsidR="00B2539C" w:rsidRPr="00191195" w:rsidTr="00B2539C">
        <w:tc>
          <w:tcPr>
            <w:tcW w:w="1271" w:type="dxa"/>
            <w:shd w:val="clear" w:color="auto" w:fill="E7E6E6"/>
          </w:tcPr>
          <w:p w:rsidR="00B2539C" w:rsidRPr="00191195" w:rsidRDefault="00B2539C" w:rsidP="00E072D9">
            <w:pPr>
              <w:jc w:val="center"/>
              <w:rPr>
                <w:b/>
                <w:szCs w:val="21"/>
              </w:rPr>
            </w:pPr>
            <w:r w:rsidRPr="00191195">
              <w:rPr>
                <w:rFonts w:hint="eastAsia"/>
                <w:b/>
                <w:szCs w:val="21"/>
              </w:rPr>
              <w:t>序号</w:t>
            </w:r>
          </w:p>
        </w:tc>
        <w:tc>
          <w:tcPr>
            <w:tcW w:w="1418" w:type="dxa"/>
            <w:shd w:val="clear" w:color="auto" w:fill="E7E6E6"/>
          </w:tcPr>
          <w:p w:rsidR="00B2539C" w:rsidRPr="00191195" w:rsidRDefault="00B2539C" w:rsidP="00E072D9">
            <w:pPr>
              <w:jc w:val="center"/>
              <w:rPr>
                <w:b/>
                <w:szCs w:val="21"/>
              </w:rPr>
            </w:pPr>
            <w:r w:rsidRPr="00191195">
              <w:rPr>
                <w:rFonts w:hint="eastAsia"/>
                <w:b/>
                <w:szCs w:val="21"/>
              </w:rPr>
              <w:t>命名</w:t>
            </w:r>
            <w:r w:rsidRPr="00191195">
              <w:rPr>
                <w:b/>
                <w:szCs w:val="21"/>
              </w:rPr>
              <w:t>前缀</w:t>
            </w:r>
          </w:p>
        </w:tc>
        <w:tc>
          <w:tcPr>
            <w:tcW w:w="5528" w:type="dxa"/>
            <w:shd w:val="clear" w:color="auto" w:fill="E7E6E6"/>
          </w:tcPr>
          <w:p w:rsidR="00B2539C" w:rsidRPr="00191195" w:rsidRDefault="00B2539C" w:rsidP="00E072D9">
            <w:pPr>
              <w:jc w:val="center"/>
              <w:rPr>
                <w:b/>
                <w:szCs w:val="21"/>
              </w:rPr>
            </w:pPr>
            <w:r w:rsidRPr="00191195">
              <w:rPr>
                <w:rFonts w:hint="eastAsia"/>
                <w:b/>
                <w:szCs w:val="21"/>
              </w:rPr>
              <w:t>说明</w:t>
            </w:r>
          </w:p>
        </w:tc>
      </w:tr>
      <w:tr w:rsidR="00B2539C" w:rsidRPr="00191195" w:rsidTr="00B2539C">
        <w:tc>
          <w:tcPr>
            <w:tcW w:w="1271" w:type="dxa"/>
            <w:shd w:val="clear" w:color="auto" w:fill="auto"/>
          </w:tcPr>
          <w:p w:rsidR="00B2539C" w:rsidRPr="00191195" w:rsidRDefault="00B2539C" w:rsidP="00E072D9">
            <w:pPr>
              <w:jc w:val="center"/>
              <w:rPr>
                <w:szCs w:val="21"/>
              </w:rPr>
            </w:pPr>
            <w:r w:rsidRPr="00191195">
              <w:rPr>
                <w:szCs w:val="21"/>
              </w:rPr>
              <w:t>1</w:t>
            </w:r>
          </w:p>
        </w:tc>
        <w:tc>
          <w:tcPr>
            <w:tcW w:w="1418" w:type="dxa"/>
          </w:tcPr>
          <w:p w:rsidR="00B2539C" w:rsidRPr="00191195" w:rsidRDefault="00B2539C" w:rsidP="00E072D9">
            <w:pPr>
              <w:rPr>
                <w:rFonts w:asciiTheme="minorEastAsia" w:hAnsiTheme="minorEastAsia"/>
                <w:szCs w:val="21"/>
              </w:rPr>
            </w:pPr>
            <w:r w:rsidRPr="00191195">
              <w:rPr>
                <w:rFonts w:asciiTheme="minorEastAsia" w:hAnsiTheme="minorEastAsia" w:hint="eastAsia"/>
                <w:szCs w:val="21"/>
              </w:rPr>
              <w:t>ACT_</w:t>
            </w:r>
            <w:r w:rsidRPr="00191195">
              <w:rPr>
                <w:rFonts w:asciiTheme="minorEastAsia" w:hAnsiTheme="minorEastAsia"/>
                <w:szCs w:val="21"/>
              </w:rPr>
              <w:t>*</w:t>
            </w:r>
          </w:p>
        </w:tc>
        <w:tc>
          <w:tcPr>
            <w:tcW w:w="5528" w:type="dxa"/>
            <w:shd w:val="clear" w:color="auto" w:fill="auto"/>
          </w:tcPr>
          <w:p w:rsidR="00B2539C" w:rsidRPr="00191195" w:rsidRDefault="00B2539C" w:rsidP="00E072D9">
            <w:pPr>
              <w:rPr>
                <w:szCs w:val="21"/>
              </w:rPr>
            </w:pPr>
            <w:r w:rsidRPr="00191195">
              <w:rPr>
                <w:rFonts w:hint="eastAsia"/>
                <w:szCs w:val="21"/>
              </w:rPr>
              <w:t>所有</w:t>
            </w:r>
            <w:r w:rsidRPr="00191195">
              <w:rPr>
                <w:szCs w:val="21"/>
              </w:rPr>
              <w:t>流程引擎相关数据表的前缀</w:t>
            </w:r>
          </w:p>
        </w:tc>
      </w:tr>
      <w:tr w:rsidR="00B2539C" w:rsidRPr="00191195" w:rsidTr="00B2539C">
        <w:tc>
          <w:tcPr>
            <w:tcW w:w="1271" w:type="dxa"/>
            <w:shd w:val="clear" w:color="auto" w:fill="auto"/>
          </w:tcPr>
          <w:p w:rsidR="00B2539C" w:rsidRPr="00191195" w:rsidRDefault="00B2539C" w:rsidP="00E072D9">
            <w:pPr>
              <w:jc w:val="center"/>
              <w:rPr>
                <w:szCs w:val="21"/>
              </w:rPr>
            </w:pPr>
            <w:r w:rsidRPr="00191195">
              <w:rPr>
                <w:rFonts w:hint="eastAsia"/>
                <w:szCs w:val="21"/>
              </w:rPr>
              <w:t>2</w:t>
            </w:r>
          </w:p>
        </w:tc>
        <w:tc>
          <w:tcPr>
            <w:tcW w:w="1418" w:type="dxa"/>
          </w:tcPr>
          <w:p w:rsidR="00B2539C" w:rsidRPr="00191195" w:rsidRDefault="00B2539C" w:rsidP="00E072D9">
            <w:pPr>
              <w:rPr>
                <w:rFonts w:asciiTheme="minorEastAsia" w:hAnsiTheme="minorEastAsia"/>
                <w:szCs w:val="21"/>
              </w:rPr>
            </w:pPr>
            <w:r w:rsidRPr="00191195">
              <w:rPr>
                <w:rFonts w:asciiTheme="minorEastAsia" w:hAnsiTheme="minorEastAsia" w:hint="eastAsia"/>
                <w:szCs w:val="21"/>
              </w:rPr>
              <w:t>ACT</w:t>
            </w:r>
            <w:r w:rsidRPr="00191195">
              <w:rPr>
                <w:rFonts w:asciiTheme="minorEastAsia" w:hAnsiTheme="minorEastAsia"/>
                <w:szCs w:val="21"/>
              </w:rPr>
              <w:t>_RE_*</w:t>
            </w:r>
          </w:p>
        </w:tc>
        <w:tc>
          <w:tcPr>
            <w:tcW w:w="5528" w:type="dxa"/>
            <w:shd w:val="clear" w:color="auto" w:fill="auto"/>
          </w:tcPr>
          <w:p w:rsidR="00B2539C" w:rsidRPr="00191195" w:rsidRDefault="00B2539C" w:rsidP="00E072D9">
            <w:pPr>
              <w:rPr>
                <w:szCs w:val="21"/>
              </w:rPr>
            </w:pPr>
            <w:r w:rsidRPr="00191195">
              <w:rPr>
                <w:rFonts w:hint="eastAsia"/>
                <w:szCs w:val="21"/>
              </w:rPr>
              <w:t>流程</w:t>
            </w:r>
            <w:r w:rsidRPr="00191195">
              <w:rPr>
                <w:szCs w:val="21"/>
              </w:rPr>
              <w:t>定义存储，</w:t>
            </w:r>
            <w:r w:rsidRPr="00191195">
              <w:rPr>
                <w:szCs w:val="21"/>
              </w:rPr>
              <w:t>“RE”</w:t>
            </w:r>
            <w:r w:rsidRPr="00191195">
              <w:rPr>
                <w:rFonts w:hint="eastAsia"/>
                <w:szCs w:val="21"/>
              </w:rPr>
              <w:t>表示</w:t>
            </w:r>
            <w:r w:rsidRPr="00191195">
              <w:rPr>
                <w:rFonts w:hint="eastAsia"/>
                <w:szCs w:val="21"/>
              </w:rPr>
              <w:t>Repository</w:t>
            </w:r>
            <w:r w:rsidRPr="00191195">
              <w:rPr>
                <w:szCs w:val="21"/>
              </w:rPr>
              <w:t>(</w:t>
            </w:r>
            <w:r w:rsidRPr="00191195">
              <w:rPr>
                <w:rFonts w:hint="eastAsia"/>
                <w:szCs w:val="21"/>
              </w:rPr>
              <w:t>存储</w:t>
            </w:r>
            <w:r w:rsidRPr="00191195">
              <w:rPr>
                <w:szCs w:val="21"/>
              </w:rPr>
              <w:t>)</w:t>
            </w:r>
            <w:r w:rsidRPr="00191195">
              <w:rPr>
                <w:rFonts w:hint="eastAsia"/>
                <w:szCs w:val="21"/>
              </w:rPr>
              <w:t>，</w:t>
            </w:r>
            <w:r w:rsidR="00F07254" w:rsidRPr="00191195">
              <w:rPr>
                <w:szCs w:val="21"/>
              </w:rPr>
              <w:t>repositoryservice</w:t>
            </w:r>
            <w:r w:rsidRPr="00191195">
              <w:rPr>
                <w:rFonts w:hint="eastAsia"/>
                <w:szCs w:val="21"/>
              </w:rPr>
              <w:t>接口操作</w:t>
            </w:r>
            <w:r w:rsidRPr="00191195">
              <w:rPr>
                <w:szCs w:val="21"/>
              </w:rPr>
              <w:t>相关的表，</w:t>
            </w:r>
            <w:r w:rsidRPr="00191195">
              <w:rPr>
                <w:rFonts w:hint="eastAsia"/>
                <w:szCs w:val="21"/>
              </w:rPr>
              <w:t>带</w:t>
            </w:r>
            <w:r w:rsidRPr="00191195">
              <w:rPr>
                <w:szCs w:val="21"/>
              </w:rPr>
              <w:t>此前缀的</w:t>
            </w:r>
            <w:r w:rsidRPr="00191195">
              <w:rPr>
                <w:rFonts w:hint="eastAsia"/>
                <w:szCs w:val="21"/>
              </w:rPr>
              <w:t>表</w:t>
            </w:r>
            <w:r w:rsidRPr="00191195">
              <w:rPr>
                <w:szCs w:val="21"/>
              </w:rPr>
              <w:t>包含的是静态信息</w:t>
            </w:r>
            <w:r w:rsidRPr="00191195">
              <w:rPr>
                <w:rFonts w:hint="eastAsia"/>
                <w:szCs w:val="21"/>
              </w:rPr>
              <w:t>，</w:t>
            </w:r>
            <w:r w:rsidRPr="00191195">
              <w:rPr>
                <w:szCs w:val="21"/>
              </w:rPr>
              <w:t>如流程定义</w:t>
            </w:r>
            <w:r w:rsidRPr="00191195">
              <w:rPr>
                <w:rFonts w:hint="eastAsia"/>
                <w:szCs w:val="21"/>
              </w:rPr>
              <w:t>、</w:t>
            </w:r>
            <w:r w:rsidRPr="00191195">
              <w:rPr>
                <w:szCs w:val="21"/>
              </w:rPr>
              <w:t>流程的资源</w:t>
            </w:r>
            <w:r w:rsidRPr="00191195">
              <w:rPr>
                <w:rFonts w:hint="eastAsia"/>
                <w:szCs w:val="21"/>
              </w:rPr>
              <w:t>(</w:t>
            </w:r>
            <w:r w:rsidRPr="00191195">
              <w:rPr>
                <w:rFonts w:hint="eastAsia"/>
                <w:szCs w:val="21"/>
              </w:rPr>
              <w:t>图片</w:t>
            </w:r>
            <w:r w:rsidRPr="00191195">
              <w:rPr>
                <w:szCs w:val="21"/>
              </w:rPr>
              <w:t>、规则等</w:t>
            </w:r>
            <w:r w:rsidRPr="00191195">
              <w:rPr>
                <w:rFonts w:hint="eastAsia"/>
                <w:szCs w:val="21"/>
              </w:rPr>
              <w:t>)</w:t>
            </w:r>
          </w:p>
        </w:tc>
      </w:tr>
      <w:tr w:rsidR="00B2539C" w:rsidRPr="00191195" w:rsidTr="00B2539C">
        <w:tc>
          <w:tcPr>
            <w:tcW w:w="1271" w:type="dxa"/>
            <w:shd w:val="clear" w:color="auto" w:fill="auto"/>
          </w:tcPr>
          <w:p w:rsidR="00B2539C" w:rsidRPr="00191195" w:rsidRDefault="00B2539C" w:rsidP="00E072D9">
            <w:pPr>
              <w:jc w:val="center"/>
              <w:rPr>
                <w:szCs w:val="21"/>
              </w:rPr>
            </w:pPr>
            <w:r w:rsidRPr="00191195">
              <w:rPr>
                <w:rFonts w:hint="eastAsia"/>
                <w:szCs w:val="21"/>
              </w:rPr>
              <w:t>3</w:t>
            </w:r>
          </w:p>
        </w:tc>
        <w:tc>
          <w:tcPr>
            <w:tcW w:w="1418" w:type="dxa"/>
          </w:tcPr>
          <w:p w:rsidR="00B2539C" w:rsidRPr="00191195" w:rsidRDefault="00B2539C" w:rsidP="00E072D9">
            <w:pPr>
              <w:rPr>
                <w:rFonts w:asciiTheme="minorEastAsia" w:hAnsiTheme="minorEastAsia"/>
                <w:szCs w:val="21"/>
              </w:rPr>
            </w:pPr>
            <w:r w:rsidRPr="00191195">
              <w:rPr>
                <w:rFonts w:asciiTheme="minorEastAsia" w:hAnsiTheme="minorEastAsia" w:hint="eastAsia"/>
                <w:szCs w:val="21"/>
              </w:rPr>
              <w:t>ACT_RU</w:t>
            </w:r>
            <w:r w:rsidRPr="00191195">
              <w:rPr>
                <w:rFonts w:asciiTheme="minorEastAsia" w:hAnsiTheme="minorEastAsia"/>
                <w:szCs w:val="21"/>
              </w:rPr>
              <w:t>_*</w:t>
            </w:r>
          </w:p>
        </w:tc>
        <w:tc>
          <w:tcPr>
            <w:tcW w:w="5528" w:type="dxa"/>
            <w:shd w:val="clear" w:color="auto" w:fill="auto"/>
          </w:tcPr>
          <w:p w:rsidR="00B2539C" w:rsidRPr="00191195" w:rsidRDefault="00B2539C" w:rsidP="00E072D9">
            <w:pPr>
              <w:rPr>
                <w:szCs w:val="21"/>
              </w:rPr>
            </w:pPr>
            <w:r w:rsidRPr="00191195">
              <w:rPr>
                <w:rFonts w:hint="eastAsia"/>
                <w:szCs w:val="21"/>
              </w:rPr>
              <w:t>运行时</w:t>
            </w:r>
            <w:r w:rsidRPr="00191195">
              <w:rPr>
                <w:szCs w:val="21"/>
              </w:rPr>
              <w:t>存储</w:t>
            </w:r>
            <w:r w:rsidRPr="00191195">
              <w:rPr>
                <w:rFonts w:hint="eastAsia"/>
                <w:szCs w:val="21"/>
              </w:rPr>
              <w:t>，</w:t>
            </w:r>
            <w:r w:rsidRPr="00191195">
              <w:rPr>
                <w:szCs w:val="21"/>
              </w:rPr>
              <w:t>“RU”</w:t>
            </w:r>
            <w:r w:rsidRPr="00191195">
              <w:rPr>
                <w:rFonts w:hint="eastAsia"/>
                <w:szCs w:val="21"/>
              </w:rPr>
              <w:t>表示</w:t>
            </w:r>
            <w:r w:rsidRPr="00191195">
              <w:rPr>
                <w:szCs w:val="21"/>
              </w:rPr>
              <w:t>Runtime(</w:t>
            </w:r>
            <w:r w:rsidRPr="00191195">
              <w:rPr>
                <w:rFonts w:hint="eastAsia"/>
                <w:szCs w:val="21"/>
              </w:rPr>
              <w:t>运行时</w:t>
            </w:r>
            <w:r w:rsidRPr="00191195">
              <w:rPr>
                <w:szCs w:val="21"/>
              </w:rPr>
              <w:t>)</w:t>
            </w:r>
            <w:r w:rsidRPr="00191195">
              <w:rPr>
                <w:rFonts w:hint="eastAsia"/>
                <w:szCs w:val="21"/>
              </w:rPr>
              <w:t>，</w:t>
            </w:r>
            <w:r w:rsidR="00F07254" w:rsidRPr="00191195">
              <w:rPr>
                <w:szCs w:val="21"/>
              </w:rPr>
              <w:t>runtimeservice</w:t>
            </w:r>
            <w:r w:rsidRPr="00191195">
              <w:rPr>
                <w:rFonts w:hint="eastAsia"/>
                <w:szCs w:val="21"/>
              </w:rPr>
              <w:t>接口操作</w:t>
            </w:r>
            <w:r w:rsidRPr="00191195">
              <w:rPr>
                <w:szCs w:val="21"/>
              </w:rPr>
              <w:t>相关的表</w:t>
            </w:r>
            <w:r w:rsidRPr="00191195">
              <w:rPr>
                <w:rFonts w:hint="eastAsia"/>
                <w:szCs w:val="21"/>
              </w:rPr>
              <w:t>，存储流程</w:t>
            </w:r>
            <w:r w:rsidRPr="00191195">
              <w:rPr>
                <w:szCs w:val="21"/>
              </w:rPr>
              <w:t>变量</w:t>
            </w:r>
            <w:r w:rsidRPr="00191195">
              <w:rPr>
                <w:rFonts w:hint="eastAsia"/>
                <w:szCs w:val="21"/>
              </w:rPr>
              <w:t>、用户</w:t>
            </w:r>
            <w:r w:rsidRPr="00191195">
              <w:rPr>
                <w:szCs w:val="21"/>
              </w:rPr>
              <w:t>任务、变量</w:t>
            </w:r>
            <w:r w:rsidRPr="00191195">
              <w:rPr>
                <w:rFonts w:hint="eastAsia"/>
                <w:szCs w:val="21"/>
              </w:rPr>
              <w:t>、</w:t>
            </w:r>
            <w:r w:rsidRPr="00191195">
              <w:rPr>
                <w:szCs w:val="21"/>
              </w:rPr>
              <w:t>作业</w:t>
            </w:r>
            <w:r w:rsidRPr="00191195">
              <w:rPr>
                <w:rFonts w:hint="eastAsia"/>
                <w:szCs w:val="21"/>
              </w:rPr>
              <w:t>等</w:t>
            </w:r>
            <w:r w:rsidRPr="00191195">
              <w:rPr>
                <w:szCs w:val="21"/>
              </w:rPr>
              <w:t>运行时的数据。</w:t>
            </w:r>
            <w:r w:rsidRPr="00191195">
              <w:rPr>
                <w:rFonts w:hint="eastAsia"/>
                <w:szCs w:val="21"/>
              </w:rPr>
              <w:t>引擎</w:t>
            </w:r>
            <w:r w:rsidRPr="00191195">
              <w:rPr>
                <w:szCs w:val="21"/>
              </w:rPr>
              <w:t>只存储</w:t>
            </w:r>
            <w:r w:rsidRPr="00191195">
              <w:rPr>
                <w:rFonts w:hint="eastAsia"/>
                <w:szCs w:val="21"/>
              </w:rPr>
              <w:t>流程</w:t>
            </w:r>
            <w:r w:rsidRPr="00191195">
              <w:rPr>
                <w:szCs w:val="21"/>
              </w:rPr>
              <w:t>实例执行期间的</w:t>
            </w:r>
            <w:r w:rsidRPr="00191195">
              <w:rPr>
                <w:rFonts w:hint="eastAsia"/>
                <w:szCs w:val="21"/>
              </w:rPr>
              <w:t>运行时</w:t>
            </w:r>
            <w:r w:rsidRPr="00191195">
              <w:rPr>
                <w:szCs w:val="21"/>
              </w:rPr>
              <w:t>数据，</w:t>
            </w:r>
            <w:r w:rsidRPr="00191195">
              <w:rPr>
                <w:rFonts w:hint="eastAsia"/>
                <w:szCs w:val="21"/>
              </w:rPr>
              <w:t>当</w:t>
            </w:r>
            <w:r w:rsidRPr="00191195">
              <w:rPr>
                <w:szCs w:val="21"/>
              </w:rPr>
              <w:t>流程结束时会删除这些记录</w:t>
            </w:r>
            <w:r w:rsidRPr="00191195">
              <w:rPr>
                <w:rFonts w:hint="eastAsia"/>
                <w:szCs w:val="21"/>
              </w:rPr>
              <w:t>，</w:t>
            </w:r>
            <w:r w:rsidRPr="00191195">
              <w:rPr>
                <w:szCs w:val="21"/>
              </w:rPr>
              <w:t>从而保证了运行</w:t>
            </w:r>
            <w:r w:rsidRPr="00191195">
              <w:rPr>
                <w:szCs w:val="21"/>
              </w:rPr>
              <w:lastRenderedPageBreak/>
              <w:t>时</w:t>
            </w:r>
            <w:r w:rsidRPr="00191195">
              <w:rPr>
                <w:rFonts w:hint="eastAsia"/>
                <w:szCs w:val="21"/>
              </w:rPr>
              <w:t>的</w:t>
            </w:r>
            <w:r w:rsidRPr="00191195">
              <w:rPr>
                <w:szCs w:val="21"/>
              </w:rPr>
              <w:t>表小而快。</w:t>
            </w:r>
          </w:p>
        </w:tc>
      </w:tr>
      <w:tr w:rsidR="00B2539C" w:rsidRPr="00191195" w:rsidTr="00B2539C">
        <w:tc>
          <w:tcPr>
            <w:tcW w:w="1271" w:type="dxa"/>
            <w:shd w:val="clear" w:color="auto" w:fill="auto"/>
          </w:tcPr>
          <w:p w:rsidR="00B2539C" w:rsidRPr="00191195" w:rsidRDefault="00B2539C" w:rsidP="00E072D9">
            <w:pPr>
              <w:jc w:val="center"/>
              <w:rPr>
                <w:szCs w:val="21"/>
              </w:rPr>
            </w:pPr>
            <w:r w:rsidRPr="00191195">
              <w:rPr>
                <w:rFonts w:hint="eastAsia"/>
                <w:szCs w:val="21"/>
              </w:rPr>
              <w:lastRenderedPageBreak/>
              <w:t>4</w:t>
            </w:r>
          </w:p>
        </w:tc>
        <w:tc>
          <w:tcPr>
            <w:tcW w:w="1418" w:type="dxa"/>
          </w:tcPr>
          <w:p w:rsidR="00B2539C" w:rsidRPr="00191195" w:rsidRDefault="00B2539C" w:rsidP="00E072D9">
            <w:pPr>
              <w:rPr>
                <w:rFonts w:asciiTheme="minorEastAsia" w:hAnsiTheme="minorEastAsia"/>
                <w:szCs w:val="21"/>
              </w:rPr>
            </w:pPr>
            <w:r w:rsidRPr="00191195">
              <w:rPr>
                <w:rFonts w:asciiTheme="minorEastAsia" w:hAnsiTheme="minorEastAsia" w:hint="eastAsia"/>
                <w:szCs w:val="21"/>
              </w:rPr>
              <w:t>ACT_ID</w:t>
            </w:r>
            <w:r w:rsidRPr="00191195">
              <w:rPr>
                <w:rFonts w:asciiTheme="minorEastAsia" w:hAnsiTheme="minorEastAsia"/>
                <w:szCs w:val="21"/>
              </w:rPr>
              <w:t>_*</w:t>
            </w:r>
          </w:p>
        </w:tc>
        <w:tc>
          <w:tcPr>
            <w:tcW w:w="5528" w:type="dxa"/>
            <w:shd w:val="clear" w:color="auto" w:fill="auto"/>
          </w:tcPr>
          <w:p w:rsidR="00B2539C" w:rsidRPr="00191195" w:rsidRDefault="00B2539C" w:rsidP="00E072D9">
            <w:pPr>
              <w:rPr>
                <w:szCs w:val="21"/>
              </w:rPr>
            </w:pPr>
            <w:r w:rsidRPr="00191195">
              <w:rPr>
                <w:rFonts w:hint="eastAsia"/>
                <w:szCs w:val="21"/>
              </w:rPr>
              <w:t>身份</w:t>
            </w:r>
            <w:r w:rsidRPr="00191195">
              <w:rPr>
                <w:szCs w:val="21"/>
              </w:rPr>
              <w:t>存储，</w:t>
            </w:r>
            <w:r w:rsidRPr="00191195">
              <w:rPr>
                <w:szCs w:val="21"/>
              </w:rPr>
              <w:t>“ID”</w:t>
            </w:r>
            <w:r w:rsidRPr="00191195">
              <w:rPr>
                <w:rFonts w:hint="eastAsia"/>
                <w:szCs w:val="21"/>
              </w:rPr>
              <w:t>表示</w:t>
            </w:r>
            <w:r w:rsidRPr="00191195">
              <w:rPr>
                <w:rFonts w:hint="eastAsia"/>
                <w:szCs w:val="21"/>
              </w:rPr>
              <w:t>Identity(</w:t>
            </w:r>
            <w:r w:rsidRPr="00191195">
              <w:rPr>
                <w:rFonts w:hint="eastAsia"/>
                <w:szCs w:val="21"/>
              </w:rPr>
              <w:t>身份</w:t>
            </w:r>
            <w:r w:rsidRPr="00191195">
              <w:rPr>
                <w:rFonts w:hint="eastAsia"/>
                <w:szCs w:val="21"/>
              </w:rPr>
              <w:t>)</w:t>
            </w:r>
            <w:r w:rsidRPr="00191195">
              <w:rPr>
                <w:rFonts w:hint="eastAsia"/>
                <w:szCs w:val="21"/>
              </w:rPr>
              <w:t>，</w:t>
            </w:r>
            <w:r w:rsidR="00F07254" w:rsidRPr="00191195">
              <w:rPr>
                <w:szCs w:val="21"/>
              </w:rPr>
              <w:t>identityservice</w:t>
            </w:r>
            <w:r w:rsidRPr="00191195">
              <w:rPr>
                <w:szCs w:val="21"/>
              </w:rPr>
              <w:t>接口操作</w:t>
            </w:r>
            <w:r w:rsidRPr="00191195">
              <w:rPr>
                <w:rFonts w:hint="eastAsia"/>
                <w:szCs w:val="21"/>
              </w:rPr>
              <w:t>相关</w:t>
            </w:r>
            <w:r w:rsidRPr="00191195">
              <w:rPr>
                <w:szCs w:val="21"/>
              </w:rPr>
              <w:t>的表，</w:t>
            </w:r>
            <w:r w:rsidRPr="00191195">
              <w:rPr>
                <w:rFonts w:hint="eastAsia"/>
                <w:szCs w:val="21"/>
              </w:rPr>
              <w:t>如</w:t>
            </w:r>
            <w:r w:rsidRPr="00191195">
              <w:rPr>
                <w:szCs w:val="21"/>
              </w:rPr>
              <w:t>用户记录、用户</w:t>
            </w:r>
            <w:r w:rsidRPr="00191195">
              <w:rPr>
                <w:rFonts w:hint="eastAsia"/>
                <w:szCs w:val="21"/>
              </w:rPr>
              <w:t>和</w:t>
            </w:r>
            <w:r w:rsidRPr="00191195">
              <w:rPr>
                <w:szCs w:val="21"/>
              </w:rPr>
              <w:t>组</w:t>
            </w:r>
            <w:r w:rsidRPr="00191195">
              <w:rPr>
                <w:rFonts w:hint="eastAsia"/>
                <w:szCs w:val="21"/>
              </w:rPr>
              <w:t>。</w:t>
            </w:r>
          </w:p>
        </w:tc>
      </w:tr>
      <w:tr w:rsidR="00B2539C" w:rsidRPr="00191195" w:rsidTr="00B2539C">
        <w:tc>
          <w:tcPr>
            <w:tcW w:w="1271" w:type="dxa"/>
            <w:shd w:val="clear" w:color="auto" w:fill="auto"/>
          </w:tcPr>
          <w:p w:rsidR="00B2539C" w:rsidRPr="00191195" w:rsidRDefault="00B2539C" w:rsidP="00E072D9">
            <w:pPr>
              <w:jc w:val="center"/>
              <w:rPr>
                <w:szCs w:val="21"/>
              </w:rPr>
            </w:pPr>
            <w:r w:rsidRPr="00191195">
              <w:rPr>
                <w:rFonts w:hint="eastAsia"/>
                <w:szCs w:val="21"/>
              </w:rPr>
              <w:t>5</w:t>
            </w:r>
          </w:p>
        </w:tc>
        <w:tc>
          <w:tcPr>
            <w:tcW w:w="1418" w:type="dxa"/>
          </w:tcPr>
          <w:p w:rsidR="00B2539C" w:rsidRPr="00191195" w:rsidRDefault="00B2539C" w:rsidP="00E072D9">
            <w:pPr>
              <w:rPr>
                <w:rFonts w:asciiTheme="minorEastAsia" w:hAnsiTheme="minorEastAsia"/>
                <w:szCs w:val="21"/>
              </w:rPr>
            </w:pPr>
            <w:r w:rsidRPr="00191195">
              <w:rPr>
                <w:rFonts w:asciiTheme="minorEastAsia" w:hAnsiTheme="minorEastAsia" w:hint="eastAsia"/>
                <w:szCs w:val="21"/>
              </w:rPr>
              <w:t>ACT_HI_*</w:t>
            </w:r>
          </w:p>
        </w:tc>
        <w:tc>
          <w:tcPr>
            <w:tcW w:w="5528" w:type="dxa"/>
            <w:shd w:val="clear" w:color="auto" w:fill="auto"/>
          </w:tcPr>
          <w:p w:rsidR="00B2539C" w:rsidRPr="00191195" w:rsidRDefault="00B2539C" w:rsidP="00E072D9">
            <w:pPr>
              <w:rPr>
                <w:szCs w:val="21"/>
              </w:rPr>
            </w:pPr>
            <w:r w:rsidRPr="00191195">
              <w:rPr>
                <w:rFonts w:hint="eastAsia"/>
                <w:szCs w:val="21"/>
              </w:rPr>
              <w:t>历史</w:t>
            </w:r>
            <w:r w:rsidRPr="00191195">
              <w:rPr>
                <w:szCs w:val="21"/>
              </w:rPr>
              <w:t>信息存储，</w:t>
            </w:r>
            <w:r w:rsidRPr="00191195">
              <w:rPr>
                <w:szCs w:val="21"/>
              </w:rPr>
              <w:t>“HI”</w:t>
            </w:r>
            <w:r w:rsidRPr="00191195">
              <w:rPr>
                <w:rFonts w:hint="eastAsia"/>
                <w:szCs w:val="21"/>
              </w:rPr>
              <w:t>表示</w:t>
            </w:r>
            <w:r w:rsidRPr="00191195">
              <w:rPr>
                <w:szCs w:val="21"/>
              </w:rPr>
              <w:t>History(</w:t>
            </w:r>
            <w:r w:rsidRPr="00191195">
              <w:rPr>
                <w:rFonts w:hint="eastAsia"/>
                <w:szCs w:val="21"/>
              </w:rPr>
              <w:t>历史</w:t>
            </w:r>
            <w:r w:rsidRPr="00191195">
              <w:rPr>
                <w:szCs w:val="21"/>
              </w:rPr>
              <w:t>)</w:t>
            </w:r>
            <w:r w:rsidRPr="00191195">
              <w:rPr>
                <w:rFonts w:hint="eastAsia"/>
                <w:szCs w:val="21"/>
              </w:rPr>
              <w:t>，</w:t>
            </w:r>
            <w:r w:rsidR="00F07254" w:rsidRPr="00191195">
              <w:rPr>
                <w:szCs w:val="21"/>
              </w:rPr>
              <w:t>historyservice</w:t>
            </w:r>
            <w:r w:rsidRPr="00191195">
              <w:rPr>
                <w:rFonts w:hint="eastAsia"/>
                <w:szCs w:val="21"/>
              </w:rPr>
              <w:t>接口</w:t>
            </w:r>
            <w:r w:rsidRPr="00191195">
              <w:rPr>
                <w:szCs w:val="21"/>
              </w:rPr>
              <w:t>操作相关的表，</w:t>
            </w:r>
            <w:r w:rsidRPr="00191195">
              <w:rPr>
                <w:rFonts w:hint="eastAsia"/>
                <w:szCs w:val="21"/>
              </w:rPr>
              <w:t>包含</w:t>
            </w:r>
            <w:r w:rsidRPr="00191195">
              <w:rPr>
                <w:szCs w:val="21"/>
              </w:rPr>
              <w:t>流程执行的历史相关数据，</w:t>
            </w:r>
            <w:r w:rsidRPr="00191195">
              <w:rPr>
                <w:rFonts w:hint="eastAsia"/>
                <w:szCs w:val="21"/>
              </w:rPr>
              <w:t>如结束</w:t>
            </w:r>
            <w:r w:rsidRPr="00191195">
              <w:rPr>
                <w:szCs w:val="21"/>
              </w:rPr>
              <w:t>的流程实例</w:t>
            </w:r>
            <w:r w:rsidRPr="00191195">
              <w:rPr>
                <w:rFonts w:hint="eastAsia"/>
                <w:szCs w:val="21"/>
              </w:rPr>
              <w:t>、</w:t>
            </w:r>
            <w:r w:rsidRPr="00191195">
              <w:rPr>
                <w:szCs w:val="21"/>
              </w:rPr>
              <w:t>变量</w:t>
            </w:r>
            <w:r w:rsidRPr="00191195">
              <w:rPr>
                <w:rFonts w:hint="eastAsia"/>
                <w:szCs w:val="21"/>
              </w:rPr>
              <w:t>、</w:t>
            </w:r>
            <w:r w:rsidRPr="00191195">
              <w:rPr>
                <w:szCs w:val="21"/>
              </w:rPr>
              <w:t>任务</w:t>
            </w:r>
            <w:r w:rsidRPr="00191195">
              <w:rPr>
                <w:rFonts w:hint="eastAsia"/>
                <w:szCs w:val="21"/>
              </w:rPr>
              <w:t>等</w:t>
            </w:r>
            <w:r w:rsidRPr="00191195">
              <w:rPr>
                <w:szCs w:val="21"/>
              </w:rPr>
              <w:t>。</w:t>
            </w:r>
          </w:p>
        </w:tc>
      </w:tr>
      <w:tr w:rsidR="00B2539C" w:rsidRPr="00191195" w:rsidTr="00B2539C">
        <w:tc>
          <w:tcPr>
            <w:tcW w:w="1271" w:type="dxa"/>
            <w:shd w:val="clear" w:color="auto" w:fill="auto"/>
          </w:tcPr>
          <w:p w:rsidR="00B2539C" w:rsidRPr="00191195" w:rsidRDefault="00B2539C" w:rsidP="00E072D9">
            <w:pPr>
              <w:jc w:val="center"/>
              <w:rPr>
                <w:szCs w:val="21"/>
              </w:rPr>
            </w:pPr>
            <w:r w:rsidRPr="00191195">
              <w:rPr>
                <w:rFonts w:hint="eastAsia"/>
                <w:szCs w:val="21"/>
              </w:rPr>
              <w:t>5</w:t>
            </w:r>
          </w:p>
        </w:tc>
        <w:tc>
          <w:tcPr>
            <w:tcW w:w="1418" w:type="dxa"/>
          </w:tcPr>
          <w:p w:rsidR="00B2539C" w:rsidRPr="00191195" w:rsidRDefault="00B2539C" w:rsidP="00E072D9">
            <w:pPr>
              <w:rPr>
                <w:rFonts w:asciiTheme="minorEastAsia" w:hAnsiTheme="minorEastAsia"/>
                <w:szCs w:val="21"/>
              </w:rPr>
            </w:pPr>
            <w:r w:rsidRPr="00191195">
              <w:rPr>
                <w:rFonts w:asciiTheme="minorEastAsia" w:hAnsiTheme="minorEastAsia" w:hint="eastAsia"/>
                <w:szCs w:val="21"/>
              </w:rPr>
              <w:t>ACT</w:t>
            </w:r>
            <w:r w:rsidRPr="00191195">
              <w:rPr>
                <w:rFonts w:asciiTheme="minorEastAsia" w:hAnsiTheme="minorEastAsia"/>
                <w:szCs w:val="21"/>
              </w:rPr>
              <w:t>_GE_*</w:t>
            </w:r>
          </w:p>
        </w:tc>
        <w:tc>
          <w:tcPr>
            <w:tcW w:w="5528" w:type="dxa"/>
            <w:shd w:val="clear" w:color="auto" w:fill="auto"/>
          </w:tcPr>
          <w:p w:rsidR="00B2539C" w:rsidRPr="00191195" w:rsidRDefault="00B2539C" w:rsidP="00E072D9">
            <w:pPr>
              <w:rPr>
                <w:szCs w:val="21"/>
              </w:rPr>
            </w:pPr>
            <w:r w:rsidRPr="00191195">
              <w:rPr>
                <w:rFonts w:hint="eastAsia"/>
                <w:szCs w:val="21"/>
              </w:rPr>
              <w:t>通用</w:t>
            </w:r>
            <w:r w:rsidRPr="00191195">
              <w:rPr>
                <w:szCs w:val="21"/>
              </w:rPr>
              <w:t>数据存储，</w:t>
            </w:r>
            <w:r w:rsidRPr="00191195">
              <w:rPr>
                <w:szCs w:val="21"/>
              </w:rPr>
              <w:t>“GE”</w:t>
            </w:r>
            <w:r w:rsidRPr="00191195">
              <w:rPr>
                <w:rFonts w:hint="eastAsia"/>
                <w:szCs w:val="21"/>
              </w:rPr>
              <w:t>表示</w:t>
            </w:r>
            <w:r w:rsidRPr="00191195">
              <w:rPr>
                <w:rFonts w:hint="eastAsia"/>
                <w:szCs w:val="21"/>
              </w:rPr>
              <w:t>Genera</w:t>
            </w:r>
            <w:r w:rsidRPr="00191195">
              <w:rPr>
                <w:szCs w:val="21"/>
              </w:rPr>
              <w:t>l</w:t>
            </w:r>
            <w:r w:rsidRPr="00191195">
              <w:rPr>
                <w:rFonts w:hint="eastAsia"/>
                <w:szCs w:val="21"/>
              </w:rPr>
              <w:t>，保存全局通用</w:t>
            </w:r>
            <w:r w:rsidRPr="00191195">
              <w:rPr>
                <w:szCs w:val="21"/>
              </w:rPr>
              <w:t>数据</w:t>
            </w:r>
            <w:r w:rsidRPr="00191195">
              <w:rPr>
                <w:rFonts w:hint="eastAsia"/>
                <w:szCs w:val="21"/>
              </w:rPr>
              <w:t>及</w:t>
            </w:r>
            <w:r w:rsidRPr="00191195">
              <w:rPr>
                <w:szCs w:val="21"/>
              </w:rPr>
              <w:t>设置。</w:t>
            </w:r>
          </w:p>
        </w:tc>
      </w:tr>
    </w:tbl>
    <w:p w:rsidR="00B2539C" w:rsidRPr="00BD7C01" w:rsidRDefault="00B2539C" w:rsidP="00E072D9"/>
    <w:p w:rsidR="00B2539C" w:rsidRPr="00B2539C" w:rsidRDefault="00B2539C" w:rsidP="00D64765">
      <w:pPr>
        <w:pStyle w:val="40"/>
      </w:pPr>
      <w:r w:rsidRPr="00B2539C">
        <w:rPr>
          <w:rFonts w:hint="eastAsia"/>
        </w:rPr>
        <w:t>数据</w:t>
      </w:r>
      <w:r w:rsidRPr="00B2539C">
        <w:t>表ER关系图</w:t>
      </w:r>
    </w:p>
    <w:p w:rsidR="00B2539C" w:rsidRPr="002B5EF1" w:rsidRDefault="00B2539C" w:rsidP="00E072D9">
      <w:r w:rsidRPr="00F57960">
        <w:rPr>
          <w:rFonts w:hint="eastAsia"/>
          <w:noProof/>
        </w:rPr>
        <w:drawing>
          <wp:inline distT="0" distB="0" distL="0" distR="0" wp14:anchorId="663BAF42" wp14:editId="1ABF68CC">
            <wp:extent cx="5274310" cy="539582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395823"/>
                    </a:xfrm>
                    <a:prstGeom prst="rect">
                      <a:avLst/>
                    </a:prstGeom>
                    <a:noFill/>
                    <a:ln>
                      <a:noFill/>
                    </a:ln>
                  </pic:spPr>
                </pic:pic>
              </a:graphicData>
            </a:graphic>
          </wp:inline>
        </w:drawing>
      </w:r>
    </w:p>
    <w:p w:rsidR="00B2539C" w:rsidRPr="00B2539C" w:rsidRDefault="00F07254" w:rsidP="00E072D9">
      <w:pPr>
        <w:pStyle w:val="3"/>
      </w:pPr>
      <w:bookmarkStart w:id="16" w:name="_Toc460855732"/>
      <w:r w:rsidRPr="00B2539C">
        <w:rPr>
          <w:rFonts w:hint="eastAsia"/>
        </w:rPr>
        <w:lastRenderedPageBreak/>
        <w:t>数据表详细设计</w:t>
      </w:r>
      <w:bookmarkEnd w:id="16"/>
    </w:p>
    <w:p w:rsidR="00B2539C" w:rsidRPr="002B5EF1" w:rsidRDefault="00F07254" w:rsidP="00D64765">
      <w:pPr>
        <w:pStyle w:val="40"/>
      </w:pPr>
      <w:bookmarkStart w:id="17" w:name="_Toc245884092"/>
      <w:bookmarkStart w:id="18" w:name="_Toc259204231"/>
      <w:bookmarkStart w:id="19" w:name="_Toc355858039"/>
      <w:bookmarkStart w:id="20" w:name="_Toc356900689"/>
      <w:r w:rsidRPr="002B5EF1">
        <w:rPr>
          <w:rFonts w:ascii="Arial" w:hAnsi="Arial" w:hint="eastAsia"/>
        </w:rPr>
        <w:t>二进制数据</w:t>
      </w:r>
      <w:bookmarkEnd w:id="17"/>
      <w:bookmarkEnd w:id="18"/>
      <w:bookmarkEnd w:id="19"/>
      <w:bookmarkEnd w:id="20"/>
      <w:r>
        <w:rPr>
          <w:rFonts w:ascii="Arial" w:hAnsi="Arial" w:hint="eastAsia"/>
        </w:rPr>
        <w:t>表</w:t>
      </w:r>
      <w:r>
        <w:rPr>
          <w:rFonts w:ascii="Arial" w:hAnsi="Arial"/>
        </w:rPr>
        <w:t>(</w:t>
      </w:r>
      <w:r w:rsidRPr="002B5EF1">
        <w:t>ACT_GE_BYTEARRAY</w:t>
      </w:r>
      <w:r>
        <w:rPr>
          <w:rFonts w:ascii="Arial" w:hAnsi="Arial"/>
        </w:rPr>
        <w:t>)</w:t>
      </w:r>
    </w:p>
    <w:p w:rsidR="00B2539C" w:rsidRPr="00191195" w:rsidRDefault="00F07254" w:rsidP="00163733">
      <w:pPr>
        <w:rPr>
          <w:sz w:val="24"/>
          <w:szCs w:val="24"/>
        </w:rPr>
      </w:pPr>
      <w:r w:rsidRPr="00191195">
        <w:rPr>
          <w:rFonts w:hAnsi="宋体"/>
          <w:sz w:val="24"/>
          <w:szCs w:val="24"/>
        </w:rPr>
        <w:t>用来保存部署文件的大文本数据</w:t>
      </w:r>
      <w:r w:rsidRPr="00191195">
        <w:rPr>
          <w:rFonts w:ascii="宋体" w:cs="宋体" w:hint="eastAsia"/>
          <w:kern w:val="0"/>
          <w:sz w:val="24"/>
          <w:szCs w:val="24"/>
          <w:lang w:val="zh-CN"/>
        </w:rPr>
        <w:t>。</w:t>
      </w:r>
    </w:p>
    <w:tbl>
      <w:tblPr>
        <w:tblW w:w="7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6"/>
        <w:gridCol w:w="1988"/>
        <w:gridCol w:w="2998"/>
        <w:gridCol w:w="1016"/>
      </w:tblGrid>
      <w:tr w:rsidR="001F3D8D" w:rsidRPr="00EB1235" w:rsidTr="00EB1235">
        <w:trPr>
          <w:tblHeader/>
          <w:jc w:val="center"/>
        </w:trPr>
        <w:tc>
          <w:tcPr>
            <w:tcW w:w="1238" w:type="pct"/>
            <w:shd w:val="clear" w:color="auto" w:fill="D9D9D9"/>
            <w:vAlign w:val="center"/>
          </w:tcPr>
          <w:p w:rsidR="001F3D8D" w:rsidRPr="00191195" w:rsidRDefault="00F07254" w:rsidP="001F3D8D">
            <w:pPr>
              <w:jc w:val="center"/>
              <w:rPr>
                <w:b/>
                <w:bCs/>
                <w:szCs w:val="21"/>
              </w:rPr>
            </w:pPr>
            <w:r w:rsidRPr="00191195">
              <w:rPr>
                <w:rFonts w:hint="eastAsia"/>
                <w:b/>
                <w:bCs/>
                <w:szCs w:val="21"/>
              </w:rPr>
              <w:t>字段</w:t>
            </w:r>
          </w:p>
        </w:tc>
        <w:tc>
          <w:tcPr>
            <w:tcW w:w="1246" w:type="pct"/>
            <w:shd w:val="clear" w:color="auto" w:fill="D9D9D9"/>
            <w:vAlign w:val="center"/>
          </w:tcPr>
          <w:p w:rsidR="001F3D8D" w:rsidRPr="00191195" w:rsidRDefault="00F07254" w:rsidP="001F3D8D">
            <w:pPr>
              <w:jc w:val="center"/>
              <w:rPr>
                <w:b/>
                <w:bCs/>
                <w:szCs w:val="21"/>
              </w:rPr>
            </w:pPr>
            <w:r w:rsidRPr="00191195">
              <w:rPr>
                <w:rFonts w:hint="eastAsia"/>
                <w:b/>
                <w:bCs/>
                <w:szCs w:val="21"/>
              </w:rPr>
              <w:t>类型</w:t>
            </w:r>
          </w:p>
        </w:tc>
        <w:tc>
          <w:tcPr>
            <w:tcW w:w="1879" w:type="pct"/>
            <w:shd w:val="clear" w:color="auto" w:fill="D9D9D9"/>
            <w:vAlign w:val="center"/>
          </w:tcPr>
          <w:p w:rsidR="001F3D8D" w:rsidRPr="00191195" w:rsidRDefault="00F07254" w:rsidP="001F3D8D">
            <w:pPr>
              <w:jc w:val="center"/>
              <w:rPr>
                <w:b/>
                <w:bCs/>
                <w:szCs w:val="21"/>
              </w:rPr>
            </w:pPr>
            <w:r w:rsidRPr="00191195">
              <w:rPr>
                <w:rFonts w:hint="eastAsia"/>
                <w:b/>
                <w:bCs/>
                <w:szCs w:val="21"/>
              </w:rPr>
              <w:t>显示内容</w:t>
            </w:r>
          </w:p>
        </w:tc>
        <w:tc>
          <w:tcPr>
            <w:tcW w:w="637" w:type="pct"/>
            <w:shd w:val="clear" w:color="auto" w:fill="D9D9D9"/>
            <w:vAlign w:val="center"/>
          </w:tcPr>
          <w:p w:rsidR="001F3D8D" w:rsidRPr="00191195" w:rsidRDefault="00F07254" w:rsidP="001F3D8D">
            <w:pPr>
              <w:tabs>
                <w:tab w:val="left" w:pos="2095"/>
              </w:tabs>
              <w:jc w:val="center"/>
              <w:rPr>
                <w:b/>
                <w:bCs/>
                <w:szCs w:val="21"/>
              </w:rPr>
            </w:pPr>
            <w:r w:rsidRPr="00191195">
              <w:rPr>
                <w:rFonts w:hint="eastAsia"/>
                <w:b/>
                <w:bCs/>
                <w:szCs w:val="21"/>
              </w:rPr>
              <w:t>说明</w:t>
            </w:r>
          </w:p>
        </w:tc>
      </w:tr>
      <w:tr w:rsidR="001F3D8D" w:rsidRPr="00EB1235" w:rsidTr="00EB1235">
        <w:trPr>
          <w:tblHeader/>
          <w:jc w:val="center"/>
        </w:trPr>
        <w:tc>
          <w:tcPr>
            <w:tcW w:w="1238"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ID_</w:t>
            </w:r>
          </w:p>
        </w:tc>
        <w:tc>
          <w:tcPr>
            <w:tcW w:w="1246"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VARCHAR2(64)</w:t>
            </w:r>
          </w:p>
        </w:tc>
        <w:tc>
          <w:tcPr>
            <w:tcW w:w="1879" w:type="pct"/>
            <w:vAlign w:val="center"/>
          </w:tcPr>
          <w:p w:rsidR="001F3D8D" w:rsidRPr="00EB1235" w:rsidRDefault="00F07254" w:rsidP="001F3D8D">
            <w:pPr>
              <w:rPr>
                <w:rFonts w:ascii="宋体" w:hAnsi="宋体"/>
                <w:snapToGrid w:val="0"/>
                <w:kern w:val="0"/>
                <w:szCs w:val="21"/>
              </w:rPr>
            </w:pPr>
            <w:r w:rsidRPr="00EB1235">
              <w:rPr>
                <w:rFonts w:hAnsi="宋体"/>
                <w:szCs w:val="21"/>
              </w:rPr>
              <w:t>资源文件</w:t>
            </w:r>
            <w:r w:rsidRPr="00EB1235">
              <w:rPr>
                <w:rFonts w:hAnsi="宋体"/>
                <w:szCs w:val="21"/>
              </w:rPr>
              <w:t>ID</w:t>
            </w:r>
          </w:p>
        </w:tc>
        <w:tc>
          <w:tcPr>
            <w:tcW w:w="637" w:type="pct"/>
            <w:vAlign w:val="center"/>
          </w:tcPr>
          <w:p w:rsidR="001F3D8D" w:rsidRPr="00EB1235" w:rsidRDefault="00F07254" w:rsidP="001F3D8D">
            <w:pPr>
              <w:rPr>
                <w:rFonts w:ascii="宋体" w:hAnsi="宋体"/>
                <w:snapToGrid w:val="0"/>
                <w:kern w:val="0"/>
                <w:szCs w:val="21"/>
              </w:rPr>
            </w:pPr>
            <w:r w:rsidRPr="00EB1235">
              <w:rPr>
                <w:rFonts w:hint="eastAsia"/>
                <w:bCs/>
                <w:szCs w:val="21"/>
              </w:rPr>
              <w:t>主键</w:t>
            </w:r>
          </w:p>
        </w:tc>
      </w:tr>
      <w:tr w:rsidR="001F3D8D" w:rsidRPr="00EB1235" w:rsidTr="00EB1235">
        <w:trPr>
          <w:tblHeader/>
          <w:jc w:val="center"/>
        </w:trPr>
        <w:tc>
          <w:tcPr>
            <w:tcW w:w="1238"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REV_</w:t>
            </w:r>
          </w:p>
        </w:tc>
        <w:tc>
          <w:tcPr>
            <w:tcW w:w="1246"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INTEGER</w:t>
            </w:r>
          </w:p>
        </w:tc>
        <w:tc>
          <w:tcPr>
            <w:tcW w:w="1879" w:type="pct"/>
            <w:vAlign w:val="center"/>
          </w:tcPr>
          <w:p w:rsidR="001F3D8D" w:rsidRPr="00EB1235" w:rsidRDefault="00F07254" w:rsidP="001F3D8D">
            <w:pPr>
              <w:rPr>
                <w:rFonts w:ascii="宋体" w:hAnsi="宋体"/>
                <w:snapToGrid w:val="0"/>
                <w:kern w:val="0"/>
                <w:szCs w:val="21"/>
              </w:rPr>
            </w:pPr>
            <w:r w:rsidRPr="00EB1235">
              <w:rPr>
                <w:rFonts w:hAnsi="宋体"/>
                <w:szCs w:val="21"/>
              </w:rPr>
              <w:t>版本号</w:t>
            </w:r>
          </w:p>
        </w:tc>
        <w:tc>
          <w:tcPr>
            <w:tcW w:w="637" w:type="pct"/>
            <w:vAlign w:val="center"/>
          </w:tcPr>
          <w:p w:rsidR="001F3D8D" w:rsidRPr="00EB1235" w:rsidRDefault="001F3D8D" w:rsidP="001F3D8D">
            <w:pPr>
              <w:rPr>
                <w:rFonts w:ascii="宋体" w:hAnsi="宋体"/>
                <w:snapToGrid w:val="0"/>
                <w:kern w:val="0"/>
                <w:szCs w:val="21"/>
              </w:rPr>
            </w:pPr>
          </w:p>
        </w:tc>
      </w:tr>
      <w:tr w:rsidR="001F3D8D" w:rsidRPr="00EB1235" w:rsidTr="00EB1235">
        <w:trPr>
          <w:tblHeader/>
          <w:jc w:val="center"/>
        </w:trPr>
        <w:tc>
          <w:tcPr>
            <w:tcW w:w="1238"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NAME_</w:t>
            </w:r>
          </w:p>
        </w:tc>
        <w:tc>
          <w:tcPr>
            <w:tcW w:w="1246"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VARCHAR2(255)</w:t>
            </w:r>
          </w:p>
        </w:tc>
        <w:tc>
          <w:tcPr>
            <w:tcW w:w="1879" w:type="pct"/>
            <w:vAlign w:val="center"/>
          </w:tcPr>
          <w:p w:rsidR="001F3D8D" w:rsidRPr="00EB1235" w:rsidRDefault="00F07254" w:rsidP="001F3D8D">
            <w:pPr>
              <w:rPr>
                <w:rFonts w:ascii="宋体" w:hAnsi="宋体"/>
                <w:snapToGrid w:val="0"/>
                <w:kern w:val="0"/>
                <w:szCs w:val="21"/>
              </w:rPr>
            </w:pPr>
            <w:r w:rsidRPr="00EB1235">
              <w:rPr>
                <w:rFonts w:hAnsi="宋体"/>
                <w:szCs w:val="21"/>
              </w:rPr>
              <w:t>资源文件名称</w:t>
            </w:r>
          </w:p>
        </w:tc>
        <w:tc>
          <w:tcPr>
            <w:tcW w:w="637" w:type="pct"/>
            <w:vAlign w:val="center"/>
          </w:tcPr>
          <w:p w:rsidR="001F3D8D" w:rsidRPr="00EB1235" w:rsidRDefault="001F3D8D" w:rsidP="001F3D8D">
            <w:pPr>
              <w:rPr>
                <w:rFonts w:ascii="宋体" w:hAnsi="宋体"/>
                <w:snapToGrid w:val="0"/>
                <w:kern w:val="0"/>
                <w:szCs w:val="21"/>
              </w:rPr>
            </w:pPr>
          </w:p>
        </w:tc>
      </w:tr>
      <w:tr w:rsidR="001F3D8D" w:rsidRPr="00EB1235" w:rsidTr="00EB1235">
        <w:trPr>
          <w:tblHeader/>
          <w:jc w:val="center"/>
        </w:trPr>
        <w:tc>
          <w:tcPr>
            <w:tcW w:w="1238"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DEPLOYMENT_ID_</w:t>
            </w:r>
          </w:p>
        </w:tc>
        <w:tc>
          <w:tcPr>
            <w:tcW w:w="1246"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VARCHAR2(64)</w:t>
            </w:r>
          </w:p>
        </w:tc>
        <w:tc>
          <w:tcPr>
            <w:tcW w:w="1879" w:type="pct"/>
            <w:vAlign w:val="center"/>
          </w:tcPr>
          <w:p w:rsidR="001F3D8D" w:rsidRPr="00EB1235" w:rsidRDefault="00F07254" w:rsidP="001F3D8D">
            <w:pPr>
              <w:rPr>
                <w:rFonts w:ascii="宋体" w:hAnsi="宋体"/>
                <w:snapToGrid w:val="0"/>
                <w:kern w:val="0"/>
                <w:szCs w:val="21"/>
              </w:rPr>
            </w:pPr>
            <w:r w:rsidRPr="00EB1235">
              <w:rPr>
                <w:rFonts w:hAnsi="宋体"/>
                <w:szCs w:val="21"/>
              </w:rPr>
              <w:t>部署编号</w:t>
            </w:r>
          </w:p>
        </w:tc>
        <w:tc>
          <w:tcPr>
            <w:tcW w:w="637" w:type="pct"/>
            <w:vAlign w:val="center"/>
          </w:tcPr>
          <w:p w:rsidR="001F3D8D" w:rsidRPr="00EB1235" w:rsidRDefault="001F3D8D" w:rsidP="001F3D8D">
            <w:pPr>
              <w:rPr>
                <w:rFonts w:ascii="宋体" w:hAnsi="宋体"/>
                <w:snapToGrid w:val="0"/>
                <w:kern w:val="0"/>
                <w:szCs w:val="21"/>
              </w:rPr>
            </w:pPr>
          </w:p>
        </w:tc>
      </w:tr>
      <w:tr w:rsidR="001F3D8D" w:rsidRPr="00EB1235" w:rsidTr="00EB1235">
        <w:trPr>
          <w:tblHeader/>
          <w:jc w:val="center"/>
        </w:trPr>
        <w:tc>
          <w:tcPr>
            <w:tcW w:w="1238"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BYTES_</w:t>
            </w:r>
          </w:p>
        </w:tc>
        <w:tc>
          <w:tcPr>
            <w:tcW w:w="1246"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BLOB</w:t>
            </w:r>
          </w:p>
        </w:tc>
        <w:tc>
          <w:tcPr>
            <w:tcW w:w="1879" w:type="pct"/>
            <w:vAlign w:val="center"/>
          </w:tcPr>
          <w:p w:rsidR="001F3D8D" w:rsidRPr="00EB1235" w:rsidRDefault="00F07254" w:rsidP="001F3D8D">
            <w:pPr>
              <w:rPr>
                <w:rFonts w:ascii="宋体" w:hAnsi="宋体"/>
                <w:snapToGrid w:val="0"/>
                <w:kern w:val="0"/>
                <w:szCs w:val="21"/>
              </w:rPr>
            </w:pPr>
            <w:r w:rsidRPr="00EB1235">
              <w:rPr>
                <w:rFonts w:hAnsi="宋体"/>
                <w:szCs w:val="21"/>
              </w:rPr>
              <w:t>大文本类型，存储文本字节流</w:t>
            </w:r>
          </w:p>
        </w:tc>
        <w:tc>
          <w:tcPr>
            <w:tcW w:w="637" w:type="pct"/>
            <w:vAlign w:val="center"/>
          </w:tcPr>
          <w:p w:rsidR="001F3D8D" w:rsidRPr="00EB1235" w:rsidRDefault="001F3D8D" w:rsidP="001F3D8D">
            <w:pPr>
              <w:rPr>
                <w:rFonts w:ascii="宋体" w:hAnsi="宋体"/>
                <w:snapToGrid w:val="0"/>
                <w:kern w:val="0"/>
                <w:szCs w:val="21"/>
              </w:rPr>
            </w:pPr>
          </w:p>
        </w:tc>
      </w:tr>
      <w:tr w:rsidR="001F3D8D" w:rsidRPr="00EB1235" w:rsidTr="00EB1235">
        <w:trPr>
          <w:tblHeader/>
          <w:jc w:val="center"/>
        </w:trPr>
        <w:tc>
          <w:tcPr>
            <w:tcW w:w="1238" w:type="pct"/>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GENERATED_</w:t>
            </w:r>
          </w:p>
        </w:tc>
        <w:tc>
          <w:tcPr>
            <w:tcW w:w="1246" w:type="pct"/>
            <w:vAlign w:val="center"/>
          </w:tcPr>
          <w:p w:rsidR="001F3D8D" w:rsidRPr="00EB1235" w:rsidRDefault="00F07254" w:rsidP="001F3D8D">
            <w:pPr>
              <w:autoSpaceDE w:val="0"/>
              <w:autoSpaceDN w:val="0"/>
              <w:rPr>
                <w:rFonts w:ascii="宋体" w:hAnsi="宋体"/>
                <w:snapToGrid w:val="0"/>
                <w:kern w:val="0"/>
                <w:szCs w:val="21"/>
              </w:rPr>
            </w:pPr>
            <w:r w:rsidRPr="00EB1235">
              <w:rPr>
                <w:rFonts w:ascii="宋体" w:hAnsi="宋体"/>
                <w:snapToGrid w:val="0"/>
                <w:kern w:val="0"/>
                <w:szCs w:val="21"/>
              </w:rPr>
              <w:t>NUMBER(1)</w:t>
            </w:r>
          </w:p>
        </w:tc>
        <w:tc>
          <w:tcPr>
            <w:tcW w:w="1879" w:type="pct"/>
            <w:vAlign w:val="center"/>
          </w:tcPr>
          <w:p w:rsidR="001F3D8D" w:rsidRPr="00EB1235" w:rsidRDefault="00F07254" w:rsidP="001F3D8D">
            <w:pPr>
              <w:autoSpaceDE w:val="0"/>
              <w:autoSpaceDN w:val="0"/>
              <w:rPr>
                <w:rFonts w:ascii="宋体" w:hAnsi="宋体"/>
                <w:snapToGrid w:val="0"/>
                <w:color w:val="FF0000"/>
                <w:kern w:val="0"/>
                <w:szCs w:val="21"/>
              </w:rPr>
            </w:pPr>
            <w:r w:rsidRPr="00EB1235">
              <w:rPr>
                <w:rFonts w:ascii="宋体" w:hAnsi="宋体" w:hint="eastAsia"/>
                <w:snapToGrid w:val="0"/>
                <w:kern w:val="0"/>
                <w:szCs w:val="21"/>
              </w:rPr>
              <w:t>系统自动产生</w:t>
            </w:r>
          </w:p>
        </w:tc>
        <w:tc>
          <w:tcPr>
            <w:tcW w:w="637" w:type="pct"/>
            <w:vAlign w:val="center"/>
          </w:tcPr>
          <w:p w:rsidR="001F3D8D" w:rsidRPr="00EB1235" w:rsidRDefault="001F3D8D" w:rsidP="001F3D8D">
            <w:pPr>
              <w:rPr>
                <w:rFonts w:ascii="宋体" w:hAnsi="宋体"/>
                <w:snapToGrid w:val="0"/>
                <w:kern w:val="0"/>
                <w:szCs w:val="21"/>
              </w:rPr>
            </w:pPr>
          </w:p>
        </w:tc>
      </w:tr>
    </w:tbl>
    <w:p w:rsidR="00B2539C" w:rsidRPr="0096442C" w:rsidRDefault="00B2539C" w:rsidP="00E072D9"/>
    <w:p w:rsidR="00B2539C" w:rsidRDefault="00F07254" w:rsidP="00D64765">
      <w:pPr>
        <w:pStyle w:val="40"/>
        <w:rPr>
          <w:snapToGrid w:val="0"/>
        </w:rPr>
      </w:pPr>
      <w:bookmarkStart w:id="21" w:name="_Toc355858044"/>
      <w:bookmarkStart w:id="22" w:name="_Toc356900690"/>
      <w:r w:rsidRPr="00E10DF6">
        <w:rPr>
          <w:rFonts w:ascii="Arial" w:hAnsi="Arial" w:hint="eastAsia"/>
        </w:rPr>
        <w:t>属性数据表</w:t>
      </w:r>
      <w:r w:rsidRPr="00E10DF6">
        <w:rPr>
          <w:snapToGrid w:val="0"/>
        </w:rPr>
        <w:t>(ACT_GE_PROPERTY)</w:t>
      </w:r>
      <w:bookmarkEnd w:id="21"/>
      <w:bookmarkEnd w:id="22"/>
    </w:p>
    <w:p w:rsidR="00B2539C" w:rsidRPr="00191195" w:rsidRDefault="00F07254" w:rsidP="00163733">
      <w:pPr>
        <w:rPr>
          <w:sz w:val="24"/>
          <w:szCs w:val="24"/>
        </w:rPr>
      </w:pPr>
      <w:r w:rsidRPr="00191195">
        <w:rPr>
          <w:rFonts w:hint="eastAsia"/>
          <w:sz w:val="24"/>
          <w:szCs w:val="24"/>
        </w:rPr>
        <w:t>属性数据表。存储这个流程引擎级别的数据</w:t>
      </w:r>
      <w:r w:rsidRPr="00191195">
        <w:rPr>
          <w:rFonts w:ascii="宋体" w:hAnsi="宋体" w:hint="eastAsia"/>
          <w:sz w:val="24"/>
          <w:szCs w:val="24"/>
        </w:rPr>
        <w:t>。</w:t>
      </w:r>
    </w:p>
    <w:tbl>
      <w:tblPr>
        <w:tblW w:w="80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85"/>
        <w:gridCol w:w="2410"/>
        <w:gridCol w:w="2263"/>
        <w:gridCol w:w="1417"/>
      </w:tblGrid>
      <w:tr w:rsidR="001F3D8D" w:rsidRPr="00EB1235" w:rsidTr="00EB1235">
        <w:trPr>
          <w:jc w:val="center"/>
        </w:trPr>
        <w:tc>
          <w:tcPr>
            <w:tcW w:w="1985" w:type="dxa"/>
            <w:shd w:val="clear" w:color="auto" w:fill="E6E6E6"/>
            <w:vAlign w:val="center"/>
          </w:tcPr>
          <w:p w:rsidR="001F3D8D" w:rsidRPr="00191195" w:rsidRDefault="00F07254" w:rsidP="001F3D8D">
            <w:pPr>
              <w:jc w:val="center"/>
              <w:rPr>
                <w:b/>
                <w:bCs/>
                <w:szCs w:val="21"/>
              </w:rPr>
            </w:pPr>
            <w:r w:rsidRPr="00191195">
              <w:rPr>
                <w:rFonts w:hint="eastAsia"/>
                <w:b/>
                <w:bCs/>
                <w:szCs w:val="21"/>
              </w:rPr>
              <w:t>字段</w:t>
            </w:r>
          </w:p>
        </w:tc>
        <w:tc>
          <w:tcPr>
            <w:tcW w:w="2410" w:type="dxa"/>
            <w:shd w:val="clear" w:color="auto" w:fill="E6E6E6"/>
            <w:vAlign w:val="center"/>
          </w:tcPr>
          <w:p w:rsidR="001F3D8D" w:rsidRPr="00191195" w:rsidRDefault="00F07254" w:rsidP="001F3D8D">
            <w:pPr>
              <w:jc w:val="center"/>
              <w:rPr>
                <w:b/>
                <w:bCs/>
                <w:szCs w:val="21"/>
              </w:rPr>
            </w:pPr>
            <w:r w:rsidRPr="00191195">
              <w:rPr>
                <w:rFonts w:hint="eastAsia"/>
                <w:b/>
                <w:bCs/>
                <w:szCs w:val="21"/>
              </w:rPr>
              <w:t>类型</w:t>
            </w:r>
          </w:p>
        </w:tc>
        <w:tc>
          <w:tcPr>
            <w:tcW w:w="2263" w:type="dxa"/>
            <w:shd w:val="clear" w:color="auto" w:fill="E6E6E6"/>
            <w:vAlign w:val="center"/>
          </w:tcPr>
          <w:p w:rsidR="001F3D8D" w:rsidRPr="00191195" w:rsidRDefault="00F07254" w:rsidP="001F3D8D">
            <w:pPr>
              <w:jc w:val="center"/>
              <w:rPr>
                <w:b/>
                <w:bCs/>
                <w:szCs w:val="21"/>
              </w:rPr>
            </w:pPr>
            <w:r w:rsidRPr="00191195">
              <w:rPr>
                <w:rFonts w:hint="eastAsia"/>
                <w:b/>
                <w:bCs/>
                <w:szCs w:val="21"/>
              </w:rPr>
              <w:t>显示内容</w:t>
            </w:r>
          </w:p>
        </w:tc>
        <w:tc>
          <w:tcPr>
            <w:tcW w:w="1417" w:type="dxa"/>
            <w:shd w:val="clear" w:color="auto" w:fill="E6E6E6"/>
            <w:vAlign w:val="center"/>
          </w:tcPr>
          <w:p w:rsidR="001F3D8D" w:rsidRPr="00191195" w:rsidRDefault="00F07254" w:rsidP="001F3D8D">
            <w:pPr>
              <w:tabs>
                <w:tab w:val="left" w:pos="2095"/>
              </w:tabs>
              <w:jc w:val="center"/>
              <w:rPr>
                <w:b/>
                <w:bCs/>
                <w:szCs w:val="21"/>
              </w:rPr>
            </w:pPr>
            <w:r w:rsidRPr="00191195">
              <w:rPr>
                <w:rFonts w:hint="eastAsia"/>
                <w:b/>
                <w:bCs/>
                <w:szCs w:val="21"/>
              </w:rPr>
              <w:t>说明</w:t>
            </w:r>
          </w:p>
        </w:tc>
      </w:tr>
      <w:tr w:rsidR="001F3D8D" w:rsidRPr="00EB1235" w:rsidTr="00EB1235">
        <w:trPr>
          <w:jc w:val="center"/>
        </w:trPr>
        <w:tc>
          <w:tcPr>
            <w:tcW w:w="1985" w:type="dxa"/>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NAME_</w:t>
            </w:r>
          </w:p>
        </w:tc>
        <w:tc>
          <w:tcPr>
            <w:tcW w:w="2410" w:type="dxa"/>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VARCHAR2(64)</w:t>
            </w:r>
          </w:p>
        </w:tc>
        <w:tc>
          <w:tcPr>
            <w:tcW w:w="2263" w:type="dxa"/>
            <w:vAlign w:val="center"/>
          </w:tcPr>
          <w:p w:rsidR="001F3D8D" w:rsidRPr="00EB1235" w:rsidRDefault="00F07254" w:rsidP="001F3D8D">
            <w:pPr>
              <w:rPr>
                <w:rFonts w:ascii="宋体" w:hAnsi="宋体"/>
                <w:snapToGrid w:val="0"/>
                <w:kern w:val="0"/>
                <w:szCs w:val="21"/>
              </w:rPr>
            </w:pPr>
            <w:r w:rsidRPr="00EB1235">
              <w:rPr>
                <w:rFonts w:hint="eastAsia"/>
                <w:szCs w:val="21"/>
              </w:rPr>
              <w:t>属性名称</w:t>
            </w:r>
          </w:p>
        </w:tc>
        <w:tc>
          <w:tcPr>
            <w:tcW w:w="1417" w:type="dxa"/>
          </w:tcPr>
          <w:p w:rsidR="001F3D8D" w:rsidRPr="00EB1235" w:rsidRDefault="00F07254" w:rsidP="001F3D8D">
            <w:pPr>
              <w:jc w:val="center"/>
              <w:rPr>
                <w:rFonts w:ascii="宋体" w:hAnsi="宋体"/>
                <w:snapToGrid w:val="0"/>
                <w:kern w:val="0"/>
                <w:szCs w:val="21"/>
              </w:rPr>
            </w:pPr>
            <w:r w:rsidRPr="00EB1235">
              <w:rPr>
                <w:rFonts w:hint="eastAsia"/>
                <w:bCs/>
                <w:szCs w:val="21"/>
              </w:rPr>
              <w:t>主键</w:t>
            </w:r>
          </w:p>
        </w:tc>
      </w:tr>
      <w:tr w:rsidR="001F3D8D" w:rsidRPr="00EB1235" w:rsidTr="00EB1235">
        <w:trPr>
          <w:jc w:val="center"/>
        </w:trPr>
        <w:tc>
          <w:tcPr>
            <w:tcW w:w="1985" w:type="dxa"/>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VALUE_</w:t>
            </w:r>
          </w:p>
        </w:tc>
        <w:tc>
          <w:tcPr>
            <w:tcW w:w="2410" w:type="dxa"/>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VARCHAR2(300)</w:t>
            </w:r>
          </w:p>
        </w:tc>
        <w:tc>
          <w:tcPr>
            <w:tcW w:w="2263" w:type="dxa"/>
            <w:vAlign w:val="center"/>
          </w:tcPr>
          <w:p w:rsidR="001F3D8D" w:rsidRPr="00EB1235" w:rsidRDefault="00F07254" w:rsidP="001F3D8D">
            <w:pPr>
              <w:rPr>
                <w:rFonts w:ascii="宋体" w:hAnsi="宋体"/>
                <w:snapToGrid w:val="0"/>
                <w:kern w:val="0"/>
                <w:szCs w:val="21"/>
              </w:rPr>
            </w:pPr>
            <w:r w:rsidRPr="00EB1235">
              <w:rPr>
                <w:rFonts w:hint="eastAsia"/>
                <w:szCs w:val="21"/>
              </w:rPr>
              <w:t>属性值</w:t>
            </w:r>
          </w:p>
        </w:tc>
        <w:tc>
          <w:tcPr>
            <w:tcW w:w="1417" w:type="dxa"/>
          </w:tcPr>
          <w:p w:rsidR="001F3D8D" w:rsidRPr="00EB1235" w:rsidRDefault="001F3D8D" w:rsidP="001F3D8D">
            <w:pPr>
              <w:jc w:val="center"/>
              <w:rPr>
                <w:rFonts w:ascii="宋体" w:hAnsi="宋体"/>
                <w:snapToGrid w:val="0"/>
                <w:kern w:val="0"/>
                <w:szCs w:val="21"/>
              </w:rPr>
            </w:pPr>
          </w:p>
        </w:tc>
      </w:tr>
      <w:tr w:rsidR="001F3D8D" w:rsidRPr="00EB1235" w:rsidTr="00EB1235">
        <w:trPr>
          <w:jc w:val="center"/>
        </w:trPr>
        <w:tc>
          <w:tcPr>
            <w:tcW w:w="1985" w:type="dxa"/>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REV_</w:t>
            </w:r>
          </w:p>
        </w:tc>
        <w:tc>
          <w:tcPr>
            <w:tcW w:w="2410" w:type="dxa"/>
            <w:vAlign w:val="center"/>
          </w:tcPr>
          <w:p w:rsidR="001F3D8D" w:rsidRPr="00EB1235" w:rsidRDefault="00F07254" w:rsidP="001F3D8D">
            <w:pPr>
              <w:rPr>
                <w:rFonts w:ascii="宋体" w:hAnsi="宋体"/>
                <w:snapToGrid w:val="0"/>
                <w:kern w:val="0"/>
                <w:szCs w:val="21"/>
              </w:rPr>
            </w:pPr>
            <w:r w:rsidRPr="00EB1235">
              <w:rPr>
                <w:rFonts w:ascii="宋体" w:hAnsi="宋体"/>
                <w:snapToGrid w:val="0"/>
                <w:kern w:val="0"/>
                <w:szCs w:val="21"/>
              </w:rPr>
              <w:t>INTEGER</w:t>
            </w:r>
          </w:p>
        </w:tc>
        <w:tc>
          <w:tcPr>
            <w:tcW w:w="2263" w:type="dxa"/>
            <w:vAlign w:val="center"/>
          </w:tcPr>
          <w:p w:rsidR="001F3D8D" w:rsidRPr="00EB1235" w:rsidRDefault="00F07254" w:rsidP="001F3D8D">
            <w:pPr>
              <w:rPr>
                <w:rFonts w:ascii="宋体" w:hAnsi="宋体"/>
                <w:snapToGrid w:val="0"/>
                <w:kern w:val="0"/>
                <w:szCs w:val="21"/>
              </w:rPr>
            </w:pPr>
            <w:r w:rsidRPr="00EB1235">
              <w:rPr>
                <w:rFonts w:hAnsi="宋体"/>
                <w:szCs w:val="21"/>
              </w:rPr>
              <w:t>版本号</w:t>
            </w:r>
          </w:p>
        </w:tc>
        <w:tc>
          <w:tcPr>
            <w:tcW w:w="1417" w:type="dxa"/>
          </w:tcPr>
          <w:p w:rsidR="001F3D8D" w:rsidRPr="00EB1235" w:rsidRDefault="001F3D8D" w:rsidP="001F3D8D">
            <w:pPr>
              <w:jc w:val="center"/>
              <w:rPr>
                <w:rFonts w:ascii="宋体" w:hAnsi="宋体"/>
                <w:snapToGrid w:val="0"/>
                <w:kern w:val="0"/>
                <w:szCs w:val="21"/>
              </w:rPr>
            </w:pPr>
          </w:p>
        </w:tc>
      </w:tr>
    </w:tbl>
    <w:p w:rsidR="00B2539C" w:rsidRPr="00EB1235" w:rsidRDefault="00B2539C" w:rsidP="00E072D9">
      <w:pPr>
        <w:rPr>
          <w:szCs w:val="21"/>
        </w:rPr>
      </w:pPr>
    </w:p>
    <w:p w:rsidR="00B2539C" w:rsidRPr="007F4E92" w:rsidRDefault="00F07254" w:rsidP="00D64765">
      <w:pPr>
        <w:pStyle w:val="40"/>
      </w:pPr>
      <w:bookmarkStart w:id="23" w:name="_Toc355858046"/>
      <w:bookmarkStart w:id="24" w:name="_Toc356900691"/>
      <w:r w:rsidRPr="007F4E92">
        <w:rPr>
          <w:rFonts w:ascii="Arial" w:hAnsi="Arial" w:hint="eastAsia"/>
        </w:rPr>
        <w:t>历史活动信息表</w:t>
      </w:r>
      <w:r w:rsidRPr="007F4E92">
        <w:rPr>
          <w:rFonts w:hint="eastAsia"/>
        </w:rPr>
        <w:t>（</w:t>
      </w:r>
      <w:r w:rsidRPr="007F4E92">
        <w:t>ACT_HI_ACTINST</w:t>
      </w:r>
      <w:r w:rsidRPr="007F4E92">
        <w:rPr>
          <w:rFonts w:hint="eastAsia"/>
        </w:rPr>
        <w:t>）</w:t>
      </w:r>
      <w:bookmarkEnd w:id="23"/>
      <w:bookmarkEnd w:id="24"/>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2552"/>
        <w:gridCol w:w="1984"/>
        <w:gridCol w:w="1418"/>
      </w:tblGrid>
      <w:tr w:rsidR="00D84DEC" w:rsidRPr="00EB1235" w:rsidTr="00EB1235">
        <w:trPr>
          <w:jc w:val="center"/>
        </w:trPr>
        <w:tc>
          <w:tcPr>
            <w:tcW w:w="1377" w:type="pct"/>
            <w:shd w:val="clear" w:color="auto" w:fill="D9D9D9"/>
            <w:vAlign w:val="center"/>
          </w:tcPr>
          <w:p w:rsidR="00D84DEC" w:rsidRPr="00191195" w:rsidRDefault="00F07254" w:rsidP="00E072D9">
            <w:pPr>
              <w:jc w:val="center"/>
              <w:rPr>
                <w:b/>
                <w:bCs/>
                <w:szCs w:val="21"/>
              </w:rPr>
            </w:pPr>
            <w:r w:rsidRPr="00191195">
              <w:rPr>
                <w:rFonts w:hint="eastAsia"/>
                <w:b/>
                <w:bCs/>
                <w:szCs w:val="21"/>
              </w:rPr>
              <w:t>字段</w:t>
            </w:r>
          </w:p>
        </w:tc>
        <w:tc>
          <w:tcPr>
            <w:tcW w:w="1553" w:type="pct"/>
            <w:shd w:val="clear" w:color="auto" w:fill="D9D9D9"/>
            <w:vAlign w:val="center"/>
          </w:tcPr>
          <w:p w:rsidR="00D84DEC" w:rsidRPr="00191195" w:rsidRDefault="00F07254" w:rsidP="00E072D9">
            <w:pPr>
              <w:jc w:val="center"/>
              <w:rPr>
                <w:b/>
                <w:bCs/>
                <w:szCs w:val="21"/>
              </w:rPr>
            </w:pPr>
            <w:r w:rsidRPr="00191195">
              <w:rPr>
                <w:rFonts w:hint="eastAsia"/>
                <w:b/>
                <w:bCs/>
                <w:szCs w:val="21"/>
              </w:rPr>
              <w:t>显示内容</w:t>
            </w:r>
          </w:p>
        </w:tc>
        <w:tc>
          <w:tcPr>
            <w:tcW w:w="1207" w:type="pct"/>
            <w:shd w:val="clear" w:color="auto" w:fill="D9D9D9"/>
            <w:vAlign w:val="center"/>
          </w:tcPr>
          <w:p w:rsidR="00D84DEC" w:rsidRPr="00191195" w:rsidRDefault="00F07254" w:rsidP="00E072D9">
            <w:pPr>
              <w:jc w:val="center"/>
              <w:rPr>
                <w:b/>
                <w:bCs/>
                <w:szCs w:val="21"/>
              </w:rPr>
            </w:pPr>
            <w:r w:rsidRPr="00191195">
              <w:rPr>
                <w:rFonts w:hint="eastAsia"/>
                <w:b/>
                <w:bCs/>
                <w:szCs w:val="21"/>
              </w:rPr>
              <w:t>类型</w:t>
            </w:r>
          </w:p>
        </w:tc>
        <w:tc>
          <w:tcPr>
            <w:tcW w:w="863" w:type="pct"/>
            <w:shd w:val="clear" w:color="auto" w:fill="D9D9D9"/>
            <w:vAlign w:val="center"/>
          </w:tcPr>
          <w:p w:rsidR="00D84DEC" w:rsidRPr="00191195" w:rsidRDefault="00F07254" w:rsidP="00E072D9">
            <w:pPr>
              <w:tabs>
                <w:tab w:val="left" w:pos="2095"/>
              </w:tabs>
              <w:jc w:val="center"/>
              <w:rPr>
                <w:b/>
                <w:bCs/>
                <w:szCs w:val="21"/>
              </w:rPr>
            </w:pPr>
            <w:r w:rsidRPr="00191195">
              <w:rPr>
                <w:rFonts w:hint="eastAsia"/>
                <w:b/>
                <w:bCs/>
                <w:szCs w:val="21"/>
              </w:rPr>
              <w:t>说明</w:t>
            </w: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ID_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标识</w:t>
            </w:r>
          </w:p>
        </w:tc>
        <w:tc>
          <w:tcPr>
            <w:tcW w:w="120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863" w:type="pct"/>
            <w:vAlign w:val="center"/>
          </w:tcPr>
          <w:p w:rsidR="00D84DEC" w:rsidRPr="00EB1235" w:rsidRDefault="00F07254" w:rsidP="00E072D9">
            <w:pPr>
              <w:rPr>
                <w:rFonts w:ascii="宋体" w:hAnsi="宋体"/>
                <w:snapToGrid w:val="0"/>
                <w:kern w:val="0"/>
                <w:szCs w:val="21"/>
              </w:rPr>
            </w:pPr>
            <w:r w:rsidRPr="00EB1235">
              <w:rPr>
                <w:rFonts w:hint="eastAsia"/>
                <w:bCs/>
                <w:szCs w:val="21"/>
              </w:rPr>
              <w:t>主键</w:t>
            </w: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PROC_DEF_ID_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流程定义</w:t>
            </w:r>
            <w:r w:rsidRPr="00EB1235">
              <w:rPr>
                <w:rFonts w:ascii="宋体" w:hAnsi="宋体"/>
                <w:snapToGrid w:val="0"/>
                <w:kern w:val="0"/>
                <w:szCs w:val="21"/>
              </w:rPr>
              <w:t>ID</w:t>
            </w:r>
          </w:p>
        </w:tc>
        <w:tc>
          <w:tcPr>
            <w:tcW w:w="1207" w:type="pct"/>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PROC_INST_ID_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流程实例</w:t>
            </w:r>
            <w:r w:rsidRPr="00EB1235">
              <w:rPr>
                <w:rFonts w:ascii="宋体" w:hAnsi="宋体"/>
                <w:snapToGrid w:val="0"/>
                <w:kern w:val="0"/>
                <w:szCs w:val="21"/>
              </w:rPr>
              <w:t>ID</w:t>
            </w:r>
          </w:p>
        </w:tc>
        <w:tc>
          <w:tcPr>
            <w:tcW w:w="1207" w:type="pct"/>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EXECUTION_ID_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执行实例</w:t>
            </w:r>
            <w:r w:rsidRPr="00EB1235">
              <w:rPr>
                <w:rFonts w:ascii="宋体" w:hAnsi="宋体"/>
                <w:snapToGrid w:val="0"/>
                <w:kern w:val="0"/>
                <w:szCs w:val="21"/>
              </w:rPr>
              <w:t>ID</w:t>
            </w:r>
          </w:p>
        </w:tc>
        <w:tc>
          <w:tcPr>
            <w:tcW w:w="1207" w:type="pct"/>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ACT_ID_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活动节点</w:t>
            </w:r>
            <w:r w:rsidRPr="00EB1235">
              <w:rPr>
                <w:rFonts w:ascii="宋体" w:hAnsi="宋体"/>
                <w:snapToGrid w:val="0"/>
                <w:kern w:val="0"/>
                <w:szCs w:val="21"/>
              </w:rPr>
              <w:t>ID</w:t>
            </w:r>
          </w:p>
        </w:tc>
        <w:tc>
          <w:tcPr>
            <w:tcW w:w="120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TASK_ID_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任务</w:t>
            </w:r>
            <w:r w:rsidRPr="00EB1235">
              <w:rPr>
                <w:rFonts w:ascii="宋体" w:hAnsi="宋体"/>
                <w:snapToGrid w:val="0"/>
                <w:kern w:val="0"/>
                <w:szCs w:val="21"/>
              </w:rPr>
              <w:t>ID</w:t>
            </w:r>
          </w:p>
        </w:tc>
        <w:tc>
          <w:tcPr>
            <w:tcW w:w="1207" w:type="pct"/>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CALL_PROC_INST_ID_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呼叫的流程实例</w:t>
            </w:r>
            <w:r w:rsidRPr="00EB1235">
              <w:rPr>
                <w:rFonts w:ascii="宋体" w:hAnsi="宋体"/>
                <w:snapToGrid w:val="0"/>
                <w:kern w:val="0"/>
                <w:szCs w:val="21"/>
              </w:rPr>
              <w:t>ID</w:t>
            </w:r>
          </w:p>
        </w:tc>
        <w:tc>
          <w:tcPr>
            <w:tcW w:w="1207" w:type="pct"/>
          </w:tcPr>
          <w:p w:rsidR="00D84DEC" w:rsidRPr="00EB1235" w:rsidRDefault="00F07254" w:rsidP="00EB1235">
            <w:pPr>
              <w:rPr>
                <w:rFonts w:ascii="宋体" w:hAnsi="宋体"/>
                <w:szCs w:val="21"/>
              </w:rPr>
            </w:pPr>
            <w:r w:rsidRPr="00EB1235">
              <w:rPr>
                <w:rFonts w:ascii="宋体" w:hAnsi="宋体"/>
                <w:snapToGrid w:val="0"/>
                <w:kern w:val="0"/>
                <w:szCs w:val="21"/>
              </w:rPr>
              <w:t>VARCHAR2(64)</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ACT_NAME_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流程节点名字</w:t>
            </w:r>
          </w:p>
        </w:tc>
        <w:tc>
          <w:tcPr>
            <w:tcW w:w="120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ACT_TYPE_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流程节点类型</w:t>
            </w:r>
          </w:p>
        </w:tc>
        <w:tc>
          <w:tcPr>
            <w:tcW w:w="120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ASSIGNEE_</w:t>
            </w:r>
          </w:p>
        </w:tc>
        <w:tc>
          <w:tcPr>
            <w:tcW w:w="1553" w:type="pct"/>
            <w:vAlign w:val="center"/>
          </w:tcPr>
          <w:p w:rsidR="00D84DEC" w:rsidRPr="00EB1235" w:rsidRDefault="00F07254" w:rsidP="00E072D9">
            <w:pPr>
              <w:rPr>
                <w:rFonts w:ascii="宋体" w:hAnsi="宋体"/>
                <w:snapToGrid w:val="0"/>
                <w:kern w:val="0"/>
                <w:szCs w:val="21"/>
              </w:rPr>
            </w:pPr>
            <w:r w:rsidRPr="00EB1235">
              <w:rPr>
                <w:rFonts w:ascii="宋体" w:hAnsi="宋体" w:hint="eastAsia"/>
                <w:snapToGrid w:val="0"/>
                <w:kern w:val="0"/>
                <w:szCs w:val="21"/>
              </w:rPr>
              <w:t>处理人</w:t>
            </w:r>
          </w:p>
        </w:tc>
        <w:tc>
          <w:tcPr>
            <w:tcW w:w="1207" w:type="pct"/>
            <w:vAlign w:val="center"/>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START_TIME_</w:t>
            </w:r>
          </w:p>
        </w:tc>
        <w:tc>
          <w:tcPr>
            <w:tcW w:w="1553" w:type="pct"/>
          </w:tcPr>
          <w:p w:rsidR="00D84DEC" w:rsidRPr="00EB1235" w:rsidRDefault="00F07254" w:rsidP="00E072D9">
            <w:pPr>
              <w:autoSpaceDE w:val="0"/>
              <w:autoSpaceDN w:val="0"/>
              <w:rPr>
                <w:rFonts w:ascii="宋体" w:hAnsi="宋体"/>
                <w:snapToGrid w:val="0"/>
                <w:kern w:val="0"/>
                <w:szCs w:val="21"/>
              </w:rPr>
            </w:pPr>
            <w:r w:rsidRPr="00EB1235">
              <w:rPr>
                <w:rFonts w:ascii="宋体" w:hAnsi="宋体" w:hint="eastAsia"/>
                <w:snapToGrid w:val="0"/>
                <w:kern w:val="0"/>
                <w:szCs w:val="21"/>
              </w:rPr>
              <w:t>开始时间</w:t>
            </w:r>
          </w:p>
        </w:tc>
        <w:tc>
          <w:tcPr>
            <w:tcW w:w="1207" w:type="pct"/>
          </w:tcPr>
          <w:p w:rsidR="00D84DEC" w:rsidRPr="00EB1235" w:rsidRDefault="00F07254" w:rsidP="00E072D9">
            <w:pPr>
              <w:autoSpaceDE w:val="0"/>
              <w:autoSpaceDN w:val="0"/>
              <w:rPr>
                <w:rFonts w:ascii="宋体" w:hAnsi="宋体"/>
                <w:snapToGrid w:val="0"/>
                <w:kern w:val="0"/>
                <w:szCs w:val="21"/>
              </w:rPr>
            </w:pPr>
            <w:r w:rsidRPr="00EB1235">
              <w:rPr>
                <w:rFonts w:ascii="宋体" w:hAnsi="宋体"/>
                <w:snapToGrid w:val="0"/>
                <w:kern w:val="0"/>
                <w:szCs w:val="21"/>
              </w:rPr>
              <w:t>TIMESTAMP(6)</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END_TIME_</w:t>
            </w:r>
          </w:p>
        </w:tc>
        <w:tc>
          <w:tcPr>
            <w:tcW w:w="1553" w:type="pct"/>
          </w:tcPr>
          <w:p w:rsidR="00D84DEC" w:rsidRPr="00EB1235" w:rsidRDefault="00F07254" w:rsidP="00E072D9">
            <w:pPr>
              <w:autoSpaceDE w:val="0"/>
              <w:autoSpaceDN w:val="0"/>
              <w:rPr>
                <w:rFonts w:ascii="宋体" w:hAnsi="宋体"/>
                <w:snapToGrid w:val="0"/>
                <w:kern w:val="0"/>
                <w:szCs w:val="21"/>
              </w:rPr>
            </w:pPr>
            <w:r w:rsidRPr="00EB1235">
              <w:rPr>
                <w:rFonts w:ascii="宋体" w:hAnsi="宋体" w:hint="eastAsia"/>
                <w:snapToGrid w:val="0"/>
                <w:kern w:val="0"/>
                <w:szCs w:val="21"/>
              </w:rPr>
              <w:t>结束时间</w:t>
            </w:r>
          </w:p>
        </w:tc>
        <w:tc>
          <w:tcPr>
            <w:tcW w:w="1207" w:type="pct"/>
          </w:tcPr>
          <w:p w:rsidR="00D84DEC" w:rsidRPr="00EB1235" w:rsidRDefault="00F07254" w:rsidP="00E072D9">
            <w:pPr>
              <w:autoSpaceDE w:val="0"/>
              <w:autoSpaceDN w:val="0"/>
              <w:rPr>
                <w:rFonts w:ascii="宋体" w:hAnsi="宋体"/>
                <w:snapToGrid w:val="0"/>
                <w:kern w:val="0"/>
                <w:szCs w:val="21"/>
              </w:rPr>
            </w:pPr>
            <w:r w:rsidRPr="00EB1235">
              <w:rPr>
                <w:rFonts w:ascii="宋体" w:hAnsi="宋体"/>
                <w:snapToGrid w:val="0"/>
                <w:kern w:val="0"/>
                <w:szCs w:val="21"/>
              </w:rPr>
              <w:t>TIMESTAMP(6)</w:t>
            </w:r>
          </w:p>
        </w:tc>
        <w:tc>
          <w:tcPr>
            <w:tcW w:w="863" w:type="pct"/>
            <w:vAlign w:val="center"/>
          </w:tcPr>
          <w:p w:rsidR="00D84DEC" w:rsidRPr="00EB1235" w:rsidRDefault="00D84DEC" w:rsidP="00E072D9">
            <w:pPr>
              <w:rPr>
                <w:rFonts w:ascii="宋体" w:hAnsi="宋体"/>
                <w:snapToGrid w:val="0"/>
                <w:kern w:val="0"/>
                <w:szCs w:val="21"/>
              </w:rPr>
            </w:pPr>
          </w:p>
        </w:tc>
      </w:tr>
      <w:tr w:rsidR="00D84DEC" w:rsidRPr="00EB1235" w:rsidTr="00EB1235">
        <w:trPr>
          <w:jc w:val="center"/>
        </w:trPr>
        <w:tc>
          <w:tcPr>
            <w:tcW w:w="1377" w:type="pct"/>
          </w:tcPr>
          <w:p w:rsidR="00D84DEC" w:rsidRPr="00EB1235" w:rsidRDefault="00F07254" w:rsidP="00E072D9">
            <w:pPr>
              <w:rPr>
                <w:rFonts w:ascii="宋体" w:hAnsi="宋体"/>
                <w:snapToGrid w:val="0"/>
                <w:kern w:val="0"/>
                <w:szCs w:val="21"/>
              </w:rPr>
            </w:pPr>
            <w:r w:rsidRPr="00EB1235">
              <w:rPr>
                <w:rFonts w:ascii="宋体" w:hAnsi="宋体"/>
                <w:snapToGrid w:val="0"/>
                <w:kern w:val="0"/>
                <w:szCs w:val="21"/>
              </w:rPr>
              <w:t>DURATION_</w:t>
            </w:r>
          </w:p>
        </w:tc>
        <w:tc>
          <w:tcPr>
            <w:tcW w:w="1553" w:type="pct"/>
          </w:tcPr>
          <w:p w:rsidR="00D84DEC" w:rsidRPr="00EB1235" w:rsidRDefault="00F07254" w:rsidP="00E072D9">
            <w:pPr>
              <w:autoSpaceDE w:val="0"/>
              <w:autoSpaceDN w:val="0"/>
              <w:rPr>
                <w:rFonts w:ascii="宋体" w:hAnsi="宋体"/>
                <w:snapToGrid w:val="0"/>
                <w:kern w:val="0"/>
                <w:szCs w:val="21"/>
              </w:rPr>
            </w:pPr>
            <w:r w:rsidRPr="00EB1235">
              <w:rPr>
                <w:rFonts w:ascii="宋体" w:hAnsi="宋体" w:hint="eastAsia"/>
                <w:snapToGrid w:val="0"/>
                <w:kern w:val="0"/>
                <w:szCs w:val="21"/>
              </w:rPr>
              <w:t>停留时间</w:t>
            </w:r>
          </w:p>
        </w:tc>
        <w:tc>
          <w:tcPr>
            <w:tcW w:w="1207" w:type="pct"/>
          </w:tcPr>
          <w:p w:rsidR="00D84DEC" w:rsidRPr="00EB1235" w:rsidRDefault="00F07254" w:rsidP="00E072D9">
            <w:pPr>
              <w:autoSpaceDE w:val="0"/>
              <w:autoSpaceDN w:val="0"/>
              <w:rPr>
                <w:rFonts w:ascii="宋体" w:hAnsi="宋体"/>
                <w:snapToGrid w:val="0"/>
                <w:kern w:val="0"/>
                <w:szCs w:val="21"/>
              </w:rPr>
            </w:pPr>
            <w:r w:rsidRPr="00EB1235">
              <w:rPr>
                <w:rFonts w:ascii="宋体" w:hAnsi="宋体"/>
                <w:snapToGrid w:val="0"/>
                <w:kern w:val="0"/>
                <w:szCs w:val="21"/>
              </w:rPr>
              <w:t>NUMBER(19,0)</w:t>
            </w:r>
          </w:p>
        </w:tc>
        <w:tc>
          <w:tcPr>
            <w:tcW w:w="863" w:type="pct"/>
            <w:vAlign w:val="center"/>
          </w:tcPr>
          <w:p w:rsidR="00D84DEC" w:rsidRPr="00EB1235" w:rsidRDefault="00D84DEC" w:rsidP="00E072D9">
            <w:pPr>
              <w:rPr>
                <w:rFonts w:ascii="宋体" w:hAnsi="宋体"/>
                <w:snapToGrid w:val="0"/>
                <w:kern w:val="0"/>
                <w:szCs w:val="21"/>
              </w:rPr>
            </w:pPr>
          </w:p>
        </w:tc>
      </w:tr>
    </w:tbl>
    <w:p w:rsidR="00B2539C" w:rsidRPr="00EB1235" w:rsidRDefault="00B2539C" w:rsidP="00E072D9">
      <w:pPr>
        <w:pStyle w:val="a6"/>
        <w:numPr>
          <w:ilvl w:val="0"/>
          <w:numId w:val="0"/>
        </w:numPr>
        <w:rPr>
          <w:szCs w:val="21"/>
        </w:rPr>
      </w:pPr>
    </w:p>
    <w:p w:rsidR="00B2539C" w:rsidRPr="00163733" w:rsidRDefault="00F07254" w:rsidP="00D64765">
      <w:pPr>
        <w:pStyle w:val="40"/>
        <w:rPr>
          <w:snapToGrid w:val="0"/>
        </w:rPr>
      </w:pPr>
      <w:bookmarkStart w:id="25" w:name="_Toc355858050"/>
      <w:bookmarkStart w:id="26" w:name="_Toc356900692"/>
      <w:r w:rsidRPr="007F4E92">
        <w:rPr>
          <w:rFonts w:ascii="Arial" w:hAnsi="Arial" w:hint="eastAsia"/>
        </w:rPr>
        <w:lastRenderedPageBreak/>
        <w:t>历史附件表</w:t>
      </w:r>
      <w:r w:rsidRPr="007F4E92">
        <w:t>(ACT_</w:t>
      </w:r>
      <w:r w:rsidRPr="007F4E92">
        <w:rPr>
          <w:snapToGrid w:val="0"/>
        </w:rPr>
        <w:t>HI_ATTACHMENT)</w:t>
      </w:r>
      <w:bookmarkEnd w:id="25"/>
      <w:bookmarkEnd w:id="26"/>
    </w:p>
    <w:tbl>
      <w:tblPr>
        <w:tblW w:w="762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79"/>
        <w:gridCol w:w="1783"/>
        <w:gridCol w:w="1686"/>
        <w:gridCol w:w="1978"/>
      </w:tblGrid>
      <w:tr w:rsidR="00EB1235" w:rsidRPr="00EB1235" w:rsidTr="00191195">
        <w:trPr>
          <w:jc w:val="center"/>
        </w:trPr>
        <w:tc>
          <w:tcPr>
            <w:tcW w:w="2179"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1783"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686"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978"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ID_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标识</w:t>
            </w:r>
          </w:p>
        </w:tc>
        <w:tc>
          <w:tcPr>
            <w:tcW w:w="1686"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1978" w:type="dxa"/>
            <w:vAlign w:val="center"/>
          </w:tcPr>
          <w:p w:rsidR="00EB1235" w:rsidRPr="00EB1235" w:rsidRDefault="00F07254" w:rsidP="00E072D9">
            <w:pPr>
              <w:rPr>
                <w:rFonts w:ascii="宋体" w:hAnsi="宋体"/>
                <w:snapToGrid w:val="0"/>
                <w:kern w:val="0"/>
                <w:szCs w:val="21"/>
              </w:rPr>
            </w:pPr>
            <w:r w:rsidRPr="00EB1235">
              <w:rPr>
                <w:rFonts w:hint="eastAsia"/>
                <w:bCs/>
                <w:szCs w:val="21"/>
              </w:rPr>
              <w:t>主键</w:t>
            </w: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REV_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版本</w:t>
            </w:r>
          </w:p>
        </w:tc>
        <w:tc>
          <w:tcPr>
            <w:tcW w:w="1686" w:type="dxa"/>
            <w:vAlign w:val="center"/>
          </w:tcPr>
          <w:p w:rsidR="00EB1235" w:rsidRPr="00EB1235" w:rsidRDefault="00F07254" w:rsidP="00E072D9">
            <w:pPr>
              <w:rPr>
                <w:rFonts w:ascii="宋体" w:hAnsi="宋体"/>
                <w:b/>
                <w:snapToGrid w:val="0"/>
                <w:color w:val="FF0000"/>
                <w:kern w:val="0"/>
                <w:szCs w:val="21"/>
              </w:rPr>
            </w:pPr>
            <w:r w:rsidRPr="00EB1235">
              <w:rPr>
                <w:rFonts w:ascii="宋体" w:hAnsi="宋体"/>
                <w:snapToGrid w:val="0"/>
                <w:kern w:val="0"/>
                <w:szCs w:val="21"/>
              </w:rPr>
              <w:t>INTEGER</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USER_ID_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用户</w:t>
            </w:r>
            <w:r w:rsidRPr="00EB1235">
              <w:rPr>
                <w:rFonts w:ascii="宋体" w:hAnsi="宋体"/>
                <w:snapToGrid w:val="0"/>
                <w:kern w:val="0"/>
                <w:szCs w:val="21"/>
              </w:rPr>
              <w:t>ID</w:t>
            </w:r>
          </w:p>
        </w:tc>
        <w:tc>
          <w:tcPr>
            <w:tcW w:w="1686"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NAME_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名字</w:t>
            </w:r>
          </w:p>
        </w:tc>
        <w:tc>
          <w:tcPr>
            <w:tcW w:w="1686"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DESCRIPTION_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描述</w:t>
            </w:r>
          </w:p>
        </w:tc>
        <w:tc>
          <w:tcPr>
            <w:tcW w:w="1686"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VARCHAR2(2000)</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TYPE_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类型</w:t>
            </w:r>
          </w:p>
        </w:tc>
        <w:tc>
          <w:tcPr>
            <w:tcW w:w="1686"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TASK_ID_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任务</w:t>
            </w:r>
            <w:r w:rsidRPr="00EB1235">
              <w:rPr>
                <w:rFonts w:ascii="宋体" w:hAnsi="宋体"/>
                <w:snapToGrid w:val="0"/>
                <w:kern w:val="0"/>
                <w:szCs w:val="21"/>
              </w:rPr>
              <w:t>ID</w:t>
            </w:r>
          </w:p>
        </w:tc>
        <w:tc>
          <w:tcPr>
            <w:tcW w:w="1686" w:type="dxa"/>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PROC_INST_ID_</w:t>
            </w:r>
          </w:p>
        </w:tc>
        <w:tc>
          <w:tcPr>
            <w:tcW w:w="1783" w:type="dxa"/>
            <w:vAlign w:val="center"/>
          </w:tcPr>
          <w:p w:rsidR="00EB1235" w:rsidRPr="00EB1235" w:rsidRDefault="00F07254" w:rsidP="00E072D9">
            <w:pPr>
              <w:rPr>
                <w:rFonts w:ascii="宋体" w:hAnsi="宋体"/>
                <w:snapToGrid w:val="0"/>
                <w:kern w:val="0"/>
                <w:szCs w:val="21"/>
              </w:rPr>
            </w:pPr>
            <w:r w:rsidRPr="00EB1235">
              <w:rPr>
                <w:rFonts w:hint="eastAsia"/>
                <w:kern w:val="0"/>
                <w:szCs w:val="21"/>
              </w:rPr>
              <w:t>流程实例</w:t>
            </w:r>
            <w:r w:rsidRPr="00EB1235">
              <w:rPr>
                <w:kern w:val="0"/>
                <w:szCs w:val="21"/>
              </w:rPr>
              <w:t>ID</w:t>
            </w:r>
          </w:p>
        </w:tc>
        <w:tc>
          <w:tcPr>
            <w:tcW w:w="1686" w:type="dxa"/>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URL_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附近地址</w:t>
            </w:r>
          </w:p>
        </w:tc>
        <w:tc>
          <w:tcPr>
            <w:tcW w:w="1686"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VARCHAR2(4000)</w:t>
            </w:r>
          </w:p>
        </w:tc>
        <w:tc>
          <w:tcPr>
            <w:tcW w:w="1978" w:type="dxa"/>
            <w:vAlign w:val="center"/>
          </w:tcPr>
          <w:p w:rsidR="00EB1235" w:rsidRPr="00EB1235" w:rsidRDefault="00EB1235" w:rsidP="00E072D9">
            <w:pPr>
              <w:rPr>
                <w:rFonts w:ascii="宋体" w:hAnsi="宋体"/>
                <w:snapToGrid w:val="0"/>
                <w:kern w:val="0"/>
                <w:szCs w:val="21"/>
              </w:rPr>
            </w:pPr>
          </w:p>
        </w:tc>
      </w:tr>
      <w:tr w:rsidR="00EB1235" w:rsidRPr="00EB1235" w:rsidTr="00191195">
        <w:trPr>
          <w:jc w:val="center"/>
        </w:trPr>
        <w:tc>
          <w:tcPr>
            <w:tcW w:w="2179"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CONTENT_ID_</w:t>
            </w:r>
          </w:p>
        </w:tc>
        <w:tc>
          <w:tcPr>
            <w:tcW w:w="1783"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文档编号</w:t>
            </w:r>
          </w:p>
        </w:tc>
        <w:tc>
          <w:tcPr>
            <w:tcW w:w="1686"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1978" w:type="dxa"/>
            <w:vAlign w:val="center"/>
          </w:tcPr>
          <w:p w:rsidR="00EB1235" w:rsidRPr="00EB1235" w:rsidRDefault="00EB1235" w:rsidP="00E072D9">
            <w:pPr>
              <w:rPr>
                <w:rFonts w:ascii="宋体" w:hAnsi="宋体"/>
                <w:snapToGrid w:val="0"/>
                <w:kern w:val="0"/>
                <w:szCs w:val="21"/>
              </w:rPr>
            </w:pPr>
          </w:p>
        </w:tc>
      </w:tr>
    </w:tbl>
    <w:p w:rsidR="00B2539C" w:rsidRPr="00163733" w:rsidRDefault="00B2539C" w:rsidP="00163733"/>
    <w:p w:rsidR="00B2539C" w:rsidRPr="00163733" w:rsidRDefault="00F07254" w:rsidP="00D64765">
      <w:pPr>
        <w:pStyle w:val="40"/>
        <w:rPr>
          <w:snapToGrid w:val="0"/>
        </w:rPr>
      </w:pPr>
      <w:bookmarkStart w:id="27" w:name="_Toc355858052"/>
      <w:bookmarkStart w:id="28" w:name="_Toc356900693"/>
      <w:r w:rsidRPr="007F4E92">
        <w:rPr>
          <w:rFonts w:ascii="Arial" w:hAnsi="Arial" w:hint="eastAsia"/>
        </w:rPr>
        <w:t>历史注释表</w:t>
      </w:r>
      <w:r w:rsidRPr="007F4E92">
        <w:t>(ACT_</w:t>
      </w:r>
      <w:r w:rsidRPr="007F4E92">
        <w:rPr>
          <w:snapToGrid w:val="0"/>
        </w:rPr>
        <w:t>HI_COMMENT)</w:t>
      </w:r>
      <w:bookmarkEnd w:id="27"/>
      <w:bookmarkEnd w:id="28"/>
    </w:p>
    <w:tbl>
      <w:tblPr>
        <w:tblW w:w="80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80"/>
        <w:gridCol w:w="2167"/>
        <w:gridCol w:w="1713"/>
        <w:gridCol w:w="2215"/>
      </w:tblGrid>
      <w:tr w:rsidR="00EB1235" w:rsidRPr="00EB1235" w:rsidTr="007F0128">
        <w:trPr>
          <w:jc w:val="center"/>
        </w:trPr>
        <w:tc>
          <w:tcPr>
            <w:tcW w:w="1980"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167"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713"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2215"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ID_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标识</w:t>
            </w:r>
          </w:p>
        </w:tc>
        <w:tc>
          <w:tcPr>
            <w:tcW w:w="1713"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 xml:space="preserve">VARCHAR2(64)            </w:t>
            </w:r>
          </w:p>
        </w:tc>
        <w:tc>
          <w:tcPr>
            <w:tcW w:w="2215" w:type="dxa"/>
            <w:vAlign w:val="center"/>
          </w:tcPr>
          <w:p w:rsidR="00EB1235" w:rsidRPr="00EB1235" w:rsidRDefault="00F07254" w:rsidP="00E072D9">
            <w:pPr>
              <w:rPr>
                <w:rFonts w:ascii="宋体" w:hAnsi="宋体"/>
                <w:snapToGrid w:val="0"/>
                <w:kern w:val="0"/>
                <w:szCs w:val="21"/>
              </w:rPr>
            </w:pPr>
            <w:r w:rsidRPr="00EB1235">
              <w:rPr>
                <w:rFonts w:hint="eastAsia"/>
                <w:bCs/>
                <w:szCs w:val="21"/>
              </w:rPr>
              <w:t>主键</w:t>
            </w: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TYPE_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类型</w:t>
            </w:r>
          </w:p>
        </w:tc>
        <w:tc>
          <w:tcPr>
            <w:tcW w:w="1713"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2215" w:type="dxa"/>
            <w:vAlign w:val="center"/>
          </w:tcPr>
          <w:p w:rsidR="00EB1235" w:rsidRPr="00EB1235" w:rsidRDefault="00EB1235" w:rsidP="00E072D9">
            <w:pPr>
              <w:rPr>
                <w:rFonts w:ascii="宋体" w:hAnsi="宋体"/>
                <w:snapToGrid w:val="0"/>
                <w:kern w:val="0"/>
                <w:szCs w:val="21"/>
              </w:rPr>
            </w:pP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TIME_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时间</w:t>
            </w:r>
          </w:p>
        </w:tc>
        <w:tc>
          <w:tcPr>
            <w:tcW w:w="1713"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TIMESTAMP(6)</w:t>
            </w:r>
          </w:p>
        </w:tc>
        <w:tc>
          <w:tcPr>
            <w:tcW w:w="2215" w:type="dxa"/>
            <w:vAlign w:val="center"/>
          </w:tcPr>
          <w:p w:rsidR="00EB1235" w:rsidRPr="00EB1235" w:rsidRDefault="00EB1235" w:rsidP="00E072D9">
            <w:pPr>
              <w:rPr>
                <w:rFonts w:ascii="宋体" w:hAnsi="宋体"/>
                <w:snapToGrid w:val="0"/>
                <w:kern w:val="0"/>
                <w:szCs w:val="21"/>
              </w:rPr>
            </w:pP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USER_ID_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用户</w:t>
            </w:r>
            <w:r w:rsidRPr="00EB1235">
              <w:rPr>
                <w:rFonts w:ascii="宋体" w:hAnsi="宋体"/>
                <w:snapToGrid w:val="0"/>
                <w:kern w:val="0"/>
                <w:szCs w:val="21"/>
              </w:rPr>
              <w:t>ID</w:t>
            </w:r>
          </w:p>
        </w:tc>
        <w:tc>
          <w:tcPr>
            <w:tcW w:w="1713"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2215" w:type="dxa"/>
            <w:vAlign w:val="center"/>
          </w:tcPr>
          <w:p w:rsidR="00EB1235" w:rsidRPr="00EB1235" w:rsidRDefault="00EB1235" w:rsidP="00E072D9">
            <w:pPr>
              <w:rPr>
                <w:rFonts w:ascii="宋体" w:hAnsi="宋体"/>
                <w:snapToGrid w:val="0"/>
                <w:kern w:val="0"/>
                <w:szCs w:val="21"/>
              </w:rPr>
            </w:pP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TASK_ID_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任务</w:t>
            </w:r>
            <w:r w:rsidRPr="00EB1235">
              <w:rPr>
                <w:rFonts w:ascii="宋体" w:hAnsi="宋体"/>
                <w:snapToGrid w:val="0"/>
                <w:kern w:val="0"/>
                <w:szCs w:val="21"/>
              </w:rPr>
              <w:t>ID</w:t>
            </w:r>
          </w:p>
        </w:tc>
        <w:tc>
          <w:tcPr>
            <w:tcW w:w="1713" w:type="dxa"/>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2215" w:type="dxa"/>
            <w:vAlign w:val="center"/>
          </w:tcPr>
          <w:p w:rsidR="00EB1235" w:rsidRPr="00EB1235" w:rsidRDefault="00EB1235" w:rsidP="00E072D9">
            <w:pPr>
              <w:rPr>
                <w:rFonts w:ascii="宋体" w:hAnsi="宋体"/>
                <w:snapToGrid w:val="0"/>
                <w:kern w:val="0"/>
                <w:szCs w:val="21"/>
              </w:rPr>
            </w:pP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PROC_INST_ID_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hint="eastAsia"/>
                <w:kern w:val="0"/>
                <w:szCs w:val="21"/>
              </w:rPr>
              <w:t>流程实例</w:t>
            </w:r>
            <w:r w:rsidRPr="00EB1235">
              <w:rPr>
                <w:kern w:val="0"/>
                <w:szCs w:val="21"/>
              </w:rPr>
              <w:t>ID</w:t>
            </w:r>
          </w:p>
        </w:tc>
        <w:tc>
          <w:tcPr>
            <w:tcW w:w="1713" w:type="dxa"/>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VARCHAR2(64)</w:t>
            </w:r>
          </w:p>
        </w:tc>
        <w:tc>
          <w:tcPr>
            <w:tcW w:w="2215" w:type="dxa"/>
            <w:vAlign w:val="center"/>
          </w:tcPr>
          <w:p w:rsidR="00EB1235" w:rsidRPr="00EB1235" w:rsidRDefault="00EB1235" w:rsidP="00E072D9">
            <w:pPr>
              <w:rPr>
                <w:rFonts w:ascii="宋体" w:hAnsi="宋体"/>
                <w:snapToGrid w:val="0"/>
                <w:kern w:val="0"/>
                <w:szCs w:val="21"/>
              </w:rPr>
            </w:pP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ACTION_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动作</w:t>
            </w:r>
          </w:p>
        </w:tc>
        <w:tc>
          <w:tcPr>
            <w:tcW w:w="1713"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VARCHAR2(255)</w:t>
            </w:r>
          </w:p>
        </w:tc>
        <w:tc>
          <w:tcPr>
            <w:tcW w:w="2215" w:type="dxa"/>
            <w:vAlign w:val="center"/>
          </w:tcPr>
          <w:p w:rsidR="00EB1235" w:rsidRPr="00EB1235" w:rsidRDefault="00EB1235" w:rsidP="00E072D9">
            <w:pPr>
              <w:rPr>
                <w:rFonts w:ascii="宋体" w:hAnsi="宋体"/>
                <w:snapToGrid w:val="0"/>
                <w:kern w:val="0"/>
                <w:szCs w:val="21"/>
              </w:rPr>
            </w:pP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MESSAGE_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信息</w:t>
            </w:r>
          </w:p>
        </w:tc>
        <w:tc>
          <w:tcPr>
            <w:tcW w:w="1713"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 xml:space="preserve">VARCHAR2(2000)           </w:t>
            </w:r>
          </w:p>
        </w:tc>
        <w:tc>
          <w:tcPr>
            <w:tcW w:w="2215" w:type="dxa"/>
            <w:vAlign w:val="center"/>
          </w:tcPr>
          <w:p w:rsidR="00EB1235" w:rsidRPr="00EB1235" w:rsidRDefault="00F07254" w:rsidP="00E072D9">
            <w:pPr>
              <w:rPr>
                <w:rFonts w:ascii="宋体" w:hAnsi="宋体"/>
                <w:snapToGrid w:val="0"/>
                <w:kern w:val="0"/>
                <w:szCs w:val="21"/>
              </w:rPr>
            </w:pPr>
            <w:r w:rsidRPr="00EB1235">
              <w:rPr>
                <w:rFonts w:ascii="宋体" w:hAnsi="宋体" w:hint="eastAsia"/>
                <w:snapToGrid w:val="0"/>
                <w:kern w:val="0"/>
                <w:szCs w:val="21"/>
              </w:rPr>
              <w:t>用于存放流程产生的信息，比如审批意见</w:t>
            </w:r>
          </w:p>
        </w:tc>
      </w:tr>
      <w:tr w:rsidR="00EB1235" w:rsidRPr="00EB1235" w:rsidTr="007F0128">
        <w:trPr>
          <w:jc w:val="center"/>
        </w:trPr>
        <w:tc>
          <w:tcPr>
            <w:tcW w:w="1980"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FULL_MSG_</w:t>
            </w:r>
          </w:p>
        </w:tc>
        <w:tc>
          <w:tcPr>
            <w:tcW w:w="2167" w:type="dxa"/>
            <w:vAlign w:val="center"/>
          </w:tcPr>
          <w:p w:rsidR="00EB1235" w:rsidRPr="00EB1235" w:rsidRDefault="00F07254" w:rsidP="00E072D9">
            <w:pPr>
              <w:widowControl/>
              <w:rPr>
                <w:rFonts w:ascii="宋体" w:hAnsi="宋体"/>
                <w:snapToGrid w:val="0"/>
                <w:kern w:val="0"/>
                <w:szCs w:val="21"/>
              </w:rPr>
            </w:pPr>
            <w:r w:rsidRPr="00EB1235">
              <w:rPr>
                <w:rFonts w:ascii="宋体" w:hAnsi="宋体" w:hint="eastAsia"/>
                <w:snapToGrid w:val="0"/>
                <w:kern w:val="0"/>
                <w:szCs w:val="21"/>
              </w:rPr>
              <w:t>全部信息</w:t>
            </w:r>
          </w:p>
        </w:tc>
        <w:tc>
          <w:tcPr>
            <w:tcW w:w="1713" w:type="dxa"/>
            <w:vAlign w:val="center"/>
          </w:tcPr>
          <w:p w:rsidR="00EB1235" w:rsidRPr="00EB1235" w:rsidRDefault="00F07254" w:rsidP="00E072D9">
            <w:pPr>
              <w:rPr>
                <w:rFonts w:ascii="宋体" w:hAnsi="宋体"/>
                <w:snapToGrid w:val="0"/>
                <w:kern w:val="0"/>
                <w:szCs w:val="21"/>
              </w:rPr>
            </w:pPr>
            <w:r w:rsidRPr="00EB1235">
              <w:rPr>
                <w:rFonts w:ascii="宋体" w:hAnsi="宋体"/>
                <w:snapToGrid w:val="0"/>
                <w:kern w:val="0"/>
                <w:szCs w:val="21"/>
              </w:rPr>
              <w:t>BLOB</w:t>
            </w:r>
          </w:p>
        </w:tc>
        <w:tc>
          <w:tcPr>
            <w:tcW w:w="2215" w:type="dxa"/>
            <w:vAlign w:val="center"/>
          </w:tcPr>
          <w:p w:rsidR="00EB1235" w:rsidRPr="00EB1235" w:rsidRDefault="00EB1235" w:rsidP="00E072D9">
            <w:pPr>
              <w:rPr>
                <w:rFonts w:ascii="宋体" w:hAnsi="宋体"/>
                <w:snapToGrid w:val="0"/>
                <w:kern w:val="0"/>
                <w:szCs w:val="21"/>
              </w:rPr>
            </w:pPr>
          </w:p>
        </w:tc>
      </w:tr>
    </w:tbl>
    <w:p w:rsidR="00B2539C" w:rsidRPr="00A96360" w:rsidRDefault="00B2539C" w:rsidP="00E072D9">
      <w:pPr>
        <w:rPr>
          <w:rFonts w:ascii="宋体" w:hAnsi="宋体"/>
        </w:rPr>
      </w:pPr>
    </w:p>
    <w:p w:rsidR="00B2539C" w:rsidRPr="007F4E92" w:rsidRDefault="00F07254" w:rsidP="00D64765">
      <w:pPr>
        <w:pStyle w:val="40"/>
        <w:rPr>
          <w:snapToGrid w:val="0"/>
        </w:rPr>
      </w:pPr>
      <w:bookmarkStart w:id="29" w:name="_Toc356900694"/>
      <w:r w:rsidRPr="007F4E92">
        <w:rPr>
          <w:rFonts w:ascii="Arial" w:hAnsi="Arial" w:hint="eastAsia"/>
        </w:rPr>
        <w:t>历史详情表</w:t>
      </w:r>
      <w:r w:rsidRPr="007F4E92">
        <w:t>(AC</w:t>
      </w:r>
      <w:r w:rsidRPr="007F4E92">
        <w:rPr>
          <w:snapToGrid w:val="0"/>
        </w:rPr>
        <w:t>T_HI_DETAIL)</w:t>
      </w:r>
      <w:bookmarkEnd w:id="29"/>
    </w:p>
    <w:p w:rsidR="00B2539C" w:rsidRPr="00191195" w:rsidRDefault="00F07254" w:rsidP="00163733">
      <w:pPr>
        <w:spacing w:line="360" w:lineRule="auto"/>
        <w:ind w:firstLine="420"/>
        <w:rPr>
          <w:rFonts w:ascii="宋体" w:hAnsi="宋体"/>
          <w:sz w:val="24"/>
          <w:szCs w:val="24"/>
        </w:rPr>
      </w:pPr>
      <w:r w:rsidRPr="00191195">
        <w:rPr>
          <w:rFonts w:hint="eastAsia"/>
          <w:sz w:val="24"/>
          <w:szCs w:val="24"/>
        </w:rPr>
        <w:t>历史详情表：流程中产生的变量详细，包括控制流程流转的变量，业务表单中填写的流程需要用到的变量等</w:t>
      </w:r>
      <w:r w:rsidRPr="00191195">
        <w:rPr>
          <w:rFonts w:ascii="宋体" w:hAnsi="宋体" w:hint="eastAsia"/>
          <w:sz w:val="24"/>
          <w:szCs w:val="24"/>
        </w:rPr>
        <w:t>。</w:t>
      </w:r>
    </w:p>
    <w:tbl>
      <w:tblPr>
        <w:tblW w:w="778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22"/>
        <w:gridCol w:w="2835"/>
        <w:gridCol w:w="1701"/>
        <w:gridCol w:w="1127"/>
      </w:tblGrid>
      <w:tr w:rsidR="00EB1235" w:rsidRPr="007F0128" w:rsidTr="007F0128">
        <w:trPr>
          <w:jc w:val="center"/>
        </w:trPr>
        <w:tc>
          <w:tcPr>
            <w:tcW w:w="2122"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835"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701"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127"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212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ID_</w:t>
            </w:r>
          </w:p>
        </w:tc>
        <w:tc>
          <w:tcPr>
            <w:tcW w:w="2835" w:type="dxa"/>
            <w:vAlign w:val="center"/>
          </w:tcPr>
          <w:p w:rsidR="00EB1235" w:rsidRPr="007F0128" w:rsidRDefault="00F07254" w:rsidP="00E072D9">
            <w:pPr>
              <w:widowControl/>
              <w:spacing w:beforeLines="20" w:before="62"/>
              <w:rPr>
                <w:bCs/>
                <w:iCs/>
                <w:kern w:val="0"/>
                <w:szCs w:val="21"/>
              </w:rPr>
            </w:pPr>
            <w:r w:rsidRPr="007F0128">
              <w:rPr>
                <w:rFonts w:hint="eastAsia"/>
                <w:bCs/>
                <w:iCs/>
                <w:kern w:val="0"/>
                <w:szCs w:val="21"/>
              </w:rPr>
              <w:t>标识</w:t>
            </w:r>
          </w:p>
        </w:tc>
        <w:tc>
          <w:tcPr>
            <w:tcW w:w="1701" w:type="dxa"/>
          </w:tcPr>
          <w:p w:rsidR="00EB1235" w:rsidRPr="007F0128" w:rsidRDefault="00F07254" w:rsidP="00E072D9">
            <w:pPr>
              <w:rPr>
                <w:szCs w:val="21"/>
              </w:rPr>
            </w:pPr>
            <w:r w:rsidRPr="007F0128">
              <w:rPr>
                <w:rFonts w:ascii="宋体" w:hAnsi="宋体"/>
                <w:color w:val="000000"/>
                <w:szCs w:val="21"/>
              </w:rPr>
              <w:t>VARCHAR2(64)</w:t>
            </w:r>
          </w:p>
        </w:tc>
        <w:tc>
          <w:tcPr>
            <w:tcW w:w="1127" w:type="dxa"/>
            <w:vAlign w:val="center"/>
          </w:tcPr>
          <w:p w:rsidR="00EB1235" w:rsidRPr="007F0128" w:rsidRDefault="00F07254" w:rsidP="00E072D9">
            <w:pPr>
              <w:spacing w:beforeLines="20" w:before="62"/>
              <w:rPr>
                <w:rFonts w:ascii="宋体" w:hAnsi="宋体"/>
                <w:snapToGrid w:val="0"/>
                <w:kern w:val="0"/>
                <w:szCs w:val="21"/>
              </w:rPr>
            </w:pPr>
            <w:r w:rsidRPr="007F0128">
              <w:rPr>
                <w:rFonts w:hint="eastAsia"/>
                <w:bCs/>
                <w:szCs w:val="21"/>
              </w:rPr>
              <w:t>主键</w:t>
            </w:r>
          </w:p>
        </w:tc>
      </w:tr>
      <w:tr w:rsidR="00EB1235" w:rsidRPr="007F0128" w:rsidTr="007F0128">
        <w:trPr>
          <w:jc w:val="center"/>
        </w:trPr>
        <w:tc>
          <w:tcPr>
            <w:tcW w:w="212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TYPE_</w:t>
            </w:r>
          </w:p>
        </w:tc>
        <w:tc>
          <w:tcPr>
            <w:tcW w:w="2835" w:type="dxa"/>
            <w:vAlign w:val="center"/>
          </w:tcPr>
          <w:p w:rsidR="00EB1235" w:rsidRPr="007F0128" w:rsidRDefault="00F07254" w:rsidP="00E072D9">
            <w:pPr>
              <w:widowControl/>
              <w:spacing w:beforeLines="20" w:before="62"/>
              <w:rPr>
                <w:bCs/>
                <w:iCs/>
                <w:kern w:val="0"/>
                <w:szCs w:val="21"/>
              </w:rPr>
            </w:pPr>
            <w:r w:rsidRPr="007F0128">
              <w:rPr>
                <w:rFonts w:hint="eastAsia"/>
                <w:bCs/>
                <w:iCs/>
                <w:kern w:val="0"/>
                <w:szCs w:val="21"/>
              </w:rPr>
              <w:t>类型</w:t>
            </w:r>
          </w:p>
        </w:tc>
        <w:tc>
          <w:tcPr>
            <w:tcW w:w="1701" w:type="dxa"/>
          </w:tcPr>
          <w:p w:rsidR="00EB1235" w:rsidRPr="007F0128" w:rsidRDefault="00F07254" w:rsidP="00E072D9">
            <w:pPr>
              <w:rPr>
                <w:szCs w:val="21"/>
              </w:rPr>
            </w:pPr>
            <w:r w:rsidRPr="007F0128">
              <w:rPr>
                <w:rFonts w:ascii="宋体" w:hAnsi="宋体"/>
                <w:color w:val="000000"/>
                <w:szCs w:val="21"/>
              </w:rPr>
              <w:t>VARCHAR2(255)</w:t>
            </w:r>
          </w:p>
        </w:tc>
        <w:tc>
          <w:tcPr>
            <w:tcW w:w="1127"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12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PROC_INST_ID_</w:t>
            </w:r>
          </w:p>
        </w:tc>
        <w:tc>
          <w:tcPr>
            <w:tcW w:w="2835" w:type="dxa"/>
            <w:vAlign w:val="center"/>
          </w:tcPr>
          <w:p w:rsidR="00EB1235" w:rsidRPr="007F0128" w:rsidRDefault="00F07254" w:rsidP="00E072D9">
            <w:pPr>
              <w:widowControl/>
              <w:spacing w:beforeLines="20" w:before="62"/>
              <w:rPr>
                <w:bCs/>
                <w:iCs/>
                <w:kern w:val="0"/>
                <w:szCs w:val="21"/>
              </w:rPr>
            </w:pPr>
            <w:r w:rsidRPr="007F0128">
              <w:rPr>
                <w:rFonts w:hint="eastAsia"/>
                <w:kern w:val="0"/>
                <w:szCs w:val="21"/>
              </w:rPr>
              <w:t>流程实例</w:t>
            </w:r>
            <w:r w:rsidRPr="007F0128">
              <w:rPr>
                <w:kern w:val="0"/>
                <w:szCs w:val="21"/>
              </w:rPr>
              <w:t>ID</w:t>
            </w:r>
          </w:p>
        </w:tc>
        <w:tc>
          <w:tcPr>
            <w:tcW w:w="1701" w:type="dxa"/>
          </w:tcPr>
          <w:p w:rsidR="00EB1235" w:rsidRPr="007F0128" w:rsidRDefault="00F07254" w:rsidP="00E072D9">
            <w:pPr>
              <w:rPr>
                <w:szCs w:val="21"/>
              </w:rPr>
            </w:pPr>
            <w:r w:rsidRPr="007F0128">
              <w:rPr>
                <w:rFonts w:ascii="宋体" w:hAnsi="宋体"/>
                <w:color w:val="000000"/>
                <w:szCs w:val="21"/>
              </w:rPr>
              <w:t>VARCHAR2(64)</w:t>
            </w:r>
          </w:p>
        </w:tc>
        <w:tc>
          <w:tcPr>
            <w:tcW w:w="1127"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12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EXECUTION_ID_</w:t>
            </w:r>
          </w:p>
        </w:tc>
        <w:tc>
          <w:tcPr>
            <w:tcW w:w="2835" w:type="dxa"/>
            <w:vAlign w:val="center"/>
          </w:tcPr>
          <w:p w:rsidR="00EB1235" w:rsidRPr="007F0128" w:rsidRDefault="00F07254" w:rsidP="00E072D9">
            <w:pPr>
              <w:widowControl/>
              <w:spacing w:beforeLines="20" w:before="62"/>
              <w:rPr>
                <w:bCs/>
                <w:iCs/>
                <w:kern w:val="0"/>
                <w:szCs w:val="21"/>
              </w:rPr>
            </w:pPr>
            <w:r w:rsidRPr="007F0128">
              <w:rPr>
                <w:rFonts w:ascii="宋体" w:hAnsi="宋体" w:hint="eastAsia"/>
                <w:snapToGrid w:val="0"/>
                <w:kern w:val="0"/>
                <w:szCs w:val="21"/>
              </w:rPr>
              <w:t>执行实例</w:t>
            </w:r>
            <w:r w:rsidRPr="007F0128">
              <w:rPr>
                <w:rFonts w:ascii="宋体" w:hAnsi="宋体"/>
                <w:snapToGrid w:val="0"/>
                <w:kern w:val="0"/>
                <w:szCs w:val="21"/>
              </w:rPr>
              <w:t>ID</w:t>
            </w:r>
          </w:p>
        </w:tc>
        <w:tc>
          <w:tcPr>
            <w:tcW w:w="1701" w:type="dxa"/>
          </w:tcPr>
          <w:p w:rsidR="00EB1235" w:rsidRPr="007F0128" w:rsidRDefault="00F07254" w:rsidP="00E072D9">
            <w:pPr>
              <w:rPr>
                <w:szCs w:val="21"/>
              </w:rPr>
            </w:pPr>
            <w:r w:rsidRPr="007F0128">
              <w:rPr>
                <w:rFonts w:ascii="宋体" w:hAnsi="宋体"/>
                <w:color w:val="000000"/>
                <w:szCs w:val="21"/>
              </w:rPr>
              <w:t>VARCHAR2(64)</w:t>
            </w:r>
          </w:p>
        </w:tc>
        <w:tc>
          <w:tcPr>
            <w:tcW w:w="1127"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trHeight w:val="384"/>
          <w:jc w:val="center"/>
        </w:trPr>
        <w:tc>
          <w:tcPr>
            <w:tcW w:w="212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lastRenderedPageBreak/>
              <w:t>TASK_ID_</w:t>
            </w:r>
          </w:p>
        </w:tc>
        <w:tc>
          <w:tcPr>
            <w:tcW w:w="2835" w:type="dxa"/>
            <w:vAlign w:val="center"/>
          </w:tcPr>
          <w:p w:rsidR="00EB1235" w:rsidRPr="007F0128" w:rsidRDefault="00F07254" w:rsidP="00E072D9">
            <w:pPr>
              <w:widowControl/>
              <w:spacing w:beforeLines="20" w:before="62"/>
              <w:rPr>
                <w:bCs/>
                <w:iCs/>
                <w:kern w:val="0"/>
                <w:szCs w:val="21"/>
              </w:rPr>
            </w:pPr>
            <w:r w:rsidRPr="007F0128">
              <w:rPr>
                <w:rFonts w:ascii="宋体" w:hAnsi="宋体" w:hint="eastAsia"/>
                <w:snapToGrid w:val="0"/>
                <w:kern w:val="0"/>
                <w:szCs w:val="21"/>
              </w:rPr>
              <w:t>任务</w:t>
            </w:r>
            <w:r w:rsidRPr="007F0128">
              <w:rPr>
                <w:rFonts w:ascii="宋体" w:hAnsi="宋体"/>
                <w:snapToGrid w:val="0"/>
                <w:kern w:val="0"/>
                <w:szCs w:val="21"/>
              </w:rPr>
              <w:t>ID</w:t>
            </w:r>
          </w:p>
        </w:tc>
        <w:tc>
          <w:tcPr>
            <w:tcW w:w="1701" w:type="dxa"/>
          </w:tcPr>
          <w:p w:rsidR="00EB1235" w:rsidRPr="007F0128" w:rsidRDefault="00F07254" w:rsidP="00E072D9">
            <w:pPr>
              <w:rPr>
                <w:szCs w:val="21"/>
              </w:rPr>
            </w:pPr>
            <w:r w:rsidRPr="007F0128">
              <w:rPr>
                <w:rFonts w:ascii="宋体" w:hAnsi="宋体"/>
                <w:color w:val="000000"/>
                <w:szCs w:val="21"/>
              </w:rPr>
              <w:t>VARCHAR2(64)</w:t>
            </w:r>
          </w:p>
        </w:tc>
        <w:tc>
          <w:tcPr>
            <w:tcW w:w="1127"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12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ACT_INST_ID_</w:t>
            </w:r>
          </w:p>
        </w:tc>
        <w:tc>
          <w:tcPr>
            <w:tcW w:w="2835" w:type="dxa"/>
            <w:vAlign w:val="center"/>
          </w:tcPr>
          <w:p w:rsidR="00EB1235" w:rsidRPr="007F0128" w:rsidRDefault="00F07254" w:rsidP="00E072D9">
            <w:pPr>
              <w:widowControl/>
              <w:spacing w:beforeLines="20" w:before="62"/>
              <w:rPr>
                <w:bCs/>
                <w:iCs/>
                <w:kern w:val="0"/>
                <w:szCs w:val="21"/>
              </w:rPr>
            </w:pPr>
            <w:r w:rsidRPr="007F0128">
              <w:rPr>
                <w:rFonts w:hint="eastAsia"/>
                <w:bCs/>
                <w:iCs/>
                <w:kern w:val="0"/>
                <w:szCs w:val="21"/>
              </w:rPr>
              <w:t>流程节点实例</w:t>
            </w:r>
            <w:r w:rsidRPr="007F0128">
              <w:rPr>
                <w:bCs/>
                <w:iCs/>
                <w:kern w:val="0"/>
                <w:szCs w:val="21"/>
              </w:rPr>
              <w:t>ID</w:t>
            </w:r>
          </w:p>
        </w:tc>
        <w:tc>
          <w:tcPr>
            <w:tcW w:w="1701" w:type="dxa"/>
          </w:tcPr>
          <w:p w:rsidR="00EB1235" w:rsidRPr="007F0128" w:rsidRDefault="00F07254" w:rsidP="00E072D9">
            <w:pPr>
              <w:rPr>
                <w:szCs w:val="21"/>
              </w:rPr>
            </w:pPr>
            <w:r w:rsidRPr="007F0128">
              <w:rPr>
                <w:rFonts w:ascii="宋体" w:hAnsi="宋体"/>
                <w:color w:val="000000"/>
                <w:szCs w:val="21"/>
              </w:rPr>
              <w:t>VARCHAR2(64)</w:t>
            </w:r>
          </w:p>
        </w:tc>
        <w:tc>
          <w:tcPr>
            <w:tcW w:w="1127" w:type="dxa"/>
            <w:vAlign w:val="center"/>
          </w:tcPr>
          <w:p w:rsidR="00EB1235" w:rsidRPr="007F0128" w:rsidRDefault="00EB1235" w:rsidP="00E072D9">
            <w:pPr>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cs="宋体"/>
                <w:color w:val="000000"/>
                <w:szCs w:val="21"/>
              </w:rPr>
            </w:pPr>
            <w:r w:rsidRPr="007F0128">
              <w:rPr>
                <w:rFonts w:ascii="宋体" w:hAnsi="宋体" w:cs="宋体"/>
                <w:color w:val="000000"/>
                <w:szCs w:val="21"/>
              </w:rPr>
              <w:t>NAME_</w:t>
            </w:r>
          </w:p>
        </w:tc>
        <w:tc>
          <w:tcPr>
            <w:tcW w:w="2835" w:type="dxa"/>
            <w:vAlign w:val="center"/>
          </w:tcPr>
          <w:p w:rsidR="00EB1235" w:rsidRPr="007F0128" w:rsidRDefault="00F07254" w:rsidP="00E072D9">
            <w:pPr>
              <w:widowControl/>
              <w:spacing w:beforeLines="20" w:before="62"/>
              <w:rPr>
                <w:bCs/>
                <w:iCs/>
                <w:kern w:val="0"/>
                <w:szCs w:val="21"/>
              </w:rPr>
            </w:pPr>
            <w:r w:rsidRPr="007F0128">
              <w:rPr>
                <w:rFonts w:hint="eastAsia"/>
                <w:bCs/>
                <w:iCs/>
                <w:kern w:val="0"/>
                <w:szCs w:val="21"/>
              </w:rPr>
              <w:t>名字</w:t>
            </w:r>
          </w:p>
        </w:tc>
        <w:tc>
          <w:tcPr>
            <w:tcW w:w="1701" w:type="dxa"/>
          </w:tcPr>
          <w:p w:rsidR="00EB1235" w:rsidRPr="007F0128" w:rsidRDefault="00F07254" w:rsidP="00E072D9">
            <w:pPr>
              <w:rPr>
                <w:szCs w:val="21"/>
              </w:rPr>
            </w:pPr>
            <w:r w:rsidRPr="007F0128">
              <w:rPr>
                <w:rFonts w:ascii="宋体" w:hAnsi="宋体"/>
                <w:color w:val="000000"/>
                <w:szCs w:val="21"/>
              </w:rPr>
              <w:t>VARCHAR2(255)</w:t>
            </w:r>
          </w:p>
        </w:tc>
        <w:tc>
          <w:tcPr>
            <w:tcW w:w="1127" w:type="dxa"/>
            <w:vAlign w:val="center"/>
          </w:tcPr>
          <w:p w:rsidR="00EB1235" w:rsidRPr="007F0128" w:rsidRDefault="00EB1235" w:rsidP="00E072D9">
            <w:pPr>
              <w:widowControl/>
              <w:spacing w:beforeLines="20" w:before="62"/>
              <w:rPr>
                <w:bCs/>
                <w:iCs/>
                <w:kern w:val="0"/>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VAR_TYPE_</w:t>
            </w:r>
          </w:p>
        </w:tc>
        <w:tc>
          <w:tcPr>
            <w:tcW w:w="2835" w:type="dxa"/>
            <w:vAlign w:val="center"/>
          </w:tcPr>
          <w:p w:rsidR="00EB1235" w:rsidRPr="007F0128" w:rsidRDefault="00F07254" w:rsidP="00E072D9">
            <w:pPr>
              <w:widowControl/>
              <w:spacing w:beforeLines="20" w:before="62"/>
              <w:rPr>
                <w:rFonts w:ascii="宋体" w:hAnsi="宋体"/>
                <w:szCs w:val="21"/>
              </w:rPr>
            </w:pPr>
            <w:r w:rsidRPr="007F0128">
              <w:rPr>
                <w:rFonts w:ascii="宋体" w:hAnsi="宋体" w:hint="eastAsia"/>
                <w:szCs w:val="21"/>
              </w:rPr>
              <w:t>变量类型</w:t>
            </w:r>
          </w:p>
        </w:tc>
        <w:tc>
          <w:tcPr>
            <w:tcW w:w="1701" w:type="dxa"/>
          </w:tcPr>
          <w:p w:rsidR="00EB1235" w:rsidRPr="007F0128" w:rsidRDefault="00F07254" w:rsidP="00E072D9">
            <w:pPr>
              <w:rPr>
                <w:szCs w:val="21"/>
              </w:rPr>
            </w:pPr>
            <w:r w:rsidRPr="007F0128">
              <w:rPr>
                <w:rFonts w:ascii="宋体" w:hAnsi="宋体"/>
                <w:color w:val="000000"/>
                <w:szCs w:val="21"/>
              </w:rPr>
              <w:t>VARCHAR2(64)</w:t>
            </w:r>
          </w:p>
        </w:tc>
        <w:tc>
          <w:tcPr>
            <w:tcW w:w="1127" w:type="dxa"/>
            <w:vAlign w:val="center"/>
          </w:tcPr>
          <w:p w:rsidR="00EB1235" w:rsidRPr="007F0128" w:rsidRDefault="00EB1235" w:rsidP="00E072D9">
            <w:pPr>
              <w:widowControl/>
              <w:spacing w:beforeLines="20" w:before="62"/>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2835" w:type="dxa"/>
            <w:vAlign w:val="center"/>
          </w:tcPr>
          <w:p w:rsidR="00EB1235" w:rsidRPr="007F0128" w:rsidRDefault="00F07254" w:rsidP="00E072D9">
            <w:pPr>
              <w:widowControl/>
              <w:spacing w:beforeLines="20" w:before="62"/>
              <w:rPr>
                <w:rFonts w:ascii="宋体" w:hAnsi="宋体"/>
                <w:szCs w:val="21"/>
              </w:rPr>
            </w:pPr>
            <w:r w:rsidRPr="007F0128">
              <w:rPr>
                <w:rFonts w:ascii="宋体" w:hAnsi="宋体" w:hint="eastAsia"/>
                <w:szCs w:val="21"/>
              </w:rPr>
              <w:t>版本</w:t>
            </w:r>
          </w:p>
        </w:tc>
        <w:tc>
          <w:tcPr>
            <w:tcW w:w="1701"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127" w:type="dxa"/>
            <w:vAlign w:val="center"/>
          </w:tcPr>
          <w:p w:rsidR="00EB1235" w:rsidRPr="007F0128" w:rsidRDefault="00EB1235" w:rsidP="00E072D9">
            <w:pPr>
              <w:widowControl/>
              <w:spacing w:beforeLines="20" w:before="62"/>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TIME_</w:t>
            </w:r>
          </w:p>
        </w:tc>
        <w:tc>
          <w:tcPr>
            <w:tcW w:w="2835" w:type="dxa"/>
            <w:vAlign w:val="center"/>
          </w:tcPr>
          <w:p w:rsidR="00EB1235" w:rsidRPr="007F0128" w:rsidRDefault="00F07254" w:rsidP="00E072D9">
            <w:pPr>
              <w:widowControl/>
              <w:spacing w:beforeLines="20" w:before="62"/>
              <w:rPr>
                <w:rFonts w:ascii="宋体" w:hAnsi="宋体"/>
                <w:szCs w:val="21"/>
              </w:rPr>
            </w:pPr>
            <w:r w:rsidRPr="007F0128">
              <w:rPr>
                <w:rFonts w:ascii="宋体" w:hAnsi="宋体" w:hint="eastAsia"/>
                <w:szCs w:val="21"/>
              </w:rPr>
              <w:t>时间</w:t>
            </w:r>
          </w:p>
        </w:tc>
        <w:tc>
          <w:tcPr>
            <w:tcW w:w="1701"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127" w:type="dxa"/>
            <w:vAlign w:val="center"/>
          </w:tcPr>
          <w:p w:rsidR="00EB1235" w:rsidRPr="007F0128" w:rsidRDefault="00EB1235" w:rsidP="00E072D9">
            <w:pPr>
              <w:widowControl/>
              <w:spacing w:beforeLines="20" w:before="62"/>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BYTEARRAY_ID_</w:t>
            </w:r>
          </w:p>
        </w:tc>
        <w:tc>
          <w:tcPr>
            <w:tcW w:w="2835" w:type="dxa"/>
            <w:vAlign w:val="center"/>
          </w:tcPr>
          <w:p w:rsidR="00EB1235" w:rsidRPr="007F0128" w:rsidRDefault="00F07254" w:rsidP="00E072D9">
            <w:pPr>
              <w:widowControl/>
              <w:spacing w:beforeLines="20" w:before="62"/>
              <w:rPr>
                <w:rFonts w:ascii="宋体" w:hAnsi="宋体"/>
                <w:szCs w:val="21"/>
              </w:rPr>
            </w:pPr>
            <w:r w:rsidRPr="007F0128">
              <w:rPr>
                <w:rFonts w:ascii="宋体" w:hAnsi="宋体" w:hint="eastAsia"/>
                <w:szCs w:val="21"/>
              </w:rPr>
              <w:t>二进制</w:t>
            </w:r>
            <w:r w:rsidRPr="007F0128">
              <w:rPr>
                <w:rFonts w:ascii="宋体" w:hAnsi="宋体"/>
                <w:szCs w:val="21"/>
              </w:rPr>
              <w:t>ID</w:t>
            </w:r>
          </w:p>
        </w:tc>
        <w:tc>
          <w:tcPr>
            <w:tcW w:w="1701"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127" w:type="dxa"/>
            <w:vAlign w:val="center"/>
          </w:tcPr>
          <w:p w:rsidR="00EB1235" w:rsidRPr="007F0128" w:rsidRDefault="00EB1235" w:rsidP="00E072D9">
            <w:pPr>
              <w:widowControl/>
              <w:spacing w:beforeLines="20" w:before="62"/>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DOUBLE_</w:t>
            </w:r>
          </w:p>
        </w:tc>
        <w:tc>
          <w:tcPr>
            <w:tcW w:w="2835"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DOUBLE</w:t>
            </w:r>
            <w:r w:rsidRPr="007F0128">
              <w:rPr>
                <w:rFonts w:ascii="宋体" w:hAnsi="宋体" w:hint="eastAsia"/>
                <w:szCs w:val="21"/>
              </w:rPr>
              <w:t>类型时，存值</w:t>
            </w:r>
          </w:p>
        </w:tc>
        <w:tc>
          <w:tcPr>
            <w:tcW w:w="1701"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NUMBER(*,10)</w:t>
            </w:r>
          </w:p>
        </w:tc>
        <w:tc>
          <w:tcPr>
            <w:tcW w:w="1127" w:type="dxa"/>
            <w:vAlign w:val="center"/>
          </w:tcPr>
          <w:p w:rsidR="00EB1235" w:rsidRPr="007F0128" w:rsidRDefault="00EB1235" w:rsidP="00E072D9">
            <w:pPr>
              <w:widowControl/>
              <w:spacing w:beforeLines="20" w:before="62"/>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LONG_</w:t>
            </w:r>
          </w:p>
        </w:tc>
        <w:tc>
          <w:tcPr>
            <w:tcW w:w="2835"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LONG</w:t>
            </w:r>
            <w:r w:rsidRPr="007F0128">
              <w:rPr>
                <w:rFonts w:ascii="宋体" w:hAnsi="宋体" w:hint="eastAsia"/>
                <w:szCs w:val="21"/>
              </w:rPr>
              <w:t>类型时，存值</w:t>
            </w:r>
          </w:p>
        </w:tc>
        <w:tc>
          <w:tcPr>
            <w:tcW w:w="1701"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NUMBER(19,0)</w:t>
            </w:r>
          </w:p>
        </w:tc>
        <w:tc>
          <w:tcPr>
            <w:tcW w:w="1127" w:type="dxa"/>
            <w:vAlign w:val="center"/>
          </w:tcPr>
          <w:p w:rsidR="00EB1235" w:rsidRPr="007F0128" w:rsidRDefault="00EB1235" w:rsidP="00E072D9">
            <w:pPr>
              <w:widowControl/>
              <w:spacing w:beforeLines="20" w:before="62"/>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TEXT_</w:t>
            </w:r>
          </w:p>
        </w:tc>
        <w:tc>
          <w:tcPr>
            <w:tcW w:w="2835"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TEXT</w:t>
            </w:r>
            <w:r w:rsidRPr="007F0128">
              <w:rPr>
                <w:rFonts w:ascii="宋体" w:hAnsi="宋体" w:hint="eastAsia"/>
                <w:szCs w:val="21"/>
              </w:rPr>
              <w:t>类型时，存值</w:t>
            </w:r>
          </w:p>
        </w:tc>
        <w:tc>
          <w:tcPr>
            <w:tcW w:w="1701" w:type="dxa"/>
          </w:tcPr>
          <w:p w:rsidR="00EB1235" w:rsidRPr="007F0128" w:rsidRDefault="00F07254" w:rsidP="00E072D9">
            <w:pPr>
              <w:rPr>
                <w:szCs w:val="21"/>
              </w:rPr>
            </w:pPr>
            <w:r w:rsidRPr="007F0128">
              <w:rPr>
                <w:rFonts w:ascii="宋体" w:hAnsi="宋体"/>
                <w:color w:val="000000"/>
                <w:szCs w:val="21"/>
              </w:rPr>
              <w:t>VARCHAR2(2000)</w:t>
            </w:r>
          </w:p>
        </w:tc>
        <w:tc>
          <w:tcPr>
            <w:tcW w:w="1127" w:type="dxa"/>
            <w:vAlign w:val="center"/>
          </w:tcPr>
          <w:p w:rsidR="00EB1235" w:rsidRPr="007F0128" w:rsidRDefault="00EB1235" w:rsidP="00E072D9">
            <w:pPr>
              <w:widowControl/>
              <w:spacing w:beforeLines="20" w:before="62"/>
              <w:rPr>
                <w:rFonts w:ascii="宋体" w:hAnsi="宋体"/>
                <w:szCs w:val="21"/>
              </w:rPr>
            </w:pPr>
          </w:p>
        </w:tc>
      </w:tr>
      <w:tr w:rsidR="00EB1235" w:rsidRPr="007F0128" w:rsidTr="007F0128">
        <w:trPr>
          <w:jc w:val="center"/>
        </w:trPr>
        <w:tc>
          <w:tcPr>
            <w:tcW w:w="2122" w:type="dxa"/>
            <w:vAlign w:val="center"/>
          </w:tcPr>
          <w:p w:rsidR="00EB1235" w:rsidRPr="007F0128" w:rsidRDefault="00F07254" w:rsidP="00E072D9">
            <w:pPr>
              <w:rPr>
                <w:rFonts w:ascii="宋体" w:hAnsi="宋体"/>
                <w:kern w:val="0"/>
                <w:szCs w:val="21"/>
              </w:rPr>
            </w:pPr>
            <w:r w:rsidRPr="007F0128">
              <w:rPr>
                <w:rFonts w:ascii="宋体" w:hAnsi="宋体"/>
                <w:kern w:val="0"/>
                <w:szCs w:val="21"/>
              </w:rPr>
              <w:t>TEXT2_</w:t>
            </w:r>
          </w:p>
        </w:tc>
        <w:tc>
          <w:tcPr>
            <w:tcW w:w="2835"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TEXT2</w:t>
            </w:r>
            <w:r w:rsidRPr="007F0128">
              <w:rPr>
                <w:rFonts w:ascii="宋体" w:hAnsi="宋体" w:hint="eastAsia"/>
                <w:szCs w:val="21"/>
              </w:rPr>
              <w:t>类型时，存值</w:t>
            </w:r>
          </w:p>
        </w:tc>
        <w:tc>
          <w:tcPr>
            <w:tcW w:w="1701" w:type="dxa"/>
          </w:tcPr>
          <w:p w:rsidR="00EB1235" w:rsidRPr="007F0128" w:rsidRDefault="00F07254" w:rsidP="00E072D9">
            <w:pPr>
              <w:rPr>
                <w:szCs w:val="21"/>
              </w:rPr>
            </w:pPr>
            <w:r w:rsidRPr="007F0128">
              <w:rPr>
                <w:rFonts w:ascii="宋体" w:hAnsi="宋体"/>
                <w:color w:val="000000"/>
                <w:szCs w:val="21"/>
              </w:rPr>
              <w:t>VARCHAR2(2000)</w:t>
            </w:r>
          </w:p>
        </w:tc>
        <w:tc>
          <w:tcPr>
            <w:tcW w:w="1127" w:type="dxa"/>
            <w:vAlign w:val="center"/>
          </w:tcPr>
          <w:p w:rsidR="00EB1235" w:rsidRPr="007F0128" w:rsidRDefault="00EB1235" w:rsidP="00E072D9">
            <w:pPr>
              <w:widowControl/>
              <w:spacing w:beforeLines="20" w:before="62"/>
              <w:rPr>
                <w:rFonts w:ascii="宋体" w:hAnsi="宋体"/>
                <w:szCs w:val="21"/>
              </w:rPr>
            </w:pPr>
          </w:p>
        </w:tc>
      </w:tr>
    </w:tbl>
    <w:p w:rsidR="00B2539C" w:rsidRPr="00A96360" w:rsidRDefault="00B2539C" w:rsidP="00E072D9">
      <w:pPr>
        <w:rPr>
          <w:rFonts w:ascii="宋体" w:hAnsi="宋体"/>
        </w:rPr>
      </w:pPr>
    </w:p>
    <w:p w:rsidR="00B2539C" w:rsidRPr="00163733" w:rsidRDefault="00F07254" w:rsidP="00D64765">
      <w:pPr>
        <w:pStyle w:val="40"/>
      </w:pPr>
      <w:bookmarkStart w:id="30" w:name="_Toc355858060"/>
      <w:bookmarkStart w:id="31" w:name="_Toc356900695"/>
      <w:r w:rsidRPr="007F4E92">
        <w:rPr>
          <w:rFonts w:ascii="Arial" w:hAnsi="Arial" w:hint="eastAsia"/>
        </w:rPr>
        <w:t>历史流程实例表</w:t>
      </w:r>
      <w:r w:rsidRPr="007F4E92">
        <w:rPr>
          <w:rFonts w:hint="eastAsia"/>
        </w:rPr>
        <w:t>（</w:t>
      </w:r>
      <w:r w:rsidRPr="007F4E92">
        <w:t>ACT_HI_PROCINST</w:t>
      </w:r>
      <w:r w:rsidRPr="007F4E92">
        <w:rPr>
          <w:rFonts w:hint="eastAsia"/>
        </w:rPr>
        <w:t>）</w:t>
      </w:r>
      <w:bookmarkEnd w:id="30"/>
      <w:bookmarkEnd w:id="31"/>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0"/>
        <w:gridCol w:w="1917"/>
        <w:gridCol w:w="1686"/>
        <w:gridCol w:w="932"/>
      </w:tblGrid>
      <w:tr w:rsidR="00EB1235" w:rsidRPr="007F0128" w:rsidTr="007F0128">
        <w:trPr>
          <w:tblHeader/>
          <w:jc w:val="center"/>
        </w:trPr>
        <w:tc>
          <w:tcPr>
            <w:tcW w:w="2038" w:type="pct"/>
            <w:shd w:val="clear" w:color="auto" w:fill="D9D9D9"/>
            <w:vAlign w:val="center"/>
          </w:tcPr>
          <w:p w:rsidR="00EB1235" w:rsidRPr="00191195" w:rsidRDefault="00F07254" w:rsidP="00E072D9">
            <w:pPr>
              <w:jc w:val="center"/>
              <w:rPr>
                <w:b/>
                <w:bCs/>
                <w:szCs w:val="21"/>
              </w:rPr>
            </w:pPr>
            <w:r w:rsidRPr="00191195">
              <w:rPr>
                <w:rFonts w:hint="eastAsia"/>
                <w:b/>
                <w:bCs/>
                <w:szCs w:val="21"/>
              </w:rPr>
              <w:t>字段</w:t>
            </w:r>
          </w:p>
        </w:tc>
        <w:tc>
          <w:tcPr>
            <w:tcW w:w="1252" w:type="pct"/>
            <w:shd w:val="clear" w:color="auto" w:fill="D9D9D9"/>
            <w:vAlign w:val="center"/>
          </w:tcPr>
          <w:p w:rsidR="00EB1235" w:rsidRPr="00191195" w:rsidRDefault="00F07254" w:rsidP="00E072D9">
            <w:pPr>
              <w:jc w:val="center"/>
              <w:rPr>
                <w:b/>
                <w:bCs/>
                <w:szCs w:val="21"/>
              </w:rPr>
            </w:pPr>
            <w:r w:rsidRPr="00191195">
              <w:rPr>
                <w:rFonts w:hint="eastAsia"/>
                <w:b/>
                <w:bCs/>
                <w:szCs w:val="21"/>
              </w:rPr>
              <w:t>显示内容</w:t>
            </w:r>
          </w:p>
        </w:tc>
        <w:tc>
          <w:tcPr>
            <w:tcW w:w="1101" w:type="pct"/>
            <w:shd w:val="clear" w:color="auto" w:fill="D9D9D9"/>
            <w:vAlign w:val="center"/>
          </w:tcPr>
          <w:p w:rsidR="00EB1235" w:rsidRPr="00191195" w:rsidRDefault="00F07254" w:rsidP="00E072D9">
            <w:pPr>
              <w:jc w:val="center"/>
              <w:rPr>
                <w:b/>
                <w:bCs/>
                <w:szCs w:val="21"/>
              </w:rPr>
            </w:pPr>
            <w:r w:rsidRPr="00191195">
              <w:rPr>
                <w:rFonts w:hint="eastAsia"/>
                <w:b/>
                <w:bCs/>
                <w:szCs w:val="21"/>
              </w:rPr>
              <w:t>类型</w:t>
            </w:r>
          </w:p>
        </w:tc>
        <w:tc>
          <w:tcPr>
            <w:tcW w:w="609" w:type="pct"/>
            <w:shd w:val="clear" w:color="auto" w:fill="D9D9D9"/>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2038" w:type="pct"/>
            <w:vAlign w:val="center"/>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1252" w:type="pct"/>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标识</w:t>
            </w:r>
          </w:p>
        </w:tc>
        <w:tc>
          <w:tcPr>
            <w:tcW w:w="1101" w:type="pct"/>
          </w:tcPr>
          <w:p w:rsidR="00EB1235" w:rsidRPr="007F0128" w:rsidRDefault="00F07254" w:rsidP="00E072D9">
            <w:pPr>
              <w:rPr>
                <w:szCs w:val="21"/>
              </w:rPr>
            </w:pPr>
            <w:r w:rsidRPr="007F0128">
              <w:rPr>
                <w:rFonts w:ascii="宋体" w:hAnsi="宋体"/>
                <w:kern w:val="0"/>
                <w:szCs w:val="21"/>
              </w:rPr>
              <w:t>VARCHAR2(64)</w:t>
            </w:r>
          </w:p>
        </w:tc>
        <w:tc>
          <w:tcPr>
            <w:tcW w:w="609" w:type="pct"/>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2038" w:type="pct"/>
            <w:vAlign w:val="center"/>
          </w:tcPr>
          <w:p w:rsidR="00EB1235" w:rsidRPr="007F0128" w:rsidRDefault="00F07254" w:rsidP="00E072D9">
            <w:pPr>
              <w:rPr>
                <w:rFonts w:ascii="宋体" w:hAnsi="宋体"/>
                <w:kern w:val="0"/>
                <w:szCs w:val="21"/>
              </w:rPr>
            </w:pPr>
            <w:r w:rsidRPr="007F0128">
              <w:rPr>
                <w:rFonts w:ascii="宋体" w:hAnsi="宋体"/>
                <w:kern w:val="0"/>
                <w:szCs w:val="21"/>
              </w:rPr>
              <w:t>PROC_INST_ID_</w:t>
            </w:r>
          </w:p>
        </w:tc>
        <w:tc>
          <w:tcPr>
            <w:tcW w:w="1252" w:type="pct"/>
            <w:vAlign w:val="center"/>
          </w:tcPr>
          <w:p w:rsidR="00EB1235" w:rsidRPr="007F0128" w:rsidRDefault="00F07254" w:rsidP="00E072D9">
            <w:pPr>
              <w:rPr>
                <w:rFonts w:ascii="宋体" w:hAnsi="宋体"/>
                <w:kern w:val="0"/>
                <w:szCs w:val="21"/>
              </w:rPr>
            </w:pPr>
            <w:r w:rsidRPr="007F0128">
              <w:rPr>
                <w:rFonts w:hint="eastAsia"/>
                <w:kern w:val="0"/>
                <w:szCs w:val="21"/>
              </w:rPr>
              <w:t>流程实例</w:t>
            </w:r>
            <w:r w:rsidRPr="007F0128">
              <w:rPr>
                <w:kern w:val="0"/>
                <w:szCs w:val="21"/>
              </w:rPr>
              <w:t>ID</w:t>
            </w:r>
          </w:p>
        </w:tc>
        <w:tc>
          <w:tcPr>
            <w:tcW w:w="1101" w:type="pct"/>
          </w:tcPr>
          <w:p w:rsidR="00EB1235" w:rsidRPr="007F0128" w:rsidRDefault="00F07254" w:rsidP="00E072D9">
            <w:pPr>
              <w:rPr>
                <w:szCs w:val="21"/>
              </w:rPr>
            </w:pPr>
            <w:r w:rsidRPr="007F0128">
              <w:rPr>
                <w:rFonts w:ascii="宋体" w:hAnsi="宋体"/>
                <w:kern w:val="0"/>
                <w:szCs w:val="21"/>
              </w:rPr>
              <w:t>VARCHAR2(64)</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vAlign w:val="center"/>
          </w:tcPr>
          <w:p w:rsidR="00EB1235" w:rsidRPr="007F0128" w:rsidRDefault="00F07254" w:rsidP="00E072D9">
            <w:pPr>
              <w:rPr>
                <w:rFonts w:ascii="宋体" w:hAnsi="宋体"/>
                <w:kern w:val="0"/>
                <w:szCs w:val="21"/>
              </w:rPr>
            </w:pPr>
            <w:r w:rsidRPr="007F0128">
              <w:rPr>
                <w:rFonts w:ascii="宋体" w:hAnsi="宋体"/>
                <w:kern w:val="0"/>
                <w:szCs w:val="21"/>
              </w:rPr>
              <w:t>BUSINESS_KEY_</w:t>
            </w:r>
          </w:p>
        </w:tc>
        <w:tc>
          <w:tcPr>
            <w:tcW w:w="1252" w:type="pct"/>
            <w:vAlign w:val="center"/>
          </w:tcPr>
          <w:p w:rsidR="00EB1235" w:rsidRPr="007F0128" w:rsidRDefault="00F07254" w:rsidP="00E072D9">
            <w:pPr>
              <w:rPr>
                <w:rFonts w:ascii="宋体" w:hAnsi="宋体"/>
                <w:kern w:val="0"/>
                <w:szCs w:val="21"/>
              </w:rPr>
            </w:pPr>
            <w:r w:rsidRPr="007F0128">
              <w:rPr>
                <w:rFonts w:ascii="宋体" w:hAnsi="宋体"/>
                <w:kern w:val="0"/>
                <w:szCs w:val="21"/>
              </w:rPr>
              <w:t>启动流程时传入的BUSINESSKEY值</w:t>
            </w:r>
          </w:p>
        </w:tc>
        <w:tc>
          <w:tcPr>
            <w:tcW w:w="1101" w:type="pct"/>
          </w:tcPr>
          <w:p w:rsidR="00EB1235" w:rsidRPr="007F0128" w:rsidRDefault="00F07254" w:rsidP="00E072D9">
            <w:pPr>
              <w:rPr>
                <w:szCs w:val="21"/>
              </w:rPr>
            </w:pPr>
            <w:r w:rsidRPr="007F0128">
              <w:rPr>
                <w:rFonts w:ascii="宋体" w:hAnsi="宋体"/>
                <w:kern w:val="0"/>
                <w:szCs w:val="21"/>
              </w:rPr>
              <w:t>VARCHAR2(255)</w:t>
            </w:r>
          </w:p>
        </w:tc>
        <w:tc>
          <w:tcPr>
            <w:tcW w:w="609" w:type="pct"/>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业务数据的</w:t>
            </w:r>
            <w:r w:rsidRPr="007F0128">
              <w:rPr>
                <w:rFonts w:ascii="宋体" w:hAnsi="宋体"/>
                <w:kern w:val="0"/>
                <w:szCs w:val="21"/>
              </w:rPr>
              <w:t>ID</w:t>
            </w:r>
          </w:p>
        </w:tc>
      </w:tr>
      <w:tr w:rsidR="00EB1235" w:rsidRPr="007F0128" w:rsidTr="007F0128">
        <w:trPr>
          <w:jc w:val="center"/>
        </w:trPr>
        <w:tc>
          <w:tcPr>
            <w:tcW w:w="2038" w:type="pct"/>
            <w:vAlign w:val="center"/>
          </w:tcPr>
          <w:p w:rsidR="00EB1235" w:rsidRPr="007F0128" w:rsidRDefault="00F07254" w:rsidP="00E072D9">
            <w:pPr>
              <w:rPr>
                <w:rFonts w:ascii="宋体" w:hAnsi="宋体"/>
                <w:kern w:val="0"/>
                <w:szCs w:val="21"/>
              </w:rPr>
            </w:pPr>
            <w:r w:rsidRPr="007F0128">
              <w:rPr>
                <w:rFonts w:ascii="宋体" w:hAnsi="宋体"/>
                <w:kern w:val="0"/>
                <w:szCs w:val="21"/>
              </w:rPr>
              <w:t>PROC_DEF_ID_</w:t>
            </w:r>
          </w:p>
        </w:tc>
        <w:tc>
          <w:tcPr>
            <w:tcW w:w="1252" w:type="pct"/>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流</w:t>
            </w:r>
            <w:r w:rsidRPr="007F0128">
              <w:rPr>
                <w:rFonts w:ascii="宋体" w:hAnsi="宋体"/>
                <w:kern w:val="0"/>
                <w:szCs w:val="21"/>
              </w:rPr>
              <w:t>程定义ID</w:t>
            </w:r>
          </w:p>
        </w:tc>
        <w:tc>
          <w:tcPr>
            <w:tcW w:w="1101" w:type="pct"/>
          </w:tcPr>
          <w:p w:rsidR="00EB1235" w:rsidRPr="007F0128" w:rsidRDefault="00F07254" w:rsidP="00E072D9">
            <w:pPr>
              <w:rPr>
                <w:szCs w:val="21"/>
              </w:rPr>
            </w:pPr>
            <w:r w:rsidRPr="007F0128">
              <w:rPr>
                <w:rFonts w:ascii="宋体" w:hAnsi="宋体"/>
                <w:kern w:val="0"/>
                <w:szCs w:val="21"/>
              </w:rPr>
              <w:t>VARCHAR2(64)</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vAlign w:val="center"/>
          </w:tcPr>
          <w:p w:rsidR="00EB1235" w:rsidRPr="007F0128" w:rsidRDefault="00F07254" w:rsidP="00E072D9">
            <w:pPr>
              <w:rPr>
                <w:rFonts w:ascii="宋体" w:hAnsi="宋体"/>
                <w:kern w:val="0"/>
                <w:szCs w:val="21"/>
              </w:rPr>
            </w:pPr>
            <w:r w:rsidRPr="007F0128">
              <w:rPr>
                <w:rFonts w:ascii="宋体" w:hAnsi="宋体"/>
                <w:kern w:val="0"/>
                <w:szCs w:val="21"/>
              </w:rPr>
              <w:t>START_TIME_</w:t>
            </w:r>
          </w:p>
        </w:tc>
        <w:tc>
          <w:tcPr>
            <w:tcW w:w="1252" w:type="pct"/>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开始时间</w:t>
            </w:r>
          </w:p>
        </w:tc>
        <w:tc>
          <w:tcPr>
            <w:tcW w:w="1101" w:type="pct"/>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tcPr>
          <w:p w:rsidR="00EB1235" w:rsidRPr="007F0128" w:rsidRDefault="00F07254" w:rsidP="00E072D9">
            <w:pPr>
              <w:rPr>
                <w:rFonts w:ascii="宋体" w:hAnsi="宋体"/>
                <w:kern w:val="0"/>
                <w:szCs w:val="21"/>
              </w:rPr>
            </w:pPr>
            <w:r w:rsidRPr="007F0128">
              <w:rPr>
                <w:rFonts w:ascii="宋体" w:hAnsi="宋体"/>
                <w:kern w:val="0"/>
                <w:szCs w:val="21"/>
              </w:rPr>
              <w:t>END_TIME_</w:t>
            </w:r>
          </w:p>
        </w:tc>
        <w:tc>
          <w:tcPr>
            <w:tcW w:w="1252" w:type="pct"/>
          </w:tcPr>
          <w:p w:rsidR="00EB1235" w:rsidRPr="007F0128" w:rsidRDefault="00F07254" w:rsidP="00E072D9">
            <w:pPr>
              <w:rPr>
                <w:rFonts w:ascii="宋体" w:hAnsi="宋体"/>
                <w:kern w:val="0"/>
                <w:szCs w:val="21"/>
              </w:rPr>
            </w:pPr>
            <w:r w:rsidRPr="007F0128">
              <w:rPr>
                <w:rFonts w:ascii="宋体" w:hAnsi="宋体" w:hint="eastAsia"/>
                <w:kern w:val="0"/>
                <w:szCs w:val="21"/>
              </w:rPr>
              <w:t>结束时间</w:t>
            </w:r>
          </w:p>
        </w:tc>
        <w:tc>
          <w:tcPr>
            <w:tcW w:w="1101" w:type="pct"/>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tcPr>
          <w:p w:rsidR="00EB1235" w:rsidRPr="007F0128" w:rsidRDefault="00F07254" w:rsidP="00E072D9">
            <w:pPr>
              <w:rPr>
                <w:rFonts w:ascii="宋体" w:hAnsi="宋体"/>
                <w:kern w:val="0"/>
                <w:szCs w:val="21"/>
              </w:rPr>
            </w:pPr>
            <w:r w:rsidRPr="007F0128">
              <w:rPr>
                <w:rFonts w:ascii="宋体" w:hAnsi="宋体"/>
                <w:kern w:val="0"/>
                <w:szCs w:val="21"/>
              </w:rPr>
              <w:t>DURATION_</w:t>
            </w:r>
          </w:p>
        </w:tc>
        <w:tc>
          <w:tcPr>
            <w:tcW w:w="1252" w:type="pct"/>
          </w:tcPr>
          <w:p w:rsidR="00EB1235" w:rsidRPr="007F0128" w:rsidRDefault="00F07254" w:rsidP="00E072D9">
            <w:pPr>
              <w:rPr>
                <w:rFonts w:ascii="宋体" w:hAnsi="宋体"/>
                <w:kern w:val="0"/>
                <w:szCs w:val="21"/>
              </w:rPr>
            </w:pPr>
            <w:r w:rsidRPr="007F0128">
              <w:rPr>
                <w:rFonts w:ascii="宋体" w:hAnsi="宋体" w:hint="eastAsia"/>
                <w:kern w:val="0"/>
                <w:szCs w:val="21"/>
              </w:rPr>
              <w:t>停留时间</w:t>
            </w:r>
          </w:p>
        </w:tc>
        <w:tc>
          <w:tcPr>
            <w:tcW w:w="1101" w:type="pct"/>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NUMBER(19,0)</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tcPr>
          <w:p w:rsidR="00EB1235" w:rsidRPr="007F0128" w:rsidRDefault="00F07254" w:rsidP="00E072D9">
            <w:pPr>
              <w:rPr>
                <w:rFonts w:ascii="宋体" w:hAnsi="宋体"/>
                <w:kern w:val="0"/>
                <w:szCs w:val="21"/>
              </w:rPr>
            </w:pPr>
            <w:r w:rsidRPr="007F0128">
              <w:rPr>
                <w:rFonts w:ascii="宋体" w:hAnsi="宋体"/>
                <w:kern w:val="0"/>
                <w:szCs w:val="21"/>
              </w:rPr>
              <w:t>START_USER_ID_</w:t>
            </w:r>
          </w:p>
        </w:tc>
        <w:tc>
          <w:tcPr>
            <w:tcW w:w="1252" w:type="pct"/>
          </w:tcPr>
          <w:p w:rsidR="00EB1235" w:rsidRPr="007F0128" w:rsidRDefault="00F07254" w:rsidP="00E072D9">
            <w:pPr>
              <w:rPr>
                <w:rFonts w:ascii="宋体" w:hAnsi="宋体"/>
                <w:kern w:val="0"/>
                <w:szCs w:val="21"/>
              </w:rPr>
            </w:pPr>
            <w:r w:rsidRPr="007F0128">
              <w:rPr>
                <w:rFonts w:ascii="宋体" w:hAnsi="宋体" w:hint="eastAsia"/>
                <w:kern w:val="0"/>
                <w:szCs w:val="21"/>
              </w:rPr>
              <w:t>启动流程用户</w:t>
            </w:r>
            <w:r w:rsidRPr="007F0128">
              <w:rPr>
                <w:rFonts w:ascii="宋体" w:hAnsi="宋体"/>
                <w:kern w:val="0"/>
                <w:szCs w:val="21"/>
              </w:rPr>
              <w:t>ID</w:t>
            </w:r>
          </w:p>
        </w:tc>
        <w:tc>
          <w:tcPr>
            <w:tcW w:w="1101" w:type="pct"/>
          </w:tcPr>
          <w:p w:rsidR="00EB1235" w:rsidRPr="007F0128" w:rsidRDefault="00F07254" w:rsidP="00E072D9">
            <w:pPr>
              <w:rPr>
                <w:szCs w:val="21"/>
              </w:rPr>
            </w:pPr>
            <w:r w:rsidRPr="007F0128">
              <w:rPr>
                <w:rFonts w:ascii="宋体" w:hAnsi="宋体"/>
                <w:kern w:val="0"/>
                <w:szCs w:val="21"/>
              </w:rPr>
              <w:t>VARCHAR2(255)</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tcPr>
          <w:p w:rsidR="00EB1235" w:rsidRPr="007F0128" w:rsidRDefault="00F07254" w:rsidP="00E072D9">
            <w:pPr>
              <w:rPr>
                <w:rFonts w:ascii="宋体" w:hAnsi="宋体"/>
                <w:kern w:val="0"/>
                <w:szCs w:val="21"/>
              </w:rPr>
            </w:pPr>
            <w:r w:rsidRPr="007F0128">
              <w:rPr>
                <w:rFonts w:ascii="宋体" w:hAnsi="宋体"/>
                <w:kern w:val="0"/>
                <w:szCs w:val="21"/>
              </w:rPr>
              <w:t>START_ACT_ID_</w:t>
            </w:r>
          </w:p>
        </w:tc>
        <w:tc>
          <w:tcPr>
            <w:tcW w:w="1252" w:type="pct"/>
          </w:tcPr>
          <w:p w:rsidR="00EB1235" w:rsidRPr="007F0128" w:rsidRDefault="00F07254" w:rsidP="00E072D9">
            <w:pPr>
              <w:rPr>
                <w:rFonts w:ascii="宋体" w:hAnsi="宋体"/>
                <w:kern w:val="0"/>
                <w:szCs w:val="21"/>
              </w:rPr>
            </w:pPr>
            <w:r w:rsidRPr="007F0128">
              <w:rPr>
                <w:rFonts w:ascii="宋体" w:hAnsi="宋体" w:hint="eastAsia"/>
                <w:kern w:val="0"/>
                <w:szCs w:val="21"/>
              </w:rPr>
              <w:t>流程开始节点</w:t>
            </w:r>
            <w:r w:rsidRPr="007F0128">
              <w:rPr>
                <w:rFonts w:ascii="宋体" w:hAnsi="宋体"/>
                <w:kern w:val="0"/>
                <w:szCs w:val="21"/>
              </w:rPr>
              <w:t>ID</w:t>
            </w:r>
          </w:p>
        </w:tc>
        <w:tc>
          <w:tcPr>
            <w:tcW w:w="1101" w:type="pct"/>
          </w:tcPr>
          <w:p w:rsidR="00EB1235" w:rsidRPr="007F0128" w:rsidRDefault="00F07254" w:rsidP="00E072D9">
            <w:pPr>
              <w:rPr>
                <w:szCs w:val="21"/>
              </w:rPr>
            </w:pPr>
            <w:r w:rsidRPr="007F0128">
              <w:rPr>
                <w:rFonts w:ascii="宋体" w:hAnsi="宋体"/>
                <w:kern w:val="0"/>
                <w:szCs w:val="21"/>
              </w:rPr>
              <w:t>VARCHAR2(255)</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tcPr>
          <w:p w:rsidR="00EB1235" w:rsidRPr="007F0128" w:rsidRDefault="00F07254" w:rsidP="00E072D9">
            <w:pPr>
              <w:rPr>
                <w:rFonts w:ascii="宋体" w:hAnsi="宋体"/>
                <w:kern w:val="0"/>
                <w:szCs w:val="21"/>
              </w:rPr>
            </w:pPr>
            <w:r w:rsidRPr="007F0128">
              <w:rPr>
                <w:rFonts w:ascii="宋体" w:hAnsi="宋体"/>
                <w:kern w:val="0"/>
                <w:szCs w:val="21"/>
              </w:rPr>
              <w:t>END_ACT_ID_</w:t>
            </w:r>
          </w:p>
        </w:tc>
        <w:tc>
          <w:tcPr>
            <w:tcW w:w="1252" w:type="pct"/>
          </w:tcPr>
          <w:p w:rsidR="00EB1235" w:rsidRPr="007F0128" w:rsidRDefault="00F07254" w:rsidP="00E072D9">
            <w:pPr>
              <w:rPr>
                <w:rFonts w:ascii="宋体" w:hAnsi="宋体"/>
                <w:kern w:val="0"/>
                <w:szCs w:val="21"/>
              </w:rPr>
            </w:pPr>
            <w:r w:rsidRPr="007F0128">
              <w:rPr>
                <w:rFonts w:ascii="宋体" w:hAnsi="宋体" w:hint="eastAsia"/>
                <w:kern w:val="0"/>
                <w:szCs w:val="21"/>
              </w:rPr>
              <w:t>流程结束节点</w:t>
            </w:r>
            <w:r w:rsidRPr="007F0128">
              <w:rPr>
                <w:rFonts w:ascii="宋体" w:hAnsi="宋体"/>
                <w:kern w:val="0"/>
                <w:szCs w:val="21"/>
              </w:rPr>
              <w:t>ID</w:t>
            </w:r>
          </w:p>
        </w:tc>
        <w:tc>
          <w:tcPr>
            <w:tcW w:w="1101" w:type="pct"/>
          </w:tcPr>
          <w:p w:rsidR="00EB1235" w:rsidRPr="007F0128" w:rsidRDefault="00F07254" w:rsidP="00E072D9">
            <w:pPr>
              <w:rPr>
                <w:szCs w:val="21"/>
              </w:rPr>
            </w:pPr>
            <w:r w:rsidRPr="007F0128">
              <w:rPr>
                <w:rFonts w:ascii="宋体" w:hAnsi="宋体"/>
                <w:kern w:val="0"/>
                <w:szCs w:val="21"/>
              </w:rPr>
              <w:t>VARCHAR2(255)</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tcPr>
          <w:p w:rsidR="00EB1235" w:rsidRPr="007F0128" w:rsidRDefault="00F07254" w:rsidP="00E072D9">
            <w:pPr>
              <w:rPr>
                <w:rFonts w:ascii="宋体" w:hAnsi="宋体"/>
                <w:kern w:val="0"/>
                <w:szCs w:val="21"/>
              </w:rPr>
            </w:pPr>
            <w:r w:rsidRPr="007F0128">
              <w:rPr>
                <w:rFonts w:ascii="宋体" w:hAnsi="宋体"/>
                <w:kern w:val="0"/>
                <w:szCs w:val="21"/>
              </w:rPr>
              <w:t>SUPER_PROCESS_INSTANCE_ID_</w:t>
            </w:r>
          </w:p>
        </w:tc>
        <w:tc>
          <w:tcPr>
            <w:tcW w:w="1252" w:type="pct"/>
          </w:tcPr>
          <w:p w:rsidR="00EB1235" w:rsidRPr="007F0128" w:rsidRDefault="00F07254" w:rsidP="00E072D9">
            <w:pPr>
              <w:rPr>
                <w:rFonts w:ascii="宋体" w:hAnsi="宋体"/>
                <w:kern w:val="0"/>
                <w:szCs w:val="21"/>
              </w:rPr>
            </w:pPr>
            <w:r w:rsidRPr="007F0128">
              <w:rPr>
                <w:rFonts w:ascii="宋体" w:hAnsi="宋体" w:hint="eastAsia"/>
                <w:kern w:val="0"/>
                <w:szCs w:val="21"/>
              </w:rPr>
              <w:t>顶级流程实例</w:t>
            </w:r>
            <w:r w:rsidRPr="007F0128">
              <w:rPr>
                <w:rFonts w:ascii="宋体" w:hAnsi="宋体"/>
                <w:kern w:val="0"/>
                <w:szCs w:val="21"/>
              </w:rPr>
              <w:t>ID</w:t>
            </w:r>
          </w:p>
        </w:tc>
        <w:tc>
          <w:tcPr>
            <w:tcW w:w="1101" w:type="pct"/>
          </w:tcPr>
          <w:p w:rsidR="00EB1235" w:rsidRPr="007F0128" w:rsidRDefault="00F07254" w:rsidP="00E072D9">
            <w:pPr>
              <w:rPr>
                <w:szCs w:val="21"/>
              </w:rPr>
            </w:pPr>
            <w:r w:rsidRPr="007F0128">
              <w:rPr>
                <w:rFonts w:ascii="宋体" w:hAnsi="宋体"/>
                <w:kern w:val="0"/>
                <w:szCs w:val="21"/>
              </w:rPr>
              <w:t>VARCHAR2(64)</w:t>
            </w:r>
          </w:p>
        </w:tc>
        <w:tc>
          <w:tcPr>
            <w:tcW w:w="609" w:type="pct"/>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8" w:type="pct"/>
          </w:tcPr>
          <w:p w:rsidR="00EB1235" w:rsidRPr="007F0128" w:rsidRDefault="00F07254" w:rsidP="00E072D9">
            <w:pPr>
              <w:rPr>
                <w:rFonts w:ascii="宋体" w:hAnsi="宋体"/>
                <w:kern w:val="0"/>
                <w:szCs w:val="21"/>
              </w:rPr>
            </w:pPr>
            <w:r w:rsidRPr="007F0128">
              <w:rPr>
                <w:rFonts w:ascii="宋体" w:hAnsi="宋体"/>
                <w:kern w:val="0"/>
                <w:szCs w:val="21"/>
              </w:rPr>
              <w:t>DELETE_REASON_</w:t>
            </w:r>
          </w:p>
        </w:tc>
        <w:tc>
          <w:tcPr>
            <w:tcW w:w="1252" w:type="pct"/>
          </w:tcPr>
          <w:p w:rsidR="00EB1235" w:rsidRPr="007F0128" w:rsidRDefault="00F07254" w:rsidP="00E072D9">
            <w:pPr>
              <w:rPr>
                <w:rFonts w:ascii="宋体" w:hAnsi="宋体"/>
                <w:kern w:val="0"/>
                <w:szCs w:val="21"/>
              </w:rPr>
            </w:pPr>
            <w:r w:rsidRPr="007F0128">
              <w:rPr>
                <w:rFonts w:ascii="宋体" w:hAnsi="宋体" w:hint="eastAsia"/>
                <w:kern w:val="0"/>
                <w:szCs w:val="21"/>
              </w:rPr>
              <w:t>删除原因</w:t>
            </w:r>
          </w:p>
        </w:tc>
        <w:tc>
          <w:tcPr>
            <w:tcW w:w="1101" w:type="pct"/>
          </w:tcPr>
          <w:p w:rsidR="00EB1235" w:rsidRPr="007F0128" w:rsidRDefault="00F07254" w:rsidP="00E072D9">
            <w:pPr>
              <w:rPr>
                <w:szCs w:val="21"/>
              </w:rPr>
            </w:pPr>
            <w:r w:rsidRPr="007F0128">
              <w:rPr>
                <w:rFonts w:ascii="宋体" w:hAnsi="宋体"/>
                <w:kern w:val="0"/>
                <w:szCs w:val="21"/>
              </w:rPr>
              <w:t>VARCHAR2(2000)</w:t>
            </w:r>
          </w:p>
        </w:tc>
        <w:tc>
          <w:tcPr>
            <w:tcW w:w="609" w:type="pct"/>
            <w:vAlign w:val="center"/>
          </w:tcPr>
          <w:p w:rsidR="00EB1235" w:rsidRPr="007F0128" w:rsidRDefault="00EB1235" w:rsidP="00E072D9">
            <w:pPr>
              <w:rPr>
                <w:rFonts w:ascii="宋体" w:hAnsi="宋体"/>
                <w:kern w:val="0"/>
                <w:szCs w:val="21"/>
              </w:rPr>
            </w:pPr>
          </w:p>
        </w:tc>
      </w:tr>
    </w:tbl>
    <w:p w:rsidR="00B2539C" w:rsidRPr="00163733" w:rsidRDefault="00F07254" w:rsidP="00D64765">
      <w:pPr>
        <w:pStyle w:val="40"/>
        <w:rPr>
          <w:snapToGrid w:val="0"/>
        </w:rPr>
      </w:pPr>
      <w:bookmarkStart w:id="32" w:name="_Toc355858063"/>
      <w:bookmarkStart w:id="33" w:name="_Toc356900696"/>
      <w:r w:rsidRPr="007F4E92">
        <w:rPr>
          <w:rFonts w:ascii="Arial" w:hAnsi="Arial" w:hint="eastAsia"/>
        </w:rPr>
        <w:t>历史任务实例表</w:t>
      </w:r>
      <w:r w:rsidRPr="007F4E92">
        <w:rPr>
          <w:rFonts w:ascii="Arial" w:hAnsi="Arial"/>
        </w:rPr>
        <w:t>(</w:t>
      </w:r>
      <w:r w:rsidRPr="007F4E92">
        <w:rPr>
          <w:snapToGrid w:val="0"/>
        </w:rPr>
        <w:t>ACT_HI_TASKINST)</w:t>
      </w:r>
      <w:bookmarkEnd w:id="32"/>
      <w:bookmarkEnd w:id="33"/>
    </w:p>
    <w:tbl>
      <w:tblPr>
        <w:tblW w:w="788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363"/>
        <w:gridCol w:w="2735"/>
        <w:gridCol w:w="1843"/>
        <w:gridCol w:w="944"/>
      </w:tblGrid>
      <w:tr w:rsidR="00EB1235" w:rsidRPr="007F0128" w:rsidTr="007F0128">
        <w:trPr>
          <w:jc w:val="center"/>
        </w:trPr>
        <w:tc>
          <w:tcPr>
            <w:tcW w:w="2363"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735"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843"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944"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ID_</w:t>
            </w:r>
          </w:p>
        </w:tc>
        <w:tc>
          <w:tcPr>
            <w:tcW w:w="2735" w:type="dxa"/>
            <w:vAlign w:val="center"/>
          </w:tcPr>
          <w:p w:rsidR="00EB1235" w:rsidRPr="007F0128" w:rsidRDefault="00F07254" w:rsidP="00E072D9">
            <w:pPr>
              <w:widowControl/>
              <w:spacing w:beforeLines="20" w:before="62"/>
              <w:rPr>
                <w:bCs/>
                <w:iCs/>
                <w:kern w:val="0"/>
                <w:szCs w:val="21"/>
              </w:rPr>
            </w:pPr>
            <w:r w:rsidRPr="007F0128">
              <w:rPr>
                <w:rFonts w:hint="eastAsia"/>
                <w:bCs/>
                <w:iCs/>
                <w:kern w:val="0"/>
                <w:szCs w:val="21"/>
              </w:rPr>
              <w:t>标识</w:t>
            </w:r>
          </w:p>
        </w:tc>
        <w:tc>
          <w:tcPr>
            <w:tcW w:w="1843" w:type="dxa"/>
            <w:vAlign w:val="center"/>
          </w:tcPr>
          <w:p w:rsidR="00EB1235" w:rsidRPr="007F0128" w:rsidRDefault="00F07254" w:rsidP="00E072D9">
            <w:pPr>
              <w:rPr>
                <w:rFonts w:ascii="宋体" w:hAnsi="宋体" w:cs="宋体"/>
                <w:color w:val="000000"/>
                <w:szCs w:val="21"/>
              </w:rPr>
            </w:pPr>
            <w:r w:rsidRPr="007F0128">
              <w:rPr>
                <w:rFonts w:ascii="宋体" w:hAnsi="宋体"/>
                <w:color w:val="000000"/>
                <w:szCs w:val="21"/>
              </w:rPr>
              <w:t xml:space="preserve">VARCHAR2(64)            </w:t>
            </w:r>
          </w:p>
        </w:tc>
        <w:tc>
          <w:tcPr>
            <w:tcW w:w="944" w:type="dxa"/>
            <w:vAlign w:val="center"/>
          </w:tcPr>
          <w:p w:rsidR="00EB1235" w:rsidRPr="007F0128" w:rsidRDefault="00F07254" w:rsidP="00E072D9">
            <w:pPr>
              <w:spacing w:beforeLines="20" w:before="62"/>
              <w:rPr>
                <w:rFonts w:ascii="宋体" w:hAnsi="宋体"/>
                <w:snapToGrid w:val="0"/>
                <w:kern w:val="0"/>
                <w:szCs w:val="21"/>
              </w:rPr>
            </w:pPr>
            <w:r w:rsidRPr="007F0128">
              <w:rPr>
                <w:rFonts w:hint="eastAsia"/>
                <w:bCs/>
                <w:szCs w:val="21"/>
              </w:rPr>
              <w:t>主键</w:t>
            </w: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PROC_DEF_ID_</w:t>
            </w:r>
          </w:p>
        </w:tc>
        <w:tc>
          <w:tcPr>
            <w:tcW w:w="2735" w:type="dxa"/>
            <w:vAlign w:val="center"/>
          </w:tcPr>
          <w:p w:rsidR="00EB1235" w:rsidRPr="007F0128" w:rsidRDefault="00F07254" w:rsidP="00E072D9">
            <w:pPr>
              <w:widowControl/>
              <w:spacing w:beforeLines="20" w:before="62"/>
              <w:rPr>
                <w:bCs/>
                <w:iCs/>
                <w:kern w:val="0"/>
                <w:szCs w:val="21"/>
              </w:rPr>
            </w:pPr>
            <w:r w:rsidRPr="007F0128">
              <w:rPr>
                <w:rFonts w:ascii="宋体" w:hAnsi="宋体" w:hint="eastAsia"/>
                <w:snapToGrid w:val="0"/>
                <w:kern w:val="0"/>
                <w:szCs w:val="21"/>
              </w:rPr>
              <w:t>流程定义</w:t>
            </w:r>
            <w:r w:rsidRPr="007F0128">
              <w:rPr>
                <w:rFonts w:ascii="宋体" w:hAnsi="宋体"/>
                <w:snapToGrid w:val="0"/>
                <w:kern w:val="0"/>
                <w:szCs w:val="21"/>
              </w:rPr>
              <w:t>ID</w:t>
            </w:r>
          </w:p>
        </w:tc>
        <w:tc>
          <w:tcPr>
            <w:tcW w:w="1843" w:type="dxa"/>
            <w:vAlign w:val="center"/>
          </w:tcPr>
          <w:p w:rsidR="00EB1235" w:rsidRPr="007F0128" w:rsidRDefault="00F07254" w:rsidP="00E072D9">
            <w:pPr>
              <w:rPr>
                <w:rFonts w:ascii="宋体" w:hAnsi="宋体"/>
                <w:color w:val="000000"/>
                <w:szCs w:val="21"/>
              </w:rPr>
            </w:pPr>
            <w:r w:rsidRPr="007F0128">
              <w:rPr>
                <w:rFonts w:ascii="宋体" w:hAnsi="宋体"/>
                <w:snapToGrid w:val="0"/>
                <w:color w:val="000000"/>
                <w:kern w:val="0"/>
                <w:szCs w:val="21"/>
              </w:rPr>
              <w:t>VARCHAR2(64)</w:t>
            </w:r>
          </w:p>
        </w:tc>
        <w:tc>
          <w:tcPr>
            <w:tcW w:w="944"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TASK_DEF_KEY_</w:t>
            </w:r>
          </w:p>
        </w:tc>
        <w:tc>
          <w:tcPr>
            <w:tcW w:w="2735" w:type="dxa"/>
            <w:vAlign w:val="center"/>
          </w:tcPr>
          <w:p w:rsidR="00EB1235" w:rsidRPr="007F0128" w:rsidRDefault="00F07254" w:rsidP="00E072D9">
            <w:pPr>
              <w:widowControl/>
              <w:spacing w:beforeLines="20" w:before="62"/>
              <w:rPr>
                <w:szCs w:val="21"/>
              </w:rPr>
            </w:pPr>
            <w:r w:rsidRPr="007F0128">
              <w:rPr>
                <w:rFonts w:hint="eastAsia"/>
                <w:szCs w:val="21"/>
              </w:rPr>
              <w:t>任务定义</w:t>
            </w:r>
          </w:p>
        </w:tc>
        <w:tc>
          <w:tcPr>
            <w:tcW w:w="1843" w:type="dxa"/>
          </w:tcPr>
          <w:p w:rsidR="00EB1235" w:rsidRPr="007F0128" w:rsidRDefault="00F07254" w:rsidP="00E072D9">
            <w:pPr>
              <w:rPr>
                <w:szCs w:val="21"/>
              </w:rPr>
            </w:pPr>
            <w:r w:rsidRPr="007F0128">
              <w:rPr>
                <w:rFonts w:ascii="宋体" w:hAnsi="宋体"/>
                <w:color w:val="000000"/>
                <w:szCs w:val="21"/>
              </w:rPr>
              <w:t>VARCHAR2(255)</w:t>
            </w:r>
          </w:p>
        </w:tc>
        <w:tc>
          <w:tcPr>
            <w:tcW w:w="944" w:type="dxa"/>
          </w:tcPr>
          <w:p w:rsidR="00EB1235" w:rsidRPr="007F0128" w:rsidRDefault="00EB1235" w:rsidP="00E072D9">
            <w:pPr>
              <w:rPr>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PROC_INST_ID_</w:t>
            </w:r>
          </w:p>
        </w:tc>
        <w:tc>
          <w:tcPr>
            <w:tcW w:w="2735" w:type="dxa"/>
            <w:vAlign w:val="center"/>
          </w:tcPr>
          <w:p w:rsidR="00EB1235" w:rsidRPr="007F0128" w:rsidRDefault="00F07254" w:rsidP="00E072D9">
            <w:pPr>
              <w:widowControl/>
              <w:spacing w:beforeLines="20" w:before="62"/>
              <w:rPr>
                <w:szCs w:val="21"/>
              </w:rPr>
            </w:pPr>
            <w:r w:rsidRPr="007F0128">
              <w:rPr>
                <w:rFonts w:hint="eastAsia"/>
                <w:kern w:val="0"/>
                <w:szCs w:val="21"/>
              </w:rPr>
              <w:t>流程实例</w:t>
            </w:r>
            <w:r w:rsidRPr="007F0128">
              <w:rPr>
                <w:kern w:val="0"/>
                <w:szCs w:val="21"/>
              </w:rPr>
              <w:t>ID</w:t>
            </w:r>
          </w:p>
        </w:tc>
        <w:tc>
          <w:tcPr>
            <w:tcW w:w="1843" w:type="dxa"/>
          </w:tcPr>
          <w:p w:rsidR="00EB1235" w:rsidRPr="007F0128" w:rsidRDefault="00F07254" w:rsidP="00E072D9">
            <w:pPr>
              <w:rPr>
                <w:szCs w:val="21"/>
              </w:rPr>
            </w:pPr>
            <w:r w:rsidRPr="007F0128">
              <w:rPr>
                <w:rFonts w:ascii="宋体" w:hAnsi="宋体"/>
                <w:color w:val="000000"/>
                <w:szCs w:val="21"/>
              </w:rPr>
              <w:t>VARCHAR2(64)</w:t>
            </w:r>
          </w:p>
        </w:tc>
        <w:tc>
          <w:tcPr>
            <w:tcW w:w="944" w:type="dxa"/>
          </w:tcPr>
          <w:p w:rsidR="00EB1235" w:rsidRPr="007F0128" w:rsidRDefault="00EB1235" w:rsidP="00E072D9">
            <w:pPr>
              <w:rPr>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EXECUTION_ID_</w:t>
            </w:r>
          </w:p>
        </w:tc>
        <w:tc>
          <w:tcPr>
            <w:tcW w:w="2735" w:type="dxa"/>
            <w:vAlign w:val="center"/>
          </w:tcPr>
          <w:p w:rsidR="00EB1235" w:rsidRPr="007F0128" w:rsidRDefault="00F07254" w:rsidP="00E072D9">
            <w:pPr>
              <w:widowControl/>
              <w:spacing w:beforeLines="20" w:before="62"/>
              <w:rPr>
                <w:szCs w:val="21"/>
              </w:rPr>
            </w:pPr>
            <w:r w:rsidRPr="007F0128">
              <w:rPr>
                <w:rFonts w:ascii="宋体" w:hAnsi="宋体" w:hint="eastAsia"/>
                <w:snapToGrid w:val="0"/>
                <w:kern w:val="0"/>
                <w:szCs w:val="21"/>
              </w:rPr>
              <w:t>执行实例</w:t>
            </w:r>
            <w:r w:rsidRPr="007F0128">
              <w:rPr>
                <w:rFonts w:ascii="宋体" w:hAnsi="宋体"/>
                <w:snapToGrid w:val="0"/>
                <w:kern w:val="0"/>
                <w:szCs w:val="21"/>
              </w:rPr>
              <w:t>ID</w:t>
            </w:r>
          </w:p>
        </w:tc>
        <w:tc>
          <w:tcPr>
            <w:tcW w:w="1843" w:type="dxa"/>
          </w:tcPr>
          <w:p w:rsidR="00EB1235" w:rsidRPr="007F0128" w:rsidRDefault="00F07254" w:rsidP="00E072D9">
            <w:pPr>
              <w:rPr>
                <w:szCs w:val="21"/>
              </w:rPr>
            </w:pPr>
            <w:r w:rsidRPr="007F0128">
              <w:rPr>
                <w:rFonts w:ascii="宋体" w:hAnsi="宋体"/>
                <w:color w:val="000000"/>
                <w:szCs w:val="21"/>
              </w:rPr>
              <w:t>VARCHAR2(64)</w:t>
            </w:r>
          </w:p>
        </w:tc>
        <w:tc>
          <w:tcPr>
            <w:tcW w:w="944"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lastRenderedPageBreak/>
              <w:t>NAME_</w:t>
            </w:r>
          </w:p>
        </w:tc>
        <w:tc>
          <w:tcPr>
            <w:tcW w:w="2735" w:type="dxa"/>
            <w:vAlign w:val="center"/>
          </w:tcPr>
          <w:p w:rsidR="00EB1235" w:rsidRPr="007F0128" w:rsidRDefault="00F07254" w:rsidP="00E072D9">
            <w:pPr>
              <w:widowControl/>
              <w:spacing w:beforeLines="20" w:before="62"/>
              <w:rPr>
                <w:szCs w:val="21"/>
              </w:rPr>
            </w:pPr>
            <w:r w:rsidRPr="007F0128">
              <w:rPr>
                <w:rFonts w:hint="eastAsia"/>
                <w:szCs w:val="21"/>
              </w:rPr>
              <w:t>名字</w:t>
            </w:r>
          </w:p>
        </w:tc>
        <w:tc>
          <w:tcPr>
            <w:tcW w:w="1843" w:type="dxa"/>
            <w:vAlign w:val="center"/>
          </w:tcPr>
          <w:p w:rsidR="00EB1235" w:rsidRPr="007F0128" w:rsidRDefault="00F07254" w:rsidP="00E072D9">
            <w:pPr>
              <w:rPr>
                <w:rFonts w:ascii="宋体" w:hAnsi="宋体"/>
                <w:color w:val="000000"/>
                <w:szCs w:val="21"/>
              </w:rPr>
            </w:pPr>
            <w:r w:rsidRPr="007F0128">
              <w:rPr>
                <w:rFonts w:ascii="宋体" w:hAnsi="宋体"/>
                <w:snapToGrid w:val="0"/>
                <w:color w:val="000000"/>
                <w:kern w:val="0"/>
                <w:szCs w:val="21"/>
              </w:rPr>
              <w:t>VARCHAR2(255)</w:t>
            </w:r>
          </w:p>
        </w:tc>
        <w:tc>
          <w:tcPr>
            <w:tcW w:w="944"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PARENT_TASK_ID_</w:t>
            </w:r>
          </w:p>
        </w:tc>
        <w:tc>
          <w:tcPr>
            <w:tcW w:w="2735" w:type="dxa"/>
            <w:vAlign w:val="center"/>
          </w:tcPr>
          <w:p w:rsidR="00EB1235" w:rsidRPr="007F0128" w:rsidRDefault="00F07254" w:rsidP="00E072D9">
            <w:pPr>
              <w:widowControl/>
              <w:spacing w:beforeLines="20" w:before="62"/>
              <w:rPr>
                <w:szCs w:val="21"/>
              </w:rPr>
            </w:pPr>
            <w:r w:rsidRPr="007F0128">
              <w:rPr>
                <w:rFonts w:hint="eastAsia"/>
                <w:szCs w:val="21"/>
              </w:rPr>
              <w:t>父任务</w:t>
            </w:r>
            <w:r w:rsidRPr="007F0128">
              <w:rPr>
                <w:szCs w:val="21"/>
              </w:rPr>
              <w:t>ID</w:t>
            </w:r>
          </w:p>
        </w:tc>
        <w:tc>
          <w:tcPr>
            <w:tcW w:w="1843" w:type="dxa"/>
            <w:vAlign w:val="center"/>
          </w:tcPr>
          <w:p w:rsidR="00EB1235" w:rsidRPr="007F0128" w:rsidRDefault="00F07254" w:rsidP="00E072D9">
            <w:pPr>
              <w:rPr>
                <w:rFonts w:ascii="宋体" w:hAnsi="宋体"/>
                <w:color w:val="000000"/>
                <w:szCs w:val="21"/>
              </w:rPr>
            </w:pPr>
            <w:r w:rsidRPr="007F0128">
              <w:rPr>
                <w:rFonts w:ascii="宋体" w:hAnsi="宋体"/>
                <w:color w:val="000000"/>
                <w:szCs w:val="21"/>
              </w:rPr>
              <w:t>VARCHAR2(64)</w:t>
            </w:r>
          </w:p>
        </w:tc>
        <w:tc>
          <w:tcPr>
            <w:tcW w:w="944"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DESCRIPTION_</w:t>
            </w:r>
          </w:p>
        </w:tc>
        <w:tc>
          <w:tcPr>
            <w:tcW w:w="2735" w:type="dxa"/>
            <w:vAlign w:val="center"/>
          </w:tcPr>
          <w:p w:rsidR="00EB1235" w:rsidRPr="007F0128" w:rsidRDefault="00F07254" w:rsidP="00E072D9">
            <w:pPr>
              <w:widowControl/>
              <w:spacing w:beforeLines="20" w:before="62"/>
              <w:rPr>
                <w:szCs w:val="21"/>
              </w:rPr>
            </w:pPr>
            <w:r w:rsidRPr="007F0128">
              <w:rPr>
                <w:rFonts w:hint="eastAsia"/>
                <w:szCs w:val="21"/>
              </w:rPr>
              <w:t>描述</w:t>
            </w:r>
          </w:p>
        </w:tc>
        <w:tc>
          <w:tcPr>
            <w:tcW w:w="1843" w:type="dxa"/>
            <w:vAlign w:val="center"/>
          </w:tcPr>
          <w:p w:rsidR="00EB1235" w:rsidRPr="007F0128" w:rsidRDefault="00F07254" w:rsidP="00E072D9">
            <w:pPr>
              <w:rPr>
                <w:rFonts w:ascii="宋体" w:hAnsi="宋体"/>
                <w:snapToGrid w:val="0"/>
                <w:color w:val="000000"/>
                <w:kern w:val="0"/>
                <w:szCs w:val="21"/>
              </w:rPr>
            </w:pPr>
            <w:r w:rsidRPr="007F0128">
              <w:rPr>
                <w:rFonts w:ascii="宋体" w:hAnsi="宋体"/>
                <w:color w:val="000000"/>
                <w:szCs w:val="21"/>
              </w:rPr>
              <w:t>VARCHAR2(2000)</w:t>
            </w:r>
          </w:p>
        </w:tc>
        <w:tc>
          <w:tcPr>
            <w:tcW w:w="944"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OWNER_</w:t>
            </w:r>
          </w:p>
        </w:tc>
        <w:tc>
          <w:tcPr>
            <w:tcW w:w="2735" w:type="dxa"/>
            <w:vAlign w:val="center"/>
          </w:tcPr>
          <w:p w:rsidR="00EB1235" w:rsidRPr="007F0128" w:rsidRDefault="00F07254" w:rsidP="00E072D9">
            <w:pPr>
              <w:widowControl/>
              <w:spacing w:beforeLines="20" w:before="62"/>
              <w:rPr>
                <w:color w:val="FF0000"/>
                <w:szCs w:val="21"/>
              </w:rPr>
            </w:pPr>
            <w:r w:rsidRPr="007F0128">
              <w:rPr>
                <w:rFonts w:hint="eastAsia"/>
                <w:szCs w:val="21"/>
              </w:rPr>
              <w:t>拥有人</w:t>
            </w:r>
          </w:p>
        </w:tc>
        <w:tc>
          <w:tcPr>
            <w:tcW w:w="1843" w:type="dxa"/>
            <w:vAlign w:val="center"/>
          </w:tcPr>
          <w:p w:rsidR="00EB1235" w:rsidRPr="007F0128" w:rsidRDefault="00F07254" w:rsidP="00E072D9">
            <w:pPr>
              <w:rPr>
                <w:rFonts w:ascii="宋体" w:hAnsi="宋体"/>
                <w:color w:val="000000"/>
                <w:szCs w:val="21"/>
              </w:rPr>
            </w:pPr>
            <w:r w:rsidRPr="007F0128">
              <w:rPr>
                <w:rFonts w:ascii="宋体" w:hAnsi="宋体"/>
                <w:color w:val="000000"/>
                <w:szCs w:val="21"/>
              </w:rPr>
              <w:t>VARCHAR2(255)</w:t>
            </w:r>
          </w:p>
        </w:tc>
        <w:tc>
          <w:tcPr>
            <w:tcW w:w="944"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trHeight w:val="409"/>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ASSIGNEE_</w:t>
            </w:r>
          </w:p>
        </w:tc>
        <w:tc>
          <w:tcPr>
            <w:tcW w:w="2735" w:type="dxa"/>
            <w:vAlign w:val="center"/>
          </w:tcPr>
          <w:p w:rsidR="00EB1235" w:rsidRPr="007F0128" w:rsidRDefault="00F07254" w:rsidP="00E072D9">
            <w:pPr>
              <w:widowControl/>
              <w:spacing w:beforeLines="20" w:before="62"/>
              <w:rPr>
                <w:bCs/>
                <w:iCs/>
                <w:kern w:val="0"/>
                <w:szCs w:val="21"/>
              </w:rPr>
            </w:pPr>
            <w:r w:rsidRPr="007F0128">
              <w:rPr>
                <w:rFonts w:hint="eastAsia"/>
                <w:bCs/>
                <w:iCs/>
                <w:kern w:val="0"/>
                <w:szCs w:val="21"/>
              </w:rPr>
              <w:t>处理人</w:t>
            </w:r>
          </w:p>
        </w:tc>
        <w:tc>
          <w:tcPr>
            <w:tcW w:w="184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944" w:type="dxa"/>
            <w:vAlign w:val="center"/>
          </w:tcPr>
          <w:p w:rsidR="00EB1235" w:rsidRPr="007F0128" w:rsidRDefault="00EB1235" w:rsidP="00E072D9">
            <w:pPr>
              <w:spacing w:beforeLines="20" w:before="62"/>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START_TIME_</w:t>
            </w:r>
          </w:p>
        </w:tc>
        <w:tc>
          <w:tcPr>
            <w:tcW w:w="2735" w:type="dxa"/>
            <w:vAlign w:val="center"/>
          </w:tcPr>
          <w:p w:rsidR="00EB1235" w:rsidRPr="007F0128" w:rsidRDefault="00F07254" w:rsidP="00E072D9">
            <w:pPr>
              <w:widowControl/>
              <w:spacing w:beforeLines="20" w:before="62"/>
              <w:rPr>
                <w:bCs/>
                <w:iCs/>
                <w:kern w:val="0"/>
                <w:szCs w:val="21"/>
              </w:rPr>
            </w:pPr>
            <w:r w:rsidRPr="007F0128">
              <w:rPr>
                <w:rFonts w:hint="eastAsia"/>
                <w:bCs/>
                <w:iCs/>
                <w:kern w:val="0"/>
                <w:szCs w:val="21"/>
              </w:rPr>
              <w:t>开始时间</w:t>
            </w:r>
          </w:p>
        </w:tc>
        <w:tc>
          <w:tcPr>
            <w:tcW w:w="1843"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944" w:type="dxa"/>
            <w:vAlign w:val="center"/>
          </w:tcPr>
          <w:p w:rsidR="00EB1235" w:rsidRPr="007F0128" w:rsidRDefault="00EB1235" w:rsidP="00E072D9">
            <w:pPr>
              <w:rPr>
                <w:rFonts w:ascii="宋体" w:hAnsi="宋体"/>
                <w:szCs w:val="21"/>
              </w:rPr>
            </w:pPr>
          </w:p>
        </w:tc>
      </w:tr>
      <w:tr w:rsidR="00EB1235" w:rsidRPr="007F0128" w:rsidTr="007F0128">
        <w:trPr>
          <w:jc w:val="center"/>
        </w:trPr>
        <w:tc>
          <w:tcPr>
            <w:tcW w:w="236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CLAIM_TIME_</w:t>
            </w:r>
          </w:p>
        </w:tc>
        <w:tc>
          <w:tcPr>
            <w:tcW w:w="2735" w:type="dxa"/>
            <w:vAlign w:val="center"/>
          </w:tcPr>
          <w:p w:rsidR="00EB1235" w:rsidRPr="007F0128" w:rsidRDefault="00F07254" w:rsidP="00E072D9">
            <w:pPr>
              <w:rPr>
                <w:rFonts w:ascii="宋体" w:hAnsi="宋体"/>
                <w:snapToGrid w:val="0"/>
                <w:kern w:val="0"/>
                <w:szCs w:val="21"/>
              </w:rPr>
            </w:pPr>
            <w:r w:rsidRPr="007F0128">
              <w:rPr>
                <w:rFonts w:ascii="宋体" w:hAnsi="宋体" w:hint="eastAsia"/>
                <w:snapToGrid w:val="0"/>
                <w:kern w:val="0"/>
                <w:szCs w:val="21"/>
              </w:rPr>
              <w:t>声明时间</w:t>
            </w:r>
          </w:p>
        </w:tc>
        <w:tc>
          <w:tcPr>
            <w:tcW w:w="1843"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944" w:type="dxa"/>
            <w:vAlign w:val="center"/>
          </w:tcPr>
          <w:p w:rsidR="00EB1235" w:rsidRPr="007F0128" w:rsidRDefault="00EB1235" w:rsidP="00E072D9">
            <w:pPr>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END_TIME_</w:t>
            </w:r>
          </w:p>
        </w:tc>
        <w:tc>
          <w:tcPr>
            <w:tcW w:w="2735" w:type="dxa"/>
            <w:vAlign w:val="center"/>
          </w:tcPr>
          <w:p w:rsidR="00EB1235" w:rsidRPr="007F0128" w:rsidRDefault="00F07254" w:rsidP="00E072D9">
            <w:pPr>
              <w:rPr>
                <w:rFonts w:ascii="宋体" w:hAnsi="宋体"/>
                <w:snapToGrid w:val="0"/>
                <w:kern w:val="0"/>
                <w:szCs w:val="21"/>
              </w:rPr>
            </w:pPr>
            <w:r w:rsidRPr="007F0128">
              <w:rPr>
                <w:rFonts w:ascii="宋体" w:hAnsi="宋体" w:hint="eastAsia"/>
                <w:snapToGrid w:val="0"/>
                <w:kern w:val="0"/>
                <w:szCs w:val="21"/>
              </w:rPr>
              <w:t>结束时间</w:t>
            </w:r>
          </w:p>
        </w:tc>
        <w:tc>
          <w:tcPr>
            <w:tcW w:w="1843" w:type="dxa"/>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944" w:type="dxa"/>
            <w:vAlign w:val="center"/>
          </w:tcPr>
          <w:p w:rsidR="00EB1235" w:rsidRPr="007F0128" w:rsidRDefault="00EB1235" w:rsidP="00E072D9">
            <w:pPr>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DURATION_</w:t>
            </w:r>
          </w:p>
        </w:tc>
        <w:tc>
          <w:tcPr>
            <w:tcW w:w="2735" w:type="dxa"/>
            <w:vAlign w:val="center"/>
          </w:tcPr>
          <w:p w:rsidR="00EB1235" w:rsidRPr="007F0128" w:rsidRDefault="00F07254" w:rsidP="00E072D9">
            <w:pPr>
              <w:rPr>
                <w:rFonts w:ascii="宋体" w:hAnsi="宋体"/>
                <w:snapToGrid w:val="0"/>
                <w:kern w:val="0"/>
                <w:szCs w:val="21"/>
              </w:rPr>
            </w:pPr>
            <w:r w:rsidRPr="007F0128">
              <w:rPr>
                <w:rFonts w:ascii="宋体" w:hAnsi="宋体" w:hint="eastAsia"/>
                <w:snapToGrid w:val="0"/>
                <w:kern w:val="0"/>
                <w:szCs w:val="21"/>
              </w:rPr>
              <w:t>任务节点停留时间</w:t>
            </w:r>
          </w:p>
        </w:tc>
        <w:tc>
          <w:tcPr>
            <w:tcW w:w="184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NUMBER(19,0)</w:t>
            </w:r>
          </w:p>
        </w:tc>
        <w:tc>
          <w:tcPr>
            <w:tcW w:w="944" w:type="dxa"/>
            <w:vAlign w:val="center"/>
          </w:tcPr>
          <w:p w:rsidR="00EB1235" w:rsidRPr="007F0128" w:rsidRDefault="00EB1235" w:rsidP="00E072D9">
            <w:pPr>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DELETE_REASON_</w:t>
            </w:r>
          </w:p>
        </w:tc>
        <w:tc>
          <w:tcPr>
            <w:tcW w:w="2735" w:type="dxa"/>
            <w:vAlign w:val="center"/>
          </w:tcPr>
          <w:p w:rsidR="00EB1235" w:rsidRPr="007F0128" w:rsidRDefault="00F07254" w:rsidP="00E072D9">
            <w:pPr>
              <w:rPr>
                <w:rFonts w:ascii="宋体" w:hAnsi="宋体"/>
                <w:snapToGrid w:val="0"/>
                <w:kern w:val="0"/>
                <w:szCs w:val="21"/>
              </w:rPr>
            </w:pPr>
            <w:r w:rsidRPr="007F0128">
              <w:rPr>
                <w:rFonts w:ascii="宋体" w:hAnsi="宋体" w:hint="eastAsia"/>
                <w:snapToGrid w:val="0"/>
                <w:kern w:val="0"/>
                <w:szCs w:val="21"/>
              </w:rPr>
              <w:t>删除原因</w:t>
            </w:r>
          </w:p>
        </w:tc>
        <w:tc>
          <w:tcPr>
            <w:tcW w:w="184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VARCHAR2(2000)</w:t>
            </w:r>
          </w:p>
        </w:tc>
        <w:tc>
          <w:tcPr>
            <w:tcW w:w="944" w:type="dxa"/>
            <w:vAlign w:val="center"/>
          </w:tcPr>
          <w:p w:rsidR="00EB1235" w:rsidRPr="007F0128" w:rsidRDefault="00EB1235" w:rsidP="00E072D9">
            <w:pPr>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PRIORITY_</w:t>
            </w:r>
          </w:p>
        </w:tc>
        <w:tc>
          <w:tcPr>
            <w:tcW w:w="2735" w:type="dxa"/>
            <w:vAlign w:val="center"/>
          </w:tcPr>
          <w:p w:rsidR="00EB1235" w:rsidRPr="007F0128" w:rsidRDefault="00F07254" w:rsidP="00E072D9">
            <w:pPr>
              <w:rPr>
                <w:rFonts w:ascii="宋体" w:hAnsi="宋体"/>
                <w:snapToGrid w:val="0"/>
                <w:kern w:val="0"/>
                <w:szCs w:val="21"/>
              </w:rPr>
            </w:pPr>
            <w:r w:rsidRPr="007F0128">
              <w:rPr>
                <w:rFonts w:ascii="宋体" w:hAnsi="宋体" w:hint="eastAsia"/>
                <w:snapToGrid w:val="0"/>
                <w:kern w:val="0"/>
                <w:szCs w:val="21"/>
              </w:rPr>
              <w:t>优先级</w:t>
            </w:r>
          </w:p>
        </w:tc>
        <w:tc>
          <w:tcPr>
            <w:tcW w:w="184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944" w:type="dxa"/>
            <w:vAlign w:val="center"/>
          </w:tcPr>
          <w:p w:rsidR="00EB1235" w:rsidRPr="007F0128" w:rsidRDefault="00EB1235" w:rsidP="00E072D9">
            <w:pPr>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DUE_DATE_</w:t>
            </w:r>
          </w:p>
        </w:tc>
        <w:tc>
          <w:tcPr>
            <w:tcW w:w="2735" w:type="dxa"/>
            <w:vAlign w:val="center"/>
          </w:tcPr>
          <w:p w:rsidR="00EB1235" w:rsidRPr="007F0128" w:rsidRDefault="00F07254" w:rsidP="00E072D9">
            <w:pPr>
              <w:rPr>
                <w:rFonts w:ascii="宋体" w:hAnsi="宋体"/>
                <w:snapToGrid w:val="0"/>
                <w:kern w:val="0"/>
                <w:szCs w:val="21"/>
              </w:rPr>
            </w:pPr>
            <w:r w:rsidRPr="007F0128">
              <w:rPr>
                <w:rFonts w:ascii="宋体" w:hAnsi="宋体"/>
                <w:szCs w:val="21"/>
              </w:rPr>
              <w:t>任务持续时间，表明任务应在多长时间内完成</w:t>
            </w:r>
          </w:p>
        </w:tc>
        <w:tc>
          <w:tcPr>
            <w:tcW w:w="184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944" w:type="dxa"/>
            <w:vAlign w:val="center"/>
          </w:tcPr>
          <w:p w:rsidR="00EB1235" w:rsidRPr="007F0128" w:rsidRDefault="00EB1235" w:rsidP="00E072D9">
            <w:pPr>
              <w:rPr>
                <w:rFonts w:ascii="宋体" w:hAnsi="宋体"/>
                <w:snapToGrid w:val="0"/>
                <w:kern w:val="0"/>
                <w:szCs w:val="21"/>
              </w:rPr>
            </w:pPr>
          </w:p>
        </w:tc>
      </w:tr>
      <w:tr w:rsidR="00EB1235" w:rsidRPr="007F0128" w:rsidTr="007F0128">
        <w:trPr>
          <w:jc w:val="center"/>
        </w:trPr>
        <w:tc>
          <w:tcPr>
            <w:tcW w:w="2363" w:type="dxa"/>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FORM_KEY_</w:t>
            </w:r>
          </w:p>
        </w:tc>
        <w:tc>
          <w:tcPr>
            <w:tcW w:w="2735" w:type="dxa"/>
            <w:vAlign w:val="center"/>
          </w:tcPr>
          <w:p w:rsidR="00EB1235" w:rsidRPr="007F0128" w:rsidRDefault="00F07254" w:rsidP="00E072D9">
            <w:pPr>
              <w:rPr>
                <w:rFonts w:ascii="宋体" w:hAnsi="宋体"/>
                <w:snapToGrid w:val="0"/>
                <w:kern w:val="0"/>
                <w:szCs w:val="21"/>
              </w:rPr>
            </w:pPr>
            <w:r w:rsidRPr="007F0128">
              <w:rPr>
                <w:rFonts w:ascii="宋体" w:hAnsi="宋体" w:hint="eastAsia"/>
                <w:snapToGrid w:val="0"/>
                <w:kern w:val="0"/>
                <w:szCs w:val="21"/>
              </w:rPr>
              <w:t>表单</w:t>
            </w:r>
            <w:r w:rsidRPr="007F0128">
              <w:rPr>
                <w:rFonts w:ascii="宋体" w:hAnsi="宋体"/>
                <w:snapToGrid w:val="0"/>
                <w:kern w:val="0"/>
                <w:szCs w:val="21"/>
              </w:rPr>
              <w:t>KEY</w:t>
            </w:r>
          </w:p>
        </w:tc>
        <w:tc>
          <w:tcPr>
            <w:tcW w:w="1843" w:type="dxa"/>
            <w:vAlign w:val="center"/>
          </w:tcPr>
          <w:p w:rsidR="00EB1235" w:rsidRPr="007F0128" w:rsidRDefault="00F07254" w:rsidP="00E072D9">
            <w:pPr>
              <w:rPr>
                <w:rFonts w:ascii="宋体" w:hAnsi="宋体"/>
                <w:snapToGrid w:val="0"/>
                <w:kern w:val="0"/>
                <w:szCs w:val="21"/>
              </w:rPr>
            </w:pPr>
            <w:r w:rsidRPr="007F0128">
              <w:rPr>
                <w:rFonts w:ascii="宋体" w:hAnsi="宋体"/>
                <w:color w:val="000000"/>
                <w:szCs w:val="21"/>
              </w:rPr>
              <w:t>VARCHAR2(255)</w:t>
            </w:r>
          </w:p>
        </w:tc>
        <w:tc>
          <w:tcPr>
            <w:tcW w:w="944" w:type="dxa"/>
            <w:vAlign w:val="center"/>
          </w:tcPr>
          <w:p w:rsidR="00EB1235" w:rsidRPr="007F0128" w:rsidRDefault="00EB1235" w:rsidP="00E072D9">
            <w:pPr>
              <w:rPr>
                <w:rFonts w:ascii="宋体" w:hAnsi="宋体"/>
                <w:snapToGrid w:val="0"/>
                <w:kern w:val="0"/>
                <w:szCs w:val="21"/>
              </w:rPr>
            </w:pPr>
          </w:p>
        </w:tc>
      </w:tr>
    </w:tbl>
    <w:p w:rsidR="00B2539C" w:rsidRPr="00A96360" w:rsidRDefault="00B2539C" w:rsidP="00E072D9">
      <w:pPr>
        <w:rPr>
          <w:rFonts w:ascii="宋体" w:hAnsi="宋体"/>
        </w:rPr>
      </w:pPr>
    </w:p>
    <w:p w:rsidR="00B2539C" w:rsidRPr="00163733" w:rsidRDefault="00F07254" w:rsidP="00D64765">
      <w:pPr>
        <w:pStyle w:val="40"/>
        <w:rPr>
          <w:snapToGrid w:val="0"/>
        </w:rPr>
      </w:pPr>
      <w:bookmarkStart w:id="34" w:name="_Toc355858070"/>
      <w:bookmarkStart w:id="35" w:name="_Toc356900697"/>
      <w:r w:rsidRPr="007F4E92">
        <w:rPr>
          <w:rFonts w:hint="eastAsia"/>
        </w:rPr>
        <w:t>历史变量表</w:t>
      </w:r>
      <w:r w:rsidRPr="007F4E92">
        <w:rPr>
          <w:snapToGrid w:val="0"/>
        </w:rPr>
        <w:t>(ACT_HI_VARINST)</w:t>
      </w:r>
      <w:bookmarkEnd w:id="34"/>
      <w:bookmarkEnd w:id="35"/>
    </w:p>
    <w:tbl>
      <w:tblPr>
        <w:tblW w:w="80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38"/>
        <w:gridCol w:w="3402"/>
        <w:gridCol w:w="1843"/>
        <w:gridCol w:w="992"/>
      </w:tblGrid>
      <w:tr w:rsidR="00EB1235" w:rsidRPr="007F0128" w:rsidTr="007F0128">
        <w:trPr>
          <w:jc w:val="center"/>
        </w:trPr>
        <w:tc>
          <w:tcPr>
            <w:tcW w:w="1838"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3402"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843"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992"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ID_</w:t>
            </w:r>
          </w:p>
        </w:tc>
        <w:tc>
          <w:tcPr>
            <w:tcW w:w="340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hint="eastAsia"/>
                <w:kern w:val="0"/>
                <w:szCs w:val="21"/>
              </w:rPr>
              <w:t>标识</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VARCHAR2(64)</w:t>
            </w:r>
          </w:p>
        </w:tc>
        <w:tc>
          <w:tcPr>
            <w:tcW w:w="992" w:type="dxa"/>
            <w:vAlign w:val="center"/>
          </w:tcPr>
          <w:p w:rsidR="00EB1235" w:rsidRPr="007F0128" w:rsidRDefault="00F07254" w:rsidP="00E072D9">
            <w:pPr>
              <w:spacing w:beforeLines="20" w:before="62"/>
              <w:rPr>
                <w:rFonts w:ascii="宋体" w:hAnsi="宋体"/>
                <w:kern w:val="0"/>
                <w:szCs w:val="21"/>
              </w:rPr>
            </w:pPr>
            <w:r w:rsidRPr="007F0128">
              <w:rPr>
                <w:rFonts w:hint="eastAsia"/>
                <w:bCs/>
                <w:szCs w:val="21"/>
              </w:rPr>
              <w:t>主键</w:t>
            </w: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PROC_INST_ID_</w:t>
            </w:r>
          </w:p>
        </w:tc>
        <w:tc>
          <w:tcPr>
            <w:tcW w:w="3402" w:type="dxa"/>
            <w:vAlign w:val="center"/>
          </w:tcPr>
          <w:p w:rsidR="00EB1235" w:rsidRPr="007F0128" w:rsidRDefault="00F07254" w:rsidP="00E072D9">
            <w:pPr>
              <w:spacing w:beforeLines="20" w:before="62"/>
              <w:rPr>
                <w:rFonts w:ascii="宋体" w:hAnsi="宋体"/>
                <w:kern w:val="0"/>
                <w:szCs w:val="21"/>
              </w:rPr>
            </w:pPr>
            <w:r w:rsidRPr="007F0128">
              <w:rPr>
                <w:rFonts w:hint="eastAsia"/>
                <w:kern w:val="0"/>
                <w:szCs w:val="21"/>
              </w:rPr>
              <w:t>流程实例</w:t>
            </w:r>
            <w:r w:rsidRPr="007F0128">
              <w:rPr>
                <w:kern w:val="0"/>
                <w:szCs w:val="21"/>
              </w:rPr>
              <w:t>ID</w:t>
            </w:r>
          </w:p>
        </w:tc>
        <w:tc>
          <w:tcPr>
            <w:tcW w:w="1843" w:type="dxa"/>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VARCHAR2(64)</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EXECUTION_ID_</w:t>
            </w:r>
          </w:p>
        </w:tc>
        <w:tc>
          <w:tcPr>
            <w:tcW w:w="340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hint="eastAsia"/>
                <w:snapToGrid w:val="0"/>
                <w:kern w:val="0"/>
                <w:szCs w:val="21"/>
              </w:rPr>
              <w:t>执行实例</w:t>
            </w:r>
            <w:r w:rsidRPr="007F0128">
              <w:rPr>
                <w:rFonts w:ascii="宋体" w:hAnsi="宋体"/>
                <w:snapToGrid w:val="0"/>
                <w:kern w:val="0"/>
                <w:szCs w:val="21"/>
              </w:rPr>
              <w:t>ID</w:t>
            </w:r>
          </w:p>
        </w:tc>
        <w:tc>
          <w:tcPr>
            <w:tcW w:w="1843" w:type="dxa"/>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VARCHAR2(64)</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TASK_ID_</w:t>
            </w:r>
          </w:p>
        </w:tc>
        <w:tc>
          <w:tcPr>
            <w:tcW w:w="340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hint="eastAsia"/>
                <w:snapToGrid w:val="0"/>
                <w:kern w:val="0"/>
                <w:szCs w:val="21"/>
              </w:rPr>
              <w:t>任务</w:t>
            </w:r>
            <w:r w:rsidRPr="007F0128">
              <w:rPr>
                <w:rFonts w:ascii="宋体" w:hAnsi="宋体"/>
                <w:snapToGrid w:val="0"/>
                <w:kern w:val="0"/>
                <w:szCs w:val="21"/>
              </w:rPr>
              <w:t>ID</w:t>
            </w:r>
          </w:p>
        </w:tc>
        <w:tc>
          <w:tcPr>
            <w:tcW w:w="1843" w:type="dxa"/>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VARCHAR2(64)</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NAME_</w:t>
            </w:r>
          </w:p>
        </w:tc>
        <w:tc>
          <w:tcPr>
            <w:tcW w:w="340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hint="eastAsia"/>
                <w:kern w:val="0"/>
                <w:szCs w:val="21"/>
              </w:rPr>
              <w:t>变量名称</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VARCHAR2(256)</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VAR_TYPE_</w:t>
            </w:r>
          </w:p>
        </w:tc>
        <w:tc>
          <w:tcPr>
            <w:tcW w:w="340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hint="eastAsia"/>
                <w:kern w:val="0"/>
                <w:szCs w:val="21"/>
              </w:rPr>
              <w:t>类型</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VARCHAR2(100)</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REV_</w:t>
            </w:r>
          </w:p>
        </w:tc>
        <w:tc>
          <w:tcPr>
            <w:tcW w:w="3402"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hint="eastAsia"/>
                <w:kern w:val="0"/>
                <w:szCs w:val="21"/>
              </w:rPr>
              <w:t>版本</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INTEGER</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BYTEARRAY_ID_</w:t>
            </w:r>
          </w:p>
        </w:tc>
        <w:tc>
          <w:tcPr>
            <w:tcW w:w="3402" w:type="dxa"/>
            <w:vAlign w:val="center"/>
          </w:tcPr>
          <w:p w:rsidR="00EB1235" w:rsidRPr="007F0128" w:rsidRDefault="00EB1235" w:rsidP="00E072D9">
            <w:pPr>
              <w:spacing w:beforeLines="20" w:before="62"/>
              <w:rPr>
                <w:rFonts w:ascii="宋体" w:hAnsi="宋体"/>
                <w:kern w:val="0"/>
                <w:szCs w:val="21"/>
              </w:rPr>
            </w:pP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VARCHAR2(64)</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DOUBLE_</w:t>
            </w:r>
          </w:p>
        </w:tc>
        <w:tc>
          <w:tcPr>
            <w:tcW w:w="3402"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DOUBLE</w:t>
            </w:r>
            <w:r w:rsidRPr="007F0128">
              <w:rPr>
                <w:rFonts w:ascii="宋体" w:hAnsi="宋体" w:hint="eastAsia"/>
                <w:szCs w:val="21"/>
              </w:rPr>
              <w:t>类型时，存值</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NUMBER(*,10)</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LONG_</w:t>
            </w:r>
          </w:p>
        </w:tc>
        <w:tc>
          <w:tcPr>
            <w:tcW w:w="3402"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LONG</w:t>
            </w:r>
            <w:r w:rsidRPr="007F0128">
              <w:rPr>
                <w:rFonts w:ascii="宋体" w:hAnsi="宋体" w:hint="eastAsia"/>
                <w:szCs w:val="21"/>
              </w:rPr>
              <w:t>类型时，存值</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NUMBER(19,0)</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TEXT_</w:t>
            </w:r>
          </w:p>
        </w:tc>
        <w:tc>
          <w:tcPr>
            <w:tcW w:w="3402"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TEXT</w:t>
            </w:r>
            <w:r w:rsidRPr="007F0128">
              <w:rPr>
                <w:rFonts w:ascii="宋体" w:hAnsi="宋体" w:hint="eastAsia"/>
                <w:szCs w:val="21"/>
              </w:rPr>
              <w:t>类型时，存值</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VARCHAR2(2000)</w:t>
            </w:r>
          </w:p>
        </w:tc>
        <w:tc>
          <w:tcPr>
            <w:tcW w:w="992" w:type="dxa"/>
            <w:vAlign w:val="center"/>
          </w:tcPr>
          <w:p w:rsidR="00EB1235" w:rsidRPr="007F0128" w:rsidRDefault="00EB1235" w:rsidP="00E072D9">
            <w:pPr>
              <w:spacing w:beforeLines="20" w:before="62"/>
              <w:rPr>
                <w:rFonts w:ascii="宋体" w:hAnsi="宋体"/>
                <w:kern w:val="0"/>
                <w:szCs w:val="21"/>
              </w:rPr>
            </w:pPr>
          </w:p>
        </w:tc>
      </w:tr>
      <w:tr w:rsidR="00EB1235" w:rsidRPr="007F0128" w:rsidTr="007F0128">
        <w:trPr>
          <w:jc w:val="center"/>
        </w:trPr>
        <w:tc>
          <w:tcPr>
            <w:tcW w:w="1838"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TEXT2_</w:t>
            </w:r>
          </w:p>
        </w:tc>
        <w:tc>
          <w:tcPr>
            <w:tcW w:w="3402" w:type="dxa"/>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TEXT2</w:t>
            </w:r>
            <w:r w:rsidRPr="007F0128">
              <w:rPr>
                <w:rFonts w:ascii="宋体" w:hAnsi="宋体" w:hint="eastAsia"/>
                <w:szCs w:val="21"/>
              </w:rPr>
              <w:t>类型时，存值</w:t>
            </w:r>
          </w:p>
        </w:tc>
        <w:tc>
          <w:tcPr>
            <w:tcW w:w="1843" w:type="dxa"/>
            <w:vAlign w:val="center"/>
          </w:tcPr>
          <w:p w:rsidR="00EB1235" w:rsidRPr="007F0128" w:rsidRDefault="00F07254" w:rsidP="00E072D9">
            <w:pPr>
              <w:spacing w:beforeLines="20" w:before="62"/>
              <w:rPr>
                <w:rFonts w:ascii="宋体" w:hAnsi="宋体"/>
                <w:kern w:val="0"/>
                <w:szCs w:val="21"/>
              </w:rPr>
            </w:pPr>
            <w:r w:rsidRPr="007F0128">
              <w:rPr>
                <w:rFonts w:ascii="宋体" w:hAnsi="宋体"/>
                <w:kern w:val="0"/>
                <w:szCs w:val="21"/>
              </w:rPr>
              <w:t>VARCHAR2(2000)</w:t>
            </w:r>
          </w:p>
        </w:tc>
        <w:tc>
          <w:tcPr>
            <w:tcW w:w="992" w:type="dxa"/>
            <w:vAlign w:val="center"/>
          </w:tcPr>
          <w:p w:rsidR="00EB1235" w:rsidRPr="007F0128" w:rsidRDefault="00EB1235" w:rsidP="00E072D9">
            <w:pPr>
              <w:spacing w:beforeLines="20" w:before="62"/>
              <w:rPr>
                <w:rFonts w:ascii="宋体" w:hAnsi="宋体"/>
                <w:kern w:val="0"/>
                <w:szCs w:val="21"/>
              </w:rPr>
            </w:pPr>
          </w:p>
        </w:tc>
      </w:tr>
    </w:tbl>
    <w:p w:rsidR="00B2539C" w:rsidRPr="00A96360" w:rsidRDefault="00B2539C" w:rsidP="00E072D9">
      <w:pPr>
        <w:rPr>
          <w:rFonts w:ascii="宋体" w:hAnsi="宋体"/>
        </w:rPr>
      </w:pPr>
    </w:p>
    <w:p w:rsidR="00B2539C" w:rsidRPr="00163733" w:rsidRDefault="00F07254" w:rsidP="00D64765">
      <w:pPr>
        <w:pStyle w:val="40"/>
        <w:rPr>
          <w:snapToGrid w:val="0"/>
        </w:rPr>
      </w:pPr>
      <w:bookmarkStart w:id="36" w:name="_Toc355858072"/>
      <w:bookmarkStart w:id="37" w:name="_Toc356900698"/>
      <w:r w:rsidRPr="007F4E92">
        <w:rPr>
          <w:rFonts w:ascii="Arial" w:hAnsi="Arial" w:hint="eastAsia"/>
        </w:rPr>
        <w:t>用户组信息表</w:t>
      </w:r>
      <w:r w:rsidRPr="007F4E92">
        <w:t>(A</w:t>
      </w:r>
      <w:r w:rsidRPr="007F4E92">
        <w:rPr>
          <w:snapToGrid w:val="0"/>
        </w:rPr>
        <w:t>CT_ID_GROUP)</w:t>
      </w:r>
      <w:bookmarkEnd w:id="36"/>
      <w:bookmarkEnd w:id="37"/>
    </w:p>
    <w:tbl>
      <w:tblPr>
        <w:tblW w:w="771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96"/>
        <w:gridCol w:w="2446"/>
        <w:gridCol w:w="1581"/>
        <w:gridCol w:w="1993"/>
      </w:tblGrid>
      <w:tr w:rsidR="00EB1235" w:rsidRPr="007F0128" w:rsidTr="007F0128">
        <w:trPr>
          <w:jc w:val="center"/>
        </w:trPr>
        <w:tc>
          <w:tcPr>
            <w:tcW w:w="1696"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446"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581"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993"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244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用户组</w:t>
            </w:r>
            <w:r w:rsidRPr="007F0128">
              <w:rPr>
                <w:rFonts w:hAnsi="宋体"/>
                <w:szCs w:val="21"/>
              </w:rPr>
              <w:t>ID</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lastRenderedPageBreak/>
              <w:t>REV_</w:t>
            </w:r>
          </w:p>
        </w:tc>
        <w:tc>
          <w:tcPr>
            <w:tcW w:w="244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版本号</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INTEGER</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trHeight w:val="65"/>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NAME_</w:t>
            </w:r>
          </w:p>
        </w:tc>
        <w:tc>
          <w:tcPr>
            <w:tcW w:w="244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用户组</w:t>
            </w:r>
            <w:r w:rsidRPr="007F0128">
              <w:rPr>
                <w:rFonts w:hAnsi="宋体" w:hint="eastAsia"/>
                <w:szCs w:val="21"/>
              </w:rPr>
              <w:t>名</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TYPE_</w:t>
            </w:r>
          </w:p>
        </w:tc>
        <w:tc>
          <w:tcPr>
            <w:tcW w:w="244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用户组类型</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Pr="00163733" w:rsidRDefault="00F07254" w:rsidP="00D64765">
      <w:pPr>
        <w:pStyle w:val="40"/>
        <w:rPr>
          <w:snapToGrid w:val="0"/>
        </w:rPr>
      </w:pPr>
      <w:bookmarkStart w:id="38" w:name="_Toc356900699"/>
      <w:r w:rsidRPr="007F4E92">
        <w:rPr>
          <w:rFonts w:ascii="Arial" w:hAnsi="Arial" w:hint="eastAsia"/>
        </w:rPr>
        <w:t>用户扩展信息表</w:t>
      </w:r>
      <w:r w:rsidRPr="007F4E92">
        <w:t>(AC</w:t>
      </w:r>
      <w:r w:rsidRPr="007F4E92">
        <w:rPr>
          <w:snapToGrid w:val="0"/>
        </w:rPr>
        <w:t>T_ID_INFO)</w:t>
      </w:r>
      <w:bookmarkEnd w:id="38"/>
    </w:p>
    <w:tbl>
      <w:tblPr>
        <w:tblW w:w="757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38"/>
        <w:gridCol w:w="1701"/>
        <w:gridCol w:w="2185"/>
        <w:gridCol w:w="1852"/>
      </w:tblGrid>
      <w:tr w:rsidR="00EB1235" w:rsidRPr="007F0128" w:rsidTr="007F0128">
        <w:trPr>
          <w:jc w:val="center"/>
        </w:trPr>
        <w:tc>
          <w:tcPr>
            <w:tcW w:w="1838" w:type="dxa"/>
            <w:shd w:val="clear" w:color="auto" w:fill="E6E6E6"/>
            <w:vAlign w:val="center"/>
          </w:tcPr>
          <w:p w:rsidR="00EB1235" w:rsidRPr="00191195" w:rsidRDefault="00F07254" w:rsidP="00E072D9">
            <w:pPr>
              <w:rPr>
                <w:b/>
                <w:bCs/>
                <w:szCs w:val="21"/>
              </w:rPr>
            </w:pPr>
            <w:r w:rsidRPr="00191195">
              <w:rPr>
                <w:rFonts w:hint="eastAsia"/>
                <w:b/>
                <w:bCs/>
                <w:szCs w:val="21"/>
              </w:rPr>
              <w:t>字段</w:t>
            </w:r>
          </w:p>
        </w:tc>
        <w:tc>
          <w:tcPr>
            <w:tcW w:w="1701" w:type="dxa"/>
            <w:shd w:val="clear" w:color="auto" w:fill="E6E6E6"/>
            <w:vAlign w:val="center"/>
          </w:tcPr>
          <w:p w:rsidR="00EB1235" w:rsidRPr="00191195" w:rsidRDefault="00F07254" w:rsidP="00E072D9">
            <w:pPr>
              <w:rPr>
                <w:b/>
                <w:bCs/>
                <w:szCs w:val="21"/>
              </w:rPr>
            </w:pPr>
            <w:r w:rsidRPr="00191195">
              <w:rPr>
                <w:rFonts w:hint="eastAsia"/>
                <w:b/>
                <w:bCs/>
                <w:szCs w:val="21"/>
              </w:rPr>
              <w:t>显示内容</w:t>
            </w:r>
          </w:p>
        </w:tc>
        <w:tc>
          <w:tcPr>
            <w:tcW w:w="2185" w:type="dxa"/>
            <w:shd w:val="clear" w:color="auto" w:fill="E6E6E6"/>
            <w:vAlign w:val="center"/>
          </w:tcPr>
          <w:p w:rsidR="00EB1235" w:rsidRPr="00191195" w:rsidRDefault="00F07254" w:rsidP="00E072D9">
            <w:pPr>
              <w:rPr>
                <w:b/>
                <w:bCs/>
                <w:szCs w:val="21"/>
              </w:rPr>
            </w:pPr>
            <w:r w:rsidRPr="00191195">
              <w:rPr>
                <w:rFonts w:hint="eastAsia"/>
                <w:b/>
                <w:bCs/>
                <w:szCs w:val="21"/>
              </w:rPr>
              <w:t>类型</w:t>
            </w:r>
          </w:p>
        </w:tc>
        <w:tc>
          <w:tcPr>
            <w:tcW w:w="1852" w:type="dxa"/>
            <w:shd w:val="clear" w:color="auto" w:fill="E6E6E6"/>
            <w:vAlign w:val="center"/>
          </w:tcPr>
          <w:p w:rsidR="00EB1235" w:rsidRPr="00191195" w:rsidRDefault="00F07254" w:rsidP="00E072D9">
            <w:pPr>
              <w:tabs>
                <w:tab w:val="left" w:pos="2095"/>
              </w:tabs>
              <w:rPr>
                <w:b/>
                <w:bCs/>
                <w:szCs w:val="21"/>
              </w:rPr>
            </w:pPr>
            <w:r w:rsidRPr="00191195">
              <w:rPr>
                <w:rFonts w:hint="eastAsia"/>
                <w:b/>
                <w:bCs/>
                <w:szCs w:val="21"/>
              </w:rPr>
              <w:t>说明</w:t>
            </w: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标识</w:t>
            </w:r>
          </w:p>
        </w:tc>
        <w:tc>
          <w:tcPr>
            <w:tcW w:w="21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版本号</w:t>
            </w:r>
          </w:p>
        </w:tc>
        <w:tc>
          <w:tcPr>
            <w:tcW w:w="21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USER_ID_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用户</w:t>
            </w:r>
            <w:r w:rsidRPr="007F0128">
              <w:rPr>
                <w:rFonts w:ascii="宋体" w:hAnsi="宋体"/>
                <w:snapToGrid w:val="0"/>
                <w:kern w:val="0"/>
                <w:szCs w:val="21"/>
              </w:rPr>
              <w:t>ID</w:t>
            </w:r>
          </w:p>
        </w:tc>
        <w:tc>
          <w:tcPr>
            <w:tcW w:w="21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TYPE_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类型</w:t>
            </w:r>
          </w:p>
        </w:tc>
        <w:tc>
          <w:tcPr>
            <w:tcW w:w="21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KEY_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EB1235" w:rsidP="00E072D9">
            <w:pPr>
              <w:rPr>
                <w:rFonts w:ascii="宋体" w:hAnsi="宋体"/>
                <w:kern w:val="0"/>
                <w:szCs w:val="21"/>
              </w:rPr>
            </w:pPr>
          </w:p>
        </w:tc>
        <w:tc>
          <w:tcPr>
            <w:tcW w:w="21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VALUE_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值</w:t>
            </w:r>
          </w:p>
        </w:tc>
        <w:tc>
          <w:tcPr>
            <w:tcW w:w="21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PASSWORD_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密码</w:t>
            </w:r>
          </w:p>
        </w:tc>
        <w:tc>
          <w:tcPr>
            <w:tcW w:w="21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BLOB</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PARENT_ID_</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父实例</w:t>
            </w:r>
          </w:p>
        </w:tc>
        <w:tc>
          <w:tcPr>
            <w:tcW w:w="218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Pr="00163733" w:rsidRDefault="00F07254" w:rsidP="00D64765">
      <w:pPr>
        <w:pStyle w:val="40"/>
        <w:rPr>
          <w:snapToGrid w:val="0"/>
        </w:rPr>
      </w:pPr>
      <w:bookmarkStart w:id="39" w:name="_Toc356900700"/>
      <w:r w:rsidRPr="007F4E92">
        <w:rPr>
          <w:rFonts w:ascii="Arial" w:hAnsi="Arial" w:hint="eastAsia"/>
        </w:rPr>
        <w:t>用户与分组对应信息表</w:t>
      </w:r>
      <w:r w:rsidRPr="007F4E92">
        <w:t>(ACT_</w:t>
      </w:r>
      <w:r w:rsidRPr="007F4E92">
        <w:rPr>
          <w:snapToGrid w:val="0"/>
        </w:rPr>
        <w:t>ID_MEMBERSHIP)</w:t>
      </w:r>
      <w:bookmarkEnd w:id="39"/>
    </w:p>
    <w:tbl>
      <w:tblPr>
        <w:tblW w:w="714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5"/>
        <w:gridCol w:w="2021"/>
        <w:gridCol w:w="1574"/>
        <w:gridCol w:w="1993"/>
      </w:tblGrid>
      <w:tr w:rsidR="00EB1235" w:rsidRPr="007F0128" w:rsidTr="007F0128">
        <w:trPr>
          <w:jc w:val="center"/>
        </w:trPr>
        <w:tc>
          <w:tcPr>
            <w:tcW w:w="1555"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021"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574"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993"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155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USER_ID_</w:t>
            </w:r>
          </w:p>
        </w:tc>
        <w:tc>
          <w:tcPr>
            <w:tcW w:w="202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w:t>
            </w:r>
            <w:r w:rsidRPr="007F0128">
              <w:rPr>
                <w:rFonts w:hAnsi="宋体"/>
                <w:szCs w:val="21"/>
              </w:rPr>
              <w:t>ID</w:t>
            </w:r>
          </w:p>
        </w:tc>
        <w:tc>
          <w:tcPr>
            <w:tcW w:w="15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155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GROUP_ID_</w:t>
            </w:r>
          </w:p>
        </w:tc>
        <w:tc>
          <w:tcPr>
            <w:tcW w:w="202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用户组</w:t>
            </w:r>
            <w:r w:rsidRPr="007F0128">
              <w:rPr>
                <w:rFonts w:hAnsi="宋体"/>
                <w:szCs w:val="21"/>
              </w:rPr>
              <w:t>ID</w:t>
            </w:r>
          </w:p>
        </w:tc>
        <w:tc>
          <w:tcPr>
            <w:tcW w:w="15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Default="00B2539C" w:rsidP="00E072D9">
      <w:pPr>
        <w:pStyle w:val="a6"/>
        <w:numPr>
          <w:ilvl w:val="0"/>
          <w:numId w:val="0"/>
        </w:numPr>
        <w:ind w:left="420" w:hanging="420"/>
      </w:pPr>
    </w:p>
    <w:p w:rsidR="00B2539C" w:rsidRPr="00163733" w:rsidRDefault="00F07254" w:rsidP="00D64765">
      <w:pPr>
        <w:pStyle w:val="40"/>
        <w:rPr>
          <w:snapToGrid w:val="0"/>
        </w:rPr>
      </w:pPr>
      <w:bookmarkStart w:id="40" w:name="_Toc356900701"/>
      <w:r w:rsidRPr="007F4E92">
        <w:rPr>
          <w:rFonts w:ascii="Arial" w:hAnsi="Arial" w:hint="eastAsia"/>
        </w:rPr>
        <w:t>用户信息表</w:t>
      </w:r>
      <w:r w:rsidRPr="007F4E92">
        <w:t>(A</w:t>
      </w:r>
      <w:r w:rsidRPr="007F4E92">
        <w:rPr>
          <w:snapToGrid w:val="0"/>
        </w:rPr>
        <w:t>CT_ID_USER)</w:t>
      </w:r>
      <w:bookmarkEnd w:id="40"/>
    </w:p>
    <w:tbl>
      <w:tblPr>
        <w:tblW w:w="715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65"/>
        <w:gridCol w:w="2112"/>
        <w:gridCol w:w="1581"/>
        <w:gridCol w:w="1993"/>
      </w:tblGrid>
      <w:tr w:rsidR="00EB1235" w:rsidRPr="007F0128" w:rsidTr="007F0128">
        <w:trPr>
          <w:jc w:val="center"/>
        </w:trPr>
        <w:tc>
          <w:tcPr>
            <w:tcW w:w="1465"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112"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581"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993"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146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211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w:t>
            </w:r>
            <w:r w:rsidRPr="007F0128">
              <w:rPr>
                <w:rFonts w:hAnsi="宋体"/>
                <w:szCs w:val="21"/>
              </w:rPr>
              <w:t>ID</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146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211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版本号</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INTEGER</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46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FIRST_</w:t>
            </w:r>
          </w:p>
        </w:tc>
        <w:tc>
          <w:tcPr>
            <w:tcW w:w="211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用户名称</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46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LAST_</w:t>
            </w:r>
          </w:p>
        </w:tc>
        <w:tc>
          <w:tcPr>
            <w:tcW w:w="211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用户姓氏</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46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EMAIL_</w:t>
            </w:r>
          </w:p>
        </w:tc>
        <w:tc>
          <w:tcPr>
            <w:tcW w:w="211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邮箱</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46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PWD_</w:t>
            </w:r>
          </w:p>
        </w:tc>
        <w:tc>
          <w:tcPr>
            <w:tcW w:w="211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密码</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46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PICTURE_ID_</w:t>
            </w:r>
          </w:p>
        </w:tc>
        <w:tc>
          <w:tcPr>
            <w:tcW w:w="211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图片</w:t>
            </w:r>
            <w:r w:rsidRPr="007F0128">
              <w:rPr>
                <w:rFonts w:ascii="宋体" w:hAnsi="宋体"/>
                <w:kern w:val="0"/>
                <w:szCs w:val="21"/>
              </w:rPr>
              <w:t>ID</w:t>
            </w:r>
          </w:p>
        </w:tc>
        <w:tc>
          <w:tcPr>
            <w:tcW w:w="158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99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Default="00B2539C" w:rsidP="00E072D9">
      <w:pPr>
        <w:pStyle w:val="a6"/>
        <w:numPr>
          <w:ilvl w:val="0"/>
          <w:numId w:val="0"/>
        </w:numPr>
        <w:ind w:left="420" w:hanging="420"/>
      </w:pPr>
    </w:p>
    <w:p w:rsidR="00B2539C" w:rsidRPr="00163733" w:rsidRDefault="00F07254" w:rsidP="00D64765">
      <w:pPr>
        <w:pStyle w:val="40"/>
        <w:rPr>
          <w:snapToGrid w:val="0"/>
        </w:rPr>
      </w:pPr>
      <w:bookmarkStart w:id="41" w:name="_Toc356900702"/>
      <w:r w:rsidRPr="007F4E92">
        <w:rPr>
          <w:rFonts w:hint="eastAsia"/>
          <w:snapToGrid w:val="0"/>
        </w:rPr>
        <w:t>部署信息表</w:t>
      </w:r>
      <w:r w:rsidRPr="007F4E92">
        <w:rPr>
          <w:snapToGrid w:val="0"/>
        </w:rPr>
        <w:t>(ACT_RE_DEPLOYMENT)</w:t>
      </w:r>
      <w:bookmarkEnd w:id="41"/>
    </w:p>
    <w:tbl>
      <w:tblPr>
        <w:tblW w:w="781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55"/>
        <w:gridCol w:w="2136"/>
        <w:gridCol w:w="1701"/>
        <w:gridCol w:w="2419"/>
      </w:tblGrid>
      <w:tr w:rsidR="00EB1235" w:rsidRPr="007F0128" w:rsidTr="007F0128">
        <w:trPr>
          <w:jc w:val="center"/>
        </w:trPr>
        <w:tc>
          <w:tcPr>
            <w:tcW w:w="1555"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136"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701"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2419"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155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213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部署编号，自增长</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2419"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155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lastRenderedPageBreak/>
              <w:t>NAME_</w:t>
            </w:r>
          </w:p>
        </w:tc>
        <w:tc>
          <w:tcPr>
            <w:tcW w:w="213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部署包的名称</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2419"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55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CATEGORY_</w:t>
            </w:r>
          </w:p>
        </w:tc>
        <w:tc>
          <w:tcPr>
            <w:tcW w:w="213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分类</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2419"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55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DEPLOY_TIME_</w:t>
            </w:r>
          </w:p>
        </w:tc>
        <w:tc>
          <w:tcPr>
            <w:tcW w:w="213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部署时间</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b/>
                <w:color w:val="FF0000"/>
                <w:kern w:val="0"/>
                <w:szCs w:val="21"/>
              </w:rPr>
            </w:pPr>
            <w:r w:rsidRPr="007F0128">
              <w:rPr>
                <w:rFonts w:ascii="宋体" w:hAnsi="宋体"/>
                <w:snapToGrid w:val="0"/>
                <w:kern w:val="0"/>
                <w:szCs w:val="21"/>
              </w:rPr>
              <w:t>TIMESTAMP(6)</w:t>
            </w:r>
          </w:p>
        </w:tc>
        <w:tc>
          <w:tcPr>
            <w:tcW w:w="2419"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CURRENT_TIMESTAMP</w:t>
            </w:r>
          </w:p>
        </w:tc>
      </w:tr>
    </w:tbl>
    <w:p w:rsidR="00B2539C" w:rsidRPr="007F4E92" w:rsidRDefault="00F07254" w:rsidP="00D64765">
      <w:pPr>
        <w:pStyle w:val="40"/>
        <w:rPr>
          <w:snapToGrid w:val="0"/>
        </w:rPr>
      </w:pPr>
      <w:bookmarkStart w:id="42" w:name="_Toc356900703"/>
      <w:r w:rsidRPr="007F4E92">
        <w:rPr>
          <w:rFonts w:hint="eastAsia"/>
        </w:rPr>
        <w:t>流程设计模型表</w:t>
      </w:r>
      <w:r w:rsidRPr="007F4E92">
        <w:t>(A</w:t>
      </w:r>
      <w:r w:rsidRPr="007F4E92">
        <w:rPr>
          <w:snapToGrid w:val="0"/>
        </w:rPr>
        <w:t>CT_RE_MODEL)</w:t>
      </w:r>
      <w:bookmarkEnd w:id="42"/>
    </w:p>
    <w:p w:rsidR="00B2539C" w:rsidRPr="00191195" w:rsidRDefault="00F07254" w:rsidP="00163733">
      <w:pPr>
        <w:rPr>
          <w:rFonts w:ascii="宋体" w:hAnsi="宋体"/>
          <w:snapToGrid w:val="0"/>
          <w:kern w:val="0"/>
          <w:sz w:val="24"/>
          <w:szCs w:val="24"/>
        </w:rPr>
      </w:pPr>
      <w:r w:rsidRPr="00191195">
        <w:rPr>
          <w:rFonts w:ascii="宋体" w:hAnsi="宋体" w:hint="eastAsia"/>
          <w:snapToGrid w:val="0"/>
          <w:kern w:val="0"/>
          <w:sz w:val="24"/>
          <w:szCs w:val="24"/>
        </w:rPr>
        <w:t>流程设计器设计流程后，保存数据到该表。</w:t>
      </w:r>
    </w:p>
    <w:tbl>
      <w:tblPr>
        <w:tblW w:w="779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830"/>
        <w:gridCol w:w="1560"/>
        <w:gridCol w:w="1842"/>
        <w:gridCol w:w="1560"/>
      </w:tblGrid>
      <w:tr w:rsidR="00EB1235" w:rsidRPr="007F0128" w:rsidTr="007F0128">
        <w:trPr>
          <w:jc w:val="center"/>
        </w:trPr>
        <w:tc>
          <w:tcPr>
            <w:tcW w:w="2830"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1560"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842"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560"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156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标识</w:t>
            </w:r>
            <w:r w:rsidRPr="007F0128">
              <w:rPr>
                <w:rFonts w:ascii="宋体" w:hAnsi="宋体"/>
                <w:kern w:val="0"/>
                <w:szCs w:val="21"/>
              </w:rPr>
              <w:t>ID</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156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版本号</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NAME_</w:t>
            </w:r>
          </w:p>
        </w:tc>
        <w:tc>
          <w:tcPr>
            <w:tcW w:w="156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名字</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KEY_</w:t>
            </w:r>
          </w:p>
        </w:tc>
        <w:tc>
          <w:tcPr>
            <w:tcW w:w="156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标识</w:t>
            </w:r>
            <w:r w:rsidRPr="007F0128">
              <w:rPr>
                <w:rFonts w:ascii="宋体" w:hAnsi="宋体"/>
                <w:kern w:val="0"/>
                <w:szCs w:val="21"/>
              </w:rPr>
              <w:t>KEY</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trHeight w:val="163"/>
          <w:jc w:val="center"/>
        </w:trPr>
        <w:tc>
          <w:tcPr>
            <w:tcW w:w="283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CATEGORY_</w:t>
            </w:r>
          </w:p>
        </w:tc>
        <w:tc>
          <w:tcPr>
            <w:tcW w:w="156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分类</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CREATE_TIME_</w:t>
            </w:r>
          </w:p>
        </w:tc>
        <w:tc>
          <w:tcPr>
            <w:tcW w:w="156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创建时间</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LAST_UPDATE_TIME_</w:t>
            </w:r>
          </w:p>
        </w:tc>
        <w:tc>
          <w:tcPr>
            <w:tcW w:w="156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最近更新时间</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VERSION_</w:t>
            </w:r>
          </w:p>
        </w:tc>
        <w:tc>
          <w:tcPr>
            <w:tcW w:w="156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版本</w:t>
            </w:r>
          </w:p>
        </w:tc>
        <w:tc>
          <w:tcPr>
            <w:tcW w:w="1842"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META_INFO_</w:t>
            </w:r>
          </w:p>
        </w:tc>
        <w:tc>
          <w:tcPr>
            <w:tcW w:w="156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流程信息</w:t>
            </w:r>
          </w:p>
        </w:tc>
        <w:tc>
          <w:tcPr>
            <w:tcW w:w="1842"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VARCHAR2(2000)</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以</w:t>
            </w:r>
            <w:r w:rsidRPr="007F0128">
              <w:rPr>
                <w:rFonts w:ascii="宋体" w:hAnsi="宋体"/>
                <w:kern w:val="0"/>
                <w:szCs w:val="21"/>
              </w:rPr>
              <w:t>JSON</w:t>
            </w:r>
            <w:r w:rsidRPr="007F0128">
              <w:rPr>
                <w:rFonts w:ascii="宋体" w:hAnsi="宋体" w:hint="eastAsia"/>
                <w:kern w:val="0"/>
                <w:szCs w:val="21"/>
              </w:rPr>
              <w:t>保存流程定义的信息</w:t>
            </w: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DEPLOYMENT_ID_</w:t>
            </w:r>
          </w:p>
        </w:tc>
        <w:tc>
          <w:tcPr>
            <w:tcW w:w="156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hAnsi="宋体"/>
                <w:szCs w:val="21"/>
              </w:rPr>
              <w:t>部署编号</w:t>
            </w: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EDITOR_SOURCE_VALUE_ID_</w:t>
            </w:r>
          </w:p>
        </w:tc>
        <w:tc>
          <w:tcPr>
            <w:tcW w:w="1560"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kern w:val="0"/>
                <w:szCs w:val="21"/>
              </w:rPr>
            </w:pP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83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EDITOR_SOURCE_EXTRA_VALUE_ID_</w:t>
            </w:r>
          </w:p>
        </w:tc>
        <w:tc>
          <w:tcPr>
            <w:tcW w:w="1560"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kern w:val="0"/>
                <w:szCs w:val="21"/>
              </w:rPr>
            </w:pPr>
          </w:p>
        </w:tc>
        <w:tc>
          <w:tcPr>
            <w:tcW w:w="184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56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Pr="007F4E92" w:rsidRDefault="00F07254" w:rsidP="00D64765">
      <w:pPr>
        <w:pStyle w:val="40"/>
        <w:rPr>
          <w:snapToGrid w:val="0"/>
        </w:rPr>
      </w:pPr>
      <w:bookmarkStart w:id="43" w:name="_Toc356900704"/>
      <w:r w:rsidRPr="007F4E92">
        <w:rPr>
          <w:rFonts w:ascii="Arial" w:hAnsi="Arial" w:hint="eastAsia"/>
        </w:rPr>
        <w:t>流程定义数据表</w:t>
      </w:r>
      <w:r w:rsidRPr="007F4E92">
        <w:t>(A</w:t>
      </w:r>
      <w:r w:rsidRPr="007F4E92">
        <w:rPr>
          <w:snapToGrid w:val="0"/>
        </w:rPr>
        <w:t>CT_RE_PROCDEF)</w:t>
      </w:r>
      <w:bookmarkEnd w:id="43"/>
    </w:p>
    <w:p w:rsidR="00B2539C" w:rsidRPr="00191195" w:rsidRDefault="00F07254" w:rsidP="00191195">
      <w:pPr>
        <w:spacing w:line="360" w:lineRule="auto"/>
        <w:ind w:firstLine="420"/>
        <w:rPr>
          <w:rFonts w:ascii="宋体" w:hAnsi="宋体"/>
          <w:sz w:val="24"/>
          <w:szCs w:val="24"/>
        </w:rPr>
      </w:pPr>
      <w:r w:rsidRPr="00191195">
        <w:rPr>
          <w:rFonts w:hAnsi="宋体"/>
          <w:sz w:val="24"/>
          <w:szCs w:val="24"/>
        </w:rPr>
        <w:t>业务流程定义数据表</w:t>
      </w:r>
      <w:r w:rsidRPr="00191195">
        <w:rPr>
          <w:rFonts w:ascii="宋体" w:hAnsi="宋体" w:hint="eastAsia"/>
          <w:sz w:val="24"/>
          <w:szCs w:val="24"/>
        </w:rPr>
        <w:t>。</w:t>
      </w:r>
      <w:r w:rsidRPr="00191195">
        <w:rPr>
          <w:rFonts w:hAnsi="宋体"/>
          <w:sz w:val="24"/>
          <w:szCs w:val="24"/>
        </w:rPr>
        <w:t>此表和</w:t>
      </w:r>
      <w:r w:rsidRPr="00191195">
        <w:rPr>
          <w:sz w:val="24"/>
          <w:szCs w:val="24"/>
        </w:rPr>
        <w:t>ACT_RE_DEPLOYMENT</w:t>
      </w:r>
      <w:r w:rsidRPr="00191195">
        <w:rPr>
          <w:rFonts w:hAnsi="宋体"/>
          <w:sz w:val="24"/>
          <w:szCs w:val="24"/>
        </w:rPr>
        <w:t>是多对一的关系，即，一个部署的</w:t>
      </w:r>
      <w:r w:rsidRPr="00191195">
        <w:rPr>
          <w:sz w:val="24"/>
          <w:szCs w:val="24"/>
        </w:rPr>
        <w:t>BAR</w:t>
      </w:r>
      <w:r w:rsidRPr="00191195">
        <w:rPr>
          <w:rFonts w:hAnsi="宋体"/>
          <w:sz w:val="24"/>
          <w:szCs w:val="24"/>
        </w:rPr>
        <w:t>包里可能包含多个流程定义文件，每个流程定义文件都会有一条记录在</w:t>
      </w:r>
      <w:r w:rsidRPr="00191195">
        <w:rPr>
          <w:sz w:val="24"/>
          <w:szCs w:val="24"/>
        </w:rPr>
        <w:t>ACT_REPROCDEF</w:t>
      </w:r>
      <w:r w:rsidRPr="00191195">
        <w:rPr>
          <w:rFonts w:hAnsi="宋体"/>
          <w:sz w:val="24"/>
          <w:szCs w:val="24"/>
        </w:rPr>
        <w:t>表内，每个流程定义的数据，都会对于</w:t>
      </w:r>
      <w:r w:rsidRPr="00191195">
        <w:rPr>
          <w:sz w:val="24"/>
          <w:szCs w:val="24"/>
        </w:rPr>
        <w:t>ACT_GE_BYTEARRAY</w:t>
      </w:r>
      <w:r w:rsidRPr="00191195">
        <w:rPr>
          <w:rFonts w:hAnsi="宋体"/>
          <w:sz w:val="24"/>
          <w:szCs w:val="24"/>
        </w:rPr>
        <w:t>表内的一个资源文件和</w:t>
      </w:r>
      <w:r w:rsidRPr="00191195">
        <w:rPr>
          <w:sz w:val="24"/>
          <w:szCs w:val="24"/>
        </w:rPr>
        <w:t>PNG</w:t>
      </w:r>
      <w:r w:rsidRPr="00191195">
        <w:rPr>
          <w:rFonts w:hAnsi="宋体"/>
          <w:sz w:val="24"/>
          <w:szCs w:val="24"/>
        </w:rPr>
        <w:t>图片文件。和</w:t>
      </w:r>
      <w:r w:rsidRPr="00191195">
        <w:rPr>
          <w:sz w:val="24"/>
          <w:szCs w:val="24"/>
        </w:rPr>
        <w:t>ACT_GE_BYTEARRAY</w:t>
      </w:r>
      <w:r w:rsidRPr="00191195">
        <w:rPr>
          <w:rFonts w:hAnsi="宋体"/>
          <w:sz w:val="24"/>
          <w:szCs w:val="24"/>
        </w:rPr>
        <w:t>的关联是通过程序用</w:t>
      </w:r>
      <w:r w:rsidRPr="00191195">
        <w:rPr>
          <w:sz w:val="24"/>
          <w:szCs w:val="24"/>
        </w:rPr>
        <w:t>ACT_GE_BYTEARRAY.NAME</w:t>
      </w:r>
      <w:r w:rsidRPr="00191195">
        <w:rPr>
          <w:rFonts w:hAnsi="宋体"/>
          <w:sz w:val="24"/>
          <w:szCs w:val="24"/>
        </w:rPr>
        <w:t>与</w:t>
      </w:r>
      <w:r w:rsidRPr="00191195">
        <w:rPr>
          <w:sz w:val="24"/>
          <w:szCs w:val="24"/>
        </w:rPr>
        <w:t>ACT_RE_PROCDEF.NAME_</w:t>
      </w:r>
      <w:r w:rsidRPr="00191195">
        <w:rPr>
          <w:rFonts w:hAnsi="宋体"/>
          <w:sz w:val="24"/>
          <w:szCs w:val="24"/>
        </w:rPr>
        <w:t>完成的，在数据库表结构中没有体现</w:t>
      </w:r>
      <w:r w:rsidRPr="00191195">
        <w:rPr>
          <w:rFonts w:ascii="宋体" w:hAnsi="宋体" w:hint="eastAsia"/>
          <w:b/>
          <w:sz w:val="24"/>
          <w:szCs w:val="24"/>
        </w:rPr>
        <w:t>。</w:t>
      </w:r>
    </w:p>
    <w:tbl>
      <w:tblPr>
        <w:tblW w:w="765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284"/>
        <w:gridCol w:w="2389"/>
        <w:gridCol w:w="1701"/>
        <w:gridCol w:w="1276"/>
      </w:tblGrid>
      <w:tr w:rsidR="00EB1235" w:rsidRPr="007F0128" w:rsidTr="00191195">
        <w:trPr>
          <w:jc w:val="center"/>
        </w:trPr>
        <w:tc>
          <w:tcPr>
            <w:tcW w:w="2284"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389"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701"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276"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238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流程</w:t>
            </w:r>
            <w:r w:rsidRPr="007F0128">
              <w:rPr>
                <w:szCs w:val="21"/>
              </w:rPr>
              <w:t>ID</w:t>
            </w:r>
            <w:r w:rsidRPr="007F0128">
              <w:rPr>
                <w:rFonts w:hAnsi="宋体"/>
                <w:szCs w:val="21"/>
              </w:rPr>
              <w:t>，由</w:t>
            </w:r>
            <w:r w:rsidRPr="007F0128">
              <w:rPr>
                <w:szCs w:val="21"/>
              </w:rPr>
              <w:t>“</w:t>
            </w:r>
            <w:r w:rsidRPr="007F0128">
              <w:rPr>
                <w:rFonts w:hAnsi="宋体"/>
                <w:szCs w:val="21"/>
              </w:rPr>
              <w:t>流程编号：流程版本号：自增长</w:t>
            </w:r>
            <w:r w:rsidRPr="007F0128">
              <w:rPr>
                <w:szCs w:val="21"/>
              </w:rPr>
              <w:t>ID”</w:t>
            </w:r>
            <w:r w:rsidRPr="007F0128">
              <w:rPr>
                <w:rFonts w:hAnsi="宋体"/>
                <w:szCs w:val="21"/>
              </w:rPr>
              <w:t>组成</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238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color w:val="FF0000"/>
                <w:kern w:val="0"/>
                <w:szCs w:val="21"/>
              </w:rPr>
            </w:pPr>
            <w:r w:rsidRPr="007F0128">
              <w:rPr>
                <w:rFonts w:ascii="宋体" w:hAnsi="宋体" w:hint="eastAsia"/>
                <w:kern w:val="0"/>
                <w:szCs w:val="21"/>
              </w:rPr>
              <w:t>版本号</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CATEGORY_</w:t>
            </w:r>
          </w:p>
        </w:tc>
        <w:tc>
          <w:tcPr>
            <w:tcW w:w="238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流程命名空间（该编号就是流程文件</w:t>
            </w:r>
            <w:r w:rsidRPr="007F0128">
              <w:rPr>
                <w:szCs w:val="21"/>
              </w:rPr>
              <w:t>TARGETNAMESPACE</w:t>
            </w:r>
            <w:r w:rsidRPr="007F0128">
              <w:rPr>
                <w:rFonts w:hAnsi="宋体"/>
                <w:szCs w:val="21"/>
              </w:rPr>
              <w:t>的属</w:t>
            </w:r>
            <w:r w:rsidRPr="007F0128">
              <w:rPr>
                <w:rFonts w:hAnsi="宋体"/>
                <w:szCs w:val="21"/>
              </w:rPr>
              <w:lastRenderedPageBreak/>
              <w:t>性值）</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lastRenderedPageBreak/>
              <w:t>VARCHAR2(255)</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NAME_</w:t>
            </w:r>
          </w:p>
        </w:tc>
        <w:tc>
          <w:tcPr>
            <w:tcW w:w="238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流程名称（该编号就是流程文件</w:t>
            </w:r>
            <w:r w:rsidRPr="007F0128">
              <w:rPr>
                <w:szCs w:val="21"/>
              </w:rPr>
              <w:t>PROCESS</w:t>
            </w:r>
            <w:r w:rsidRPr="007F0128">
              <w:rPr>
                <w:rFonts w:hAnsi="宋体"/>
                <w:szCs w:val="21"/>
              </w:rPr>
              <w:t>元素的</w:t>
            </w:r>
            <w:r w:rsidRPr="007F0128">
              <w:rPr>
                <w:szCs w:val="21"/>
              </w:rPr>
              <w:t>NAME</w:t>
            </w:r>
            <w:r w:rsidRPr="007F0128">
              <w:rPr>
                <w:rFonts w:hAnsi="宋体"/>
                <w:szCs w:val="21"/>
              </w:rPr>
              <w:t>属性值）</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KEY_</w:t>
            </w:r>
          </w:p>
        </w:tc>
        <w:tc>
          <w:tcPr>
            <w:tcW w:w="238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流程编号（该编号就是流程文件</w:t>
            </w:r>
            <w:r w:rsidRPr="007F0128">
              <w:rPr>
                <w:szCs w:val="21"/>
              </w:rPr>
              <w:t>PROCESS</w:t>
            </w:r>
            <w:r w:rsidRPr="007F0128">
              <w:rPr>
                <w:rFonts w:hAnsi="宋体"/>
                <w:szCs w:val="21"/>
              </w:rPr>
              <w:t>元素的</w:t>
            </w:r>
            <w:r w:rsidRPr="007F0128">
              <w:rPr>
                <w:szCs w:val="21"/>
              </w:rPr>
              <w:t>ID</w:t>
            </w:r>
            <w:r w:rsidRPr="007F0128">
              <w:rPr>
                <w:rFonts w:hAnsi="宋体"/>
                <w:szCs w:val="21"/>
              </w:rPr>
              <w:t>属性值）</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非空</w:t>
            </w: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VERSION_</w:t>
            </w:r>
          </w:p>
        </w:tc>
        <w:tc>
          <w:tcPr>
            <w:tcW w:w="238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流程版本号（由程序控制，新增即为</w:t>
            </w:r>
            <w:r w:rsidRPr="007F0128">
              <w:rPr>
                <w:szCs w:val="21"/>
              </w:rPr>
              <w:t>1</w:t>
            </w:r>
            <w:r w:rsidRPr="007F0128">
              <w:rPr>
                <w:rFonts w:hAnsi="宋体"/>
                <w:szCs w:val="21"/>
              </w:rPr>
              <w:t>，修改后依次加</w:t>
            </w:r>
            <w:r w:rsidRPr="007F0128">
              <w:rPr>
                <w:szCs w:val="21"/>
              </w:rPr>
              <w:t>1</w:t>
            </w:r>
            <w:r w:rsidRPr="007F0128">
              <w:rPr>
                <w:rFonts w:hAnsi="宋体"/>
                <w:szCs w:val="21"/>
              </w:rPr>
              <w:t>来完成的）</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非空</w:t>
            </w: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DEPLOYMENT_ID_</w:t>
            </w:r>
          </w:p>
        </w:tc>
        <w:tc>
          <w:tcPr>
            <w:tcW w:w="238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Ansi="宋体"/>
                <w:szCs w:val="21"/>
              </w:rPr>
              <w:t>部署编号</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RESOURCE_NAME_</w:t>
            </w:r>
          </w:p>
        </w:tc>
        <w:tc>
          <w:tcPr>
            <w:tcW w:w="238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hAnsi="宋体"/>
                <w:szCs w:val="21"/>
              </w:rPr>
              <w:t>资源文件名称</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VARCHAR2(2000)</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DGRM_RESOURCE_NAME_</w:t>
            </w:r>
          </w:p>
        </w:tc>
        <w:tc>
          <w:tcPr>
            <w:tcW w:w="238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hAnsi="宋体"/>
                <w:szCs w:val="21"/>
              </w:rPr>
              <w:t>图片资源文件名称</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A54655" w:rsidP="00E072D9">
            <w:pPr>
              <w:rPr>
                <w:rFonts w:ascii="宋体" w:hAnsi="宋体"/>
                <w:snapToGrid w:val="0"/>
                <w:kern w:val="0"/>
                <w:szCs w:val="21"/>
              </w:rPr>
            </w:pPr>
            <w:r>
              <w:rPr>
                <w:rFonts w:ascii="宋体" w:hAnsi="宋体"/>
                <w:snapToGrid w:val="0"/>
                <w:kern w:val="0"/>
                <w:szCs w:val="21"/>
              </w:rPr>
              <w:t>VARCHAR2(</w:t>
            </w:r>
            <w:r w:rsidR="00F07254" w:rsidRPr="007F0128">
              <w:rPr>
                <w:rFonts w:ascii="宋体" w:hAnsi="宋体"/>
                <w:snapToGrid w:val="0"/>
                <w:kern w:val="0"/>
                <w:szCs w:val="21"/>
              </w:rPr>
              <w:t>4000)</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DESCRIPTION_</w:t>
            </w:r>
          </w:p>
        </w:tc>
        <w:tc>
          <w:tcPr>
            <w:tcW w:w="238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描述</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VARCHAR2(2000)</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HAS_START_FORM_KEY_</w:t>
            </w:r>
          </w:p>
        </w:tc>
        <w:tc>
          <w:tcPr>
            <w:tcW w:w="238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hAnsi="宋体"/>
                <w:szCs w:val="21"/>
              </w:rPr>
              <w:t>是否有</w:t>
            </w:r>
            <w:r w:rsidRPr="007F0128">
              <w:rPr>
                <w:szCs w:val="21"/>
              </w:rPr>
              <w:t>START FROM KEY</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NUMBER(1,0)</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2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SUSPENSION_STATE_</w:t>
            </w:r>
          </w:p>
        </w:tc>
        <w:tc>
          <w:tcPr>
            <w:tcW w:w="238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暂停状态</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1</w:t>
            </w:r>
            <w:r w:rsidRPr="007F0128">
              <w:rPr>
                <w:rFonts w:ascii="宋体" w:hAnsi="宋体" w:hint="eastAsia"/>
                <w:kern w:val="0"/>
                <w:szCs w:val="21"/>
              </w:rPr>
              <w:t>可用</w:t>
            </w:r>
            <w:r w:rsidRPr="007F0128">
              <w:rPr>
                <w:rFonts w:ascii="宋体" w:hAnsi="宋体"/>
                <w:kern w:val="0"/>
                <w:szCs w:val="21"/>
              </w:rPr>
              <w:t xml:space="preserve">  0</w:t>
            </w:r>
            <w:r w:rsidRPr="007F0128">
              <w:rPr>
                <w:rFonts w:ascii="宋体" w:hAnsi="宋体" w:hint="eastAsia"/>
                <w:kern w:val="0"/>
                <w:szCs w:val="21"/>
              </w:rPr>
              <w:t>暂停</w:t>
            </w:r>
          </w:p>
        </w:tc>
      </w:tr>
    </w:tbl>
    <w:p w:rsidR="00B2539C" w:rsidRDefault="00B2539C" w:rsidP="00E072D9">
      <w:pPr>
        <w:pStyle w:val="a6"/>
        <w:numPr>
          <w:ilvl w:val="0"/>
          <w:numId w:val="0"/>
        </w:numPr>
        <w:ind w:left="420" w:hanging="420"/>
      </w:pPr>
    </w:p>
    <w:p w:rsidR="00B2539C" w:rsidRPr="00163733" w:rsidRDefault="00F07254" w:rsidP="00D64765">
      <w:pPr>
        <w:pStyle w:val="40"/>
        <w:rPr>
          <w:snapToGrid w:val="0"/>
        </w:rPr>
      </w:pPr>
      <w:bookmarkStart w:id="44" w:name="_Toc356900705"/>
      <w:r w:rsidRPr="007F4E92">
        <w:rPr>
          <w:rFonts w:hint="eastAsia"/>
          <w:snapToGrid w:val="0"/>
        </w:rPr>
        <w:t>运行时</w:t>
      </w:r>
      <w:r w:rsidRPr="007F4E92">
        <w:rPr>
          <w:snapToGrid w:val="0"/>
        </w:rPr>
        <w:t>事件</w:t>
      </w:r>
      <w:r w:rsidRPr="007F4E92">
        <w:rPr>
          <w:rFonts w:hint="eastAsia"/>
          <w:snapToGrid w:val="0"/>
        </w:rPr>
        <w:t>数据表</w:t>
      </w:r>
      <w:r w:rsidRPr="007F4E92">
        <w:rPr>
          <w:snapToGrid w:val="0"/>
        </w:rPr>
        <w:t>(ACT_RU_EVENT_SUBSCR)</w:t>
      </w:r>
      <w:bookmarkEnd w:id="44"/>
    </w:p>
    <w:tbl>
      <w:tblPr>
        <w:tblW w:w="744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96"/>
        <w:gridCol w:w="2174"/>
        <w:gridCol w:w="2084"/>
        <w:gridCol w:w="1490"/>
      </w:tblGrid>
      <w:tr w:rsidR="00EB1235" w:rsidRPr="007F0128" w:rsidTr="007F0128">
        <w:trPr>
          <w:jc w:val="center"/>
        </w:trPr>
        <w:tc>
          <w:tcPr>
            <w:tcW w:w="1696"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174"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2084"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490"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事件</w:t>
            </w:r>
            <w:r w:rsidRPr="007F0128">
              <w:rPr>
                <w:rFonts w:ascii="宋体" w:hAnsi="宋体"/>
                <w:kern w:val="0"/>
                <w:szCs w:val="21"/>
              </w:rPr>
              <w:t>ID</w:t>
            </w:r>
          </w:p>
        </w:tc>
        <w:tc>
          <w:tcPr>
            <w:tcW w:w="20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版本</w:t>
            </w:r>
          </w:p>
        </w:tc>
        <w:tc>
          <w:tcPr>
            <w:tcW w:w="20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EVENT_TYPE_</w:t>
            </w:r>
          </w:p>
        </w:tc>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事件类型</w:t>
            </w:r>
          </w:p>
        </w:tc>
        <w:tc>
          <w:tcPr>
            <w:tcW w:w="20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非空</w:t>
            </w: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EVENT_NAME_</w:t>
            </w:r>
          </w:p>
        </w:tc>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事件名称</w:t>
            </w:r>
          </w:p>
        </w:tc>
        <w:tc>
          <w:tcPr>
            <w:tcW w:w="20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EXECUTION_ID_</w:t>
            </w:r>
          </w:p>
        </w:tc>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执行实例</w:t>
            </w:r>
            <w:r w:rsidRPr="007F0128">
              <w:rPr>
                <w:rFonts w:ascii="宋体" w:hAnsi="宋体"/>
                <w:snapToGrid w:val="0"/>
                <w:kern w:val="0"/>
                <w:szCs w:val="21"/>
              </w:rPr>
              <w:t>ID</w:t>
            </w:r>
          </w:p>
        </w:tc>
        <w:tc>
          <w:tcPr>
            <w:tcW w:w="20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PROC_INST_ID_</w:t>
            </w:r>
          </w:p>
        </w:tc>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int="eastAsia"/>
                <w:kern w:val="0"/>
                <w:szCs w:val="21"/>
              </w:rPr>
              <w:t>流程实例</w:t>
            </w:r>
            <w:r w:rsidRPr="007F0128">
              <w:rPr>
                <w:kern w:val="0"/>
                <w:szCs w:val="21"/>
              </w:rPr>
              <w:t>ID</w:t>
            </w:r>
          </w:p>
        </w:tc>
        <w:tc>
          <w:tcPr>
            <w:tcW w:w="20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ACTIVITY_ID_</w:t>
            </w:r>
          </w:p>
        </w:tc>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活动实例</w:t>
            </w:r>
            <w:r w:rsidRPr="007F0128">
              <w:rPr>
                <w:rFonts w:ascii="宋体" w:hAnsi="宋体"/>
                <w:kern w:val="0"/>
                <w:szCs w:val="21"/>
              </w:rPr>
              <w:t>ID</w:t>
            </w:r>
          </w:p>
        </w:tc>
        <w:tc>
          <w:tcPr>
            <w:tcW w:w="20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CONFIGURATION_</w:t>
            </w:r>
          </w:p>
        </w:tc>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配置</w:t>
            </w:r>
          </w:p>
        </w:tc>
        <w:tc>
          <w:tcPr>
            <w:tcW w:w="20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1696"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CREATED_</w:t>
            </w:r>
          </w:p>
        </w:tc>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是否创建</w:t>
            </w:r>
          </w:p>
        </w:tc>
        <w:tc>
          <w:tcPr>
            <w:tcW w:w="20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490"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非空</w:t>
            </w:r>
          </w:p>
        </w:tc>
      </w:tr>
    </w:tbl>
    <w:p w:rsidR="00B2539C" w:rsidRDefault="00B2539C" w:rsidP="00E072D9">
      <w:pPr>
        <w:pStyle w:val="a6"/>
        <w:numPr>
          <w:ilvl w:val="0"/>
          <w:numId w:val="0"/>
        </w:numPr>
        <w:ind w:left="420" w:hanging="420"/>
      </w:pPr>
    </w:p>
    <w:p w:rsidR="00B2539C" w:rsidRPr="00163733" w:rsidRDefault="00F07254" w:rsidP="00D64765">
      <w:pPr>
        <w:pStyle w:val="40"/>
        <w:rPr>
          <w:snapToGrid w:val="0"/>
        </w:rPr>
      </w:pPr>
      <w:bookmarkStart w:id="45" w:name="_Toc356900706"/>
      <w:r w:rsidRPr="007F4E92">
        <w:rPr>
          <w:rFonts w:hint="eastAsia"/>
        </w:rPr>
        <w:t>流程执行记录表</w:t>
      </w:r>
      <w:r w:rsidRPr="007F4E92">
        <w:rPr>
          <w:snapToGrid w:val="0"/>
        </w:rPr>
        <w:t>(ACT_RU_EXECUTION)</w:t>
      </w:r>
      <w:bookmarkEnd w:id="45"/>
    </w:p>
    <w:tbl>
      <w:tblPr>
        <w:tblW w:w="714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74"/>
        <w:gridCol w:w="1484"/>
        <w:gridCol w:w="1635"/>
        <w:gridCol w:w="1852"/>
      </w:tblGrid>
      <w:tr w:rsidR="00EB1235" w:rsidRPr="007F0128" w:rsidTr="007F0128">
        <w:trPr>
          <w:jc w:val="center"/>
        </w:trPr>
        <w:tc>
          <w:tcPr>
            <w:tcW w:w="2174"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1484"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635"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852"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14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执行实例</w:t>
            </w:r>
            <w:r w:rsidRPr="007F0128">
              <w:rPr>
                <w:rFonts w:ascii="宋体" w:hAnsi="宋体"/>
                <w:kern w:val="0"/>
                <w:szCs w:val="21"/>
              </w:rPr>
              <w:t>ID</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14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int="eastAsia"/>
                <w:kern w:val="0"/>
                <w:szCs w:val="21"/>
              </w:rPr>
              <w:t>版本号</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PROC_INST_ID_</w:t>
            </w:r>
          </w:p>
        </w:tc>
        <w:tc>
          <w:tcPr>
            <w:tcW w:w="14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int="eastAsia"/>
                <w:kern w:val="0"/>
                <w:szCs w:val="21"/>
              </w:rPr>
              <w:t>流程实例</w:t>
            </w:r>
            <w:r w:rsidRPr="007F0128">
              <w:rPr>
                <w:kern w:val="0"/>
                <w:szCs w:val="21"/>
              </w:rPr>
              <w:t>ID</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BUSINESS_KEY_</w:t>
            </w:r>
          </w:p>
        </w:tc>
        <w:tc>
          <w:tcPr>
            <w:tcW w:w="14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int="eastAsia"/>
                <w:kern w:val="0"/>
                <w:szCs w:val="21"/>
              </w:rPr>
              <w:t>业务编号</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lastRenderedPageBreak/>
              <w:t>PARENT_ID_</w:t>
            </w:r>
          </w:p>
        </w:tc>
        <w:tc>
          <w:tcPr>
            <w:tcW w:w="14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父执行实例</w:t>
            </w:r>
            <w:r w:rsidRPr="007F0128">
              <w:rPr>
                <w:rFonts w:ascii="宋体" w:hAnsi="宋体"/>
                <w:kern w:val="0"/>
                <w:szCs w:val="21"/>
              </w:rPr>
              <w:t>ID</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PROC_DEF_ID_</w:t>
            </w:r>
          </w:p>
        </w:tc>
        <w:tc>
          <w:tcPr>
            <w:tcW w:w="14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流程定义</w:t>
            </w:r>
            <w:r w:rsidRPr="007F0128">
              <w:rPr>
                <w:rFonts w:ascii="宋体" w:hAnsi="宋体"/>
                <w:snapToGrid w:val="0"/>
                <w:kern w:val="0"/>
                <w:szCs w:val="21"/>
              </w:rPr>
              <w:t>ID</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SUPER_EXEC_</w:t>
            </w:r>
          </w:p>
        </w:tc>
        <w:tc>
          <w:tcPr>
            <w:tcW w:w="1484"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zCs w:val="21"/>
              </w:rPr>
              <w:t>父令牌</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ACT_ID_</w:t>
            </w:r>
          </w:p>
        </w:tc>
        <w:tc>
          <w:tcPr>
            <w:tcW w:w="14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活动节点</w:t>
            </w:r>
            <w:r w:rsidRPr="007F0128">
              <w:rPr>
                <w:rFonts w:ascii="宋体" w:hAnsi="宋体"/>
                <w:kern w:val="0"/>
                <w:szCs w:val="21"/>
              </w:rPr>
              <w:t>ID</w:t>
            </w:r>
          </w:p>
        </w:tc>
        <w:tc>
          <w:tcPr>
            <w:tcW w:w="163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IS_ACTIVE_</w:t>
            </w:r>
          </w:p>
        </w:tc>
        <w:tc>
          <w:tcPr>
            <w:tcW w:w="14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是否活动</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NUMBER(1,0)</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IS_CONCURRENT_</w:t>
            </w:r>
          </w:p>
        </w:tc>
        <w:tc>
          <w:tcPr>
            <w:tcW w:w="14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color w:val="FF0000"/>
                <w:kern w:val="0"/>
                <w:szCs w:val="21"/>
              </w:rPr>
            </w:pPr>
            <w:r w:rsidRPr="007F0128">
              <w:rPr>
                <w:rFonts w:ascii="宋体" w:hAnsi="宋体" w:hint="eastAsia"/>
                <w:kern w:val="0"/>
                <w:szCs w:val="21"/>
              </w:rPr>
              <w:t>是否同时完成</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NUMBER(1,0)</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IS_SCOPE_</w:t>
            </w:r>
          </w:p>
        </w:tc>
        <w:tc>
          <w:tcPr>
            <w:tcW w:w="1484"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kern w:val="0"/>
                <w:szCs w:val="21"/>
              </w:rPr>
            </w:pP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NUMBER(1,0)</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IS_EVENT_SCOPE_</w:t>
            </w:r>
          </w:p>
        </w:tc>
        <w:tc>
          <w:tcPr>
            <w:tcW w:w="1484"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kern w:val="0"/>
                <w:szCs w:val="21"/>
              </w:rPr>
            </w:pP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NUMBER(1,0)</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SUSPENSION_STATE_</w:t>
            </w:r>
          </w:p>
        </w:tc>
        <w:tc>
          <w:tcPr>
            <w:tcW w:w="148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暂停状态</w:t>
            </w: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174"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CACHED_ENT_STATE_</w:t>
            </w:r>
          </w:p>
        </w:tc>
        <w:tc>
          <w:tcPr>
            <w:tcW w:w="1484"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b/>
                <w:color w:val="FF0000"/>
                <w:kern w:val="0"/>
                <w:szCs w:val="21"/>
              </w:rPr>
            </w:pPr>
          </w:p>
        </w:tc>
        <w:tc>
          <w:tcPr>
            <w:tcW w:w="16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Default="00B2539C" w:rsidP="00E072D9">
      <w:pPr>
        <w:pStyle w:val="a6"/>
        <w:numPr>
          <w:ilvl w:val="0"/>
          <w:numId w:val="0"/>
        </w:numPr>
        <w:ind w:left="420" w:hanging="420"/>
      </w:pPr>
    </w:p>
    <w:p w:rsidR="00B2539C" w:rsidRPr="007F4E92" w:rsidRDefault="00F07254" w:rsidP="00D64765">
      <w:pPr>
        <w:pStyle w:val="40"/>
        <w:rPr>
          <w:snapToGrid w:val="0"/>
        </w:rPr>
      </w:pPr>
      <w:bookmarkStart w:id="46" w:name="_Toc356900707"/>
      <w:r w:rsidRPr="007F4E92">
        <w:rPr>
          <w:rFonts w:ascii="Arial" w:hAnsi="Arial" w:hint="eastAsia"/>
        </w:rPr>
        <w:t>任务参与者表</w:t>
      </w:r>
      <w:r w:rsidRPr="007F4E92">
        <w:t>(AC</w:t>
      </w:r>
      <w:r w:rsidRPr="007F4E92">
        <w:rPr>
          <w:snapToGrid w:val="0"/>
        </w:rPr>
        <w:t>T_RU_IDENTITYLINK)</w:t>
      </w:r>
      <w:bookmarkEnd w:id="46"/>
    </w:p>
    <w:p w:rsidR="00B2539C" w:rsidRPr="00191195" w:rsidRDefault="00F07254" w:rsidP="00163733">
      <w:pPr>
        <w:rPr>
          <w:rFonts w:ascii="宋体" w:hAnsi="宋体"/>
          <w:sz w:val="24"/>
          <w:szCs w:val="24"/>
        </w:rPr>
      </w:pPr>
      <w:r w:rsidRPr="00191195">
        <w:rPr>
          <w:rFonts w:hAnsi="宋体"/>
          <w:kern w:val="0"/>
          <w:sz w:val="24"/>
          <w:szCs w:val="24"/>
        </w:rPr>
        <w:t>任务参与者数据表。主要存储当前节点参与者的信息</w:t>
      </w:r>
      <w:r w:rsidRPr="00191195">
        <w:rPr>
          <w:rFonts w:ascii="宋体" w:hAnsi="宋体" w:hint="eastAsia"/>
          <w:sz w:val="24"/>
          <w:szCs w:val="24"/>
        </w:rPr>
        <w:t>。</w:t>
      </w:r>
    </w:p>
    <w:tbl>
      <w:tblPr>
        <w:tblW w:w="757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22"/>
        <w:gridCol w:w="1701"/>
        <w:gridCol w:w="1901"/>
        <w:gridCol w:w="1852"/>
      </w:tblGrid>
      <w:tr w:rsidR="00EB1235" w:rsidRPr="007F0128" w:rsidTr="00191195">
        <w:trPr>
          <w:jc w:val="center"/>
        </w:trPr>
        <w:tc>
          <w:tcPr>
            <w:tcW w:w="2122"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1701"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901"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852"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标识</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版本号</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b/>
                <w:color w:val="FF0000"/>
                <w:kern w:val="0"/>
                <w:szCs w:val="21"/>
              </w:rPr>
            </w:pPr>
            <w:r w:rsidRPr="007F0128">
              <w:rPr>
                <w:rFonts w:ascii="宋体" w:hAnsi="宋体"/>
                <w:snapToGrid w:val="0"/>
                <w:kern w:val="0"/>
                <w:szCs w:val="21"/>
              </w:rPr>
              <w:t>INTEGER</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GROUP_ID_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用户组</w:t>
            </w:r>
            <w:r w:rsidRPr="007F0128">
              <w:rPr>
                <w:rFonts w:ascii="宋体" w:hAnsi="宋体"/>
                <w:kern w:val="0"/>
                <w:szCs w:val="21"/>
              </w:rPr>
              <w:t>ID</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TYPE_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类型</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USER_ID_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kern w:val="0"/>
                <w:szCs w:val="21"/>
              </w:rPr>
            </w:pPr>
            <w:r w:rsidRPr="007F0128">
              <w:rPr>
                <w:rFonts w:hint="eastAsia"/>
                <w:kern w:val="0"/>
                <w:szCs w:val="21"/>
              </w:rPr>
              <w:t>用户</w:t>
            </w:r>
            <w:r w:rsidRPr="007F0128">
              <w:rPr>
                <w:kern w:val="0"/>
                <w:szCs w:val="21"/>
              </w:rPr>
              <w:t>ID</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TASK_ID_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kern w:val="0"/>
                <w:szCs w:val="21"/>
              </w:rPr>
            </w:pPr>
            <w:r w:rsidRPr="007F0128">
              <w:rPr>
                <w:rFonts w:hint="eastAsia"/>
                <w:kern w:val="0"/>
                <w:szCs w:val="21"/>
              </w:rPr>
              <w:t>任务</w:t>
            </w:r>
            <w:r w:rsidRPr="007F0128">
              <w:rPr>
                <w:kern w:val="0"/>
                <w:szCs w:val="21"/>
              </w:rPr>
              <w:t>ID</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PROC_INST_ID_</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int="eastAsia"/>
                <w:kern w:val="0"/>
                <w:szCs w:val="21"/>
              </w:rPr>
              <w:t>流程实例</w:t>
            </w:r>
            <w:r w:rsidRPr="007F0128">
              <w:rPr>
                <w:kern w:val="0"/>
                <w:szCs w:val="21"/>
              </w:rPr>
              <w:t>ID</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PROC_DEF_ID_</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流程定义</w:t>
            </w:r>
            <w:r w:rsidRPr="007F0128">
              <w:rPr>
                <w:rFonts w:ascii="宋体" w:hAnsi="宋体"/>
                <w:snapToGrid w:val="0"/>
                <w:kern w:val="0"/>
                <w:szCs w:val="21"/>
              </w:rPr>
              <w:t>ID</w:t>
            </w:r>
          </w:p>
        </w:tc>
        <w:tc>
          <w:tcPr>
            <w:tcW w:w="19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852"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Pr="00163733" w:rsidRDefault="00F07254" w:rsidP="00D64765">
      <w:pPr>
        <w:pStyle w:val="40"/>
        <w:rPr>
          <w:snapToGrid w:val="0"/>
        </w:rPr>
      </w:pPr>
      <w:bookmarkStart w:id="47" w:name="_Toc356900708"/>
      <w:r w:rsidRPr="007F4E92">
        <w:t>运行时定时任务数据表</w:t>
      </w:r>
      <w:r w:rsidRPr="007F4E92">
        <w:rPr>
          <w:snapToGrid w:val="0"/>
        </w:rPr>
        <w:t>(ACT_RU_JOB)</w:t>
      </w:r>
      <w:bookmarkEnd w:id="47"/>
    </w:p>
    <w:tbl>
      <w:tblPr>
        <w:tblW w:w="760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747"/>
        <w:gridCol w:w="1529"/>
        <w:gridCol w:w="1785"/>
        <w:gridCol w:w="1541"/>
      </w:tblGrid>
      <w:tr w:rsidR="00EB1235" w:rsidRPr="007F0128" w:rsidTr="00191195">
        <w:trPr>
          <w:jc w:val="center"/>
        </w:trPr>
        <w:tc>
          <w:tcPr>
            <w:tcW w:w="2747"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1529"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785"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541"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152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标识</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152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版本</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TYPE_</w:t>
            </w:r>
          </w:p>
        </w:tc>
        <w:tc>
          <w:tcPr>
            <w:tcW w:w="152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类型</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LOCK_EXP_TIME_</w:t>
            </w:r>
          </w:p>
        </w:tc>
        <w:tc>
          <w:tcPr>
            <w:tcW w:w="152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锁定释放时间</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LOCK_OWNER_</w:t>
            </w:r>
          </w:p>
        </w:tc>
        <w:tc>
          <w:tcPr>
            <w:tcW w:w="152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挂起者</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EXCLUSIVE_</w:t>
            </w:r>
          </w:p>
        </w:tc>
        <w:tc>
          <w:tcPr>
            <w:tcW w:w="1529" w:type="dxa"/>
            <w:tcBorders>
              <w:top w:val="single" w:sz="6" w:space="0" w:color="auto"/>
              <w:left w:val="single" w:sz="6" w:space="0" w:color="auto"/>
              <w:bottom w:val="single" w:sz="6" w:space="0" w:color="auto"/>
              <w:right w:val="single" w:sz="6" w:space="0" w:color="auto"/>
            </w:tcBorders>
          </w:tcPr>
          <w:p w:rsidR="00EB1235" w:rsidRPr="007F0128" w:rsidRDefault="00EB1235" w:rsidP="00E072D9">
            <w:pPr>
              <w:rPr>
                <w:rFonts w:ascii="宋体" w:hAnsi="宋体"/>
                <w:kern w:val="0"/>
                <w:szCs w:val="21"/>
              </w:rPr>
            </w:pP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NUMBER(1,0)</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EXECUTION_ID_</w:t>
            </w:r>
          </w:p>
        </w:tc>
        <w:tc>
          <w:tcPr>
            <w:tcW w:w="1529"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执行实例</w:t>
            </w:r>
            <w:r w:rsidRPr="007F0128">
              <w:rPr>
                <w:rFonts w:ascii="宋体" w:hAnsi="宋体"/>
                <w:snapToGrid w:val="0"/>
                <w:kern w:val="0"/>
                <w:szCs w:val="21"/>
              </w:rPr>
              <w:t>ID</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PROCESS_INSTANCE_ID_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流程实例</w:t>
            </w:r>
            <w:r w:rsidRPr="007F0128">
              <w:rPr>
                <w:rFonts w:ascii="宋体" w:hAnsi="宋体"/>
                <w:kern w:val="0"/>
                <w:szCs w:val="21"/>
              </w:rPr>
              <w:t>ID</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PROC_DEF_ID_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流程定义</w:t>
            </w:r>
            <w:r w:rsidRPr="007F0128">
              <w:rPr>
                <w:rFonts w:ascii="宋体" w:hAnsi="宋体"/>
                <w:snapToGrid w:val="0"/>
                <w:kern w:val="0"/>
                <w:szCs w:val="21"/>
              </w:rPr>
              <w:t>ID</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RETRIES_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kern w:val="0"/>
                <w:szCs w:val="21"/>
              </w:rPr>
            </w:pPr>
          </w:p>
        </w:tc>
        <w:tc>
          <w:tcPr>
            <w:tcW w:w="178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EXCEPTION_STACK_ID_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异常信息</w:t>
            </w:r>
            <w:r w:rsidRPr="007F0128">
              <w:rPr>
                <w:rFonts w:ascii="宋体" w:hAnsi="宋体"/>
                <w:kern w:val="0"/>
                <w:szCs w:val="21"/>
              </w:rPr>
              <w:t>ID</w:t>
            </w:r>
          </w:p>
        </w:tc>
        <w:tc>
          <w:tcPr>
            <w:tcW w:w="178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lastRenderedPageBreak/>
              <w:t>EXCEPTION_MSG_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异常信息</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VARCHAR2(2000)</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DUEDATE_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到期时间</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REPEAT_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重复</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HANDLER_TYPE_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处理类型</w:t>
            </w: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2747"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HANDLER_CFG_</w:t>
            </w:r>
          </w:p>
        </w:tc>
        <w:tc>
          <w:tcPr>
            <w:tcW w:w="1529"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kern w:val="0"/>
                <w:szCs w:val="21"/>
              </w:rPr>
            </w:pPr>
          </w:p>
        </w:tc>
        <w:tc>
          <w:tcPr>
            <w:tcW w:w="17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VARCHAR2(2000)</w:t>
            </w:r>
          </w:p>
        </w:tc>
        <w:tc>
          <w:tcPr>
            <w:tcW w:w="1541"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Pr="00163733" w:rsidRDefault="00F07254" w:rsidP="00D64765">
      <w:pPr>
        <w:pStyle w:val="40"/>
        <w:rPr>
          <w:snapToGrid w:val="0"/>
        </w:rPr>
      </w:pPr>
      <w:bookmarkStart w:id="48" w:name="_Toc356900709"/>
      <w:r w:rsidRPr="007F4E92">
        <w:rPr>
          <w:rFonts w:ascii="Arial" w:hAnsi="Arial" w:hint="eastAsia"/>
        </w:rPr>
        <w:t>运行时任务节点表</w:t>
      </w:r>
      <w:r w:rsidRPr="007F4E92">
        <w:t>(A</w:t>
      </w:r>
      <w:r w:rsidRPr="007F4E92">
        <w:rPr>
          <w:snapToGrid w:val="0"/>
        </w:rPr>
        <w:t>CT_RU_TASK)</w:t>
      </w:r>
      <w:bookmarkEnd w:id="48"/>
    </w:p>
    <w:tbl>
      <w:tblPr>
        <w:tblW w:w="779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33"/>
        <w:gridCol w:w="2498"/>
        <w:gridCol w:w="1985"/>
        <w:gridCol w:w="1276"/>
      </w:tblGrid>
      <w:tr w:rsidR="00EB1235" w:rsidRPr="007F0128" w:rsidTr="007F0128">
        <w:trPr>
          <w:jc w:val="center"/>
        </w:trPr>
        <w:tc>
          <w:tcPr>
            <w:tcW w:w="2033"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498"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985"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276"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249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标识</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249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版本</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EXECUTION_ID_</w:t>
            </w:r>
          </w:p>
        </w:tc>
        <w:tc>
          <w:tcPr>
            <w:tcW w:w="249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执行实例</w:t>
            </w:r>
            <w:r w:rsidRPr="007F0128">
              <w:rPr>
                <w:rFonts w:ascii="宋体" w:hAnsi="宋体"/>
                <w:snapToGrid w:val="0"/>
                <w:kern w:val="0"/>
                <w:szCs w:val="21"/>
              </w:rPr>
              <w:t>ID</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PROC_INST_ID_</w:t>
            </w:r>
          </w:p>
        </w:tc>
        <w:tc>
          <w:tcPr>
            <w:tcW w:w="249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int="eastAsia"/>
                <w:kern w:val="0"/>
                <w:szCs w:val="21"/>
              </w:rPr>
              <w:t>流程实例</w:t>
            </w:r>
            <w:r w:rsidRPr="007F0128">
              <w:rPr>
                <w:kern w:val="0"/>
                <w:szCs w:val="21"/>
              </w:rPr>
              <w:t>ID</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PROC_DEF_ID_</w:t>
            </w:r>
          </w:p>
        </w:tc>
        <w:tc>
          <w:tcPr>
            <w:tcW w:w="249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流程定义</w:t>
            </w:r>
            <w:r w:rsidRPr="007F0128">
              <w:rPr>
                <w:rFonts w:ascii="宋体" w:hAnsi="宋体"/>
                <w:snapToGrid w:val="0"/>
                <w:kern w:val="0"/>
                <w:szCs w:val="21"/>
              </w:rPr>
              <w:t>ID</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NAME_</w:t>
            </w:r>
          </w:p>
        </w:tc>
        <w:tc>
          <w:tcPr>
            <w:tcW w:w="249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节点名字</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PARENT_TASK_ID_</w:t>
            </w:r>
          </w:p>
        </w:tc>
        <w:tc>
          <w:tcPr>
            <w:tcW w:w="2498"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父任务</w:t>
            </w:r>
            <w:r w:rsidRPr="007F0128">
              <w:rPr>
                <w:rFonts w:ascii="宋体" w:hAnsi="宋体"/>
                <w:kern w:val="0"/>
                <w:szCs w:val="21"/>
              </w:rPr>
              <w:t>ID</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DESCRIPTION_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描述</w:t>
            </w:r>
          </w:p>
        </w:tc>
        <w:tc>
          <w:tcPr>
            <w:tcW w:w="198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VARCHAR2(2000)</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TASK_DEF_KEY_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任务定义</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OWNER_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拥有者</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ASSIGNEE_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处理人</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VARCHAR2(255)</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DELEGATION_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委派人</w:t>
            </w:r>
          </w:p>
        </w:tc>
        <w:tc>
          <w:tcPr>
            <w:tcW w:w="198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VARCHAR2(64)</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PRIORITY_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优先级</w:t>
            </w:r>
          </w:p>
        </w:tc>
        <w:tc>
          <w:tcPr>
            <w:tcW w:w="198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CREATE_TIME_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创建时间</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DUE_DATE_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szCs w:val="21"/>
              </w:rPr>
              <w:t>任务持续时间，表明任务应在多长时间内完成</w:t>
            </w:r>
          </w:p>
        </w:tc>
        <w:tc>
          <w:tcPr>
            <w:tcW w:w="198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TIMESTAMP(6)</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7F0128">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SUSPENSION_STATE_</w:t>
            </w:r>
          </w:p>
        </w:tc>
        <w:tc>
          <w:tcPr>
            <w:tcW w:w="2498"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暂停状态</w:t>
            </w:r>
          </w:p>
        </w:tc>
        <w:tc>
          <w:tcPr>
            <w:tcW w:w="198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snapToGrid w:val="0"/>
                <w:kern w:val="0"/>
                <w:szCs w:val="21"/>
              </w:rPr>
            </w:pPr>
            <w:r w:rsidRPr="007F0128">
              <w:rPr>
                <w:rFonts w:ascii="宋体" w:hAnsi="宋体"/>
                <w:snapToGrid w:val="0"/>
                <w:kern w:val="0"/>
                <w:szCs w:val="21"/>
              </w:rPr>
              <w:t>INTEGER</w:t>
            </w:r>
          </w:p>
        </w:tc>
        <w:tc>
          <w:tcPr>
            <w:tcW w:w="1276"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B2539C" w:rsidRPr="00163733" w:rsidRDefault="00F07254" w:rsidP="00D64765">
      <w:pPr>
        <w:pStyle w:val="40"/>
        <w:rPr>
          <w:snapToGrid w:val="0"/>
        </w:rPr>
      </w:pPr>
      <w:bookmarkStart w:id="49" w:name="_Toc356900710"/>
      <w:r w:rsidRPr="007F4E92">
        <w:rPr>
          <w:rFonts w:hint="eastAsia"/>
        </w:rPr>
        <w:t>运行时流程变量数据表</w:t>
      </w:r>
      <w:r w:rsidRPr="007F4E92">
        <w:rPr>
          <w:snapToGrid w:val="0"/>
        </w:rPr>
        <w:t>(ACT_RU_VARIABLE)</w:t>
      </w:r>
      <w:bookmarkEnd w:id="49"/>
    </w:p>
    <w:tbl>
      <w:tblPr>
        <w:tblW w:w="764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80"/>
        <w:gridCol w:w="2835"/>
        <w:gridCol w:w="1701"/>
        <w:gridCol w:w="1133"/>
      </w:tblGrid>
      <w:tr w:rsidR="00EB1235" w:rsidRPr="007F0128" w:rsidTr="00191195">
        <w:trPr>
          <w:jc w:val="center"/>
        </w:trPr>
        <w:tc>
          <w:tcPr>
            <w:tcW w:w="1980" w:type="dxa"/>
            <w:shd w:val="clear" w:color="auto" w:fill="E6E6E6"/>
            <w:vAlign w:val="center"/>
          </w:tcPr>
          <w:p w:rsidR="00EB1235" w:rsidRPr="00191195" w:rsidRDefault="00F07254" w:rsidP="00E072D9">
            <w:pPr>
              <w:jc w:val="center"/>
              <w:rPr>
                <w:b/>
                <w:bCs/>
                <w:szCs w:val="21"/>
              </w:rPr>
            </w:pPr>
            <w:r w:rsidRPr="00191195">
              <w:rPr>
                <w:rFonts w:hint="eastAsia"/>
                <w:b/>
                <w:bCs/>
                <w:szCs w:val="21"/>
              </w:rPr>
              <w:t>字段</w:t>
            </w:r>
          </w:p>
        </w:tc>
        <w:tc>
          <w:tcPr>
            <w:tcW w:w="2835" w:type="dxa"/>
            <w:shd w:val="clear" w:color="auto" w:fill="E6E6E6"/>
            <w:vAlign w:val="center"/>
          </w:tcPr>
          <w:p w:rsidR="00EB1235" w:rsidRPr="00191195" w:rsidRDefault="00F07254" w:rsidP="00E072D9">
            <w:pPr>
              <w:jc w:val="center"/>
              <w:rPr>
                <w:b/>
                <w:bCs/>
                <w:szCs w:val="21"/>
              </w:rPr>
            </w:pPr>
            <w:r w:rsidRPr="00191195">
              <w:rPr>
                <w:rFonts w:hint="eastAsia"/>
                <w:b/>
                <w:bCs/>
                <w:szCs w:val="21"/>
              </w:rPr>
              <w:t>显示内容</w:t>
            </w:r>
          </w:p>
        </w:tc>
        <w:tc>
          <w:tcPr>
            <w:tcW w:w="1701" w:type="dxa"/>
            <w:shd w:val="clear" w:color="auto" w:fill="E6E6E6"/>
            <w:vAlign w:val="center"/>
          </w:tcPr>
          <w:p w:rsidR="00EB1235" w:rsidRPr="00191195" w:rsidRDefault="00F07254" w:rsidP="00E072D9">
            <w:pPr>
              <w:jc w:val="center"/>
              <w:rPr>
                <w:b/>
                <w:bCs/>
                <w:szCs w:val="21"/>
              </w:rPr>
            </w:pPr>
            <w:r w:rsidRPr="00191195">
              <w:rPr>
                <w:rFonts w:hint="eastAsia"/>
                <w:b/>
                <w:bCs/>
                <w:szCs w:val="21"/>
              </w:rPr>
              <w:t>类型</w:t>
            </w:r>
          </w:p>
        </w:tc>
        <w:tc>
          <w:tcPr>
            <w:tcW w:w="1133" w:type="dxa"/>
            <w:shd w:val="clear" w:color="auto" w:fill="E6E6E6"/>
            <w:vAlign w:val="center"/>
          </w:tcPr>
          <w:p w:rsidR="00EB1235" w:rsidRPr="00191195" w:rsidRDefault="00F07254" w:rsidP="00E072D9">
            <w:pPr>
              <w:tabs>
                <w:tab w:val="left" w:pos="2095"/>
              </w:tabs>
              <w:jc w:val="center"/>
              <w:rPr>
                <w:b/>
                <w:bCs/>
                <w:szCs w:val="21"/>
              </w:rPr>
            </w:pPr>
            <w:r w:rsidRPr="00191195">
              <w:rPr>
                <w:rFonts w:hint="eastAsia"/>
                <w:b/>
                <w:bCs/>
                <w:szCs w:val="21"/>
              </w:rPr>
              <w:t>说明</w:t>
            </w: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ID_</w:t>
            </w:r>
          </w:p>
        </w:tc>
        <w:tc>
          <w:tcPr>
            <w:tcW w:w="28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标识</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hint="eastAsia"/>
                <w:bCs/>
                <w:szCs w:val="21"/>
              </w:rPr>
              <w:t>主键</w:t>
            </w: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REV_</w:t>
            </w:r>
          </w:p>
        </w:tc>
        <w:tc>
          <w:tcPr>
            <w:tcW w:w="28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版本</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b/>
                <w:color w:val="FF0000"/>
                <w:kern w:val="0"/>
                <w:szCs w:val="21"/>
              </w:rPr>
            </w:pPr>
            <w:r w:rsidRPr="007F0128">
              <w:rPr>
                <w:rFonts w:ascii="宋体" w:hAnsi="宋体"/>
                <w:snapToGrid w:val="0"/>
                <w:kern w:val="0"/>
                <w:szCs w:val="21"/>
              </w:rPr>
              <w:t>INTEGER</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TYPE_</w:t>
            </w:r>
          </w:p>
        </w:tc>
        <w:tc>
          <w:tcPr>
            <w:tcW w:w="28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类型</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非空</w:t>
            </w: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NAME_</w:t>
            </w:r>
          </w:p>
        </w:tc>
        <w:tc>
          <w:tcPr>
            <w:tcW w:w="28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kern w:val="0"/>
                <w:szCs w:val="21"/>
              </w:rPr>
              <w:t>名字</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VARCHAR2(255)</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kern w:val="0"/>
                <w:szCs w:val="21"/>
              </w:rPr>
              <w:t>非空</w:t>
            </w: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EXECUTION_ID_</w:t>
            </w:r>
          </w:p>
        </w:tc>
        <w:tc>
          <w:tcPr>
            <w:tcW w:w="28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执行实例</w:t>
            </w:r>
            <w:r w:rsidRPr="007F0128">
              <w:rPr>
                <w:rFonts w:ascii="宋体" w:hAnsi="宋体"/>
                <w:snapToGrid w:val="0"/>
                <w:kern w:val="0"/>
                <w:szCs w:val="21"/>
              </w:rPr>
              <w:t>ID</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PROC_INST_ID_</w:t>
            </w:r>
          </w:p>
        </w:tc>
        <w:tc>
          <w:tcPr>
            <w:tcW w:w="28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hint="eastAsia"/>
                <w:kern w:val="0"/>
                <w:szCs w:val="21"/>
              </w:rPr>
              <w:t>流程实例</w:t>
            </w:r>
            <w:r w:rsidRPr="007F0128">
              <w:rPr>
                <w:kern w:val="0"/>
                <w:szCs w:val="21"/>
              </w:rPr>
              <w:t>ID</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TASK_ID_</w:t>
            </w:r>
          </w:p>
        </w:tc>
        <w:tc>
          <w:tcPr>
            <w:tcW w:w="2835"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hint="eastAsia"/>
                <w:snapToGrid w:val="0"/>
                <w:kern w:val="0"/>
                <w:szCs w:val="21"/>
              </w:rPr>
              <w:t>任务</w:t>
            </w:r>
            <w:r w:rsidRPr="007F0128">
              <w:rPr>
                <w:rFonts w:ascii="宋体" w:hAnsi="宋体"/>
                <w:snapToGrid w:val="0"/>
                <w:kern w:val="0"/>
                <w:szCs w:val="21"/>
              </w:rPr>
              <w:t>ID</w:t>
            </w: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BYTEARRAY_ID_</w:t>
            </w:r>
          </w:p>
        </w:tc>
        <w:tc>
          <w:tcPr>
            <w:tcW w:w="2835" w:type="dxa"/>
            <w:tcBorders>
              <w:top w:val="single" w:sz="6" w:space="0" w:color="auto"/>
              <w:left w:val="single" w:sz="6" w:space="0" w:color="auto"/>
              <w:bottom w:val="single" w:sz="6" w:space="0" w:color="auto"/>
              <w:right w:val="single" w:sz="6" w:space="0" w:color="auto"/>
            </w:tcBorders>
            <w:vAlign w:val="center"/>
          </w:tcPr>
          <w:p w:rsidR="00EB1235" w:rsidRPr="007F0128" w:rsidRDefault="00EB1235" w:rsidP="00E072D9">
            <w:pPr>
              <w:rPr>
                <w:rFonts w:ascii="宋体" w:hAnsi="宋体"/>
                <w:kern w:val="0"/>
                <w:szCs w:val="21"/>
              </w:rPr>
            </w:pPr>
          </w:p>
        </w:tc>
        <w:tc>
          <w:tcPr>
            <w:tcW w:w="1701" w:type="dxa"/>
            <w:tcBorders>
              <w:top w:val="single" w:sz="6" w:space="0" w:color="auto"/>
              <w:left w:val="single" w:sz="6" w:space="0" w:color="auto"/>
              <w:bottom w:val="single" w:sz="6" w:space="0" w:color="auto"/>
              <w:right w:val="single" w:sz="6" w:space="0" w:color="auto"/>
            </w:tcBorders>
          </w:tcPr>
          <w:p w:rsidR="00EB1235" w:rsidRPr="007F0128" w:rsidRDefault="00F07254" w:rsidP="00E072D9">
            <w:pPr>
              <w:rPr>
                <w:rFonts w:ascii="宋体" w:hAnsi="宋体"/>
                <w:kern w:val="0"/>
                <w:szCs w:val="21"/>
              </w:rPr>
            </w:pPr>
            <w:r w:rsidRPr="007F0128">
              <w:rPr>
                <w:rFonts w:ascii="宋体" w:hAnsi="宋体"/>
                <w:kern w:val="0"/>
                <w:szCs w:val="21"/>
              </w:rPr>
              <w:t>VARCHAR2(64)</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DOUBLE_</w:t>
            </w:r>
          </w:p>
        </w:tc>
        <w:tc>
          <w:tcPr>
            <w:tcW w:w="283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DOUBLE</w:t>
            </w:r>
            <w:r w:rsidRPr="007F0128">
              <w:rPr>
                <w:rFonts w:ascii="宋体" w:hAnsi="宋体" w:hint="eastAsia"/>
                <w:szCs w:val="21"/>
              </w:rPr>
              <w:t>类型时，存值</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NUMBER(*,10)</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LONG_</w:t>
            </w:r>
          </w:p>
        </w:tc>
        <w:tc>
          <w:tcPr>
            <w:tcW w:w="283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LONG</w:t>
            </w:r>
            <w:r w:rsidRPr="007F0128">
              <w:rPr>
                <w:rFonts w:ascii="宋体" w:hAnsi="宋体" w:hint="eastAsia"/>
                <w:szCs w:val="21"/>
              </w:rPr>
              <w:t>类型时，存值</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NUMBER(19,0)</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TEXT_</w:t>
            </w:r>
          </w:p>
        </w:tc>
        <w:tc>
          <w:tcPr>
            <w:tcW w:w="283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TEXT</w:t>
            </w:r>
            <w:r w:rsidRPr="007F0128">
              <w:rPr>
                <w:rFonts w:ascii="宋体" w:hAnsi="宋体" w:hint="eastAsia"/>
                <w:szCs w:val="21"/>
              </w:rPr>
              <w:t>类型时，存值</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VARCHAR2(2000)</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r w:rsidR="00EB1235" w:rsidRPr="007F0128" w:rsidTr="00191195">
        <w:trPr>
          <w:jc w:val="center"/>
        </w:trPr>
        <w:tc>
          <w:tcPr>
            <w:tcW w:w="1980"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lastRenderedPageBreak/>
              <w:t>TEXT2_</w:t>
            </w:r>
          </w:p>
        </w:tc>
        <w:tc>
          <w:tcPr>
            <w:tcW w:w="2835"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hint="eastAsia"/>
                <w:szCs w:val="21"/>
              </w:rPr>
              <w:t>当值为</w:t>
            </w:r>
            <w:r w:rsidRPr="007F0128">
              <w:rPr>
                <w:rFonts w:ascii="宋体" w:hAnsi="宋体"/>
                <w:szCs w:val="21"/>
              </w:rPr>
              <w:t>TEXT2</w:t>
            </w:r>
            <w:r w:rsidRPr="007F0128">
              <w:rPr>
                <w:rFonts w:ascii="宋体" w:hAnsi="宋体" w:hint="eastAsia"/>
                <w:szCs w:val="21"/>
              </w:rPr>
              <w:t>类型时，存值</w:t>
            </w:r>
          </w:p>
        </w:tc>
        <w:tc>
          <w:tcPr>
            <w:tcW w:w="1701" w:type="dxa"/>
            <w:tcBorders>
              <w:top w:val="single" w:sz="6" w:space="0" w:color="auto"/>
              <w:left w:val="single" w:sz="6" w:space="0" w:color="auto"/>
              <w:bottom w:val="single" w:sz="6" w:space="0" w:color="auto"/>
              <w:right w:val="single" w:sz="6" w:space="0" w:color="auto"/>
            </w:tcBorders>
            <w:vAlign w:val="center"/>
          </w:tcPr>
          <w:p w:rsidR="00EB1235" w:rsidRPr="007F0128" w:rsidRDefault="00F07254" w:rsidP="00E072D9">
            <w:pPr>
              <w:rPr>
                <w:rFonts w:ascii="宋体" w:hAnsi="宋体"/>
                <w:kern w:val="0"/>
                <w:szCs w:val="21"/>
              </w:rPr>
            </w:pPr>
            <w:r w:rsidRPr="007F0128">
              <w:rPr>
                <w:rFonts w:ascii="宋体" w:hAnsi="宋体"/>
                <w:kern w:val="0"/>
                <w:szCs w:val="21"/>
              </w:rPr>
              <w:t>VARCHAR2(2000)</w:t>
            </w:r>
          </w:p>
        </w:tc>
        <w:tc>
          <w:tcPr>
            <w:tcW w:w="1133" w:type="dxa"/>
            <w:tcBorders>
              <w:top w:val="single" w:sz="6" w:space="0" w:color="auto"/>
              <w:left w:val="single" w:sz="6" w:space="0" w:color="auto"/>
              <w:bottom w:val="single" w:sz="6" w:space="0" w:color="auto"/>
              <w:right w:val="single" w:sz="4" w:space="0" w:color="auto"/>
            </w:tcBorders>
            <w:vAlign w:val="center"/>
          </w:tcPr>
          <w:p w:rsidR="00EB1235" w:rsidRPr="007F0128" w:rsidRDefault="00EB1235" w:rsidP="00E072D9">
            <w:pPr>
              <w:rPr>
                <w:rFonts w:ascii="宋体" w:hAnsi="宋体"/>
                <w:kern w:val="0"/>
                <w:szCs w:val="21"/>
              </w:rPr>
            </w:pPr>
          </w:p>
        </w:tc>
      </w:tr>
    </w:tbl>
    <w:p w:rsidR="00EE3F16" w:rsidRPr="00EE3F16" w:rsidRDefault="00F07254" w:rsidP="00EE3F16">
      <w:pPr>
        <w:keepNext/>
        <w:keepLines/>
        <w:numPr>
          <w:ilvl w:val="1"/>
          <w:numId w:val="3"/>
        </w:numPr>
        <w:spacing w:before="260" w:after="260" w:line="416" w:lineRule="auto"/>
        <w:outlineLvl w:val="1"/>
        <w:rPr>
          <w:rFonts w:ascii="Arial" w:eastAsia="黑体" w:hAnsi="Arial"/>
          <w:b/>
          <w:bCs/>
          <w:sz w:val="32"/>
          <w:szCs w:val="32"/>
        </w:rPr>
      </w:pPr>
      <w:bookmarkStart w:id="50" w:name="_Toc460855733"/>
      <w:r>
        <w:rPr>
          <w:rFonts w:ascii="Arial" w:eastAsia="黑体" w:hAnsi="Arial" w:hint="eastAsia"/>
          <w:b/>
          <w:bCs/>
          <w:sz w:val="32"/>
          <w:szCs w:val="32"/>
        </w:rPr>
        <w:t>审批</w:t>
      </w:r>
      <w:r w:rsidRPr="00EE3F16">
        <w:rPr>
          <w:rFonts w:ascii="Arial" w:eastAsia="黑体" w:hAnsi="Arial" w:hint="eastAsia"/>
          <w:b/>
          <w:bCs/>
          <w:sz w:val="32"/>
          <w:szCs w:val="32"/>
        </w:rPr>
        <w:t>数据库</w:t>
      </w:r>
      <w:bookmarkEnd w:id="50"/>
    </w:p>
    <w:p w:rsidR="00EE3F16" w:rsidRPr="00EE3F16" w:rsidRDefault="00F07254" w:rsidP="00EE3F16">
      <w:pPr>
        <w:keepNext/>
        <w:keepLines/>
        <w:numPr>
          <w:ilvl w:val="2"/>
          <w:numId w:val="3"/>
        </w:numPr>
        <w:spacing w:before="260" w:after="260" w:line="416" w:lineRule="auto"/>
        <w:outlineLvl w:val="2"/>
        <w:rPr>
          <w:rFonts w:ascii="Times New Roman" w:hAnsi="Times New Roman"/>
          <w:b/>
          <w:bCs/>
          <w:sz w:val="32"/>
          <w:szCs w:val="32"/>
        </w:rPr>
      </w:pPr>
      <w:bookmarkStart w:id="51" w:name="_Toc460855734"/>
      <w:r w:rsidRPr="00EE3F16">
        <w:rPr>
          <w:rFonts w:ascii="Times New Roman" w:hAnsi="Times New Roman" w:hint="eastAsia"/>
          <w:b/>
          <w:bCs/>
          <w:sz w:val="32"/>
          <w:szCs w:val="32"/>
        </w:rPr>
        <w:t>数据库结构设计</w:t>
      </w:r>
      <w:bookmarkEnd w:id="51"/>
    </w:p>
    <w:p w:rsidR="00EE3F16" w:rsidRPr="00EE3F16" w:rsidRDefault="00F07254" w:rsidP="00EE3F16">
      <w:pPr>
        <w:spacing w:line="360" w:lineRule="auto"/>
        <w:ind w:firstLine="420"/>
        <w:rPr>
          <w:sz w:val="24"/>
          <w:szCs w:val="24"/>
        </w:rPr>
      </w:pPr>
      <w:r w:rsidRPr="00EE3F16">
        <w:rPr>
          <w:rFonts w:hint="eastAsia"/>
          <w:sz w:val="24"/>
          <w:szCs w:val="24"/>
        </w:rPr>
        <w:t>核心业务管理数据库负责存储与核心业务有关的数据，包括台账记录信息和核心业务流程中产生的各种表单数据信息等。</w:t>
      </w: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z w:val="28"/>
          <w:szCs w:val="28"/>
        </w:rPr>
      </w:pPr>
      <w:r w:rsidRPr="00EE3F16">
        <w:rPr>
          <w:rFonts w:asciiTheme="majorEastAsia" w:eastAsiaTheme="majorEastAsia" w:hAnsiTheme="majorEastAsia" w:cstheme="minorBidi" w:hint="eastAsia"/>
          <w:b/>
          <w:bCs/>
          <w:sz w:val="28"/>
          <w:szCs w:val="28"/>
        </w:rPr>
        <w:t>数据</w:t>
      </w:r>
      <w:r w:rsidRPr="00EE3F16">
        <w:rPr>
          <w:rFonts w:asciiTheme="majorEastAsia" w:eastAsiaTheme="majorEastAsia" w:hAnsiTheme="majorEastAsia" w:cstheme="minorBidi"/>
          <w:b/>
          <w:bCs/>
          <w:sz w:val="28"/>
          <w:szCs w:val="28"/>
        </w:rPr>
        <w:t>表ER关系图</w:t>
      </w:r>
    </w:p>
    <w:p w:rsidR="00EE3F16" w:rsidRPr="00EE3F16" w:rsidRDefault="00EE3F16" w:rsidP="00EE3F16">
      <w:r w:rsidRPr="00EE3F16">
        <w:rPr>
          <w:noProof/>
        </w:rPr>
        <w:drawing>
          <wp:inline distT="0" distB="0" distL="0" distR="0" wp14:anchorId="3C240A37" wp14:editId="4DA8AAFC">
            <wp:extent cx="5274310" cy="197475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974755"/>
                    </a:xfrm>
                    <a:prstGeom prst="rect">
                      <a:avLst/>
                    </a:prstGeom>
                    <a:noFill/>
                    <a:ln>
                      <a:noFill/>
                    </a:ln>
                  </pic:spPr>
                </pic:pic>
              </a:graphicData>
            </a:graphic>
          </wp:inline>
        </w:drawing>
      </w:r>
    </w:p>
    <w:p w:rsidR="00EE3F16" w:rsidRDefault="00F07254" w:rsidP="00EE3F16">
      <w:pPr>
        <w:keepNext/>
        <w:keepLines/>
        <w:numPr>
          <w:ilvl w:val="2"/>
          <w:numId w:val="3"/>
        </w:numPr>
        <w:spacing w:before="260" w:after="260" w:line="416" w:lineRule="auto"/>
        <w:outlineLvl w:val="2"/>
        <w:rPr>
          <w:rFonts w:ascii="Times New Roman" w:hAnsi="Times New Roman"/>
          <w:b/>
          <w:bCs/>
          <w:sz w:val="32"/>
          <w:szCs w:val="32"/>
        </w:rPr>
      </w:pPr>
      <w:bookmarkStart w:id="52" w:name="_Toc460855735"/>
      <w:r w:rsidRPr="00EE3F16">
        <w:rPr>
          <w:rFonts w:ascii="Times New Roman" w:hAnsi="Times New Roman" w:hint="eastAsia"/>
          <w:b/>
          <w:bCs/>
          <w:sz w:val="32"/>
          <w:szCs w:val="32"/>
        </w:rPr>
        <w:t>数据表详细设计</w:t>
      </w:r>
      <w:bookmarkEnd w:id="52"/>
    </w:p>
    <w:p w:rsidR="000D4987" w:rsidRPr="00EE3F16" w:rsidRDefault="000D4987" w:rsidP="000D4987">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z w:val="28"/>
          <w:szCs w:val="28"/>
        </w:rPr>
      </w:pPr>
      <w:r>
        <w:rPr>
          <w:rFonts w:ascii="Arial" w:eastAsiaTheme="majorEastAsia" w:hAnsi="Arial" w:cstheme="minorBidi" w:hint="eastAsia"/>
          <w:b/>
          <w:bCs/>
          <w:sz w:val="28"/>
          <w:szCs w:val="28"/>
        </w:rPr>
        <w:t>受理单</w:t>
      </w:r>
      <w:r w:rsidRPr="00EE3F16">
        <w:rPr>
          <w:rFonts w:asciiTheme="majorEastAsia" w:eastAsiaTheme="majorEastAsia" w:hAnsiTheme="majorEastAsia" w:cstheme="minorBidi" w:hint="eastAsia"/>
          <w:b/>
          <w:bCs/>
          <w:sz w:val="28"/>
          <w:szCs w:val="28"/>
        </w:rPr>
        <w:t>表</w:t>
      </w:r>
      <w:r w:rsidRPr="00EE3F16">
        <w:rPr>
          <w:rFonts w:asciiTheme="majorEastAsia" w:eastAsiaTheme="majorEastAsia" w:hAnsiTheme="majorEastAsia" w:cstheme="minorBidi"/>
          <w:b/>
          <w:bCs/>
          <w:sz w:val="28"/>
          <w:szCs w:val="28"/>
        </w:rPr>
        <w:t>(WF_</w:t>
      </w:r>
      <w:r>
        <w:rPr>
          <w:rFonts w:asciiTheme="majorEastAsia" w:eastAsiaTheme="majorEastAsia" w:hAnsiTheme="majorEastAsia" w:cstheme="minorBidi"/>
          <w:b/>
          <w:bCs/>
          <w:sz w:val="28"/>
          <w:szCs w:val="28"/>
        </w:rPr>
        <w:t>ACCSHEET</w:t>
      </w:r>
      <w:r w:rsidRPr="00EE3F16">
        <w:rPr>
          <w:rFonts w:ascii="Arial" w:eastAsiaTheme="majorEastAsia" w:hAnsi="Arial" w:cstheme="minorBidi"/>
          <w:b/>
          <w:bCs/>
          <w:sz w:val="28"/>
          <w:szCs w:val="28"/>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020"/>
        <w:gridCol w:w="1781"/>
        <w:gridCol w:w="2012"/>
      </w:tblGrid>
      <w:tr w:rsidR="000D4987" w:rsidRPr="00EE3F16" w:rsidTr="000D4987">
        <w:trPr>
          <w:tblHeader/>
          <w:jc w:val="center"/>
        </w:trPr>
        <w:tc>
          <w:tcPr>
            <w:tcW w:w="1463" w:type="pct"/>
            <w:shd w:val="clear" w:color="auto" w:fill="D9D9D9"/>
            <w:vAlign w:val="center"/>
          </w:tcPr>
          <w:p w:rsidR="000D4987" w:rsidRPr="00EE3F16" w:rsidRDefault="000D4987" w:rsidP="000D4987">
            <w:pPr>
              <w:jc w:val="center"/>
              <w:rPr>
                <w:b/>
                <w:bCs/>
                <w:szCs w:val="21"/>
              </w:rPr>
            </w:pPr>
            <w:r w:rsidRPr="00EE3F16">
              <w:rPr>
                <w:rFonts w:hint="eastAsia"/>
                <w:b/>
                <w:bCs/>
                <w:szCs w:val="21"/>
              </w:rPr>
              <w:t>字段</w:t>
            </w:r>
          </w:p>
        </w:tc>
        <w:tc>
          <w:tcPr>
            <w:tcW w:w="1229" w:type="pct"/>
            <w:shd w:val="clear" w:color="auto" w:fill="D9D9D9"/>
            <w:vAlign w:val="center"/>
          </w:tcPr>
          <w:p w:rsidR="000D4987" w:rsidRPr="00EE3F16" w:rsidRDefault="000D4987" w:rsidP="000D4987">
            <w:pPr>
              <w:jc w:val="center"/>
              <w:rPr>
                <w:b/>
                <w:bCs/>
                <w:szCs w:val="21"/>
              </w:rPr>
            </w:pPr>
            <w:r w:rsidRPr="00EE3F16">
              <w:rPr>
                <w:rFonts w:hint="eastAsia"/>
                <w:b/>
                <w:bCs/>
                <w:szCs w:val="21"/>
              </w:rPr>
              <w:t>类型</w:t>
            </w:r>
          </w:p>
        </w:tc>
        <w:tc>
          <w:tcPr>
            <w:tcW w:w="1084" w:type="pct"/>
            <w:shd w:val="clear" w:color="auto" w:fill="D9D9D9"/>
            <w:vAlign w:val="center"/>
          </w:tcPr>
          <w:p w:rsidR="000D4987" w:rsidRPr="00EE3F16" w:rsidRDefault="000D4987" w:rsidP="000D4987">
            <w:pPr>
              <w:jc w:val="center"/>
              <w:rPr>
                <w:b/>
                <w:bCs/>
                <w:szCs w:val="21"/>
              </w:rPr>
            </w:pPr>
            <w:r w:rsidRPr="00EE3F16">
              <w:rPr>
                <w:rFonts w:hint="eastAsia"/>
                <w:b/>
                <w:bCs/>
                <w:szCs w:val="21"/>
              </w:rPr>
              <w:t>显示内容</w:t>
            </w:r>
          </w:p>
        </w:tc>
        <w:tc>
          <w:tcPr>
            <w:tcW w:w="1224" w:type="pct"/>
            <w:shd w:val="clear" w:color="auto" w:fill="D9D9D9"/>
            <w:vAlign w:val="center"/>
          </w:tcPr>
          <w:p w:rsidR="000D4987" w:rsidRPr="00EE3F16" w:rsidRDefault="000D4987" w:rsidP="000D4987">
            <w:pPr>
              <w:tabs>
                <w:tab w:val="left" w:pos="2095"/>
              </w:tabs>
              <w:jc w:val="center"/>
              <w:rPr>
                <w:b/>
                <w:bCs/>
                <w:szCs w:val="21"/>
              </w:rPr>
            </w:pPr>
            <w:r w:rsidRPr="00EE3F16">
              <w:rPr>
                <w:rFonts w:hint="eastAsia"/>
                <w:b/>
                <w:bCs/>
                <w:szCs w:val="21"/>
              </w:rPr>
              <w:t>说明</w:t>
            </w:r>
          </w:p>
        </w:tc>
      </w:tr>
      <w:tr w:rsidR="000D4987" w:rsidRPr="00EE3F16" w:rsidTr="000D4987">
        <w:trPr>
          <w:tblHeader/>
          <w:jc w:val="center"/>
        </w:trPr>
        <w:tc>
          <w:tcPr>
            <w:tcW w:w="1463" w:type="pct"/>
            <w:vAlign w:val="center"/>
          </w:tcPr>
          <w:p w:rsidR="000D4987" w:rsidRPr="00EE3F16" w:rsidRDefault="000D4987" w:rsidP="000D4987">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229" w:type="pct"/>
            <w:vAlign w:val="center"/>
          </w:tcPr>
          <w:p w:rsidR="000D4987" w:rsidRPr="00EE3F16" w:rsidRDefault="000D4987" w:rsidP="000D4987">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0D4987" w:rsidRPr="00EE3F16" w:rsidRDefault="000D4987" w:rsidP="000D4987">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0D4987" w:rsidRPr="00EE3F16" w:rsidTr="000D4987">
        <w:trPr>
          <w:tblHeader/>
          <w:jc w:val="center"/>
        </w:trPr>
        <w:tc>
          <w:tcPr>
            <w:tcW w:w="1463" w:type="pct"/>
            <w:vAlign w:val="center"/>
          </w:tcPr>
          <w:p w:rsidR="000D4987" w:rsidRPr="00EE3F16" w:rsidRDefault="000D4987"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1229"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sidR="00D64765">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p>
        </w:tc>
      </w:tr>
      <w:tr w:rsidR="000D4987" w:rsidRPr="00EE3F16" w:rsidTr="000D4987">
        <w:trPr>
          <w:tblHeader/>
          <w:jc w:val="center"/>
        </w:trPr>
        <w:tc>
          <w:tcPr>
            <w:tcW w:w="1463" w:type="pct"/>
            <w:vAlign w:val="center"/>
          </w:tcPr>
          <w:p w:rsidR="000D4987" w:rsidRPr="00EE3F16" w:rsidRDefault="000D4987"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ACC_DATE</w:t>
            </w:r>
          </w:p>
        </w:tc>
        <w:tc>
          <w:tcPr>
            <w:tcW w:w="1229" w:type="pct"/>
            <w:vAlign w:val="center"/>
          </w:tcPr>
          <w:p w:rsidR="000D4987" w:rsidRPr="00EE3F16" w:rsidRDefault="00D64765"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DATE</w:t>
            </w:r>
          </w:p>
        </w:tc>
        <w:tc>
          <w:tcPr>
            <w:tcW w:w="1084"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受理时间</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p>
        </w:tc>
      </w:tr>
      <w:tr w:rsidR="000D4987" w:rsidRPr="00EE3F16" w:rsidTr="000D4987">
        <w:trPr>
          <w:tblHeader/>
          <w:jc w:val="center"/>
        </w:trPr>
        <w:tc>
          <w:tcPr>
            <w:tcW w:w="1463" w:type="pct"/>
            <w:vAlign w:val="center"/>
          </w:tcPr>
          <w:p w:rsidR="000D4987" w:rsidRPr="00EE3F16" w:rsidRDefault="000D4987"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DEPT</w:t>
            </w:r>
            <w:r w:rsidR="00D64765">
              <w:rPr>
                <w:rFonts w:asciiTheme="minorEastAsia" w:eastAsiaTheme="minorEastAsia" w:hAnsiTheme="minorEastAsia" w:cs="Microsoft Sans Serif"/>
                <w:color w:val="000000"/>
                <w:szCs w:val="21"/>
              </w:rPr>
              <w:t>_GUID</w:t>
            </w:r>
          </w:p>
        </w:tc>
        <w:tc>
          <w:tcPr>
            <w:tcW w:w="1229" w:type="pct"/>
            <w:vAlign w:val="center"/>
          </w:tcPr>
          <w:p w:rsidR="000D4987"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36</w:t>
            </w:r>
            <w:r w:rsidRPr="00EE3F16">
              <w:rPr>
                <w:rFonts w:asciiTheme="minorEastAsia" w:eastAsiaTheme="minorEastAsia" w:hAnsiTheme="minorEastAsia" w:cs="Microsoft Sans Serif"/>
                <w:color w:val="000000"/>
                <w:szCs w:val="21"/>
              </w:rPr>
              <w:t>)</w:t>
            </w:r>
          </w:p>
        </w:tc>
        <w:tc>
          <w:tcPr>
            <w:tcW w:w="1084" w:type="pct"/>
            <w:vAlign w:val="center"/>
          </w:tcPr>
          <w:p w:rsidR="000D4987" w:rsidRPr="00EE3F16" w:rsidRDefault="00D64765" w:rsidP="000D4987">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申请</w:t>
            </w:r>
            <w:r w:rsidR="000D4987" w:rsidRPr="00CE5D3E">
              <w:rPr>
                <w:rFonts w:asciiTheme="minorEastAsia" w:eastAsiaTheme="minorEastAsia" w:hAnsiTheme="minorEastAsia" w:hint="eastAsia"/>
                <w:szCs w:val="21"/>
              </w:rPr>
              <w:t>单位</w:t>
            </w:r>
            <w:r>
              <w:rPr>
                <w:rFonts w:asciiTheme="minorEastAsia" w:eastAsiaTheme="minorEastAsia" w:hAnsiTheme="minorEastAsia" w:hint="eastAsia"/>
                <w:szCs w:val="21"/>
              </w:rPr>
              <w:t>GUID</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p>
        </w:tc>
      </w:tr>
      <w:tr w:rsidR="000D4987" w:rsidRPr="00EE3F16" w:rsidTr="000D4987">
        <w:trPr>
          <w:tblHeader/>
          <w:jc w:val="center"/>
        </w:trPr>
        <w:tc>
          <w:tcPr>
            <w:tcW w:w="1463" w:type="pct"/>
            <w:vAlign w:val="center"/>
          </w:tcPr>
          <w:p w:rsidR="000D4987" w:rsidRPr="00EE3F16" w:rsidRDefault="000D4987"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sidRPr="00EE3F16">
              <w:rPr>
                <w:rFonts w:asciiTheme="minorEastAsia" w:eastAsiaTheme="minorEastAsia" w:hAnsiTheme="minorEastAsia" w:cs="Microsoft Sans Serif"/>
                <w:color w:val="000000"/>
                <w:szCs w:val="21"/>
              </w:rPr>
              <w:t>_TYPE</w:t>
            </w:r>
          </w:p>
        </w:tc>
        <w:tc>
          <w:tcPr>
            <w:tcW w:w="1229" w:type="pct"/>
            <w:vAlign w:val="center"/>
          </w:tcPr>
          <w:p w:rsidR="000D4987" w:rsidRPr="00EE3F16" w:rsidRDefault="000D4987"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sidR="00D64765">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color w:val="000000"/>
                <w:szCs w:val="21"/>
              </w:rPr>
              <w:t>)</w:t>
            </w:r>
          </w:p>
        </w:tc>
        <w:tc>
          <w:tcPr>
            <w:tcW w:w="1084"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业务类型</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p>
        </w:tc>
      </w:tr>
      <w:tr w:rsidR="000D4987" w:rsidRPr="00EE3F16" w:rsidTr="000D4987">
        <w:trPr>
          <w:tblHeader/>
          <w:jc w:val="center"/>
        </w:trPr>
        <w:tc>
          <w:tcPr>
            <w:tcW w:w="1463" w:type="pct"/>
            <w:vAlign w:val="center"/>
          </w:tcPr>
          <w:p w:rsidR="000D4987" w:rsidRPr="00EE3F16" w:rsidRDefault="000D4987"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ACC_FILE</w:t>
            </w:r>
          </w:p>
        </w:tc>
        <w:tc>
          <w:tcPr>
            <w:tcW w:w="1229"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084"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材料提交</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p>
        </w:tc>
      </w:tr>
      <w:tr w:rsidR="000D4987" w:rsidRPr="00EE3F16" w:rsidTr="000D4987">
        <w:trPr>
          <w:tblHeader/>
          <w:jc w:val="center"/>
        </w:trPr>
        <w:tc>
          <w:tcPr>
            <w:tcW w:w="1463" w:type="pct"/>
            <w:vAlign w:val="center"/>
          </w:tcPr>
          <w:p w:rsidR="000D4987" w:rsidRPr="00EE3F16" w:rsidRDefault="000D4987"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ACC_OPINION</w:t>
            </w:r>
          </w:p>
        </w:tc>
        <w:tc>
          <w:tcPr>
            <w:tcW w:w="1229"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sidR="00D64765">
              <w:rPr>
                <w:rFonts w:asciiTheme="minorEastAsia" w:eastAsiaTheme="minorEastAsia" w:hAnsiTheme="minorEastAsia" w:cs="Microsoft Sans Serif"/>
                <w:color w:val="000000"/>
                <w:szCs w:val="21"/>
              </w:rPr>
              <w:t>000</w:t>
            </w:r>
            <w:r w:rsidRPr="00EE3F16">
              <w:rPr>
                <w:rFonts w:asciiTheme="minorEastAsia" w:eastAsiaTheme="minorEastAsia" w:hAnsiTheme="minorEastAsia" w:cs="Microsoft Sans Serif"/>
                <w:color w:val="000000"/>
                <w:szCs w:val="21"/>
              </w:rPr>
              <w:t>)</w:t>
            </w:r>
          </w:p>
        </w:tc>
        <w:tc>
          <w:tcPr>
            <w:tcW w:w="1084"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受理意见</w:t>
            </w:r>
            <w:r w:rsidRPr="00EE3F16">
              <w:rPr>
                <w:rFonts w:asciiTheme="minorEastAsia" w:eastAsiaTheme="minorEastAsia" w:hAnsiTheme="minorEastAsia" w:cs="Microsoft Sans Serif"/>
                <w:color w:val="000000"/>
                <w:szCs w:val="21"/>
              </w:rPr>
              <w:t xml:space="preserve">    </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p>
        </w:tc>
      </w:tr>
      <w:tr w:rsidR="000D4987" w:rsidRPr="00EE3F16" w:rsidTr="000D4987">
        <w:trPr>
          <w:tblHeader/>
          <w:jc w:val="center"/>
        </w:trPr>
        <w:tc>
          <w:tcPr>
            <w:tcW w:w="1463" w:type="pct"/>
            <w:vAlign w:val="center"/>
          </w:tcPr>
          <w:p w:rsidR="000D4987" w:rsidRPr="00EE3F16" w:rsidRDefault="000D4987" w:rsidP="000D498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MEMO</w:t>
            </w:r>
          </w:p>
        </w:tc>
        <w:tc>
          <w:tcPr>
            <w:tcW w:w="1229" w:type="pct"/>
            <w:vAlign w:val="center"/>
          </w:tcPr>
          <w:p w:rsidR="000D4987" w:rsidRPr="00EE3F16" w:rsidRDefault="000D4987"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sidR="00D64765">
              <w:rPr>
                <w:rFonts w:asciiTheme="minorEastAsia" w:eastAsiaTheme="minorEastAsia" w:hAnsiTheme="minorEastAsia" w:cs="Microsoft Sans Serif"/>
                <w:color w:val="000000"/>
                <w:szCs w:val="21"/>
              </w:rPr>
              <w:t>1000</w:t>
            </w:r>
            <w:r w:rsidRPr="00EE3F16">
              <w:rPr>
                <w:rFonts w:asciiTheme="minorEastAsia" w:eastAsiaTheme="minorEastAsia" w:hAnsiTheme="minorEastAsia" w:cs="Microsoft Sans Serif"/>
                <w:color w:val="000000"/>
                <w:szCs w:val="21"/>
              </w:rPr>
              <w:t>)</w:t>
            </w:r>
          </w:p>
        </w:tc>
        <w:tc>
          <w:tcPr>
            <w:tcW w:w="1084" w:type="pct"/>
            <w:vAlign w:val="center"/>
          </w:tcPr>
          <w:p w:rsidR="000D4987" w:rsidRPr="00EE3F16" w:rsidRDefault="000D4987" w:rsidP="000D4987">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备注</w:t>
            </w:r>
          </w:p>
        </w:tc>
        <w:tc>
          <w:tcPr>
            <w:tcW w:w="1224" w:type="pct"/>
            <w:vAlign w:val="center"/>
          </w:tcPr>
          <w:p w:rsidR="000D4987" w:rsidRPr="00EE3F16" w:rsidRDefault="000D4987" w:rsidP="000D4987">
            <w:pPr>
              <w:rPr>
                <w:rFonts w:asciiTheme="minorEastAsia" w:eastAsiaTheme="minorEastAsia" w:hAnsiTheme="minorEastAsia"/>
                <w:snapToGrid w:val="0"/>
                <w:kern w:val="0"/>
                <w:szCs w:val="21"/>
              </w:rPr>
            </w:pPr>
          </w:p>
        </w:tc>
      </w:tr>
    </w:tbl>
    <w:p w:rsidR="0005247F" w:rsidRDefault="0005247F" w:rsidP="0005247F"/>
    <w:p w:rsidR="0005247F" w:rsidRPr="0005247F" w:rsidRDefault="0005247F" w:rsidP="0005247F">
      <w:pPr>
        <w:keepNext/>
        <w:keepLines/>
        <w:numPr>
          <w:ilvl w:val="3"/>
          <w:numId w:val="3"/>
        </w:numPr>
        <w:tabs>
          <w:tab w:val="num" w:pos="1418"/>
          <w:tab w:val="num" w:pos="2276"/>
        </w:tabs>
        <w:spacing w:before="280" w:after="290" w:line="360" w:lineRule="auto"/>
        <w:ind w:left="2275" w:hanging="2133"/>
        <w:outlineLvl w:val="3"/>
        <w:rPr>
          <w:rFonts w:ascii="Arial" w:eastAsiaTheme="majorEastAsia" w:hAnsi="Arial" w:cstheme="minorBidi"/>
          <w:b/>
          <w:bCs/>
          <w:sz w:val="28"/>
          <w:szCs w:val="28"/>
        </w:rPr>
      </w:pPr>
      <w:r>
        <w:rPr>
          <w:rFonts w:ascii="Arial" w:eastAsiaTheme="majorEastAsia" w:hAnsi="Arial" w:cstheme="minorBidi" w:hint="eastAsia"/>
          <w:b/>
          <w:bCs/>
          <w:sz w:val="28"/>
          <w:szCs w:val="28"/>
        </w:rPr>
        <w:lastRenderedPageBreak/>
        <w:t>准予</w:t>
      </w:r>
      <w:r>
        <w:rPr>
          <w:rFonts w:ascii="Arial" w:eastAsiaTheme="majorEastAsia" w:hAnsi="Arial" w:cstheme="minorBidi"/>
          <w:b/>
          <w:bCs/>
          <w:sz w:val="28"/>
          <w:szCs w:val="28"/>
        </w:rPr>
        <w:t>行政许可</w:t>
      </w:r>
      <w:r>
        <w:rPr>
          <w:rFonts w:ascii="Arial" w:eastAsiaTheme="majorEastAsia" w:hAnsi="Arial" w:cstheme="minorBidi" w:hint="eastAsia"/>
          <w:b/>
          <w:bCs/>
          <w:sz w:val="28"/>
          <w:szCs w:val="28"/>
        </w:rPr>
        <w:t>决定书</w:t>
      </w:r>
      <w:r w:rsidRPr="0005247F">
        <w:rPr>
          <w:rFonts w:ascii="Arial" w:eastAsiaTheme="majorEastAsia" w:hAnsi="Arial" w:cstheme="minorBidi" w:hint="eastAsia"/>
          <w:b/>
          <w:bCs/>
          <w:sz w:val="28"/>
          <w:szCs w:val="28"/>
        </w:rPr>
        <w:t>表</w:t>
      </w:r>
      <w:r w:rsidRPr="0005247F">
        <w:rPr>
          <w:rFonts w:ascii="Arial" w:eastAsiaTheme="majorEastAsia" w:hAnsi="Arial" w:cstheme="minorBidi"/>
          <w:b/>
          <w:bCs/>
          <w:sz w:val="28"/>
          <w:szCs w:val="28"/>
        </w:rPr>
        <w:t>(WF_</w:t>
      </w:r>
      <w:r>
        <w:rPr>
          <w:rFonts w:ascii="Arial" w:eastAsiaTheme="majorEastAsia" w:hAnsi="Arial" w:cstheme="minorBidi"/>
          <w:b/>
          <w:bCs/>
          <w:sz w:val="28"/>
          <w:szCs w:val="28"/>
        </w:rPr>
        <w:t>GRANT</w:t>
      </w:r>
      <w:r>
        <w:rPr>
          <w:rFonts w:ascii="Arial" w:eastAsiaTheme="majorEastAsia" w:hAnsi="Arial" w:cstheme="minorBidi" w:hint="eastAsia"/>
          <w:b/>
          <w:bCs/>
          <w:sz w:val="28"/>
          <w:szCs w:val="28"/>
        </w:rPr>
        <w:t>_</w:t>
      </w:r>
      <w:r>
        <w:rPr>
          <w:rFonts w:ascii="Arial" w:eastAsiaTheme="majorEastAsia" w:hAnsi="Arial" w:cstheme="minorBidi"/>
          <w:b/>
          <w:bCs/>
          <w:sz w:val="28"/>
          <w:szCs w:val="28"/>
        </w:rPr>
        <w:t>PERMIT</w:t>
      </w:r>
      <w:r w:rsidRPr="0005247F">
        <w:rPr>
          <w:rFonts w:ascii="Arial" w:eastAsiaTheme="majorEastAsia" w:hAnsi="Arial" w:cstheme="minorBidi"/>
          <w:b/>
          <w:bCs/>
          <w:sz w:val="28"/>
          <w:szCs w:val="28"/>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020"/>
        <w:gridCol w:w="1781"/>
        <w:gridCol w:w="2012"/>
      </w:tblGrid>
      <w:tr w:rsidR="0005247F" w:rsidRPr="00EE3F16" w:rsidTr="0005247F">
        <w:trPr>
          <w:tblHeader/>
          <w:jc w:val="center"/>
        </w:trPr>
        <w:tc>
          <w:tcPr>
            <w:tcW w:w="1463" w:type="pct"/>
            <w:shd w:val="clear" w:color="auto" w:fill="D9D9D9"/>
            <w:vAlign w:val="center"/>
          </w:tcPr>
          <w:p w:rsidR="0005247F" w:rsidRPr="00EE3F16" w:rsidRDefault="0005247F" w:rsidP="0005247F">
            <w:pPr>
              <w:jc w:val="center"/>
              <w:rPr>
                <w:b/>
                <w:bCs/>
                <w:szCs w:val="21"/>
              </w:rPr>
            </w:pPr>
            <w:r w:rsidRPr="00EE3F16">
              <w:rPr>
                <w:rFonts w:hint="eastAsia"/>
                <w:b/>
                <w:bCs/>
                <w:szCs w:val="21"/>
              </w:rPr>
              <w:t>字段</w:t>
            </w:r>
          </w:p>
        </w:tc>
        <w:tc>
          <w:tcPr>
            <w:tcW w:w="1229" w:type="pct"/>
            <w:shd w:val="clear" w:color="auto" w:fill="D9D9D9"/>
            <w:vAlign w:val="center"/>
          </w:tcPr>
          <w:p w:rsidR="0005247F" w:rsidRPr="00EE3F16" w:rsidRDefault="0005247F" w:rsidP="0005247F">
            <w:pPr>
              <w:jc w:val="center"/>
              <w:rPr>
                <w:b/>
                <w:bCs/>
                <w:szCs w:val="21"/>
              </w:rPr>
            </w:pPr>
            <w:r w:rsidRPr="00EE3F16">
              <w:rPr>
                <w:rFonts w:hint="eastAsia"/>
                <w:b/>
                <w:bCs/>
                <w:szCs w:val="21"/>
              </w:rPr>
              <w:t>类型</w:t>
            </w:r>
          </w:p>
        </w:tc>
        <w:tc>
          <w:tcPr>
            <w:tcW w:w="1084" w:type="pct"/>
            <w:shd w:val="clear" w:color="auto" w:fill="D9D9D9"/>
            <w:vAlign w:val="center"/>
          </w:tcPr>
          <w:p w:rsidR="0005247F" w:rsidRPr="00EE3F16" w:rsidRDefault="0005247F" w:rsidP="0005247F">
            <w:pPr>
              <w:jc w:val="center"/>
              <w:rPr>
                <w:b/>
                <w:bCs/>
                <w:szCs w:val="21"/>
              </w:rPr>
            </w:pPr>
            <w:r w:rsidRPr="00EE3F16">
              <w:rPr>
                <w:rFonts w:hint="eastAsia"/>
                <w:b/>
                <w:bCs/>
                <w:szCs w:val="21"/>
              </w:rPr>
              <w:t>显示内容</w:t>
            </w:r>
          </w:p>
        </w:tc>
        <w:tc>
          <w:tcPr>
            <w:tcW w:w="1224" w:type="pct"/>
            <w:shd w:val="clear" w:color="auto" w:fill="D9D9D9"/>
            <w:vAlign w:val="center"/>
          </w:tcPr>
          <w:p w:rsidR="0005247F" w:rsidRPr="00EE3F16" w:rsidRDefault="0005247F" w:rsidP="0005247F">
            <w:pPr>
              <w:tabs>
                <w:tab w:val="left" w:pos="2095"/>
              </w:tabs>
              <w:jc w:val="center"/>
              <w:rPr>
                <w:b/>
                <w:bCs/>
                <w:szCs w:val="21"/>
              </w:rPr>
            </w:pPr>
            <w:r w:rsidRPr="00EE3F16">
              <w:rPr>
                <w:rFonts w:hint="eastAsia"/>
                <w:b/>
                <w:bCs/>
                <w:szCs w:val="21"/>
              </w:rPr>
              <w:t>说明</w:t>
            </w:r>
          </w:p>
        </w:tc>
      </w:tr>
      <w:tr w:rsidR="0005247F" w:rsidRPr="00EE3F16" w:rsidTr="0005247F">
        <w:trPr>
          <w:tblHeader/>
          <w:jc w:val="center"/>
        </w:trPr>
        <w:tc>
          <w:tcPr>
            <w:tcW w:w="1463" w:type="pct"/>
            <w:vAlign w:val="center"/>
          </w:tcPr>
          <w:p w:rsidR="0005247F" w:rsidRPr="00EE3F16" w:rsidRDefault="0005247F" w:rsidP="0005247F">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229" w:type="pct"/>
            <w:vAlign w:val="center"/>
          </w:tcPr>
          <w:p w:rsidR="0005247F" w:rsidRPr="00EE3F16" w:rsidRDefault="0005247F" w:rsidP="0005247F">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05247F" w:rsidRPr="00EE3F16" w:rsidRDefault="0005247F" w:rsidP="0005247F">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05247F" w:rsidRPr="00EE3F16" w:rsidTr="0005247F">
        <w:trPr>
          <w:tblHeader/>
          <w:jc w:val="center"/>
        </w:trPr>
        <w:tc>
          <w:tcPr>
            <w:tcW w:w="1463"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1229" w:type="pct"/>
            <w:vAlign w:val="center"/>
          </w:tcPr>
          <w:p w:rsidR="0005247F" w:rsidRPr="00EE3F16" w:rsidRDefault="0005247F" w:rsidP="0005247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05247F" w:rsidRPr="00EE3F16" w:rsidRDefault="0005247F" w:rsidP="0005247F">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PER_</w:t>
            </w:r>
            <w:r>
              <w:rPr>
                <w:rFonts w:asciiTheme="minorEastAsia" w:eastAsiaTheme="minorEastAsia" w:hAnsiTheme="minorEastAsia" w:cs="Microsoft Sans Serif"/>
                <w:color w:val="000000"/>
                <w:szCs w:val="21"/>
              </w:rPr>
              <w:t>NO</w:t>
            </w:r>
          </w:p>
        </w:tc>
        <w:tc>
          <w:tcPr>
            <w:tcW w:w="1229" w:type="pct"/>
            <w:vAlign w:val="center"/>
          </w:tcPr>
          <w:p w:rsidR="0005247F" w:rsidRDefault="00C200FF" w:rsidP="0005247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05247F" w:rsidRDefault="0005247F" w:rsidP="0005247F">
            <w:pPr>
              <w:rPr>
                <w:rFonts w:asciiTheme="minorEastAsia" w:eastAsiaTheme="minorEastAsia" w:hAnsiTheme="minorEastAsia"/>
                <w:szCs w:val="21"/>
              </w:rPr>
            </w:pPr>
            <w:r w:rsidRPr="0005247F">
              <w:rPr>
                <w:rFonts w:asciiTheme="minorEastAsia" w:eastAsiaTheme="minorEastAsia" w:hAnsiTheme="minorEastAsia" w:hint="eastAsia"/>
                <w:szCs w:val="21"/>
              </w:rPr>
              <w:t>决定书编号</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SIGN_DATE</w:t>
            </w:r>
          </w:p>
        </w:tc>
        <w:tc>
          <w:tcPr>
            <w:tcW w:w="1229" w:type="pct"/>
            <w:vAlign w:val="center"/>
          </w:tcPr>
          <w:p w:rsidR="0005247F"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DATE</w:t>
            </w:r>
          </w:p>
        </w:tc>
        <w:tc>
          <w:tcPr>
            <w:tcW w:w="1084" w:type="pct"/>
            <w:vAlign w:val="center"/>
          </w:tcPr>
          <w:p w:rsidR="0005247F" w:rsidRDefault="0005247F" w:rsidP="0005247F">
            <w:pPr>
              <w:rPr>
                <w:rFonts w:asciiTheme="minorEastAsia" w:eastAsiaTheme="minorEastAsia" w:hAnsiTheme="minorEastAsia"/>
                <w:szCs w:val="21"/>
              </w:rPr>
            </w:pPr>
            <w:r w:rsidRPr="0005247F">
              <w:rPr>
                <w:rFonts w:asciiTheme="minorEastAsia" w:eastAsiaTheme="minorEastAsia" w:hAnsiTheme="minorEastAsia" w:hint="eastAsia"/>
                <w:szCs w:val="21"/>
              </w:rPr>
              <w:t>签发时间</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sidRPr="00EE3F16">
              <w:rPr>
                <w:rFonts w:asciiTheme="minorEastAsia" w:eastAsiaTheme="minorEastAsia" w:hAnsiTheme="minorEastAsia" w:cs="Microsoft Sans Serif"/>
                <w:color w:val="000000"/>
                <w:szCs w:val="21"/>
              </w:rPr>
              <w:t>_TYPE</w:t>
            </w:r>
          </w:p>
        </w:tc>
        <w:tc>
          <w:tcPr>
            <w:tcW w:w="1229" w:type="pct"/>
            <w:vAlign w:val="center"/>
          </w:tcPr>
          <w:p w:rsidR="0005247F" w:rsidRPr="00EE3F16" w:rsidRDefault="0005247F" w:rsidP="0005247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color w:val="000000"/>
                <w:szCs w:val="21"/>
              </w:rPr>
              <w:t>)</w:t>
            </w:r>
          </w:p>
        </w:tc>
        <w:tc>
          <w:tcPr>
            <w:tcW w:w="1084"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黑体" w:hint="eastAsia"/>
                <w:bCs/>
                <w:kern w:val="0"/>
                <w:szCs w:val="21"/>
              </w:rPr>
              <w:t>频率</w:t>
            </w:r>
            <w:r>
              <w:rPr>
                <w:rFonts w:asciiTheme="minorEastAsia" w:eastAsiaTheme="minorEastAsia" w:hAnsiTheme="minorEastAsia" w:cs="黑体"/>
                <w:bCs/>
                <w:kern w:val="0"/>
                <w:szCs w:val="21"/>
              </w:rPr>
              <w:t>用途</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Pr="00EE3F16"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REGION_USE</w:t>
            </w:r>
          </w:p>
        </w:tc>
        <w:tc>
          <w:tcPr>
            <w:tcW w:w="1229" w:type="pct"/>
            <w:vAlign w:val="center"/>
          </w:tcPr>
          <w:p w:rsidR="0005247F" w:rsidRPr="00EE3F16" w:rsidRDefault="0005247F" w:rsidP="00C200F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sidR="00C200FF">
              <w:rPr>
                <w:rFonts w:asciiTheme="minorEastAsia" w:eastAsiaTheme="minorEastAsia" w:hAnsiTheme="minorEastAsia" w:cs="Microsoft Sans Serif"/>
                <w:color w:val="000000"/>
                <w:szCs w:val="21"/>
              </w:rPr>
              <w:t>1</w:t>
            </w:r>
            <w:r w:rsidRPr="00EE3F16">
              <w:rPr>
                <w:rFonts w:asciiTheme="minorEastAsia" w:eastAsiaTheme="minorEastAsia" w:hAnsiTheme="minorEastAsia" w:cs="Microsoft Sans Serif"/>
                <w:color w:val="000000"/>
                <w:szCs w:val="21"/>
              </w:rPr>
              <w:t>00)</w:t>
            </w:r>
          </w:p>
        </w:tc>
        <w:tc>
          <w:tcPr>
            <w:tcW w:w="1084"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黑体" w:hint="eastAsia"/>
                <w:bCs/>
                <w:kern w:val="0"/>
                <w:szCs w:val="21"/>
              </w:rPr>
              <w:t>使用区域</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ACC_OPINION</w:t>
            </w:r>
          </w:p>
        </w:tc>
        <w:tc>
          <w:tcPr>
            <w:tcW w:w="1229" w:type="pct"/>
            <w:vAlign w:val="center"/>
          </w:tcPr>
          <w:p w:rsidR="0005247F" w:rsidRPr="00EE3F16" w:rsidRDefault="0005247F" w:rsidP="00C200F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sidR="00C200FF">
              <w:rPr>
                <w:rFonts w:asciiTheme="minorEastAsia" w:eastAsiaTheme="minorEastAsia" w:hAnsiTheme="minorEastAsia" w:cs="Microsoft Sans Serif"/>
                <w:color w:val="000000"/>
                <w:szCs w:val="21"/>
              </w:rPr>
              <w:t>4</w:t>
            </w:r>
            <w:r>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color w:val="000000"/>
                <w:szCs w:val="21"/>
              </w:rPr>
              <w:t>)</w:t>
            </w:r>
          </w:p>
        </w:tc>
        <w:tc>
          <w:tcPr>
            <w:tcW w:w="1084"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黑体"/>
                <w:bCs/>
                <w:kern w:val="0"/>
                <w:szCs w:val="21"/>
              </w:rPr>
              <w:t>发射功率</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Pr="00EE3F16"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EPMAX_INDOOR</w:t>
            </w:r>
          </w:p>
        </w:tc>
        <w:tc>
          <w:tcPr>
            <w:tcW w:w="1229" w:type="pct"/>
            <w:vAlign w:val="center"/>
          </w:tcPr>
          <w:p w:rsidR="0005247F" w:rsidRPr="00EE3F16" w:rsidRDefault="0005247F" w:rsidP="00C200F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sidR="00C200FF">
              <w:rPr>
                <w:rFonts w:asciiTheme="minorEastAsia" w:eastAsiaTheme="minorEastAsia" w:hAnsiTheme="minorEastAsia" w:cs="Microsoft Sans Serif"/>
                <w:color w:val="000000"/>
                <w:szCs w:val="21"/>
              </w:rPr>
              <w:t>4</w:t>
            </w:r>
            <w:r>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color w:val="000000"/>
                <w:szCs w:val="21"/>
              </w:rPr>
              <w:t>)</w:t>
            </w:r>
          </w:p>
        </w:tc>
        <w:tc>
          <w:tcPr>
            <w:tcW w:w="1084"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黑体"/>
                <w:bCs/>
                <w:kern w:val="0"/>
                <w:szCs w:val="21"/>
              </w:rPr>
              <w:t>室内天线最大输出功率</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EPMAX_HAND</w:t>
            </w:r>
          </w:p>
        </w:tc>
        <w:tc>
          <w:tcPr>
            <w:tcW w:w="1229" w:type="pct"/>
            <w:vAlign w:val="center"/>
          </w:tcPr>
          <w:p w:rsidR="0005247F" w:rsidRPr="00EE3F16" w:rsidRDefault="00C200FF" w:rsidP="00C200F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40</w:t>
            </w:r>
            <w:r w:rsidRPr="00EE3F16">
              <w:rPr>
                <w:rFonts w:asciiTheme="minorEastAsia" w:eastAsiaTheme="minorEastAsia" w:hAnsiTheme="minorEastAsia" w:cs="Microsoft Sans Serif"/>
                <w:color w:val="000000"/>
                <w:szCs w:val="21"/>
              </w:rPr>
              <w:t>)</w:t>
            </w:r>
          </w:p>
        </w:tc>
        <w:tc>
          <w:tcPr>
            <w:tcW w:w="1084" w:type="pct"/>
            <w:vAlign w:val="center"/>
          </w:tcPr>
          <w:p w:rsidR="0005247F" w:rsidRPr="00EE3F16" w:rsidRDefault="0005247F" w:rsidP="0005247F">
            <w:pPr>
              <w:rPr>
                <w:rFonts w:asciiTheme="minorEastAsia" w:eastAsiaTheme="minorEastAsia" w:hAnsiTheme="minorEastAsia" w:cs="Microsoft Sans Serif"/>
                <w:color w:val="000000"/>
                <w:szCs w:val="21"/>
              </w:rPr>
            </w:pPr>
            <w:r>
              <w:rPr>
                <w:rFonts w:asciiTheme="minorEastAsia" w:eastAsiaTheme="minorEastAsia" w:hAnsiTheme="minorEastAsia" w:cs="黑体"/>
                <w:bCs/>
                <w:kern w:val="0"/>
                <w:szCs w:val="21"/>
              </w:rPr>
              <w:t>手持台最大发射功率</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CALLSIGN</w:t>
            </w:r>
          </w:p>
        </w:tc>
        <w:tc>
          <w:tcPr>
            <w:tcW w:w="1229" w:type="pct"/>
            <w:vAlign w:val="center"/>
          </w:tcPr>
          <w:p w:rsidR="0005247F" w:rsidRPr="00EE3F16" w:rsidRDefault="00C200FF" w:rsidP="00C200F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10</w:t>
            </w:r>
            <w:r w:rsidRPr="00EE3F16">
              <w:rPr>
                <w:rFonts w:asciiTheme="minorEastAsia" w:eastAsiaTheme="minorEastAsia" w:hAnsiTheme="minorEastAsia" w:cs="Microsoft Sans Serif"/>
                <w:color w:val="000000"/>
                <w:szCs w:val="21"/>
              </w:rPr>
              <w:t>)</w:t>
            </w:r>
          </w:p>
        </w:tc>
        <w:tc>
          <w:tcPr>
            <w:tcW w:w="1084" w:type="pct"/>
            <w:vAlign w:val="center"/>
          </w:tcPr>
          <w:p w:rsidR="0005247F" w:rsidRPr="0005247F" w:rsidRDefault="0005247F" w:rsidP="0005247F">
            <w:pPr>
              <w:rPr>
                <w:rFonts w:asciiTheme="minorEastAsia" w:eastAsiaTheme="minorEastAsia" w:hAnsiTheme="minorEastAsia" w:cs="黑体"/>
                <w:bCs/>
                <w:kern w:val="0"/>
                <w:szCs w:val="21"/>
              </w:rPr>
            </w:pPr>
            <w:r w:rsidRPr="0005247F">
              <w:rPr>
                <w:rFonts w:asciiTheme="minorEastAsia" w:eastAsiaTheme="minorEastAsia" w:hAnsiTheme="minorEastAsia" w:cs="黑体" w:hint="eastAsia"/>
                <w:bCs/>
                <w:kern w:val="0"/>
                <w:szCs w:val="21"/>
              </w:rPr>
              <w:t>电台呼号</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05247F" w:rsidRPr="00EE3F16" w:rsidTr="0005247F">
        <w:trPr>
          <w:tblHeader/>
          <w:jc w:val="center"/>
        </w:trPr>
        <w:tc>
          <w:tcPr>
            <w:tcW w:w="1463" w:type="pct"/>
            <w:vAlign w:val="center"/>
          </w:tcPr>
          <w:p w:rsidR="0005247F"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EXP_</w:t>
            </w:r>
            <w:r>
              <w:rPr>
                <w:rFonts w:asciiTheme="minorEastAsia" w:eastAsiaTheme="minorEastAsia" w:hAnsiTheme="minorEastAsia" w:cs="Microsoft Sans Serif"/>
                <w:color w:val="000000"/>
                <w:szCs w:val="21"/>
              </w:rPr>
              <w:t>LIFE</w:t>
            </w:r>
          </w:p>
        </w:tc>
        <w:tc>
          <w:tcPr>
            <w:tcW w:w="1229" w:type="pct"/>
            <w:vAlign w:val="center"/>
          </w:tcPr>
          <w:p w:rsidR="0005247F" w:rsidRPr="00EE3F16" w:rsidRDefault="00C200FF" w:rsidP="00C200F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20</w:t>
            </w:r>
            <w:r w:rsidRPr="00EE3F16">
              <w:rPr>
                <w:rFonts w:asciiTheme="minorEastAsia" w:eastAsiaTheme="minorEastAsia" w:hAnsiTheme="minorEastAsia" w:cs="Microsoft Sans Serif"/>
                <w:color w:val="000000"/>
                <w:szCs w:val="21"/>
              </w:rPr>
              <w:t>)</w:t>
            </w:r>
          </w:p>
        </w:tc>
        <w:tc>
          <w:tcPr>
            <w:tcW w:w="1084" w:type="pct"/>
            <w:vAlign w:val="center"/>
          </w:tcPr>
          <w:p w:rsidR="0005247F" w:rsidRPr="0005247F" w:rsidRDefault="0005247F" w:rsidP="0005247F">
            <w:pPr>
              <w:rPr>
                <w:rFonts w:asciiTheme="minorEastAsia" w:eastAsiaTheme="minorEastAsia" w:hAnsiTheme="minorEastAsia" w:cs="黑体"/>
                <w:bCs/>
                <w:kern w:val="0"/>
                <w:szCs w:val="21"/>
              </w:rPr>
            </w:pPr>
            <w:r w:rsidRPr="0005247F">
              <w:rPr>
                <w:rFonts w:asciiTheme="minorEastAsia" w:eastAsiaTheme="minorEastAsia" w:hAnsiTheme="minorEastAsia" w:cs="黑体" w:hint="eastAsia"/>
                <w:bCs/>
                <w:kern w:val="0"/>
                <w:szCs w:val="21"/>
              </w:rPr>
              <w:t>有效期</w:t>
            </w:r>
          </w:p>
        </w:tc>
        <w:tc>
          <w:tcPr>
            <w:tcW w:w="1224" w:type="pct"/>
            <w:vAlign w:val="center"/>
          </w:tcPr>
          <w:p w:rsidR="0005247F" w:rsidRPr="00EE3F16" w:rsidRDefault="0005247F" w:rsidP="0005247F">
            <w:pPr>
              <w:rPr>
                <w:rFonts w:asciiTheme="minorEastAsia" w:eastAsiaTheme="minorEastAsia" w:hAnsiTheme="minorEastAsia"/>
                <w:snapToGrid w:val="0"/>
                <w:kern w:val="0"/>
                <w:szCs w:val="21"/>
              </w:rPr>
            </w:pPr>
          </w:p>
        </w:tc>
      </w:tr>
      <w:tr w:rsidR="00C200FF" w:rsidRPr="00EE3F16" w:rsidTr="0005247F">
        <w:trPr>
          <w:tblHeader/>
          <w:jc w:val="center"/>
        </w:trPr>
        <w:tc>
          <w:tcPr>
            <w:tcW w:w="1463" w:type="pct"/>
            <w:vAlign w:val="center"/>
          </w:tcPr>
          <w:p w:rsidR="00C200FF" w:rsidRDefault="00C200FF" w:rsidP="00C200F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EXP</w:t>
            </w:r>
            <w:r>
              <w:rPr>
                <w:rFonts w:asciiTheme="minorEastAsia" w:eastAsiaTheme="minorEastAsia" w:hAnsiTheme="minorEastAsia" w:cs="Microsoft Sans Serif"/>
                <w:color w:val="000000"/>
                <w:szCs w:val="21"/>
              </w:rPr>
              <w:t>_DEADLINE</w:t>
            </w:r>
          </w:p>
        </w:tc>
        <w:tc>
          <w:tcPr>
            <w:tcW w:w="1229" w:type="pct"/>
            <w:vAlign w:val="center"/>
          </w:tcPr>
          <w:p w:rsidR="00C200FF" w:rsidRPr="00EE3F16" w:rsidRDefault="00C200FF"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DATE</w:t>
            </w:r>
          </w:p>
        </w:tc>
        <w:tc>
          <w:tcPr>
            <w:tcW w:w="1084" w:type="pct"/>
            <w:vAlign w:val="center"/>
          </w:tcPr>
          <w:p w:rsidR="00C200FF" w:rsidRPr="0005247F" w:rsidRDefault="00C200FF" w:rsidP="0005247F">
            <w:pPr>
              <w:rPr>
                <w:rFonts w:asciiTheme="minorEastAsia" w:eastAsiaTheme="minorEastAsia" w:hAnsiTheme="minorEastAsia" w:cs="黑体"/>
                <w:bCs/>
                <w:kern w:val="0"/>
                <w:szCs w:val="21"/>
              </w:rPr>
            </w:pPr>
            <w:r>
              <w:rPr>
                <w:rFonts w:asciiTheme="minorEastAsia" w:eastAsiaTheme="minorEastAsia" w:hAnsiTheme="minorEastAsia" w:cs="黑体"/>
                <w:bCs/>
                <w:kern w:val="0"/>
                <w:szCs w:val="21"/>
              </w:rPr>
              <w:t>有效期截止时间</w:t>
            </w:r>
          </w:p>
        </w:tc>
        <w:tc>
          <w:tcPr>
            <w:tcW w:w="1224" w:type="pct"/>
            <w:vAlign w:val="center"/>
          </w:tcPr>
          <w:p w:rsidR="00C200FF" w:rsidRPr="00EE3F16" w:rsidRDefault="00C200FF" w:rsidP="0005247F">
            <w:pPr>
              <w:rPr>
                <w:rFonts w:asciiTheme="minorEastAsia" w:eastAsiaTheme="minorEastAsia" w:hAnsiTheme="minorEastAsia"/>
                <w:snapToGrid w:val="0"/>
                <w:kern w:val="0"/>
                <w:szCs w:val="21"/>
              </w:rPr>
            </w:pPr>
          </w:p>
        </w:tc>
      </w:tr>
    </w:tbl>
    <w:p w:rsidR="0005247F" w:rsidRDefault="00C200FF" w:rsidP="0005247F">
      <w:pPr>
        <w:rPr>
          <w:rFonts w:asciiTheme="minorEastAsia" w:eastAsiaTheme="minorEastAsia" w:hAnsiTheme="minorEastAsia" w:cs="黑体"/>
          <w:bCs/>
          <w:kern w:val="0"/>
          <w:szCs w:val="21"/>
        </w:rPr>
      </w:pPr>
      <w:r>
        <w:rPr>
          <w:rFonts w:asciiTheme="minorEastAsia" w:eastAsiaTheme="minorEastAsia" w:hAnsiTheme="minorEastAsia" w:cs="黑体" w:hint="eastAsia"/>
          <w:bCs/>
          <w:kern w:val="0"/>
          <w:szCs w:val="21"/>
        </w:rPr>
        <w:t xml:space="preserve"> </w:t>
      </w:r>
    </w:p>
    <w:p w:rsidR="004D4BBF" w:rsidRPr="004D4BBF" w:rsidRDefault="004D4BBF" w:rsidP="004D4BBF">
      <w:pPr>
        <w:keepNext/>
        <w:keepLines/>
        <w:numPr>
          <w:ilvl w:val="3"/>
          <w:numId w:val="3"/>
        </w:numPr>
        <w:tabs>
          <w:tab w:val="num" w:pos="1418"/>
          <w:tab w:val="num" w:pos="2276"/>
        </w:tabs>
        <w:spacing w:before="280" w:after="290" w:line="360" w:lineRule="auto"/>
        <w:ind w:left="2275" w:hanging="2133"/>
        <w:outlineLvl w:val="3"/>
        <w:rPr>
          <w:rFonts w:ascii="Arial" w:eastAsiaTheme="majorEastAsia" w:hAnsi="Arial" w:cstheme="minorBidi"/>
          <w:b/>
          <w:bCs/>
          <w:sz w:val="28"/>
          <w:szCs w:val="28"/>
        </w:rPr>
      </w:pPr>
      <w:r>
        <w:rPr>
          <w:rFonts w:ascii="Arial" w:eastAsiaTheme="majorEastAsia" w:hAnsi="Arial" w:cstheme="minorBidi" w:hint="eastAsia"/>
          <w:b/>
          <w:bCs/>
          <w:sz w:val="28"/>
          <w:szCs w:val="28"/>
        </w:rPr>
        <w:t>不</w:t>
      </w:r>
      <w:r w:rsidRPr="004D4BBF">
        <w:rPr>
          <w:rFonts w:ascii="Arial" w:eastAsiaTheme="majorEastAsia" w:hAnsi="Arial" w:cstheme="minorBidi" w:hint="eastAsia"/>
          <w:b/>
          <w:bCs/>
          <w:sz w:val="28"/>
          <w:szCs w:val="28"/>
        </w:rPr>
        <w:t>予</w:t>
      </w:r>
      <w:r w:rsidRPr="004D4BBF">
        <w:rPr>
          <w:rFonts w:ascii="Arial" w:eastAsiaTheme="majorEastAsia" w:hAnsi="Arial" w:cstheme="minorBidi"/>
          <w:b/>
          <w:bCs/>
          <w:sz w:val="28"/>
          <w:szCs w:val="28"/>
        </w:rPr>
        <w:t>行政许可</w:t>
      </w:r>
      <w:r w:rsidRPr="004D4BBF">
        <w:rPr>
          <w:rFonts w:ascii="Arial" w:eastAsiaTheme="majorEastAsia" w:hAnsi="Arial" w:cstheme="minorBidi" w:hint="eastAsia"/>
          <w:b/>
          <w:bCs/>
          <w:sz w:val="28"/>
          <w:szCs w:val="28"/>
        </w:rPr>
        <w:t>决定书表</w:t>
      </w:r>
      <w:r w:rsidRPr="004D4BBF">
        <w:rPr>
          <w:rFonts w:ascii="Arial" w:eastAsiaTheme="majorEastAsia" w:hAnsi="Arial" w:cstheme="minorBidi"/>
          <w:b/>
          <w:bCs/>
          <w:sz w:val="28"/>
          <w:szCs w:val="28"/>
        </w:rPr>
        <w:t>(WF_</w:t>
      </w:r>
      <w:r w:rsidR="006850A4">
        <w:rPr>
          <w:rFonts w:ascii="Arial" w:eastAsiaTheme="majorEastAsia" w:hAnsi="Arial" w:cstheme="minorBidi"/>
          <w:b/>
          <w:bCs/>
          <w:sz w:val="28"/>
          <w:szCs w:val="28"/>
        </w:rPr>
        <w:t>NOT</w:t>
      </w:r>
      <w:r w:rsidRPr="004D4BBF">
        <w:rPr>
          <w:rFonts w:ascii="Arial" w:eastAsiaTheme="majorEastAsia" w:hAnsi="Arial" w:cstheme="minorBidi"/>
          <w:b/>
          <w:bCs/>
          <w:sz w:val="28"/>
          <w:szCs w:val="28"/>
        </w:rPr>
        <w:t>GRANT</w:t>
      </w:r>
      <w:r w:rsidRPr="004D4BBF">
        <w:rPr>
          <w:rFonts w:ascii="Arial" w:eastAsiaTheme="majorEastAsia" w:hAnsi="Arial" w:cstheme="minorBidi" w:hint="eastAsia"/>
          <w:b/>
          <w:bCs/>
          <w:sz w:val="28"/>
          <w:szCs w:val="28"/>
        </w:rPr>
        <w:t>_</w:t>
      </w:r>
      <w:r w:rsidRPr="004D4BBF">
        <w:rPr>
          <w:rFonts w:ascii="Arial" w:eastAsiaTheme="majorEastAsia" w:hAnsi="Arial" w:cstheme="minorBidi"/>
          <w:b/>
          <w:bCs/>
          <w:sz w:val="28"/>
          <w:szCs w:val="28"/>
        </w:rPr>
        <w:t>PERMIT)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020"/>
        <w:gridCol w:w="1781"/>
        <w:gridCol w:w="2012"/>
      </w:tblGrid>
      <w:tr w:rsidR="004D4BBF" w:rsidRPr="00EE3F16" w:rsidTr="001E0E47">
        <w:trPr>
          <w:tblHeader/>
          <w:jc w:val="center"/>
        </w:trPr>
        <w:tc>
          <w:tcPr>
            <w:tcW w:w="1463" w:type="pct"/>
            <w:shd w:val="clear" w:color="auto" w:fill="D9D9D9"/>
            <w:vAlign w:val="center"/>
          </w:tcPr>
          <w:p w:rsidR="004D4BBF" w:rsidRPr="00EE3F16" w:rsidRDefault="004D4BBF" w:rsidP="001E0E47">
            <w:pPr>
              <w:jc w:val="center"/>
              <w:rPr>
                <w:b/>
                <w:bCs/>
                <w:szCs w:val="21"/>
              </w:rPr>
            </w:pPr>
            <w:r w:rsidRPr="00EE3F16">
              <w:rPr>
                <w:rFonts w:hint="eastAsia"/>
                <w:b/>
                <w:bCs/>
                <w:szCs w:val="21"/>
              </w:rPr>
              <w:t>字段</w:t>
            </w:r>
          </w:p>
        </w:tc>
        <w:tc>
          <w:tcPr>
            <w:tcW w:w="1229" w:type="pct"/>
            <w:shd w:val="clear" w:color="auto" w:fill="D9D9D9"/>
            <w:vAlign w:val="center"/>
          </w:tcPr>
          <w:p w:rsidR="004D4BBF" w:rsidRPr="00EE3F16" w:rsidRDefault="004D4BBF" w:rsidP="001E0E47">
            <w:pPr>
              <w:jc w:val="center"/>
              <w:rPr>
                <w:b/>
                <w:bCs/>
                <w:szCs w:val="21"/>
              </w:rPr>
            </w:pPr>
            <w:r w:rsidRPr="00EE3F16">
              <w:rPr>
                <w:rFonts w:hint="eastAsia"/>
                <w:b/>
                <w:bCs/>
                <w:szCs w:val="21"/>
              </w:rPr>
              <w:t>类型</w:t>
            </w:r>
          </w:p>
        </w:tc>
        <w:tc>
          <w:tcPr>
            <w:tcW w:w="1084" w:type="pct"/>
            <w:shd w:val="clear" w:color="auto" w:fill="D9D9D9"/>
            <w:vAlign w:val="center"/>
          </w:tcPr>
          <w:p w:rsidR="004D4BBF" w:rsidRPr="00EE3F16" w:rsidRDefault="004D4BBF" w:rsidP="001E0E47">
            <w:pPr>
              <w:jc w:val="center"/>
              <w:rPr>
                <w:b/>
                <w:bCs/>
                <w:szCs w:val="21"/>
              </w:rPr>
            </w:pPr>
            <w:r w:rsidRPr="00EE3F16">
              <w:rPr>
                <w:rFonts w:hint="eastAsia"/>
                <w:b/>
                <w:bCs/>
                <w:szCs w:val="21"/>
              </w:rPr>
              <w:t>显示内容</w:t>
            </w:r>
          </w:p>
        </w:tc>
        <w:tc>
          <w:tcPr>
            <w:tcW w:w="1224" w:type="pct"/>
            <w:shd w:val="clear" w:color="auto" w:fill="D9D9D9"/>
            <w:vAlign w:val="center"/>
          </w:tcPr>
          <w:p w:rsidR="004D4BBF" w:rsidRPr="00EE3F16" w:rsidRDefault="004D4BBF" w:rsidP="001E0E47">
            <w:pPr>
              <w:tabs>
                <w:tab w:val="left" w:pos="2095"/>
              </w:tabs>
              <w:jc w:val="center"/>
              <w:rPr>
                <w:b/>
                <w:bCs/>
                <w:szCs w:val="21"/>
              </w:rPr>
            </w:pPr>
            <w:r w:rsidRPr="00EE3F16">
              <w:rPr>
                <w:rFonts w:hint="eastAsia"/>
                <w:b/>
                <w:bCs/>
                <w:szCs w:val="21"/>
              </w:rPr>
              <w:t>说明</w:t>
            </w:r>
          </w:p>
        </w:tc>
      </w:tr>
      <w:tr w:rsidR="004D4BBF" w:rsidRPr="00EE3F16" w:rsidTr="001E0E47">
        <w:trPr>
          <w:tblHeader/>
          <w:jc w:val="center"/>
        </w:trPr>
        <w:tc>
          <w:tcPr>
            <w:tcW w:w="1463" w:type="pct"/>
            <w:vAlign w:val="center"/>
          </w:tcPr>
          <w:p w:rsidR="004D4BBF" w:rsidRPr="00EE3F16" w:rsidRDefault="004D4BBF" w:rsidP="001E0E47">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229" w:type="pct"/>
            <w:vAlign w:val="center"/>
          </w:tcPr>
          <w:p w:rsidR="004D4BBF" w:rsidRPr="00EE3F16" w:rsidRDefault="004D4BBF" w:rsidP="001E0E47">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4D4BBF" w:rsidRPr="00EE3F16" w:rsidRDefault="004D4BBF" w:rsidP="001E0E47">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1224" w:type="pct"/>
            <w:vAlign w:val="center"/>
          </w:tcPr>
          <w:p w:rsidR="004D4BBF" w:rsidRPr="00EE3F16" w:rsidRDefault="004D4BBF" w:rsidP="001E0E47">
            <w:pP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4D4BBF" w:rsidRPr="00EE3F16" w:rsidTr="001E0E47">
        <w:trPr>
          <w:tblHeader/>
          <w:jc w:val="center"/>
        </w:trPr>
        <w:tc>
          <w:tcPr>
            <w:tcW w:w="1463" w:type="pct"/>
            <w:vAlign w:val="center"/>
          </w:tcPr>
          <w:p w:rsidR="004D4BBF" w:rsidRPr="00EE3F16" w:rsidRDefault="004D4BBF" w:rsidP="001E0E4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1229" w:type="pct"/>
            <w:vAlign w:val="center"/>
          </w:tcPr>
          <w:p w:rsidR="004D4BBF" w:rsidRPr="00EE3F16" w:rsidRDefault="004D4BBF" w:rsidP="001E0E47">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4D4BBF" w:rsidRPr="00EE3F16" w:rsidRDefault="004D4BBF" w:rsidP="001E0E47">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224" w:type="pct"/>
            <w:vAlign w:val="center"/>
          </w:tcPr>
          <w:p w:rsidR="004D4BBF" w:rsidRPr="00EE3F16" w:rsidRDefault="004D4BBF" w:rsidP="001E0E47">
            <w:pPr>
              <w:rPr>
                <w:rFonts w:asciiTheme="minorEastAsia" w:eastAsiaTheme="minorEastAsia" w:hAnsiTheme="minorEastAsia"/>
                <w:snapToGrid w:val="0"/>
                <w:kern w:val="0"/>
                <w:szCs w:val="21"/>
              </w:rPr>
            </w:pPr>
          </w:p>
        </w:tc>
      </w:tr>
      <w:tr w:rsidR="004D4BBF" w:rsidRPr="00EE3F16" w:rsidTr="001E0E47">
        <w:trPr>
          <w:tblHeader/>
          <w:jc w:val="center"/>
        </w:trPr>
        <w:tc>
          <w:tcPr>
            <w:tcW w:w="1463" w:type="pct"/>
            <w:vAlign w:val="center"/>
          </w:tcPr>
          <w:p w:rsidR="004D4BBF" w:rsidRDefault="004D4BBF" w:rsidP="001E0E4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PER_</w:t>
            </w:r>
            <w:r>
              <w:rPr>
                <w:rFonts w:asciiTheme="minorEastAsia" w:eastAsiaTheme="minorEastAsia" w:hAnsiTheme="minorEastAsia" w:cs="Microsoft Sans Serif"/>
                <w:color w:val="000000"/>
                <w:szCs w:val="21"/>
              </w:rPr>
              <w:t>NO</w:t>
            </w:r>
          </w:p>
        </w:tc>
        <w:tc>
          <w:tcPr>
            <w:tcW w:w="1229" w:type="pct"/>
            <w:vAlign w:val="center"/>
          </w:tcPr>
          <w:p w:rsidR="004D4BBF" w:rsidRDefault="004D4BBF" w:rsidP="001E0E47">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4D4BBF" w:rsidRDefault="004D4BBF" w:rsidP="001E0E47">
            <w:pPr>
              <w:rPr>
                <w:rFonts w:asciiTheme="minorEastAsia" w:eastAsiaTheme="minorEastAsia" w:hAnsiTheme="minorEastAsia"/>
                <w:szCs w:val="21"/>
              </w:rPr>
            </w:pPr>
            <w:r w:rsidRPr="0005247F">
              <w:rPr>
                <w:rFonts w:asciiTheme="minorEastAsia" w:eastAsiaTheme="minorEastAsia" w:hAnsiTheme="minorEastAsia" w:hint="eastAsia"/>
                <w:szCs w:val="21"/>
              </w:rPr>
              <w:t>决定书编号</w:t>
            </w:r>
          </w:p>
        </w:tc>
        <w:tc>
          <w:tcPr>
            <w:tcW w:w="1224" w:type="pct"/>
            <w:vAlign w:val="center"/>
          </w:tcPr>
          <w:p w:rsidR="004D4BBF" w:rsidRPr="00EE3F16" w:rsidRDefault="004D4BBF" w:rsidP="001E0E47">
            <w:pPr>
              <w:rPr>
                <w:rFonts w:asciiTheme="minorEastAsia" w:eastAsiaTheme="minorEastAsia" w:hAnsiTheme="minorEastAsia"/>
                <w:snapToGrid w:val="0"/>
                <w:kern w:val="0"/>
                <w:szCs w:val="21"/>
              </w:rPr>
            </w:pPr>
          </w:p>
        </w:tc>
      </w:tr>
      <w:tr w:rsidR="004D4BBF" w:rsidRPr="00EE3F16" w:rsidTr="001E0E47">
        <w:trPr>
          <w:tblHeader/>
          <w:jc w:val="center"/>
        </w:trPr>
        <w:tc>
          <w:tcPr>
            <w:tcW w:w="1463" w:type="pct"/>
            <w:vAlign w:val="center"/>
          </w:tcPr>
          <w:p w:rsidR="004D4BBF" w:rsidRDefault="004D4BBF" w:rsidP="001E0E4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SIGN_DATE</w:t>
            </w:r>
          </w:p>
        </w:tc>
        <w:tc>
          <w:tcPr>
            <w:tcW w:w="1229" w:type="pct"/>
            <w:vAlign w:val="center"/>
          </w:tcPr>
          <w:p w:rsidR="004D4BBF" w:rsidRDefault="004D4BBF" w:rsidP="001E0E4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DATE</w:t>
            </w:r>
          </w:p>
        </w:tc>
        <w:tc>
          <w:tcPr>
            <w:tcW w:w="1084" w:type="pct"/>
            <w:vAlign w:val="center"/>
          </w:tcPr>
          <w:p w:rsidR="004D4BBF" w:rsidRDefault="004D4BBF" w:rsidP="001E0E47">
            <w:pPr>
              <w:rPr>
                <w:rFonts w:asciiTheme="minorEastAsia" w:eastAsiaTheme="minorEastAsia" w:hAnsiTheme="minorEastAsia"/>
                <w:szCs w:val="21"/>
              </w:rPr>
            </w:pPr>
            <w:r w:rsidRPr="0005247F">
              <w:rPr>
                <w:rFonts w:asciiTheme="minorEastAsia" w:eastAsiaTheme="minorEastAsia" w:hAnsiTheme="minorEastAsia" w:hint="eastAsia"/>
                <w:szCs w:val="21"/>
              </w:rPr>
              <w:t>签发时间</w:t>
            </w:r>
          </w:p>
        </w:tc>
        <w:tc>
          <w:tcPr>
            <w:tcW w:w="1224" w:type="pct"/>
            <w:vAlign w:val="center"/>
          </w:tcPr>
          <w:p w:rsidR="004D4BBF" w:rsidRPr="00EE3F16" w:rsidRDefault="004D4BBF" w:rsidP="001E0E47">
            <w:pPr>
              <w:rPr>
                <w:rFonts w:asciiTheme="minorEastAsia" w:eastAsiaTheme="minorEastAsia" w:hAnsiTheme="minorEastAsia"/>
                <w:snapToGrid w:val="0"/>
                <w:kern w:val="0"/>
                <w:szCs w:val="21"/>
              </w:rPr>
            </w:pPr>
          </w:p>
        </w:tc>
      </w:tr>
      <w:tr w:rsidR="004D4BBF" w:rsidRPr="00EE3F16" w:rsidTr="001E0E47">
        <w:trPr>
          <w:tblHeader/>
          <w:jc w:val="center"/>
        </w:trPr>
        <w:tc>
          <w:tcPr>
            <w:tcW w:w="1463" w:type="pct"/>
            <w:vAlign w:val="center"/>
          </w:tcPr>
          <w:p w:rsidR="004D4BBF" w:rsidRPr="00EE3F16" w:rsidRDefault="004D4BBF" w:rsidP="001E0E4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sidRPr="00EE3F16">
              <w:rPr>
                <w:rFonts w:asciiTheme="minorEastAsia" w:eastAsiaTheme="minorEastAsia" w:hAnsiTheme="minorEastAsia" w:cs="Microsoft Sans Serif"/>
                <w:color w:val="000000"/>
                <w:szCs w:val="21"/>
              </w:rPr>
              <w:t>_TYPE</w:t>
            </w:r>
          </w:p>
        </w:tc>
        <w:tc>
          <w:tcPr>
            <w:tcW w:w="1229" w:type="pct"/>
            <w:vAlign w:val="center"/>
          </w:tcPr>
          <w:p w:rsidR="004D4BBF" w:rsidRPr="00EE3F16" w:rsidRDefault="004D4BBF" w:rsidP="006850A4">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sidR="006850A4">
              <w:rPr>
                <w:rFonts w:asciiTheme="minorEastAsia" w:eastAsiaTheme="minorEastAsia" w:hAnsiTheme="minorEastAsia" w:cs="Microsoft Sans Serif"/>
                <w:color w:val="000000"/>
                <w:szCs w:val="21"/>
              </w:rPr>
              <w:t>200</w:t>
            </w:r>
            <w:r w:rsidRPr="00EE3F16">
              <w:rPr>
                <w:rFonts w:asciiTheme="minorEastAsia" w:eastAsiaTheme="minorEastAsia" w:hAnsiTheme="minorEastAsia" w:cs="Microsoft Sans Serif"/>
                <w:color w:val="000000"/>
                <w:szCs w:val="21"/>
              </w:rPr>
              <w:t>)</w:t>
            </w:r>
          </w:p>
        </w:tc>
        <w:tc>
          <w:tcPr>
            <w:tcW w:w="1084" w:type="pct"/>
            <w:vAlign w:val="center"/>
          </w:tcPr>
          <w:p w:rsidR="004D4BBF" w:rsidRPr="00EE3F16" w:rsidRDefault="006850A4" w:rsidP="001E0E47">
            <w:pPr>
              <w:rPr>
                <w:rFonts w:asciiTheme="minorEastAsia" w:eastAsiaTheme="minorEastAsia" w:hAnsiTheme="minorEastAsia" w:cs="Microsoft Sans Serif"/>
                <w:color w:val="000000"/>
                <w:szCs w:val="21"/>
              </w:rPr>
            </w:pPr>
            <w:r>
              <w:rPr>
                <w:rFonts w:asciiTheme="minorEastAsia" w:eastAsiaTheme="minorEastAsia" w:hAnsiTheme="minorEastAsia" w:cs="黑体" w:hint="eastAsia"/>
                <w:bCs/>
                <w:kern w:val="0"/>
                <w:szCs w:val="21"/>
              </w:rPr>
              <w:t>拒绝理由</w:t>
            </w:r>
          </w:p>
        </w:tc>
        <w:tc>
          <w:tcPr>
            <w:tcW w:w="1224" w:type="pct"/>
            <w:vAlign w:val="center"/>
          </w:tcPr>
          <w:p w:rsidR="004D4BBF" w:rsidRPr="00EE3F16" w:rsidRDefault="004D4BBF" w:rsidP="001E0E47">
            <w:pPr>
              <w:rPr>
                <w:rFonts w:asciiTheme="minorEastAsia" w:eastAsiaTheme="minorEastAsia" w:hAnsiTheme="minorEastAsia"/>
                <w:snapToGrid w:val="0"/>
                <w:kern w:val="0"/>
                <w:szCs w:val="21"/>
              </w:rPr>
            </w:pPr>
          </w:p>
        </w:tc>
      </w:tr>
      <w:tr w:rsidR="004D4BBF" w:rsidRPr="00EE3F16" w:rsidTr="001E0E47">
        <w:trPr>
          <w:tblHeader/>
          <w:jc w:val="center"/>
        </w:trPr>
        <w:tc>
          <w:tcPr>
            <w:tcW w:w="1463" w:type="pct"/>
            <w:vAlign w:val="center"/>
          </w:tcPr>
          <w:p w:rsidR="004D4BBF" w:rsidRPr="00EE3F16" w:rsidRDefault="004D4BBF" w:rsidP="001E0E4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REGION_USE</w:t>
            </w:r>
          </w:p>
        </w:tc>
        <w:tc>
          <w:tcPr>
            <w:tcW w:w="1229" w:type="pct"/>
            <w:vAlign w:val="center"/>
          </w:tcPr>
          <w:p w:rsidR="004D4BBF" w:rsidRPr="00EE3F16" w:rsidRDefault="004D4BBF" w:rsidP="006850A4">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sidR="006850A4">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color w:val="000000"/>
                <w:szCs w:val="21"/>
              </w:rPr>
              <w:t>00)</w:t>
            </w:r>
          </w:p>
        </w:tc>
        <w:tc>
          <w:tcPr>
            <w:tcW w:w="1084" w:type="pct"/>
            <w:vAlign w:val="center"/>
          </w:tcPr>
          <w:p w:rsidR="004D4BBF" w:rsidRPr="00EE3F16" w:rsidRDefault="006850A4" w:rsidP="001E0E47">
            <w:pPr>
              <w:rPr>
                <w:rFonts w:asciiTheme="minorEastAsia" w:eastAsiaTheme="minorEastAsia" w:hAnsiTheme="minorEastAsia" w:cs="Microsoft Sans Serif"/>
                <w:color w:val="000000"/>
                <w:szCs w:val="21"/>
              </w:rPr>
            </w:pPr>
            <w:r>
              <w:rPr>
                <w:rFonts w:asciiTheme="minorEastAsia" w:eastAsiaTheme="minorEastAsia" w:hAnsiTheme="minorEastAsia" w:cs="黑体"/>
                <w:bCs/>
                <w:kern w:val="0"/>
                <w:szCs w:val="21"/>
              </w:rPr>
              <w:t>拒绝</w:t>
            </w:r>
            <w:r>
              <w:rPr>
                <w:rFonts w:asciiTheme="minorEastAsia" w:eastAsiaTheme="minorEastAsia" w:hAnsiTheme="minorEastAsia" w:cs="黑体" w:hint="eastAsia"/>
                <w:bCs/>
                <w:kern w:val="0"/>
                <w:szCs w:val="21"/>
              </w:rPr>
              <w:t>法规</w:t>
            </w:r>
            <w:r>
              <w:rPr>
                <w:rFonts w:asciiTheme="minorEastAsia" w:eastAsiaTheme="minorEastAsia" w:hAnsiTheme="minorEastAsia" w:cs="黑体"/>
                <w:bCs/>
                <w:kern w:val="0"/>
                <w:szCs w:val="21"/>
              </w:rPr>
              <w:t>条文</w:t>
            </w:r>
          </w:p>
        </w:tc>
        <w:tc>
          <w:tcPr>
            <w:tcW w:w="1224" w:type="pct"/>
            <w:vAlign w:val="center"/>
          </w:tcPr>
          <w:p w:rsidR="004D4BBF" w:rsidRPr="00EE3F16" w:rsidRDefault="004D4BBF" w:rsidP="001E0E47">
            <w:pPr>
              <w:rPr>
                <w:rFonts w:asciiTheme="minorEastAsia" w:eastAsiaTheme="minorEastAsia" w:hAnsiTheme="minorEastAsia"/>
                <w:snapToGrid w:val="0"/>
                <w:kern w:val="0"/>
                <w:szCs w:val="21"/>
              </w:rPr>
            </w:pPr>
          </w:p>
        </w:tc>
      </w:tr>
      <w:tr w:rsidR="006850A4" w:rsidRPr="00EE3F16" w:rsidTr="001E0E47">
        <w:trPr>
          <w:tblHeader/>
          <w:jc w:val="center"/>
        </w:trPr>
        <w:tc>
          <w:tcPr>
            <w:tcW w:w="1463" w:type="pct"/>
            <w:vAlign w:val="center"/>
          </w:tcPr>
          <w:p w:rsidR="006850A4" w:rsidRDefault="006850A4" w:rsidP="001E0E47">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MEMO</w:t>
            </w:r>
          </w:p>
        </w:tc>
        <w:tc>
          <w:tcPr>
            <w:tcW w:w="1229" w:type="pct"/>
            <w:vAlign w:val="center"/>
          </w:tcPr>
          <w:p w:rsidR="006850A4" w:rsidRPr="00EE3F16" w:rsidRDefault="006850A4" w:rsidP="001E0E47">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color w:val="000000"/>
                <w:szCs w:val="21"/>
              </w:rPr>
              <w:t>00)</w:t>
            </w:r>
          </w:p>
        </w:tc>
        <w:tc>
          <w:tcPr>
            <w:tcW w:w="1084" w:type="pct"/>
            <w:vAlign w:val="center"/>
          </w:tcPr>
          <w:p w:rsidR="006850A4" w:rsidRDefault="006850A4" w:rsidP="001E0E47">
            <w:pPr>
              <w:rPr>
                <w:rFonts w:asciiTheme="minorEastAsia" w:eastAsiaTheme="minorEastAsia" w:hAnsiTheme="minorEastAsia" w:cs="黑体"/>
                <w:bCs/>
                <w:kern w:val="0"/>
                <w:szCs w:val="21"/>
              </w:rPr>
            </w:pPr>
            <w:r>
              <w:rPr>
                <w:rFonts w:asciiTheme="minorEastAsia" w:eastAsiaTheme="minorEastAsia" w:hAnsiTheme="minorEastAsia" w:cs="黑体" w:hint="eastAsia"/>
                <w:bCs/>
                <w:kern w:val="0"/>
                <w:szCs w:val="21"/>
              </w:rPr>
              <w:t>备注</w:t>
            </w:r>
          </w:p>
        </w:tc>
        <w:tc>
          <w:tcPr>
            <w:tcW w:w="1224" w:type="pct"/>
            <w:vAlign w:val="center"/>
          </w:tcPr>
          <w:p w:rsidR="006850A4" w:rsidRPr="00EE3F16" w:rsidRDefault="006850A4" w:rsidP="001E0E47">
            <w:pPr>
              <w:rPr>
                <w:rFonts w:asciiTheme="minorEastAsia" w:eastAsiaTheme="minorEastAsia" w:hAnsiTheme="minorEastAsia"/>
                <w:snapToGrid w:val="0"/>
                <w:kern w:val="0"/>
                <w:szCs w:val="21"/>
              </w:rPr>
            </w:pPr>
          </w:p>
        </w:tc>
      </w:tr>
    </w:tbl>
    <w:p w:rsidR="004D4BBF" w:rsidRPr="0005247F" w:rsidRDefault="004D4BBF" w:rsidP="004D4BBF">
      <w:r>
        <w:rPr>
          <w:rFonts w:asciiTheme="minorEastAsia" w:eastAsiaTheme="minorEastAsia" w:hAnsiTheme="minorEastAsia" w:cs="黑体" w:hint="eastAsia"/>
          <w:bCs/>
          <w:kern w:val="0"/>
          <w:szCs w:val="21"/>
        </w:rPr>
        <w:t xml:space="preserve"> </w:t>
      </w:r>
    </w:p>
    <w:p w:rsidR="00D64765" w:rsidRPr="00D64765" w:rsidRDefault="00D64765" w:rsidP="00D64765">
      <w:pPr>
        <w:keepNext/>
        <w:keepLines/>
        <w:numPr>
          <w:ilvl w:val="3"/>
          <w:numId w:val="3"/>
        </w:numPr>
        <w:tabs>
          <w:tab w:val="num" w:pos="1418"/>
          <w:tab w:val="num" w:pos="2276"/>
        </w:tabs>
        <w:spacing w:before="280" w:after="290" w:line="360" w:lineRule="auto"/>
        <w:ind w:left="2275" w:hanging="2133"/>
        <w:outlineLvl w:val="3"/>
        <w:rPr>
          <w:rFonts w:ascii="Arial" w:eastAsiaTheme="majorEastAsia" w:hAnsi="Arial" w:cstheme="minorBidi"/>
          <w:b/>
          <w:bCs/>
          <w:sz w:val="28"/>
          <w:szCs w:val="28"/>
        </w:rPr>
      </w:pPr>
      <w:r w:rsidRPr="00D64765">
        <w:rPr>
          <w:rFonts w:ascii="Arial" w:eastAsiaTheme="majorEastAsia" w:hAnsi="Arial" w:cstheme="minorBidi" w:hint="eastAsia"/>
          <w:b/>
          <w:bCs/>
          <w:sz w:val="28"/>
          <w:szCs w:val="28"/>
        </w:rPr>
        <w:t>船舶</w:t>
      </w:r>
      <w:r w:rsidRPr="00D64765">
        <w:rPr>
          <w:rFonts w:ascii="Arial" w:eastAsiaTheme="majorEastAsia" w:hAnsi="Arial" w:cstheme="minorBidi"/>
          <w:b/>
          <w:bCs/>
          <w:sz w:val="28"/>
          <w:szCs w:val="28"/>
        </w:rPr>
        <w:t>电台申请</w:t>
      </w:r>
      <w:r w:rsidRPr="00D64765">
        <w:rPr>
          <w:rFonts w:ascii="Arial" w:eastAsiaTheme="majorEastAsia" w:hAnsi="Arial" w:cstheme="minorBidi" w:hint="eastAsia"/>
          <w:b/>
          <w:bCs/>
          <w:sz w:val="28"/>
          <w:szCs w:val="28"/>
        </w:rPr>
        <w:t>表</w:t>
      </w:r>
      <w:r w:rsidRPr="00D64765">
        <w:rPr>
          <w:rFonts w:ascii="Arial" w:eastAsiaTheme="majorEastAsia" w:hAnsi="Arial" w:cstheme="minorBidi"/>
          <w:b/>
          <w:bCs/>
          <w:sz w:val="28"/>
          <w:szCs w:val="28"/>
        </w:rPr>
        <w:t>(WF_CALLSIGN_SHIP)</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020"/>
        <w:gridCol w:w="1781"/>
        <w:gridCol w:w="2012"/>
      </w:tblGrid>
      <w:tr w:rsidR="00D64765" w:rsidRPr="00EE3F16" w:rsidTr="00D64765">
        <w:trPr>
          <w:tblHeader/>
          <w:jc w:val="center"/>
        </w:trPr>
        <w:tc>
          <w:tcPr>
            <w:tcW w:w="1463" w:type="pct"/>
            <w:shd w:val="clear" w:color="auto" w:fill="D9D9D9"/>
            <w:vAlign w:val="center"/>
          </w:tcPr>
          <w:p w:rsidR="00D64765" w:rsidRPr="00EE3F16" w:rsidRDefault="00D64765" w:rsidP="00D64765">
            <w:pPr>
              <w:jc w:val="center"/>
              <w:rPr>
                <w:b/>
                <w:bCs/>
                <w:szCs w:val="21"/>
              </w:rPr>
            </w:pPr>
            <w:r w:rsidRPr="00EE3F16">
              <w:rPr>
                <w:rFonts w:hint="eastAsia"/>
                <w:b/>
                <w:bCs/>
                <w:szCs w:val="21"/>
              </w:rPr>
              <w:t>字段</w:t>
            </w:r>
          </w:p>
        </w:tc>
        <w:tc>
          <w:tcPr>
            <w:tcW w:w="1229" w:type="pct"/>
            <w:shd w:val="clear" w:color="auto" w:fill="D9D9D9"/>
            <w:vAlign w:val="center"/>
          </w:tcPr>
          <w:p w:rsidR="00D64765" w:rsidRPr="00EE3F16" w:rsidRDefault="00D64765" w:rsidP="00D64765">
            <w:pPr>
              <w:jc w:val="center"/>
              <w:rPr>
                <w:b/>
                <w:bCs/>
                <w:szCs w:val="21"/>
              </w:rPr>
            </w:pPr>
            <w:r w:rsidRPr="00EE3F16">
              <w:rPr>
                <w:rFonts w:hint="eastAsia"/>
                <w:b/>
                <w:bCs/>
                <w:szCs w:val="21"/>
              </w:rPr>
              <w:t>类型</w:t>
            </w:r>
          </w:p>
        </w:tc>
        <w:tc>
          <w:tcPr>
            <w:tcW w:w="1084" w:type="pct"/>
            <w:shd w:val="clear" w:color="auto" w:fill="D9D9D9"/>
            <w:vAlign w:val="center"/>
          </w:tcPr>
          <w:p w:rsidR="00D64765" w:rsidRPr="00EE3F16" w:rsidRDefault="00D64765" w:rsidP="00D64765">
            <w:pPr>
              <w:jc w:val="center"/>
              <w:rPr>
                <w:b/>
                <w:bCs/>
                <w:szCs w:val="21"/>
              </w:rPr>
            </w:pPr>
            <w:r w:rsidRPr="00EE3F16">
              <w:rPr>
                <w:rFonts w:hint="eastAsia"/>
                <w:b/>
                <w:bCs/>
                <w:szCs w:val="21"/>
              </w:rPr>
              <w:t>显示内容</w:t>
            </w:r>
          </w:p>
        </w:tc>
        <w:tc>
          <w:tcPr>
            <w:tcW w:w="1224" w:type="pct"/>
            <w:shd w:val="clear" w:color="auto" w:fill="D9D9D9"/>
            <w:vAlign w:val="center"/>
          </w:tcPr>
          <w:p w:rsidR="00D64765" w:rsidRPr="00EE3F16" w:rsidRDefault="00D64765" w:rsidP="00D64765">
            <w:pPr>
              <w:tabs>
                <w:tab w:val="left" w:pos="2095"/>
              </w:tabs>
              <w:jc w:val="center"/>
              <w:rPr>
                <w:b/>
                <w:bCs/>
                <w:szCs w:val="21"/>
              </w:rPr>
            </w:pPr>
            <w:r w:rsidRPr="00EE3F16">
              <w:rPr>
                <w:rFonts w:hint="eastAsia"/>
                <w:b/>
                <w:bCs/>
                <w:szCs w:val="21"/>
              </w:rPr>
              <w:t>说明</w:t>
            </w:r>
          </w:p>
        </w:tc>
      </w:tr>
      <w:tr w:rsidR="00D64765" w:rsidRPr="00EE3F16" w:rsidTr="00D64765">
        <w:trPr>
          <w:tblHeader/>
          <w:jc w:val="center"/>
        </w:trPr>
        <w:tc>
          <w:tcPr>
            <w:tcW w:w="1463" w:type="pct"/>
            <w:vAlign w:val="center"/>
          </w:tcPr>
          <w:p w:rsidR="00D64765" w:rsidRPr="00EE3F16" w:rsidRDefault="00D64765" w:rsidP="00D64765">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229" w:type="pct"/>
            <w:vAlign w:val="center"/>
          </w:tcPr>
          <w:p w:rsidR="00D64765" w:rsidRPr="00EE3F16" w:rsidRDefault="00D64765" w:rsidP="00D64765">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D64765" w:rsidRPr="00EE3F16" w:rsidRDefault="00D64765" w:rsidP="00D64765">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APP_DATE</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DATE</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申请</w:t>
            </w:r>
            <w:r w:rsidRPr="00CE5D3E">
              <w:rPr>
                <w:rFonts w:asciiTheme="minorEastAsia" w:eastAsiaTheme="minorEastAsia" w:hAnsiTheme="minorEastAsia" w:hint="eastAsia"/>
                <w:szCs w:val="21"/>
              </w:rPr>
              <w:t>时间</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DEPT</w:t>
            </w:r>
            <w:r>
              <w:rPr>
                <w:rFonts w:asciiTheme="minorEastAsia" w:eastAsiaTheme="minorEastAsia" w:hAnsiTheme="minorEastAsia" w:cs="Microsoft Sans Serif" w:hint="eastAsia"/>
                <w:color w:val="000000"/>
                <w:szCs w:val="21"/>
              </w:rPr>
              <w:t>_GUID</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36</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申请</w:t>
            </w:r>
            <w:r w:rsidRPr="00CE5D3E">
              <w:rPr>
                <w:rFonts w:asciiTheme="minorEastAsia" w:eastAsiaTheme="minorEastAsia" w:hAnsiTheme="minorEastAsia" w:hint="eastAsia"/>
                <w:szCs w:val="21"/>
              </w:rPr>
              <w:t>单位</w:t>
            </w:r>
            <w:r>
              <w:rPr>
                <w:rFonts w:asciiTheme="minorEastAsia" w:eastAsiaTheme="minorEastAsia" w:hAnsiTheme="minorEastAsia" w:hint="eastAsia"/>
                <w:szCs w:val="21"/>
              </w:rPr>
              <w:t>GUID</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SHIP</w:t>
            </w:r>
            <w:r>
              <w:rPr>
                <w:rFonts w:asciiTheme="minorEastAsia" w:eastAsiaTheme="minorEastAsia" w:hAnsiTheme="minorEastAsia" w:cs="Microsoft Sans Serif" w:hint="eastAsia"/>
                <w:color w:val="000000"/>
                <w:szCs w:val="21"/>
              </w:rPr>
              <w:t>_NAME</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80</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船舶名称</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SHIP_PORT</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80</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szCs w:val="21"/>
              </w:rPr>
              <w:t>船籍港</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SHIP_TYPE</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szCs w:val="21"/>
              </w:rPr>
              <w:t>船舶类型</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lastRenderedPageBreak/>
              <w:t>POWER</w:t>
            </w:r>
          </w:p>
        </w:tc>
        <w:tc>
          <w:tcPr>
            <w:tcW w:w="1229" w:type="pct"/>
            <w:vAlign w:val="center"/>
          </w:tcPr>
          <w:p w:rsidR="00D64765" w:rsidRDefault="00D64765" w:rsidP="00D64765">
            <w:pPr>
              <w:rPr>
                <w:rFonts w:asciiTheme="minorEastAsia" w:eastAsiaTheme="minorEastAsia" w:hAnsiTheme="minorEastAsia"/>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pPr>
              <w:rPr>
                <w:rFonts w:asciiTheme="minorEastAsia" w:eastAsiaTheme="minorEastAsia" w:hAnsiTheme="minorEastAsia"/>
                <w:szCs w:val="21"/>
              </w:rPr>
            </w:pPr>
            <w:r>
              <w:rPr>
                <w:rFonts w:asciiTheme="minorEastAsia" w:eastAsiaTheme="minorEastAsia" w:hAnsiTheme="minorEastAsia"/>
                <w:szCs w:val="21"/>
              </w:rPr>
              <w:t>吨位</w:t>
            </w:r>
            <w:r>
              <w:rPr>
                <w:rFonts w:asciiTheme="minorEastAsia" w:eastAsiaTheme="minorEastAsia" w:hAnsiTheme="minorEastAsia" w:hint="eastAsia"/>
                <w:szCs w:val="21"/>
              </w:rPr>
              <w:t>/马力</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MEMO</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1000</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备注</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bl>
    <w:p w:rsidR="00D64765" w:rsidRPr="00D64765" w:rsidRDefault="00D64765" w:rsidP="00D64765">
      <w:pPr>
        <w:rPr>
          <w:rFonts w:asciiTheme="majorEastAsia" w:eastAsiaTheme="majorEastAsia" w:hAnsiTheme="majorEastAsia" w:cstheme="minorBidi"/>
          <w:b/>
          <w:bCs/>
          <w:sz w:val="28"/>
          <w:szCs w:val="28"/>
        </w:rPr>
      </w:pPr>
    </w:p>
    <w:p w:rsidR="00D64765" w:rsidRPr="00D64765" w:rsidRDefault="009E320E" w:rsidP="00D64765">
      <w:pPr>
        <w:keepNext/>
        <w:keepLines/>
        <w:numPr>
          <w:ilvl w:val="3"/>
          <w:numId w:val="3"/>
        </w:numPr>
        <w:tabs>
          <w:tab w:val="num" w:pos="1418"/>
          <w:tab w:val="num" w:pos="2276"/>
        </w:tabs>
        <w:spacing w:before="280" w:after="290" w:line="360" w:lineRule="auto"/>
        <w:ind w:left="2275" w:hanging="2133"/>
        <w:outlineLvl w:val="3"/>
        <w:rPr>
          <w:rFonts w:ascii="Arial" w:eastAsiaTheme="majorEastAsia" w:hAnsi="Arial" w:cstheme="minorBidi"/>
          <w:b/>
          <w:bCs/>
          <w:sz w:val="28"/>
          <w:szCs w:val="28"/>
        </w:rPr>
      </w:pPr>
      <w:r>
        <w:rPr>
          <w:rFonts w:ascii="Arial" w:eastAsiaTheme="majorEastAsia" w:hAnsi="Arial" w:cstheme="minorBidi"/>
          <w:b/>
          <w:bCs/>
          <w:sz w:val="28"/>
          <w:szCs w:val="28"/>
        </w:rPr>
        <w:t>设备进关申报</w:t>
      </w:r>
      <w:r w:rsidR="00D64765" w:rsidRPr="00D64765">
        <w:rPr>
          <w:rFonts w:ascii="Arial" w:eastAsiaTheme="majorEastAsia" w:hAnsi="Arial" w:cstheme="minorBidi" w:hint="eastAsia"/>
          <w:b/>
          <w:bCs/>
          <w:sz w:val="28"/>
          <w:szCs w:val="28"/>
        </w:rPr>
        <w:t>表</w:t>
      </w:r>
      <w:r w:rsidR="00D64765" w:rsidRPr="00D64765">
        <w:rPr>
          <w:rFonts w:ascii="Arial" w:eastAsiaTheme="majorEastAsia" w:hAnsi="Arial" w:cstheme="minorBidi"/>
          <w:b/>
          <w:bCs/>
          <w:sz w:val="28"/>
          <w:szCs w:val="28"/>
        </w:rPr>
        <w:t>(WF_</w:t>
      </w:r>
      <w:r w:rsidR="00D64765">
        <w:rPr>
          <w:rFonts w:ascii="Arial" w:eastAsiaTheme="majorEastAsia" w:hAnsi="Arial" w:cstheme="minorBidi"/>
          <w:b/>
          <w:bCs/>
          <w:sz w:val="28"/>
          <w:szCs w:val="28"/>
        </w:rPr>
        <w:t>IMPORT</w:t>
      </w:r>
      <w:r w:rsidR="00D64765" w:rsidRPr="00D64765">
        <w:rPr>
          <w:rFonts w:ascii="Arial" w:eastAsiaTheme="majorEastAsia" w:hAnsi="Arial" w:cstheme="minorBidi"/>
          <w:b/>
          <w:bCs/>
          <w:sz w:val="28"/>
          <w:szCs w:val="28"/>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020"/>
        <w:gridCol w:w="1781"/>
        <w:gridCol w:w="2012"/>
      </w:tblGrid>
      <w:tr w:rsidR="00D64765" w:rsidRPr="00EE3F16" w:rsidTr="00D64765">
        <w:trPr>
          <w:tblHeader/>
          <w:jc w:val="center"/>
        </w:trPr>
        <w:tc>
          <w:tcPr>
            <w:tcW w:w="1463" w:type="pct"/>
            <w:shd w:val="clear" w:color="auto" w:fill="D9D9D9"/>
            <w:vAlign w:val="center"/>
          </w:tcPr>
          <w:p w:rsidR="00D64765" w:rsidRPr="00EE3F16" w:rsidRDefault="00D64765" w:rsidP="00D64765">
            <w:pPr>
              <w:jc w:val="center"/>
              <w:rPr>
                <w:b/>
                <w:bCs/>
                <w:szCs w:val="21"/>
              </w:rPr>
            </w:pPr>
            <w:r w:rsidRPr="00EE3F16">
              <w:rPr>
                <w:rFonts w:hint="eastAsia"/>
                <w:b/>
                <w:bCs/>
                <w:szCs w:val="21"/>
              </w:rPr>
              <w:t>字段</w:t>
            </w:r>
          </w:p>
        </w:tc>
        <w:tc>
          <w:tcPr>
            <w:tcW w:w="1229" w:type="pct"/>
            <w:shd w:val="clear" w:color="auto" w:fill="D9D9D9"/>
            <w:vAlign w:val="center"/>
          </w:tcPr>
          <w:p w:rsidR="00D64765" w:rsidRPr="00EE3F16" w:rsidRDefault="00D64765" w:rsidP="00D64765">
            <w:pPr>
              <w:jc w:val="center"/>
              <w:rPr>
                <w:b/>
                <w:bCs/>
                <w:szCs w:val="21"/>
              </w:rPr>
            </w:pPr>
            <w:r w:rsidRPr="00EE3F16">
              <w:rPr>
                <w:rFonts w:hint="eastAsia"/>
                <w:b/>
                <w:bCs/>
                <w:szCs w:val="21"/>
              </w:rPr>
              <w:t>类型</w:t>
            </w:r>
          </w:p>
        </w:tc>
        <w:tc>
          <w:tcPr>
            <w:tcW w:w="1084" w:type="pct"/>
            <w:shd w:val="clear" w:color="auto" w:fill="D9D9D9"/>
            <w:vAlign w:val="center"/>
          </w:tcPr>
          <w:p w:rsidR="00D64765" w:rsidRPr="00EE3F16" w:rsidRDefault="00D64765" w:rsidP="00D64765">
            <w:pPr>
              <w:jc w:val="center"/>
              <w:rPr>
                <w:b/>
                <w:bCs/>
                <w:szCs w:val="21"/>
              </w:rPr>
            </w:pPr>
            <w:r w:rsidRPr="00EE3F16">
              <w:rPr>
                <w:rFonts w:hint="eastAsia"/>
                <w:b/>
                <w:bCs/>
                <w:szCs w:val="21"/>
              </w:rPr>
              <w:t>显示内容</w:t>
            </w:r>
          </w:p>
        </w:tc>
        <w:tc>
          <w:tcPr>
            <w:tcW w:w="1224" w:type="pct"/>
            <w:shd w:val="clear" w:color="auto" w:fill="D9D9D9"/>
            <w:vAlign w:val="center"/>
          </w:tcPr>
          <w:p w:rsidR="00D64765" w:rsidRPr="00EE3F16" w:rsidRDefault="00D64765" w:rsidP="00D64765">
            <w:pPr>
              <w:tabs>
                <w:tab w:val="left" w:pos="2095"/>
              </w:tabs>
              <w:jc w:val="center"/>
              <w:rPr>
                <w:b/>
                <w:bCs/>
                <w:szCs w:val="21"/>
              </w:rPr>
            </w:pPr>
            <w:r w:rsidRPr="00EE3F16">
              <w:rPr>
                <w:rFonts w:hint="eastAsia"/>
                <w:b/>
                <w:bCs/>
                <w:szCs w:val="21"/>
              </w:rPr>
              <w:t>说明</w:t>
            </w:r>
          </w:p>
        </w:tc>
      </w:tr>
      <w:tr w:rsidR="00D64765" w:rsidRPr="00EE3F16" w:rsidTr="00D64765">
        <w:trPr>
          <w:tblHeader/>
          <w:jc w:val="center"/>
        </w:trPr>
        <w:tc>
          <w:tcPr>
            <w:tcW w:w="1463" w:type="pct"/>
            <w:vAlign w:val="center"/>
          </w:tcPr>
          <w:p w:rsidR="00D64765" w:rsidRPr="00EE3F16" w:rsidRDefault="00D64765" w:rsidP="00D64765">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229" w:type="pct"/>
            <w:vAlign w:val="center"/>
          </w:tcPr>
          <w:p w:rsidR="00D64765" w:rsidRPr="00EE3F16" w:rsidRDefault="00D64765" w:rsidP="00D64765">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D64765" w:rsidRPr="00EE3F16" w:rsidRDefault="00D64765" w:rsidP="00D64765">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APP_DATE</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DATE</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申请</w:t>
            </w:r>
            <w:r w:rsidRPr="00CE5D3E">
              <w:rPr>
                <w:rFonts w:asciiTheme="minorEastAsia" w:eastAsiaTheme="minorEastAsia" w:hAnsiTheme="minorEastAsia" w:hint="eastAsia"/>
                <w:szCs w:val="21"/>
              </w:rPr>
              <w:t>时间</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DEPT</w:t>
            </w:r>
            <w:r>
              <w:rPr>
                <w:rFonts w:asciiTheme="minorEastAsia" w:eastAsiaTheme="minorEastAsia" w:hAnsiTheme="minorEastAsia" w:cs="Microsoft Sans Serif" w:hint="eastAsia"/>
                <w:color w:val="000000"/>
                <w:szCs w:val="21"/>
              </w:rPr>
              <w:t>_GUID</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36</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申请</w:t>
            </w:r>
            <w:r w:rsidRPr="00CE5D3E">
              <w:rPr>
                <w:rFonts w:asciiTheme="minorEastAsia" w:eastAsiaTheme="minorEastAsia" w:hAnsiTheme="minorEastAsia" w:hint="eastAsia"/>
                <w:szCs w:val="21"/>
              </w:rPr>
              <w:t>单位</w:t>
            </w:r>
            <w:r>
              <w:rPr>
                <w:rFonts w:asciiTheme="minorEastAsia" w:eastAsiaTheme="minorEastAsia" w:hAnsiTheme="minorEastAsia" w:hint="eastAsia"/>
                <w:szCs w:val="21"/>
              </w:rPr>
              <w:t>GUID</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ARR_DATE</w:t>
            </w:r>
          </w:p>
        </w:tc>
        <w:tc>
          <w:tcPr>
            <w:tcW w:w="1229" w:type="pct"/>
            <w:vAlign w:val="center"/>
          </w:tcPr>
          <w:p w:rsidR="00D64765" w:rsidRPr="00EE3F16"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DATE</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hint="eastAsia"/>
              </w:rPr>
              <w:t>到货时间</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CUST_DATE</w:t>
            </w:r>
          </w:p>
        </w:tc>
        <w:tc>
          <w:tcPr>
            <w:tcW w:w="1229" w:type="pct"/>
            <w:vAlign w:val="center"/>
          </w:tcPr>
          <w:p w:rsidR="00D64765" w:rsidRPr="00EE3F16"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DATE</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hint="eastAsia"/>
              </w:rPr>
              <w:t>出关时间</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ISALL</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hint="eastAsia"/>
              </w:rPr>
              <w:t>是否分批到货</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CONTRACTNO</w:t>
            </w:r>
          </w:p>
        </w:tc>
        <w:tc>
          <w:tcPr>
            <w:tcW w:w="1229" w:type="pct"/>
            <w:vAlign w:val="center"/>
          </w:tcPr>
          <w:p w:rsidR="00D64765" w:rsidRDefault="00D64765" w:rsidP="00D64765">
            <w:pPr>
              <w:rPr>
                <w:rFonts w:asciiTheme="minorEastAsia" w:eastAsiaTheme="minorEastAsia" w:hAnsiTheme="minorEastAsia"/>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pPr>
              <w:rPr>
                <w:rFonts w:asciiTheme="minorEastAsia" w:eastAsiaTheme="minorEastAsia" w:hAnsiTheme="minorEastAsia"/>
                <w:szCs w:val="21"/>
              </w:rPr>
            </w:pPr>
            <w:r>
              <w:rPr>
                <w:rFonts w:hint="eastAsia"/>
              </w:rPr>
              <w:t>合同号</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SIGN_CHN</w:t>
            </w:r>
          </w:p>
        </w:tc>
        <w:tc>
          <w:tcPr>
            <w:tcW w:w="1229" w:type="pct"/>
            <w:vAlign w:val="center"/>
          </w:tcPr>
          <w:p w:rsidR="00D64765"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120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中方签合同单位</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CUST_</w:t>
            </w:r>
            <w:r>
              <w:rPr>
                <w:rFonts w:asciiTheme="minorEastAsia" w:eastAsiaTheme="minorEastAsia" w:hAnsiTheme="minorEastAsia" w:cs="Microsoft Sans Serif"/>
                <w:color w:val="000000"/>
                <w:szCs w:val="21"/>
              </w:rPr>
              <w:t>ARR</w:t>
            </w:r>
          </w:p>
        </w:tc>
        <w:tc>
          <w:tcPr>
            <w:tcW w:w="1229" w:type="pct"/>
            <w:vAlign w:val="center"/>
          </w:tcPr>
          <w:p w:rsidR="00D64765"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40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到货海关</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SIGN_OUT</w:t>
            </w:r>
          </w:p>
        </w:tc>
        <w:tc>
          <w:tcPr>
            <w:tcW w:w="1229" w:type="pct"/>
            <w:vAlign w:val="center"/>
          </w:tcPr>
          <w:p w:rsidR="00D64765" w:rsidRPr="00EE3F16" w:rsidRDefault="009E320E"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外方签合同单位</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DELI_COUN</w:t>
            </w:r>
          </w:p>
        </w:tc>
        <w:tc>
          <w:tcPr>
            <w:tcW w:w="1229" w:type="pct"/>
            <w:vAlign w:val="center"/>
          </w:tcPr>
          <w:p w:rsidR="00D64765"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40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发货国家</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TMP_IN</w:t>
            </w:r>
          </w:p>
        </w:tc>
        <w:tc>
          <w:tcPr>
            <w:tcW w:w="1229" w:type="pct"/>
            <w:vAlign w:val="center"/>
          </w:tcPr>
          <w:p w:rsidR="00D64765" w:rsidRPr="00EE3F16" w:rsidRDefault="009E320E"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是否临时进关</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USE_INCHN</w:t>
            </w:r>
          </w:p>
        </w:tc>
        <w:tc>
          <w:tcPr>
            <w:tcW w:w="1229" w:type="pct"/>
            <w:vAlign w:val="center"/>
          </w:tcPr>
          <w:p w:rsidR="00D64765"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是否在中国境内使用</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TECH_</w:t>
            </w:r>
            <w:r>
              <w:rPr>
                <w:rFonts w:asciiTheme="minorEastAsia" w:eastAsiaTheme="minorEastAsia" w:hAnsiTheme="minorEastAsia" w:cs="Microsoft Sans Serif"/>
                <w:color w:val="000000"/>
                <w:szCs w:val="21"/>
              </w:rPr>
              <w:t>STATE</w:t>
            </w:r>
          </w:p>
        </w:tc>
        <w:tc>
          <w:tcPr>
            <w:tcW w:w="1229" w:type="pct"/>
            <w:vAlign w:val="center"/>
          </w:tcPr>
          <w:p w:rsidR="00D64765"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技术状态</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Default="009E320E"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hint="eastAsia"/>
                <w:color w:val="000000"/>
                <w:szCs w:val="21"/>
              </w:rPr>
              <w:t>PURPOSE</w:t>
            </w:r>
          </w:p>
        </w:tc>
        <w:tc>
          <w:tcPr>
            <w:tcW w:w="1229" w:type="pct"/>
            <w:vAlign w:val="center"/>
          </w:tcPr>
          <w:p w:rsidR="00D64765" w:rsidRPr="00EE3F16" w:rsidRDefault="009E320E"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80</w:t>
            </w:r>
            <w:r w:rsidRPr="00EE3F16">
              <w:rPr>
                <w:rFonts w:asciiTheme="minorEastAsia" w:eastAsiaTheme="minorEastAsia" w:hAnsiTheme="minorEastAsia" w:cs="Microsoft Sans Serif"/>
                <w:color w:val="000000"/>
                <w:szCs w:val="21"/>
              </w:rPr>
              <w:t>)</w:t>
            </w:r>
          </w:p>
        </w:tc>
        <w:tc>
          <w:tcPr>
            <w:tcW w:w="1084" w:type="pct"/>
            <w:vAlign w:val="center"/>
          </w:tcPr>
          <w:p w:rsidR="00D64765" w:rsidRDefault="00D64765" w:rsidP="00D64765">
            <w:r>
              <w:rPr>
                <w:rFonts w:hint="eastAsia"/>
              </w:rPr>
              <w:t>用途</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r w:rsidR="00D64765" w:rsidRPr="00EE3F16" w:rsidTr="00D64765">
        <w:trPr>
          <w:tblHeader/>
          <w:jc w:val="center"/>
        </w:trPr>
        <w:tc>
          <w:tcPr>
            <w:tcW w:w="1463" w:type="pct"/>
            <w:vAlign w:val="center"/>
          </w:tcPr>
          <w:p w:rsidR="00D64765" w:rsidRPr="00EE3F16" w:rsidRDefault="00D64765" w:rsidP="00D64765">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MEMO</w:t>
            </w:r>
          </w:p>
        </w:tc>
        <w:tc>
          <w:tcPr>
            <w:tcW w:w="1229"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1000</w:t>
            </w:r>
            <w:r w:rsidRPr="00EE3F16">
              <w:rPr>
                <w:rFonts w:asciiTheme="minorEastAsia" w:eastAsiaTheme="minorEastAsia" w:hAnsiTheme="minorEastAsia" w:cs="Microsoft Sans Serif"/>
                <w:color w:val="000000"/>
                <w:szCs w:val="21"/>
              </w:rPr>
              <w:t>)</w:t>
            </w:r>
          </w:p>
        </w:tc>
        <w:tc>
          <w:tcPr>
            <w:tcW w:w="1084" w:type="pct"/>
            <w:vAlign w:val="center"/>
          </w:tcPr>
          <w:p w:rsidR="00D64765" w:rsidRPr="00EE3F16" w:rsidRDefault="00D64765" w:rsidP="00D64765">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备注</w:t>
            </w:r>
          </w:p>
        </w:tc>
        <w:tc>
          <w:tcPr>
            <w:tcW w:w="1224" w:type="pct"/>
            <w:vAlign w:val="center"/>
          </w:tcPr>
          <w:p w:rsidR="00D64765" w:rsidRPr="00EE3F16" w:rsidRDefault="00D64765" w:rsidP="00D64765">
            <w:pPr>
              <w:rPr>
                <w:rFonts w:asciiTheme="minorEastAsia" w:eastAsiaTheme="minorEastAsia" w:hAnsiTheme="minorEastAsia"/>
                <w:snapToGrid w:val="0"/>
                <w:kern w:val="0"/>
                <w:szCs w:val="21"/>
              </w:rPr>
            </w:pPr>
          </w:p>
        </w:tc>
      </w:tr>
    </w:tbl>
    <w:p w:rsidR="009E320E" w:rsidRPr="009E320E" w:rsidRDefault="009E320E" w:rsidP="009E320E">
      <w:pPr>
        <w:pStyle w:val="40"/>
        <w:rPr>
          <w:rFonts w:ascii="Arial" w:hAnsi="Arial"/>
        </w:rPr>
      </w:pPr>
      <w:r w:rsidRPr="009E320E">
        <w:rPr>
          <w:rFonts w:ascii="Arial" w:hAnsi="Arial" w:hint="eastAsia"/>
        </w:rPr>
        <w:t>设备进关申报</w:t>
      </w:r>
      <w:r>
        <w:rPr>
          <w:rFonts w:ascii="Arial" w:hAnsi="Arial" w:hint="eastAsia"/>
        </w:rPr>
        <w:t>具体</w:t>
      </w:r>
      <w:r>
        <w:rPr>
          <w:rFonts w:ascii="Arial" w:hAnsi="Arial"/>
        </w:rPr>
        <w:t>设备</w:t>
      </w:r>
      <w:r w:rsidRPr="009E320E">
        <w:rPr>
          <w:rFonts w:ascii="Arial" w:hAnsi="Arial" w:hint="eastAsia"/>
        </w:rPr>
        <w:t>表</w:t>
      </w:r>
      <w:r w:rsidRPr="009E320E">
        <w:rPr>
          <w:rFonts w:ascii="Arial" w:hAnsi="Arial"/>
        </w:rPr>
        <w:t>(WF_IMPORT</w:t>
      </w:r>
      <w:r>
        <w:rPr>
          <w:rFonts w:ascii="Arial" w:hAnsi="Arial" w:hint="eastAsia"/>
        </w:rPr>
        <w:t>_EQUIP</w:t>
      </w:r>
      <w:r w:rsidRPr="009E320E">
        <w:rPr>
          <w:rFonts w:ascii="Arial" w:hAnsi="Arial"/>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020"/>
        <w:gridCol w:w="1781"/>
        <w:gridCol w:w="2012"/>
      </w:tblGrid>
      <w:tr w:rsidR="009E320E" w:rsidRPr="00EE3F16" w:rsidTr="0005247F">
        <w:trPr>
          <w:tblHeader/>
          <w:jc w:val="center"/>
        </w:trPr>
        <w:tc>
          <w:tcPr>
            <w:tcW w:w="1463" w:type="pct"/>
            <w:shd w:val="clear" w:color="auto" w:fill="D9D9D9"/>
            <w:vAlign w:val="center"/>
          </w:tcPr>
          <w:p w:rsidR="009E320E" w:rsidRPr="00EE3F16" w:rsidRDefault="009E320E" w:rsidP="0005247F">
            <w:pPr>
              <w:jc w:val="center"/>
              <w:rPr>
                <w:b/>
                <w:bCs/>
                <w:szCs w:val="21"/>
              </w:rPr>
            </w:pPr>
            <w:r w:rsidRPr="00EE3F16">
              <w:rPr>
                <w:rFonts w:hint="eastAsia"/>
                <w:b/>
                <w:bCs/>
                <w:szCs w:val="21"/>
              </w:rPr>
              <w:t>字段</w:t>
            </w:r>
          </w:p>
        </w:tc>
        <w:tc>
          <w:tcPr>
            <w:tcW w:w="1229" w:type="pct"/>
            <w:shd w:val="clear" w:color="auto" w:fill="D9D9D9"/>
            <w:vAlign w:val="center"/>
          </w:tcPr>
          <w:p w:rsidR="009E320E" w:rsidRPr="00EE3F16" w:rsidRDefault="009E320E" w:rsidP="0005247F">
            <w:pPr>
              <w:jc w:val="center"/>
              <w:rPr>
                <w:b/>
                <w:bCs/>
                <w:szCs w:val="21"/>
              </w:rPr>
            </w:pPr>
            <w:r w:rsidRPr="00EE3F16">
              <w:rPr>
                <w:rFonts w:hint="eastAsia"/>
                <w:b/>
                <w:bCs/>
                <w:szCs w:val="21"/>
              </w:rPr>
              <w:t>类型</w:t>
            </w:r>
          </w:p>
        </w:tc>
        <w:tc>
          <w:tcPr>
            <w:tcW w:w="1084" w:type="pct"/>
            <w:shd w:val="clear" w:color="auto" w:fill="D9D9D9"/>
            <w:vAlign w:val="center"/>
          </w:tcPr>
          <w:p w:rsidR="009E320E" w:rsidRPr="00EE3F16" w:rsidRDefault="009E320E" w:rsidP="0005247F">
            <w:pPr>
              <w:jc w:val="center"/>
              <w:rPr>
                <w:b/>
                <w:bCs/>
                <w:szCs w:val="21"/>
              </w:rPr>
            </w:pPr>
            <w:r w:rsidRPr="00EE3F16">
              <w:rPr>
                <w:rFonts w:hint="eastAsia"/>
                <w:b/>
                <w:bCs/>
                <w:szCs w:val="21"/>
              </w:rPr>
              <w:t>显示内容</w:t>
            </w:r>
          </w:p>
        </w:tc>
        <w:tc>
          <w:tcPr>
            <w:tcW w:w="1224" w:type="pct"/>
            <w:shd w:val="clear" w:color="auto" w:fill="D9D9D9"/>
            <w:vAlign w:val="center"/>
          </w:tcPr>
          <w:p w:rsidR="009E320E" w:rsidRPr="00EE3F16" w:rsidRDefault="009E320E" w:rsidP="0005247F">
            <w:pPr>
              <w:tabs>
                <w:tab w:val="left" w:pos="2095"/>
              </w:tabs>
              <w:jc w:val="center"/>
              <w:rPr>
                <w:b/>
                <w:bCs/>
                <w:szCs w:val="21"/>
              </w:rPr>
            </w:pPr>
            <w:r w:rsidRPr="00EE3F16">
              <w:rPr>
                <w:rFonts w:hint="eastAsia"/>
                <w:b/>
                <w:bCs/>
                <w:szCs w:val="21"/>
              </w:rPr>
              <w:t>说明</w:t>
            </w:r>
          </w:p>
        </w:tc>
      </w:tr>
      <w:tr w:rsidR="009E320E" w:rsidRPr="00EE3F16" w:rsidTr="0005247F">
        <w:trPr>
          <w:tblHeader/>
          <w:jc w:val="center"/>
        </w:trPr>
        <w:tc>
          <w:tcPr>
            <w:tcW w:w="1463" w:type="pct"/>
            <w:vAlign w:val="center"/>
          </w:tcPr>
          <w:p w:rsidR="009E320E" w:rsidRPr="00EE3F16" w:rsidRDefault="009E320E" w:rsidP="0005247F">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229" w:type="pct"/>
            <w:vAlign w:val="center"/>
          </w:tcPr>
          <w:p w:rsidR="009E320E" w:rsidRPr="00EE3F16" w:rsidRDefault="009E320E" w:rsidP="0005247F">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9E320E" w:rsidRPr="00EE3F16" w:rsidRDefault="009E320E" w:rsidP="0005247F">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9E320E" w:rsidRPr="00EE3F16" w:rsidTr="0005247F">
        <w:trPr>
          <w:tblHeader/>
          <w:jc w:val="center"/>
        </w:trPr>
        <w:tc>
          <w:tcPr>
            <w:tcW w:w="1463" w:type="pct"/>
            <w:vAlign w:val="center"/>
          </w:tcPr>
          <w:p w:rsidR="009E320E" w:rsidRPr="00EE3F16" w:rsidRDefault="009E320E" w:rsidP="009E320E">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w:t>
            </w:r>
            <w:r>
              <w:rPr>
                <w:rFonts w:asciiTheme="minorEastAsia" w:eastAsiaTheme="minorEastAsia" w:hAnsiTheme="minorEastAsia" w:cs="Microsoft Sans Serif"/>
                <w:color w:val="000000"/>
                <w:szCs w:val="21"/>
              </w:rPr>
              <w:t>GUID</w:t>
            </w:r>
          </w:p>
        </w:tc>
        <w:tc>
          <w:tcPr>
            <w:tcW w:w="1229" w:type="pct"/>
            <w:vAlign w:val="center"/>
          </w:tcPr>
          <w:p w:rsidR="009E320E" w:rsidRPr="00EE3F16" w:rsidRDefault="009E320E" w:rsidP="0005247F">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受理GUID</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r w:rsidR="009E320E" w:rsidRPr="00EE3F16" w:rsidTr="0005247F">
        <w:trPr>
          <w:tblHeader/>
          <w:jc w:val="center"/>
        </w:trPr>
        <w:tc>
          <w:tcPr>
            <w:tcW w:w="1463"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MANU</w:t>
            </w:r>
          </w:p>
        </w:tc>
        <w:tc>
          <w:tcPr>
            <w:tcW w:w="1229" w:type="pct"/>
            <w:vAlign w:val="center"/>
          </w:tcPr>
          <w:p w:rsidR="009E320E"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120</w:t>
            </w:r>
            <w:r w:rsidRPr="00EE3F16">
              <w:rPr>
                <w:rFonts w:asciiTheme="minorEastAsia" w:eastAsiaTheme="minorEastAsia" w:hAnsiTheme="minorEastAsia" w:cs="Microsoft Sans Serif"/>
                <w:color w:val="000000"/>
                <w:szCs w:val="21"/>
              </w:rPr>
              <w:t>)</w:t>
            </w:r>
          </w:p>
        </w:tc>
        <w:tc>
          <w:tcPr>
            <w:tcW w:w="1084"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hint="eastAsia"/>
              </w:rPr>
              <w:t>生产厂商</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r w:rsidR="009E320E" w:rsidRPr="00EE3F16" w:rsidTr="0005247F">
        <w:trPr>
          <w:tblHeader/>
          <w:jc w:val="center"/>
        </w:trPr>
        <w:tc>
          <w:tcPr>
            <w:tcW w:w="1463"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GOODS_NAME</w:t>
            </w:r>
          </w:p>
        </w:tc>
        <w:tc>
          <w:tcPr>
            <w:tcW w:w="1229" w:type="pct"/>
            <w:vAlign w:val="center"/>
          </w:tcPr>
          <w:p w:rsidR="009E320E"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120</w:t>
            </w:r>
            <w:r w:rsidRPr="00EE3F16">
              <w:rPr>
                <w:rFonts w:asciiTheme="minorEastAsia" w:eastAsiaTheme="minorEastAsia" w:hAnsiTheme="minorEastAsia" w:cs="Microsoft Sans Serif"/>
                <w:color w:val="000000"/>
                <w:szCs w:val="21"/>
              </w:rPr>
              <w:t>)</w:t>
            </w:r>
          </w:p>
        </w:tc>
        <w:tc>
          <w:tcPr>
            <w:tcW w:w="1084"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hint="eastAsia"/>
              </w:rPr>
              <w:t>商品名称</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r w:rsidR="009E320E" w:rsidRPr="00EE3F16" w:rsidTr="0005247F">
        <w:trPr>
          <w:tblHeader/>
          <w:jc w:val="center"/>
        </w:trPr>
        <w:tc>
          <w:tcPr>
            <w:tcW w:w="1463"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MODEL</w:t>
            </w:r>
          </w:p>
        </w:tc>
        <w:tc>
          <w:tcPr>
            <w:tcW w:w="1229" w:type="pct"/>
            <w:vAlign w:val="center"/>
          </w:tcPr>
          <w:p w:rsidR="009E320E"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120</w:t>
            </w:r>
            <w:r w:rsidRPr="00EE3F16">
              <w:rPr>
                <w:rFonts w:asciiTheme="minorEastAsia" w:eastAsiaTheme="minorEastAsia" w:hAnsiTheme="minorEastAsia" w:cs="Microsoft Sans Serif"/>
                <w:color w:val="000000"/>
                <w:szCs w:val="21"/>
              </w:rPr>
              <w:t>)</w:t>
            </w:r>
          </w:p>
        </w:tc>
        <w:tc>
          <w:tcPr>
            <w:tcW w:w="1084"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hint="eastAsia"/>
              </w:rPr>
              <w:t>型号</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r w:rsidR="009E320E" w:rsidRPr="00EE3F16" w:rsidTr="0005247F">
        <w:trPr>
          <w:tblHeader/>
          <w:jc w:val="center"/>
        </w:trPr>
        <w:tc>
          <w:tcPr>
            <w:tcW w:w="1463"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FREQ_RANGE</w:t>
            </w:r>
          </w:p>
        </w:tc>
        <w:tc>
          <w:tcPr>
            <w:tcW w:w="1229" w:type="pct"/>
            <w:vAlign w:val="center"/>
          </w:tcPr>
          <w:p w:rsidR="009E320E" w:rsidRPr="00EE3F16" w:rsidRDefault="009E320E" w:rsidP="009E320E">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200</w:t>
            </w:r>
            <w:r w:rsidRPr="00EE3F16">
              <w:rPr>
                <w:rFonts w:asciiTheme="minorEastAsia" w:eastAsiaTheme="minorEastAsia" w:hAnsiTheme="minorEastAsia" w:cs="Microsoft Sans Serif"/>
                <w:color w:val="000000"/>
                <w:szCs w:val="21"/>
              </w:rPr>
              <w:t>)</w:t>
            </w:r>
          </w:p>
        </w:tc>
        <w:tc>
          <w:tcPr>
            <w:tcW w:w="1084"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hint="eastAsia"/>
              </w:rPr>
              <w:t>频率范围</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r w:rsidR="009E320E" w:rsidRPr="00EE3F16" w:rsidTr="0005247F">
        <w:trPr>
          <w:tblHeader/>
          <w:jc w:val="center"/>
        </w:trPr>
        <w:tc>
          <w:tcPr>
            <w:tcW w:w="1463"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EMIT_POW</w:t>
            </w:r>
          </w:p>
        </w:tc>
        <w:tc>
          <w:tcPr>
            <w:tcW w:w="1229"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NUMBER</w:t>
            </w:r>
          </w:p>
        </w:tc>
        <w:tc>
          <w:tcPr>
            <w:tcW w:w="1084"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hint="eastAsia"/>
              </w:rPr>
              <w:t>发射功率</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r w:rsidR="009E320E" w:rsidRPr="00EE3F16" w:rsidTr="0005247F">
        <w:trPr>
          <w:tblHeader/>
          <w:jc w:val="center"/>
        </w:trPr>
        <w:tc>
          <w:tcPr>
            <w:tcW w:w="1463" w:type="pct"/>
            <w:vAlign w:val="center"/>
          </w:tcPr>
          <w:p w:rsidR="009E320E"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POW_UNIT</w:t>
            </w:r>
          </w:p>
        </w:tc>
        <w:tc>
          <w:tcPr>
            <w:tcW w:w="1229" w:type="pct"/>
            <w:vAlign w:val="center"/>
          </w:tcPr>
          <w:p w:rsidR="009E320E" w:rsidRDefault="009E320E" w:rsidP="009E320E">
            <w:pPr>
              <w:rPr>
                <w:rFonts w:asciiTheme="minorEastAsia" w:eastAsiaTheme="minorEastAsia" w:hAnsiTheme="minorEastAsia"/>
                <w:szCs w:val="21"/>
              </w:rPr>
            </w:pPr>
            <w:r w:rsidRPr="00EE3F16">
              <w:rPr>
                <w:rFonts w:asciiTheme="minorEastAsia" w:eastAsiaTheme="minorEastAsia" w:hAnsiTheme="minorEastAsia" w:cs="Microsoft Sans Serif"/>
                <w:color w:val="000000"/>
                <w:szCs w:val="21"/>
              </w:rPr>
              <w:t>VARCHAR2(</w:t>
            </w:r>
            <w:r>
              <w:rPr>
                <w:rFonts w:asciiTheme="minorEastAsia" w:eastAsiaTheme="minorEastAsia" w:hAnsiTheme="minorEastAsia" w:cs="Microsoft Sans Serif"/>
                <w:color w:val="000000"/>
                <w:szCs w:val="21"/>
              </w:rPr>
              <w:t>8</w:t>
            </w:r>
            <w:r w:rsidRPr="00EE3F16">
              <w:rPr>
                <w:rFonts w:asciiTheme="minorEastAsia" w:eastAsiaTheme="minorEastAsia" w:hAnsiTheme="minorEastAsia" w:cs="Microsoft Sans Serif"/>
                <w:color w:val="000000"/>
                <w:szCs w:val="21"/>
              </w:rPr>
              <w:t>)</w:t>
            </w:r>
          </w:p>
        </w:tc>
        <w:tc>
          <w:tcPr>
            <w:tcW w:w="1084" w:type="pct"/>
            <w:vAlign w:val="center"/>
          </w:tcPr>
          <w:p w:rsidR="009E320E" w:rsidRDefault="009E320E" w:rsidP="0005247F">
            <w:pPr>
              <w:rPr>
                <w:rFonts w:asciiTheme="minorEastAsia" w:eastAsiaTheme="minorEastAsia" w:hAnsiTheme="minorEastAsia"/>
                <w:szCs w:val="21"/>
              </w:rPr>
            </w:pPr>
            <w:r>
              <w:rPr>
                <w:rFonts w:hint="eastAsia"/>
              </w:rPr>
              <w:t>单位</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r w:rsidR="009E320E" w:rsidRPr="00EE3F16" w:rsidTr="0005247F">
        <w:trPr>
          <w:tblHeader/>
          <w:jc w:val="center"/>
        </w:trPr>
        <w:tc>
          <w:tcPr>
            <w:tcW w:w="1463" w:type="pct"/>
            <w:vAlign w:val="center"/>
          </w:tcPr>
          <w:p w:rsidR="009E320E"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AMOUNT</w:t>
            </w:r>
          </w:p>
        </w:tc>
        <w:tc>
          <w:tcPr>
            <w:tcW w:w="1229" w:type="pct"/>
            <w:vAlign w:val="center"/>
          </w:tcPr>
          <w:p w:rsidR="009E320E" w:rsidRPr="00EE3F16" w:rsidRDefault="009E320E" w:rsidP="0005247F">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NUMBER</w:t>
            </w:r>
          </w:p>
        </w:tc>
        <w:tc>
          <w:tcPr>
            <w:tcW w:w="1084" w:type="pct"/>
            <w:vAlign w:val="center"/>
          </w:tcPr>
          <w:p w:rsidR="009E320E" w:rsidRDefault="009E320E" w:rsidP="0005247F">
            <w:r>
              <w:rPr>
                <w:rFonts w:hint="eastAsia"/>
              </w:rPr>
              <w:t>数量</w:t>
            </w:r>
          </w:p>
        </w:tc>
        <w:tc>
          <w:tcPr>
            <w:tcW w:w="1224" w:type="pct"/>
            <w:vAlign w:val="center"/>
          </w:tcPr>
          <w:p w:rsidR="009E320E" w:rsidRPr="00EE3F16" w:rsidRDefault="009E320E" w:rsidP="0005247F">
            <w:pPr>
              <w:rPr>
                <w:rFonts w:asciiTheme="minorEastAsia" w:eastAsiaTheme="minorEastAsia" w:hAnsiTheme="minorEastAsia"/>
                <w:snapToGrid w:val="0"/>
                <w:kern w:val="0"/>
                <w:szCs w:val="21"/>
              </w:rPr>
            </w:pPr>
          </w:p>
        </w:tc>
      </w:tr>
    </w:tbl>
    <w:p w:rsidR="00D64765" w:rsidRPr="00D64765" w:rsidRDefault="00D64765" w:rsidP="00D64765">
      <w:pPr>
        <w:rPr>
          <w:rFonts w:asciiTheme="majorEastAsia" w:eastAsiaTheme="majorEastAsia" w:hAnsiTheme="majorEastAsia" w:cstheme="minorBidi"/>
          <w:b/>
          <w:bCs/>
          <w:sz w:val="28"/>
          <w:szCs w:val="28"/>
        </w:rPr>
      </w:pP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z w:val="28"/>
          <w:szCs w:val="28"/>
        </w:rPr>
      </w:pPr>
      <w:r w:rsidRPr="00EE3F16">
        <w:rPr>
          <w:rFonts w:ascii="Arial" w:eastAsiaTheme="majorEastAsia" w:hAnsi="Arial" w:cstheme="minorBidi" w:hint="eastAsia"/>
          <w:b/>
          <w:bCs/>
          <w:sz w:val="28"/>
          <w:szCs w:val="28"/>
        </w:rPr>
        <w:lastRenderedPageBreak/>
        <w:t>信访投诉登记</w:t>
      </w:r>
      <w:r w:rsidRPr="00EE3F16">
        <w:rPr>
          <w:rFonts w:asciiTheme="majorEastAsia" w:eastAsiaTheme="majorEastAsia" w:hAnsiTheme="majorEastAsia" w:cstheme="minorBidi" w:hint="eastAsia"/>
          <w:b/>
          <w:bCs/>
          <w:sz w:val="28"/>
          <w:szCs w:val="28"/>
        </w:rPr>
        <w:t>表</w:t>
      </w:r>
      <w:r w:rsidRPr="00EE3F16">
        <w:rPr>
          <w:rFonts w:asciiTheme="majorEastAsia" w:eastAsiaTheme="majorEastAsia" w:hAnsiTheme="majorEastAsia" w:cstheme="minorBidi"/>
          <w:b/>
          <w:bCs/>
          <w:sz w:val="28"/>
          <w:szCs w:val="28"/>
        </w:rPr>
        <w:t>(WF_LETTER</w:t>
      </w:r>
      <w:r w:rsidRPr="00EE3F16">
        <w:rPr>
          <w:rFonts w:ascii="Arial" w:eastAsiaTheme="majorEastAsia" w:hAnsi="Arial" w:cstheme="minorBidi"/>
          <w:b/>
          <w:bCs/>
          <w:sz w:val="28"/>
          <w:szCs w:val="28"/>
        </w:rPr>
        <w:t>)</w:t>
      </w:r>
    </w:p>
    <w:p w:rsidR="00EE3F16" w:rsidRPr="00EE3F16" w:rsidRDefault="00F07254" w:rsidP="00EE3F16">
      <w:pPr>
        <w:ind w:firstLine="142"/>
        <w:rPr>
          <w:rFonts w:ascii="宋体" w:cs="宋体"/>
          <w:kern w:val="0"/>
          <w:sz w:val="24"/>
          <w:szCs w:val="24"/>
          <w:lang w:val="zh-CN"/>
        </w:rPr>
      </w:pPr>
      <w:r w:rsidRPr="00EE3F16">
        <w:rPr>
          <w:rFonts w:hAnsi="宋体"/>
          <w:sz w:val="24"/>
          <w:szCs w:val="24"/>
        </w:rPr>
        <w:t>用来保存信访投诉登记信息</w:t>
      </w:r>
      <w:r w:rsidRPr="00EE3F16">
        <w:rPr>
          <w:rFonts w:ascii="宋体" w:cs="宋体" w:hint="eastAsia"/>
          <w:kern w:val="0"/>
          <w:sz w:val="24"/>
          <w:szCs w:val="24"/>
          <w:lang w:val="zh-CN"/>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020"/>
        <w:gridCol w:w="1781"/>
        <w:gridCol w:w="2012"/>
      </w:tblGrid>
      <w:tr w:rsidR="00EE3F16" w:rsidRPr="00EE3F16" w:rsidTr="00EE3F16">
        <w:trPr>
          <w:tblHeader/>
          <w:jc w:val="center"/>
        </w:trPr>
        <w:tc>
          <w:tcPr>
            <w:tcW w:w="1463" w:type="pct"/>
            <w:shd w:val="clear" w:color="auto" w:fill="D9D9D9"/>
            <w:vAlign w:val="center"/>
          </w:tcPr>
          <w:p w:rsidR="00EE3F16" w:rsidRPr="00EE3F16" w:rsidRDefault="00F07254" w:rsidP="00EE3F16">
            <w:pPr>
              <w:jc w:val="center"/>
              <w:rPr>
                <w:b/>
                <w:bCs/>
                <w:szCs w:val="21"/>
              </w:rPr>
            </w:pPr>
            <w:r w:rsidRPr="00EE3F16">
              <w:rPr>
                <w:rFonts w:hint="eastAsia"/>
                <w:b/>
                <w:bCs/>
                <w:szCs w:val="21"/>
              </w:rPr>
              <w:t>字段</w:t>
            </w:r>
          </w:p>
        </w:tc>
        <w:tc>
          <w:tcPr>
            <w:tcW w:w="1229" w:type="pct"/>
            <w:shd w:val="clear" w:color="auto" w:fill="D9D9D9"/>
            <w:vAlign w:val="center"/>
          </w:tcPr>
          <w:p w:rsidR="00EE3F16" w:rsidRPr="00EE3F16" w:rsidRDefault="00F07254" w:rsidP="00EE3F16">
            <w:pPr>
              <w:jc w:val="center"/>
              <w:rPr>
                <w:b/>
                <w:bCs/>
                <w:szCs w:val="21"/>
              </w:rPr>
            </w:pPr>
            <w:r w:rsidRPr="00EE3F16">
              <w:rPr>
                <w:rFonts w:hint="eastAsia"/>
                <w:b/>
                <w:bCs/>
                <w:szCs w:val="21"/>
              </w:rPr>
              <w:t>类型</w:t>
            </w:r>
          </w:p>
        </w:tc>
        <w:tc>
          <w:tcPr>
            <w:tcW w:w="1084" w:type="pct"/>
            <w:shd w:val="clear" w:color="auto" w:fill="D9D9D9"/>
            <w:vAlign w:val="center"/>
          </w:tcPr>
          <w:p w:rsidR="00EE3F16" w:rsidRPr="00EE3F16" w:rsidRDefault="00F07254" w:rsidP="00EE3F16">
            <w:pPr>
              <w:jc w:val="center"/>
              <w:rPr>
                <w:b/>
                <w:bCs/>
                <w:szCs w:val="21"/>
              </w:rPr>
            </w:pPr>
            <w:r w:rsidRPr="00EE3F16">
              <w:rPr>
                <w:rFonts w:hint="eastAsia"/>
                <w:b/>
                <w:bCs/>
                <w:szCs w:val="21"/>
              </w:rPr>
              <w:t>显示内容</w:t>
            </w:r>
          </w:p>
        </w:tc>
        <w:tc>
          <w:tcPr>
            <w:tcW w:w="1224" w:type="pct"/>
            <w:shd w:val="clear" w:color="auto" w:fill="D9D9D9"/>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tblHeader/>
          <w:jc w:val="center"/>
        </w:trPr>
        <w:tc>
          <w:tcPr>
            <w:tcW w:w="1463" w:type="pct"/>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229" w:type="pct"/>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1224" w:type="pct"/>
            <w:vAlign w:val="center"/>
          </w:tcPr>
          <w:p w:rsidR="00EE3F16" w:rsidRPr="00EE3F16" w:rsidRDefault="00F07254" w:rsidP="00EE3F16">
            <w:pP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w:t>
            </w:r>
            <w:r>
              <w:rPr>
                <w:rFonts w:asciiTheme="minorEastAsia" w:eastAsiaTheme="minorEastAsia" w:hAnsiTheme="minorEastAsia" w:cs="Microsoft Sans Serif"/>
                <w:color w:val="000000"/>
                <w:szCs w:val="21"/>
              </w:rPr>
              <w:t>GUID</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Pr>
                <w:rFonts w:asciiTheme="minorEastAsia" w:eastAsiaTheme="minorEastAsia" w:hAnsiTheme="minorEastAsia" w:hint="eastAsia"/>
                <w:szCs w:val="21"/>
              </w:rPr>
              <w:t>受理GUID</w:t>
            </w:r>
          </w:p>
        </w:tc>
        <w:tc>
          <w:tcPr>
            <w:tcW w:w="1224" w:type="pct"/>
            <w:vAlign w:val="center"/>
          </w:tcPr>
          <w:p w:rsidR="00346C3D" w:rsidRPr="00EE3F16" w:rsidRDefault="00346C3D" w:rsidP="00346C3D">
            <w:pPr>
              <w:rPr>
                <w:rFonts w:asciiTheme="minorEastAsia" w:eastAsiaTheme="minorEastAsia" w:hAnsiTheme="minorEastAsia"/>
                <w:bCs/>
                <w:szCs w:val="21"/>
              </w:rPr>
            </w:pP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LET_TYPE</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投诉人类型</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r w:rsidRPr="00EE3F16">
              <w:rPr>
                <w:rFonts w:asciiTheme="minorEastAsia" w:eastAsiaTheme="minorEastAsia" w:hAnsiTheme="minorEastAsia"/>
                <w:szCs w:val="21"/>
              </w:rPr>
              <w:t>0</w:t>
            </w:r>
            <w:r w:rsidRPr="00EE3F16">
              <w:rPr>
                <w:rFonts w:asciiTheme="minorEastAsia" w:eastAsiaTheme="minorEastAsia" w:hAnsiTheme="minorEastAsia" w:hint="eastAsia"/>
                <w:szCs w:val="21"/>
              </w:rPr>
              <w:t>投诉人</w:t>
            </w:r>
            <w:r w:rsidRPr="00EE3F16">
              <w:rPr>
                <w:rFonts w:asciiTheme="minorEastAsia" w:eastAsiaTheme="minorEastAsia" w:hAnsiTheme="minorEastAsia"/>
                <w:szCs w:val="21"/>
              </w:rPr>
              <w:t>/1</w:t>
            </w:r>
            <w:r w:rsidRPr="00EE3F16">
              <w:rPr>
                <w:rFonts w:asciiTheme="minorEastAsia" w:eastAsiaTheme="minorEastAsia" w:hAnsiTheme="minorEastAsia" w:hint="eastAsia"/>
                <w:szCs w:val="21"/>
              </w:rPr>
              <w:t>行政相对人</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LET_COMP_AGAIN_NAME</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投诉对象名称</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姓名</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LET_REPEAT</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是否重复投诉</w:t>
            </w:r>
            <w:r w:rsidRPr="00EE3F16">
              <w:rPr>
                <w:rFonts w:asciiTheme="minorEastAsia" w:eastAsiaTheme="minorEastAsia" w:hAnsiTheme="minorEastAsia" w:cs="Microsoft Sans Serif"/>
                <w:color w:val="000000"/>
                <w:szCs w:val="21"/>
              </w:rPr>
              <w:t xml:space="preserve"> </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r w:rsidRPr="00EE3F16">
              <w:rPr>
                <w:rFonts w:asciiTheme="minorEastAsia" w:eastAsiaTheme="minorEastAsia" w:hAnsiTheme="minorEastAsia"/>
                <w:szCs w:val="21"/>
              </w:rPr>
              <w:t>0</w:t>
            </w:r>
            <w:r w:rsidRPr="00EE3F16">
              <w:rPr>
                <w:rFonts w:asciiTheme="minorEastAsia" w:eastAsiaTheme="minorEastAsia" w:hAnsiTheme="minorEastAsia" w:hint="eastAsia"/>
                <w:szCs w:val="21"/>
              </w:rPr>
              <w:t>是</w:t>
            </w:r>
            <w:r w:rsidRPr="00EE3F16">
              <w:rPr>
                <w:rFonts w:asciiTheme="minorEastAsia" w:eastAsiaTheme="minorEastAsia" w:hAnsiTheme="minorEastAsia"/>
                <w:szCs w:val="21"/>
              </w:rPr>
              <w:t xml:space="preserve"> 1</w:t>
            </w:r>
            <w:r w:rsidRPr="00EE3F16">
              <w:rPr>
                <w:rFonts w:asciiTheme="minorEastAsia" w:eastAsiaTheme="minorEastAsia" w:hAnsiTheme="minorEastAsia" w:hint="eastAsia"/>
                <w:szCs w:val="21"/>
              </w:rPr>
              <w:t>否</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LETTER_GUID</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重复登记表编号</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LET_FB_TYPE</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办理情况反馈代码</w:t>
            </w:r>
            <w:r w:rsidRPr="00EE3F16">
              <w:rPr>
                <w:rFonts w:asciiTheme="minorEastAsia" w:eastAsiaTheme="minorEastAsia" w:hAnsiTheme="minorEastAsia" w:cs="Microsoft Sans Serif"/>
                <w:color w:val="000000"/>
                <w:szCs w:val="21"/>
              </w:rPr>
              <w:t xml:space="preserve"> </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r w:rsidRPr="00EE3F16">
              <w:rPr>
                <w:rFonts w:asciiTheme="minorEastAsia" w:eastAsiaTheme="minorEastAsia" w:hAnsiTheme="minorEastAsia"/>
                <w:szCs w:val="21"/>
              </w:rPr>
              <w:t xml:space="preserve">0 </w:t>
            </w:r>
            <w:r w:rsidRPr="00EE3F16">
              <w:rPr>
                <w:rFonts w:asciiTheme="minorEastAsia" w:eastAsiaTheme="minorEastAsia" w:hAnsiTheme="minorEastAsia" w:hint="eastAsia"/>
                <w:szCs w:val="21"/>
              </w:rPr>
              <w:t>办结</w:t>
            </w:r>
            <w:r w:rsidRPr="00EE3F16">
              <w:rPr>
                <w:rFonts w:asciiTheme="minorEastAsia" w:eastAsiaTheme="minorEastAsia" w:hAnsiTheme="minorEastAsia"/>
                <w:szCs w:val="21"/>
              </w:rPr>
              <w:t xml:space="preserve">/1 </w:t>
            </w:r>
            <w:r w:rsidRPr="00EE3F16">
              <w:rPr>
                <w:rFonts w:asciiTheme="minorEastAsia" w:eastAsiaTheme="minorEastAsia" w:hAnsiTheme="minorEastAsia" w:hint="eastAsia"/>
                <w:szCs w:val="21"/>
              </w:rPr>
              <w:t>不予受理</w:t>
            </w:r>
            <w:r w:rsidRPr="00EE3F16">
              <w:rPr>
                <w:rFonts w:asciiTheme="minorEastAsia" w:eastAsiaTheme="minorEastAsia" w:hAnsiTheme="minorEastAsia"/>
                <w:szCs w:val="21"/>
              </w:rPr>
              <w:t xml:space="preserve">/2 </w:t>
            </w:r>
            <w:r w:rsidRPr="00EE3F16">
              <w:rPr>
                <w:rFonts w:asciiTheme="minorEastAsia" w:eastAsiaTheme="minorEastAsia" w:hAnsiTheme="minorEastAsia" w:hint="eastAsia"/>
                <w:szCs w:val="21"/>
              </w:rPr>
              <w:t>不再受理</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LET_REPLY_TYPE</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答复方式代码</w:t>
            </w:r>
            <w:r w:rsidRPr="00EE3F16">
              <w:rPr>
                <w:rFonts w:asciiTheme="minorEastAsia" w:eastAsiaTheme="minorEastAsia" w:hAnsiTheme="minorEastAsia" w:cs="Microsoft Sans Serif"/>
                <w:color w:val="000000"/>
                <w:szCs w:val="21"/>
              </w:rPr>
              <w:t xml:space="preserve"> </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r w:rsidRPr="00EE3F16">
              <w:rPr>
                <w:rFonts w:asciiTheme="minorEastAsia" w:eastAsiaTheme="minorEastAsia" w:hAnsiTheme="minorEastAsia"/>
                <w:snapToGrid w:val="0"/>
                <w:kern w:val="0"/>
                <w:szCs w:val="21"/>
              </w:rPr>
              <w:t xml:space="preserve"> </w:t>
            </w:r>
            <w:r w:rsidRPr="00EE3F16">
              <w:rPr>
                <w:rFonts w:asciiTheme="minorEastAsia" w:eastAsiaTheme="minorEastAsia" w:hAnsiTheme="minorEastAsia"/>
                <w:szCs w:val="21"/>
              </w:rPr>
              <w:t xml:space="preserve">0 </w:t>
            </w:r>
            <w:r w:rsidRPr="00EE3F16">
              <w:rPr>
                <w:rFonts w:asciiTheme="minorEastAsia" w:eastAsiaTheme="minorEastAsia" w:hAnsiTheme="minorEastAsia" w:hint="eastAsia"/>
                <w:szCs w:val="21"/>
              </w:rPr>
              <w:t>电话</w:t>
            </w:r>
            <w:r w:rsidRPr="00EE3F16">
              <w:rPr>
                <w:rFonts w:asciiTheme="minorEastAsia" w:eastAsiaTheme="minorEastAsia" w:hAnsiTheme="minorEastAsia"/>
                <w:szCs w:val="21"/>
              </w:rPr>
              <w:t xml:space="preserve">/1 </w:t>
            </w:r>
            <w:r w:rsidRPr="00EE3F16">
              <w:rPr>
                <w:rFonts w:asciiTheme="minorEastAsia" w:eastAsiaTheme="minorEastAsia" w:hAnsiTheme="minorEastAsia" w:hint="eastAsia"/>
                <w:szCs w:val="21"/>
              </w:rPr>
              <w:t>书面</w:t>
            </w:r>
            <w:r w:rsidRPr="00EE3F16">
              <w:rPr>
                <w:rFonts w:asciiTheme="minorEastAsia" w:eastAsiaTheme="minorEastAsia" w:hAnsiTheme="minorEastAsia"/>
                <w:szCs w:val="21"/>
              </w:rPr>
              <w:t xml:space="preserve">/2 </w:t>
            </w:r>
            <w:r w:rsidRPr="00EE3F16">
              <w:rPr>
                <w:rFonts w:asciiTheme="minorEastAsia" w:eastAsiaTheme="minorEastAsia" w:hAnsiTheme="minorEastAsia" w:hint="eastAsia"/>
                <w:szCs w:val="21"/>
              </w:rPr>
              <w:t>约谈</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LET_OPINION</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最终意见</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LET_IF_REPLY</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结果回复情况</w:t>
            </w:r>
            <w:r w:rsidRPr="00EE3F16">
              <w:rPr>
                <w:rFonts w:asciiTheme="minorEastAsia" w:eastAsiaTheme="minorEastAsia" w:hAnsiTheme="minorEastAsia" w:cs="Microsoft Sans Serif"/>
                <w:color w:val="000000"/>
                <w:szCs w:val="21"/>
              </w:rPr>
              <w:t xml:space="preserve">     </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 xml:space="preserve">0 </w:t>
            </w:r>
            <w:r w:rsidRPr="00EE3F16">
              <w:rPr>
                <w:rFonts w:asciiTheme="minorEastAsia" w:eastAsiaTheme="minorEastAsia" w:hAnsiTheme="minorEastAsia" w:cs="Microsoft Sans Serif" w:hint="eastAsia"/>
                <w:color w:val="000000"/>
                <w:szCs w:val="21"/>
              </w:rPr>
              <w:t>未回复用户</w:t>
            </w:r>
            <w:r w:rsidRPr="00EE3F16">
              <w:rPr>
                <w:rFonts w:asciiTheme="minorEastAsia" w:eastAsiaTheme="minorEastAsia" w:hAnsiTheme="minorEastAsia" w:cs="Microsoft Sans Serif"/>
                <w:color w:val="000000"/>
                <w:szCs w:val="21"/>
              </w:rPr>
              <w:t xml:space="preserve">    /1</w:t>
            </w:r>
            <w:r w:rsidRPr="00EE3F16">
              <w:rPr>
                <w:rFonts w:asciiTheme="minorEastAsia" w:eastAsiaTheme="minorEastAsia" w:hAnsiTheme="minorEastAsia" w:cs="Microsoft Sans Serif" w:hint="eastAsia"/>
                <w:color w:val="000000"/>
                <w:szCs w:val="21"/>
              </w:rPr>
              <w:t>已回复用户</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SUPV_GUID</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WF_SUPV</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r w:rsidRPr="00EE3F16">
              <w:rPr>
                <w:rFonts w:asciiTheme="minorEastAsia" w:eastAsiaTheme="minorEastAsia" w:hAnsiTheme="minorEastAsia" w:hint="eastAsia"/>
                <w:bCs/>
                <w:color w:val="000000"/>
                <w:szCs w:val="21"/>
              </w:rPr>
              <w:t>外键：</w:t>
            </w:r>
            <w:r w:rsidRPr="00EE3F16">
              <w:rPr>
                <w:rFonts w:asciiTheme="minorEastAsia" w:eastAsiaTheme="minorEastAsia" w:hAnsiTheme="minorEastAsia"/>
                <w:color w:val="000000"/>
                <w:szCs w:val="21"/>
              </w:rPr>
              <w:t>GUID</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LEDGER_GUID</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 LEDGER</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r w:rsidRPr="00EE3F16">
              <w:rPr>
                <w:rFonts w:asciiTheme="minorEastAsia" w:eastAsiaTheme="minorEastAsia" w:hAnsiTheme="minorEastAsia" w:hint="eastAsia"/>
                <w:bCs/>
                <w:color w:val="000000"/>
                <w:szCs w:val="21"/>
              </w:rPr>
              <w:t>外键：</w:t>
            </w:r>
            <w:r w:rsidRPr="00EE3F16">
              <w:rPr>
                <w:rFonts w:asciiTheme="minorEastAsia" w:eastAsiaTheme="minorEastAsia" w:hAnsiTheme="minorEastAsia"/>
                <w:color w:val="000000"/>
                <w:szCs w:val="21"/>
              </w:rPr>
              <w:t>GUID</w:t>
            </w:r>
          </w:p>
        </w:tc>
      </w:tr>
      <w:tr w:rsidR="00346C3D" w:rsidRPr="00EE3F16" w:rsidTr="00EE3F16">
        <w:trPr>
          <w:tblHeader/>
          <w:jc w:val="center"/>
        </w:trPr>
        <w:tc>
          <w:tcPr>
            <w:tcW w:w="1463"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LET_MEMO</w:t>
            </w:r>
          </w:p>
        </w:tc>
        <w:tc>
          <w:tcPr>
            <w:tcW w:w="1229"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084" w:type="pct"/>
            <w:vAlign w:val="center"/>
          </w:tcPr>
          <w:p w:rsidR="00346C3D" w:rsidRPr="00EE3F16" w:rsidRDefault="00346C3D" w:rsidP="00346C3D">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备注</w:t>
            </w:r>
          </w:p>
        </w:tc>
        <w:tc>
          <w:tcPr>
            <w:tcW w:w="1224" w:type="pct"/>
            <w:vAlign w:val="center"/>
          </w:tcPr>
          <w:p w:rsidR="00346C3D" w:rsidRPr="00EE3F16" w:rsidRDefault="00346C3D" w:rsidP="00346C3D">
            <w:pPr>
              <w:rPr>
                <w:rFonts w:asciiTheme="minorEastAsia" w:eastAsiaTheme="minorEastAsia" w:hAnsiTheme="minorEastAsia"/>
                <w:snapToGrid w:val="0"/>
                <w:kern w:val="0"/>
                <w:szCs w:val="21"/>
              </w:rPr>
            </w:pPr>
          </w:p>
        </w:tc>
      </w:tr>
    </w:tbl>
    <w:p w:rsidR="00EE3F16" w:rsidRPr="00EE3F16" w:rsidRDefault="00EE3F16" w:rsidP="00EE3F16"/>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Theme="majorEastAsia" w:eastAsiaTheme="majorEastAsia" w:hAnsiTheme="majorEastAsia" w:cstheme="minorBidi" w:hint="eastAsia"/>
          <w:b/>
          <w:bCs/>
          <w:sz w:val="28"/>
          <w:szCs w:val="28"/>
        </w:rPr>
        <w:t>信访投诉台账记录信息表</w:t>
      </w:r>
      <w:r w:rsidRPr="00EE3F16">
        <w:rPr>
          <w:rFonts w:asciiTheme="majorEastAsia" w:eastAsiaTheme="majorEastAsia" w:hAnsiTheme="majorEastAsia" w:cstheme="minorBidi"/>
          <w:b/>
          <w:bCs/>
          <w:snapToGrid w:val="0"/>
          <w:sz w:val="28"/>
          <w:szCs w:val="28"/>
        </w:rPr>
        <w:t>(</w:t>
      </w:r>
      <w:r w:rsidRPr="00EE3F16">
        <w:rPr>
          <w:rFonts w:asciiTheme="majorEastAsia" w:eastAsiaTheme="majorEastAsia" w:hAnsiTheme="majorEastAsia" w:cstheme="minorBidi"/>
          <w:b/>
          <w:bCs/>
          <w:sz w:val="28"/>
          <w:szCs w:val="28"/>
        </w:rPr>
        <w:t>WF_</w:t>
      </w:r>
      <w:r w:rsidRPr="00EE3F16">
        <w:rPr>
          <w:rFonts w:asciiTheme="majorEastAsia" w:eastAsiaTheme="majorEastAsia" w:hAnsiTheme="majorEastAsia" w:cstheme="minorBidi"/>
          <w:b/>
          <w:bCs/>
          <w:snapToGrid w:val="0"/>
          <w:sz w:val="28"/>
          <w:szCs w:val="28"/>
        </w:rPr>
        <w:t>COMP_LEDGER)</w:t>
      </w:r>
    </w:p>
    <w:tbl>
      <w:tblPr>
        <w:tblW w:w="836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46"/>
        <w:gridCol w:w="1686"/>
        <w:gridCol w:w="1980"/>
        <w:gridCol w:w="2552"/>
      </w:tblGrid>
      <w:tr w:rsidR="00EE3F16" w:rsidRPr="00EE3F16" w:rsidTr="00EE3F16">
        <w:trPr>
          <w:jc w:val="center"/>
        </w:trPr>
        <w:tc>
          <w:tcPr>
            <w:tcW w:w="2146"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686"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980"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2552"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2146"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686"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980"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编号</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bCs/>
                <w:szCs w:val="21"/>
              </w:rPr>
              <w:t>主键</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LEG_CORP_CODE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法人代表号</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LEG_CASE_TYPE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案件类型代码</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1</w:t>
            </w:r>
            <w:r w:rsidRPr="00EE3F16">
              <w:rPr>
                <w:rFonts w:asciiTheme="minorEastAsia" w:eastAsiaTheme="minorEastAsia" w:hAnsiTheme="minorEastAsia" w:cs="Microsoft Sans Serif" w:hint="eastAsia"/>
                <w:color w:val="000000"/>
                <w:szCs w:val="21"/>
              </w:rPr>
              <w:t>基站投诉</w:t>
            </w:r>
            <w:r w:rsidRPr="00EE3F16">
              <w:rPr>
                <w:rFonts w:asciiTheme="minorEastAsia" w:eastAsiaTheme="minorEastAsia" w:hAnsiTheme="minorEastAsia" w:cs="Microsoft Sans Serif"/>
                <w:color w:val="000000"/>
                <w:szCs w:val="21"/>
              </w:rPr>
              <w:t>/ 2</w:t>
            </w:r>
            <w:r w:rsidRPr="00EE3F16">
              <w:rPr>
                <w:rFonts w:asciiTheme="minorEastAsia" w:eastAsiaTheme="minorEastAsia" w:hAnsiTheme="minorEastAsia" w:cs="Microsoft Sans Serif" w:hint="eastAsia"/>
                <w:color w:val="000000"/>
                <w:szCs w:val="21"/>
              </w:rPr>
              <w:t>广播干扰</w:t>
            </w:r>
            <w:r w:rsidRPr="00EE3F16">
              <w:rPr>
                <w:rFonts w:asciiTheme="minorEastAsia" w:eastAsiaTheme="minorEastAsia" w:hAnsiTheme="minorEastAsia" w:cs="Microsoft Sans Serif"/>
                <w:color w:val="000000"/>
                <w:szCs w:val="21"/>
              </w:rPr>
              <w:t>或</w:t>
            </w:r>
            <w:r w:rsidRPr="00EE3F16">
              <w:rPr>
                <w:rFonts w:asciiTheme="minorEastAsia" w:eastAsiaTheme="minorEastAsia" w:hAnsiTheme="minorEastAsia" w:cs="Microsoft Sans Serif" w:hint="eastAsia"/>
                <w:color w:val="000000"/>
                <w:szCs w:val="21"/>
              </w:rPr>
              <w:t>广播信号投诉</w:t>
            </w:r>
            <w:r w:rsidRPr="00EE3F16">
              <w:rPr>
                <w:rFonts w:asciiTheme="minorEastAsia" w:eastAsiaTheme="minorEastAsia" w:hAnsiTheme="minorEastAsia" w:cs="Microsoft Sans Serif"/>
                <w:color w:val="000000"/>
                <w:szCs w:val="21"/>
              </w:rPr>
              <w:t>/3</w:t>
            </w:r>
            <w:r w:rsidRPr="00EE3F16">
              <w:rPr>
                <w:rFonts w:asciiTheme="minorEastAsia" w:eastAsiaTheme="minorEastAsia" w:hAnsiTheme="minorEastAsia" w:cs="Microsoft Sans Serif" w:hint="eastAsia"/>
                <w:color w:val="000000"/>
                <w:szCs w:val="21"/>
              </w:rPr>
              <w:t>业余无线电投诉</w:t>
            </w:r>
            <w:r w:rsidRPr="00EE3F16">
              <w:rPr>
                <w:rFonts w:asciiTheme="minorEastAsia" w:eastAsiaTheme="minorEastAsia" w:hAnsiTheme="minorEastAsia" w:cs="Microsoft Sans Serif"/>
                <w:color w:val="000000"/>
                <w:szCs w:val="21"/>
              </w:rPr>
              <w:t xml:space="preserve"> /4</w:t>
            </w:r>
            <w:r w:rsidRPr="00EE3F16">
              <w:rPr>
                <w:rFonts w:asciiTheme="minorEastAsia" w:eastAsiaTheme="minorEastAsia" w:hAnsiTheme="minorEastAsia" w:cs="Microsoft Sans Serif" w:hint="eastAsia"/>
                <w:color w:val="000000"/>
                <w:szCs w:val="21"/>
              </w:rPr>
              <w:t>其它投诉</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USER_GUID</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投诉人</w:t>
            </w:r>
            <w:r w:rsidRPr="00EE3F16">
              <w:rPr>
                <w:rFonts w:asciiTheme="minorEastAsia" w:eastAsiaTheme="minorEastAsia" w:hAnsiTheme="minorEastAsia" w:cs="Microsoft Sans Serif"/>
                <w:color w:val="000000"/>
                <w:szCs w:val="21"/>
              </w:rPr>
              <w:t>ID</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LEG_COMP_ADDR</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投诉地址</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LEG_OBJ_TYPE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投诉对象类型</w:t>
            </w:r>
            <w:r w:rsidRPr="00EE3F16">
              <w:rPr>
                <w:rFonts w:asciiTheme="minorEastAsia" w:eastAsiaTheme="minorEastAsia" w:hAnsiTheme="minorEastAsia" w:cs="Microsoft Sans Serif"/>
                <w:color w:val="000000"/>
                <w:szCs w:val="21"/>
              </w:rPr>
              <w:t xml:space="preserve">  </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 xml:space="preserve">0  </w:t>
            </w:r>
            <w:r w:rsidRPr="00EE3F16">
              <w:rPr>
                <w:rFonts w:asciiTheme="minorEastAsia" w:eastAsiaTheme="minorEastAsia" w:hAnsiTheme="minorEastAsia" w:cs="Microsoft Sans Serif" w:hint="eastAsia"/>
                <w:color w:val="000000"/>
                <w:szCs w:val="21"/>
              </w:rPr>
              <w:t>个人</w:t>
            </w:r>
            <w:r w:rsidRPr="00EE3F16">
              <w:rPr>
                <w:rFonts w:asciiTheme="minorEastAsia" w:eastAsiaTheme="minorEastAsia" w:hAnsiTheme="minorEastAsia" w:cs="Microsoft Sans Serif"/>
                <w:color w:val="000000"/>
                <w:szCs w:val="21"/>
              </w:rPr>
              <w:t xml:space="preserve">/ 1 </w:t>
            </w:r>
            <w:r w:rsidRPr="00EE3F16">
              <w:rPr>
                <w:rFonts w:asciiTheme="minorEastAsia" w:eastAsiaTheme="minorEastAsia" w:hAnsiTheme="minorEastAsia" w:cs="Microsoft Sans Serif" w:hint="eastAsia"/>
                <w:color w:val="000000"/>
                <w:szCs w:val="21"/>
              </w:rPr>
              <w:t>单位</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LEG_ADDR_CODE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投诉对象所在区县代码</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LEG_OBJ_ID1</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投诉对象</w:t>
            </w:r>
            <w:r w:rsidRPr="00EE3F16">
              <w:rPr>
                <w:rFonts w:asciiTheme="minorEastAsia" w:eastAsiaTheme="minorEastAsia" w:hAnsiTheme="minorEastAsia" w:cs="Microsoft Sans Serif"/>
                <w:color w:val="000000"/>
                <w:szCs w:val="21"/>
              </w:rPr>
              <w:t>ID</w:t>
            </w:r>
            <w:r w:rsidRPr="00EE3F16">
              <w:rPr>
                <w:rFonts w:asciiTheme="minorEastAsia" w:eastAsiaTheme="minorEastAsia" w:hAnsiTheme="minorEastAsia" w:cs="Microsoft Sans Serif" w:hint="eastAsia"/>
                <w:color w:val="000000"/>
                <w:szCs w:val="21"/>
              </w:rPr>
              <w:t>（自然人）</w:t>
            </w:r>
            <w:r w:rsidRPr="00EE3F16">
              <w:rPr>
                <w:rFonts w:asciiTheme="minorEastAsia" w:eastAsiaTheme="minorEastAsia" w:hAnsiTheme="minorEastAsia" w:cs="Microsoft Sans Serif"/>
                <w:color w:val="000000"/>
                <w:szCs w:val="21"/>
              </w:rPr>
              <w:t>WF_USER</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hint="eastAsia"/>
                <w:bCs/>
                <w:color w:val="000000"/>
                <w:szCs w:val="21"/>
              </w:rPr>
              <w:t>外键：</w:t>
            </w:r>
            <w:r w:rsidRPr="00EE3F16">
              <w:rPr>
                <w:rFonts w:asciiTheme="minorEastAsia" w:eastAsiaTheme="minorEastAsia" w:hAnsiTheme="minorEastAsia"/>
                <w:color w:val="000000"/>
                <w:szCs w:val="21"/>
              </w:rPr>
              <w:t>GUID</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LEG_OBJ_ID2</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投诉对象</w:t>
            </w:r>
            <w:r w:rsidRPr="00EE3F16">
              <w:rPr>
                <w:rFonts w:asciiTheme="minorEastAsia" w:eastAsiaTheme="minorEastAsia" w:hAnsiTheme="minorEastAsia" w:cs="Microsoft Sans Serif"/>
                <w:color w:val="000000"/>
                <w:szCs w:val="21"/>
              </w:rPr>
              <w:t>ID</w:t>
            </w:r>
            <w:r w:rsidRPr="00EE3F16">
              <w:rPr>
                <w:rFonts w:asciiTheme="minorEastAsia" w:eastAsiaTheme="minorEastAsia" w:hAnsiTheme="minorEastAsia" w:cs="Microsoft Sans Serif" w:hint="eastAsia"/>
                <w:color w:val="000000"/>
                <w:szCs w:val="21"/>
              </w:rPr>
              <w:t>（法人）</w:t>
            </w:r>
            <w:r w:rsidRPr="00EE3F16">
              <w:rPr>
                <w:rFonts w:asciiTheme="minorEastAsia" w:eastAsiaTheme="minorEastAsia" w:hAnsiTheme="minorEastAsia" w:cs="Microsoft Sans Serif"/>
                <w:color w:val="000000"/>
                <w:szCs w:val="21"/>
              </w:rPr>
              <w:t>WF_UNIT</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hint="eastAsia"/>
                <w:bCs/>
                <w:color w:val="000000"/>
                <w:szCs w:val="21"/>
              </w:rPr>
              <w:t>外键：</w:t>
            </w:r>
            <w:r w:rsidRPr="00EE3F16">
              <w:rPr>
                <w:rFonts w:asciiTheme="minorEastAsia" w:eastAsiaTheme="minorEastAsia" w:hAnsiTheme="minorEastAsia"/>
                <w:color w:val="000000"/>
                <w:szCs w:val="21"/>
              </w:rPr>
              <w:t>GUID</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lastRenderedPageBreak/>
              <w:t>LEG_SOURCE_TYPE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投诉来源代码</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来访</w:t>
            </w:r>
            <w:r w:rsidRPr="00EE3F16">
              <w:rPr>
                <w:rFonts w:asciiTheme="minorEastAsia" w:eastAsiaTheme="minorEastAsia" w:hAnsiTheme="minorEastAsia" w:cs="Microsoft Sans Serif"/>
                <w:color w:val="000000"/>
                <w:szCs w:val="21"/>
              </w:rPr>
              <w:t>/1</w:t>
            </w:r>
            <w:r w:rsidRPr="00EE3F16">
              <w:rPr>
                <w:rFonts w:asciiTheme="minorEastAsia" w:eastAsiaTheme="minorEastAsia" w:hAnsiTheme="minorEastAsia" w:cs="Microsoft Sans Serif" w:hint="eastAsia"/>
                <w:color w:val="000000"/>
                <w:szCs w:val="21"/>
              </w:rPr>
              <w:t>信访</w:t>
            </w:r>
            <w:r w:rsidRPr="00EE3F16">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hint="eastAsia"/>
                <w:color w:val="000000"/>
                <w:szCs w:val="21"/>
              </w:rPr>
              <w:t>电访</w:t>
            </w:r>
            <w:r w:rsidRPr="00EE3F16">
              <w:rPr>
                <w:rFonts w:asciiTheme="minorEastAsia" w:eastAsiaTheme="minorEastAsia" w:hAnsiTheme="minorEastAsia" w:cs="Microsoft Sans Serif"/>
                <w:color w:val="000000"/>
                <w:szCs w:val="21"/>
              </w:rPr>
              <w:t>/3</w:t>
            </w:r>
            <w:r w:rsidRPr="00EE3F16">
              <w:rPr>
                <w:rFonts w:asciiTheme="minorEastAsia" w:eastAsiaTheme="minorEastAsia" w:hAnsiTheme="minorEastAsia" w:cs="Microsoft Sans Serif" w:hint="eastAsia"/>
                <w:color w:val="000000"/>
                <w:szCs w:val="21"/>
              </w:rPr>
              <w:t>网站</w:t>
            </w:r>
            <w:r w:rsidRPr="00EE3F16">
              <w:rPr>
                <w:rFonts w:asciiTheme="minorEastAsia" w:eastAsiaTheme="minorEastAsia" w:hAnsiTheme="minorEastAsia" w:cs="Microsoft Sans Serif"/>
                <w:color w:val="000000"/>
                <w:szCs w:val="21"/>
              </w:rPr>
              <w:t>/4</w:t>
            </w:r>
            <w:r w:rsidRPr="00EE3F16">
              <w:rPr>
                <w:rFonts w:asciiTheme="minorEastAsia" w:eastAsiaTheme="minorEastAsia" w:hAnsiTheme="minorEastAsia" w:cs="Microsoft Sans Serif" w:hint="eastAsia"/>
                <w:color w:val="000000"/>
                <w:szCs w:val="21"/>
              </w:rPr>
              <w:t>局长信箱</w:t>
            </w:r>
            <w:r w:rsidRPr="00EE3F16">
              <w:rPr>
                <w:rFonts w:asciiTheme="minorEastAsia" w:eastAsiaTheme="minorEastAsia" w:hAnsiTheme="minorEastAsia" w:cs="Microsoft Sans Serif"/>
                <w:color w:val="000000"/>
                <w:szCs w:val="21"/>
              </w:rPr>
              <w:t>/ 5</w:t>
            </w:r>
            <w:r w:rsidRPr="00EE3F16">
              <w:rPr>
                <w:rFonts w:asciiTheme="minorEastAsia" w:eastAsiaTheme="minorEastAsia" w:hAnsiTheme="minorEastAsia" w:cs="Microsoft Sans Serif" w:hint="eastAsia"/>
                <w:color w:val="000000"/>
                <w:szCs w:val="21"/>
              </w:rPr>
              <w:t>代表</w:t>
            </w:r>
            <w:r w:rsidRPr="00EE3F16">
              <w:rPr>
                <w:rFonts w:asciiTheme="minorEastAsia" w:eastAsiaTheme="minorEastAsia" w:hAnsiTheme="minorEastAsia" w:cs="Microsoft Sans Serif"/>
                <w:color w:val="000000"/>
                <w:szCs w:val="21"/>
              </w:rPr>
              <w:t>12345/6</w:t>
            </w:r>
            <w:r w:rsidRPr="00EE3F16">
              <w:rPr>
                <w:rFonts w:asciiTheme="minorEastAsia" w:eastAsiaTheme="minorEastAsia" w:hAnsiTheme="minorEastAsia" w:cs="Microsoft Sans Serif" w:hint="eastAsia"/>
                <w:color w:val="000000"/>
                <w:szCs w:val="21"/>
              </w:rPr>
              <w:t>监督检查</w:t>
            </w:r>
            <w:r w:rsidRPr="00EE3F16">
              <w:rPr>
                <w:rFonts w:asciiTheme="minorEastAsia" w:eastAsiaTheme="minorEastAsia" w:hAnsiTheme="minorEastAsia" w:cs="Microsoft Sans Serif"/>
                <w:color w:val="000000"/>
                <w:szCs w:val="21"/>
              </w:rPr>
              <w:t>/7</w:t>
            </w:r>
            <w:r w:rsidRPr="00EE3F16">
              <w:rPr>
                <w:rFonts w:asciiTheme="minorEastAsia" w:eastAsiaTheme="minorEastAsia" w:hAnsiTheme="minorEastAsia" w:cs="Microsoft Sans Serif" w:hint="eastAsia"/>
                <w:color w:val="000000"/>
                <w:szCs w:val="21"/>
              </w:rPr>
              <w:t>其他</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LEG_CONTENT</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投诉内容</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LEG_RNR_DATE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受理响应日期</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LEG_COMP_DATE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投诉产生日期</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LEG_SITUATION</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检查的情况描述</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LEG_RESULT_TYPE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检查处理结果分类</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整改（停工）</w:t>
            </w:r>
            <w:r w:rsidRPr="00EE3F16">
              <w:rPr>
                <w:rFonts w:asciiTheme="minorEastAsia" w:eastAsiaTheme="minorEastAsia" w:hAnsiTheme="minorEastAsia" w:cs="Microsoft Sans Serif"/>
                <w:color w:val="000000"/>
                <w:szCs w:val="21"/>
              </w:rPr>
              <w:t>/1</w:t>
            </w:r>
            <w:r w:rsidRPr="00EE3F16">
              <w:rPr>
                <w:rFonts w:asciiTheme="minorEastAsia" w:eastAsiaTheme="minorEastAsia" w:hAnsiTheme="minorEastAsia" w:cs="Microsoft Sans Serif" w:hint="eastAsia"/>
                <w:color w:val="000000"/>
                <w:szCs w:val="21"/>
              </w:rPr>
              <w:t>拆除（拆天线、拆基站）</w:t>
            </w:r>
            <w:r w:rsidRPr="00EE3F16">
              <w:rPr>
                <w:rFonts w:asciiTheme="minorEastAsia" w:eastAsiaTheme="minorEastAsia" w:hAnsiTheme="minorEastAsia" w:cs="Microsoft Sans Serif"/>
                <w:color w:val="000000"/>
                <w:szCs w:val="21"/>
              </w:rPr>
              <w:t xml:space="preserve">2 </w:t>
            </w:r>
            <w:r w:rsidRPr="00EE3F16">
              <w:rPr>
                <w:rFonts w:asciiTheme="minorEastAsia" w:eastAsiaTheme="minorEastAsia" w:hAnsiTheme="minorEastAsia" w:cs="Microsoft Sans Serif" w:hint="eastAsia"/>
                <w:color w:val="000000"/>
                <w:szCs w:val="21"/>
              </w:rPr>
              <w:t>其他</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LEG_UNIT</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被检单位</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LEG_REPLY_DATE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回复投诉人的时间</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LEG_COR_ID</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责令整改编号</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LEG_COMPL_DATE</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投诉处理完毕时间</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投诉闭环时间</w:t>
            </w:r>
            <w:r w:rsidRPr="00EE3F16">
              <w:rPr>
                <w:rFonts w:asciiTheme="minorEastAsia" w:eastAsiaTheme="minorEastAsia" w:hAnsiTheme="minorEastAsia" w:cs="Microsoft Sans Serif"/>
                <w:color w:val="000000"/>
                <w:szCs w:val="21"/>
              </w:rPr>
              <w:t>)</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LEG_GUID</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WF_LETTER</w:t>
            </w:r>
          </w:p>
        </w:tc>
        <w:tc>
          <w:tcPr>
            <w:tcW w:w="2552" w:type="dxa"/>
          </w:tcPr>
          <w:p w:rsidR="00EE3F16" w:rsidRPr="00EE3F16" w:rsidRDefault="00F07254" w:rsidP="00EE3F16">
            <w:pPr>
              <w:jc w:val="center"/>
              <w:rPr>
                <w:rFonts w:asciiTheme="minorEastAsia" w:eastAsiaTheme="minorEastAsia" w:hAnsiTheme="minorEastAsia"/>
                <w:snapToGrid w:val="0"/>
                <w:kern w:val="0"/>
                <w:szCs w:val="21"/>
              </w:rPr>
            </w:pPr>
            <w:r w:rsidRPr="00EE3F16">
              <w:rPr>
                <w:rFonts w:asciiTheme="minorEastAsia" w:eastAsiaTheme="minorEastAsia" w:hAnsiTheme="minorEastAsia" w:hint="eastAsia"/>
                <w:bCs/>
                <w:color w:val="000000"/>
                <w:szCs w:val="21"/>
              </w:rPr>
              <w:t>外键：</w:t>
            </w:r>
            <w:r w:rsidRPr="00EE3F16">
              <w:rPr>
                <w:rFonts w:asciiTheme="minorEastAsia" w:eastAsiaTheme="minorEastAsia" w:hAnsiTheme="minorEastAsia"/>
                <w:color w:val="000000"/>
                <w:szCs w:val="21"/>
              </w:rPr>
              <w:t>GUID</w:t>
            </w: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LEG_NAME1</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经办人</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LEG_NAME2</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负责人</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r w:rsidR="00EE3F16" w:rsidRPr="00EE3F16" w:rsidTr="00EE3F16">
        <w:trPr>
          <w:jc w:val="center"/>
        </w:trPr>
        <w:tc>
          <w:tcPr>
            <w:tcW w:w="214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LEG_MEMO</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备注</w:t>
            </w:r>
          </w:p>
        </w:tc>
        <w:tc>
          <w:tcPr>
            <w:tcW w:w="2552" w:type="dxa"/>
          </w:tcPr>
          <w:p w:rsidR="00EE3F16" w:rsidRPr="00EE3F16" w:rsidRDefault="00EE3F16" w:rsidP="00EE3F16">
            <w:pPr>
              <w:jc w:val="center"/>
              <w:rPr>
                <w:rFonts w:asciiTheme="minorEastAsia" w:eastAsiaTheme="minorEastAsia" w:hAnsiTheme="minorEastAsia"/>
                <w:snapToGrid w:val="0"/>
                <w:kern w:val="0"/>
                <w:szCs w:val="21"/>
              </w:rPr>
            </w:pPr>
          </w:p>
        </w:tc>
      </w:tr>
    </w:tbl>
    <w:p w:rsidR="00EE3F16" w:rsidRPr="00EE3F16" w:rsidRDefault="00EE3F16" w:rsidP="00EE3F16"/>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Theme="majorEastAsia" w:eastAsiaTheme="majorEastAsia" w:hAnsiTheme="majorEastAsia" w:cstheme="minorBidi" w:hint="eastAsia"/>
          <w:b/>
          <w:bCs/>
          <w:sz w:val="28"/>
          <w:szCs w:val="28"/>
        </w:rPr>
        <w:t>监督检查任务表</w:t>
      </w:r>
      <w:r w:rsidRPr="00EE3F16">
        <w:rPr>
          <w:rFonts w:asciiTheme="majorEastAsia" w:eastAsiaTheme="majorEastAsia" w:hAnsiTheme="majorEastAsia" w:cstheme="minorBidi"/>
          <w:b/>
          <w:bCs/>
          <w:sz w:val="28"/>
          <w:szCs w:val="28"/>
        </w:rPr>
        <w:t>(WF_SUPV</w:t>
      </w:r>
      <w:r w:rsidRPr="00EE3F16">
        <w:rPr>
          <w:rFonts w:asciiTheme="majorEastAsia" w:eastAsiaTheme="majorEastAsia" w:hAnsiTheme="majorEastAsia" w:cstheme="minorBidi"/>
          <w:b/>
          <w:bCs/>
          <w:snapToGrid w:val="0"/>
          <w:sz w:val="28"/>
          <w:szCs w:val="28"/>
        </w:rPr>
        <w:t>)</w:t>
      </w:r>
    </w:p>
    <w:tbl>
      <w:tblPr>
        <w:tblW w:w="750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01"/>
        <w:gridCol w:w="1701"/>
        <w:gridCol w:w="1701"/>
        <w:gridCol w:w="2405"/>
      </w:tblGrid>
      <w:tr w:rsidR="00EE3F16" w:rsidRPr="00EE3F16" w:rsidTr="003005D3">
        <w:trPr>
          <w:jc w:val="center"/>
        </w:trPr>
        <w:tc>
          <w:tcPr>
            <w:tcW w:w="1701"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701"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701"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2405"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3005D3">
        <w:trPr>
          <w:jc w:val="center"/>
        </w:trPr>
        <w:tc>
          <w:tcPr>
            <w:tcW w:w="1701"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701"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701" w:type="dxa"/>
            <w:vAlign w:val="center"/>
          </w:tcPr>
          <w:p w:rsidR="00EE3F16" w:rsidRPr="00EE3F16" w:rsidRDefault="00EE3F16" w:rsidP="00EE3F16">
            <w:pPr>
              <w:widowControl/>
              <w:jc w:val="left"/>
              <w:rPr>
                <w:rFonts w:asciiTheme="minorEastAsia" w:eastAsiaTheme="minorEastAsia" w:hAnsiTheme="minorEastAsia"/>
                <w:color w:val="000000"/>
                <w:kern w:val="0"/>
                <w:szCs w:val="21"/>
              </w:rPr>
            </w:pPr>
          </w:p>
        </w:tc>
        <w:tc>
          <w:tcPr>
            <w:tcW w:w="2405" w:type="dxa"/>
            <w:vAlign w:val="center"/>
          </w:tcPr>
          <w:p w:rsidR="00EE3F16" w:rsidRPr="00EE3F16" w:rsidRDefault="00EE3F16" w:rsidP="00EE3F16">
            <w:pPr>
              <w:rPr>
                <w:rFonts w:asciiTheme="minorEastAsia" w:eastAsiaTheme="minorEastAsia" w:hAnsiTheme="minorEastAsia"/>
                <w:snapToGrid w:val="0"/>
                <w:kern w:val="0"/>
                <w:szCs w:val="21"/>
              </w:rPr>
            </w:pPr>
          </w:p>
        </w:tc>
      </w:tr>
      <w:tr w:rsidR="003005D3" w:rsidRPr="00EE3F16" w:rsidTr="003005D3">
        <w:trPr>
          <w:jc w:val="center"/>
        </w:trPr>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w:t>
            </w:r>
            <w:r>
              <w:rPr>
                <w:rFonts w:asciiTheme="minorEastAsia" w:eastAsiaTheme="minorEastAsia" w:hAnsiTheme="minorEastAsia" w:cs="Microsoft Sans Serif"/>
                <w:color w:val="000000"/>
                <w:szCs w:val="21"/>
              </w:rPr>
              <w:t>ID</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hint="eastAsia"/>
                <w:color w:val="000000"/>
                <w:szCs w:val="21"/>
              </w:rPr>
              <w:t>投诉任务单编号</w:t>
            </w:r>
          </w:p>
        </w:tc>
        <w:tc>
          <w:tcPr>
            <w:tcW w:w="2405"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3005D3">
        <w:trPr>
          <w:jc w:val="center"/>
        </w:trPr>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SUPV_CONTENT</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任务内容</w:t>
            </w:r>
          </w:p>
        </w:tc>
        <w:tc>
          <w:tcPr>
            <w:tcW w:w="2405"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3005D3">
        <w:trPr>
          <w:jc w:val="center"/>
        </w:trPr>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SUPV_OPINION</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调查意见</w:t>
            </w:r>
          </w:p>
        </w:tc>
        <w:tc>
          <w:tcPr>
            <w:tcW w:w="2405"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3005D3">
        <w:trPr>
          <w:jc w:val="center"/>
        </w:trPr>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SUPV_CARRIER</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运营商名称</w:t>
            </w:r>
          </w:p>
        </w:tc>
        <w:tc>
          <w:tcPr>
            <w:tcW w:w="2405"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3005D3">
        <w:trPr>
          <w:jc w:val="center"/>
        </w:trPr>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SUPV_PRO_TYPE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处理代码</w:t>
            </w:r>
          </w:p>
        </w:tc>
        <w:tc>
          <w:tcPr>
            <w:tcW w:w="2405" w:type="dxa"/>
            <w:vAlign w:val="center"/>
          </w:tcPr>
          <w:p w:rsidR="003005D3" w:rsidRPr="00EE3F16" w:rsidRDefault="003005D3" w:rsidP="003005D3">
            <w:pPr>
              <w:rPr>
                <w:rFonts w:asciiTheme="minorEastAsia" w:eastAsiaTheme="minorEastAsia" w:hAnsiTheme="minorEastAsia"/>
                <w:snapToGrid w:val="0"/>
                <w:kern w:val="0"/>
                <w:szCs w:val="21"/>
              </w:rPr>
            </w:pPr>
            <w:r w:rsidRPr="00EE3F16">
              <w:rPr>
                <w:rFonts w:asciiTheme="minorEastAsia" w:eastAsiaTheme="minorEastAsia" w:hAnsiTheme="minorEastAsia"/>
                <w:snapToGrid w:val="0"/>
                <w:kern w:val="0"/>
                <w:szCs w:val="21"/>
              </w:rPr>
              <w:t>0</w:t>
            </w:r>
            <w:r w:rsidRPr="00EE3F16">
              <w:rPr>
                <w:rFonts w:asciiTheme="minorEastAsia" w:eastAsiaTheme="minorEastAsia" w:hAnsiTheme="minorEastAsia" w:hint="eastAsia"/>
                <w:snapToGrid w:val="0"/>
                <w:kern w:val="0"/>
                <w:szCs w:val="21"/>
              </w:rPr>
              <w:t>整改（停工）</w:t>
            </w:r>
            <w:r w:rsidRPr="00EE3F16">
              <w:rPr>
                <w:rFonts w:asciiTheme="minorEastAsia" w:eastAsiaTheme="minorEastAsia" w:hAnsiTheme="minorEastAsia"/>
                <w:snapToGrid w:val="0"/>
                <w:kern w:val="0"/>
                <w:szCs w:val="21"/>
              </w:rPr>
              <w:t>/1</w:t>
            </w:r>
            <w:r w:rsidRPr="00EE3F16">
              <w:rPr>
                <w:rFonts w:asciiTheme="minorEastAsia" w:eastAsiaTheme="minorEastAsia" w:hAnsiTheme="minorEastAsia" w:hint="eastAsia"/>
                <w:snapToGrid w:val="0"/>
                <w:kern w:val="0"/>
                <w:szCs w:val="21"/>
              </w:rPr>
              <w:t>拆除（拆天线</w:t>
            </w:r>
            <w:r w:rsidRPr="00EE3F16">
              <w:rPr>
                <w:rFonts w:asciiTheme="minorEastAsia" w:eastAsiaTheme="minorEastAsia" w:hAnsiTheme="minorEastAsia" w:cs="Microsoft Sans Serif" w:hint="eastAsia"/>
                <w:color w:val="000000"/>
                <w:szCs w:val="21"/>
              </w:rPr>
              <w:t>、拆基站）</w:t>
            </w:r>
          </w:p>
        </w:tc>
      </w:tr>
      <w:tr w:rsidR="003005D3" w:rsidRPr="00EE3F16" w:rsidTr="003005D3">
        <w:trPr>
          <w:jc w:val="center"/>
        </w:trPr>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SUPV_MEMO</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备注</w:t>
            </w:r>
          </w:p>
        </w:tc>
        <w:tc>
          <w:tcPr>
            <w:tcW w:w="2405"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3005D3">
        <w:trPr>
          <w:jc w:val="center"/>
        </w:trPr>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SUPV_LEGAL</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是否合法</w:t>
            </w:r>
          </w:p>
        </w:tc>
        <w:tc>
          <w:tcPr>
            <w:tcW w:w="2405" w:type="dxa"/>
            <w:vAlign w:val="center"/>
          </w:tcPr>
          <w:p w:rsidR="003005D3" w:rsidRPr="00EE3F16" w:rsidRDefault="003005D3" w:rsidP="003005D3">
            <w:pP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不合法</w:t>
            </w:r>
            <w:r w:rsidRPr="00EE3F16">
              <w:rPr>
                <w:rFonts w:asciiTheme="minorEastAsia" w:eastAsiaTheme="minorEastAsia" w:hAnsiTheme="minorEastAsia" w:cs="Microsoft Sans Serif"/>
                <w:color w:val="000000"/>
                <w:szCs w:val="21"/>
              </w:rPr>
              <w:t>/1</w:t>
            </w:r>
            <w:r w:rsidRPr="00EE3F16">
              <w:rPr>
                <w:rFonts w:asciiTheme="minorEastAsia" w:eastAsiaTheme="minorEastAsia" w:hAnsiTheme="minorEastAsia" w:cs="Microsoft Sans Serif" w:hint="eastAsia"/>
                <w:color w:val="000000"/>
                <w:szCs w:val="21"/>
              </w:rPr>
              <w:t>合法</w:t>
            </w:r>
          </w:p>
        </w:tc>
      </w:tr>
    </w:tbl>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Arial" w:eastAsiaTheme="majorEastAsia" w:hAnsi="Arial" w:cstheme="minorBidi" w:hint="eastAsia"/>
          <w:b/>
          <w:bCs/>
          <w:sz w:val="28"/>
          <w:szCs w:val="28"/>
        </w:rPr>
        <w:t>查处执法任务表</w:t>
      </w:r>
      <w:r w:rsidRPr="00EE3F16">
        <w:rPr>
          <w:rFonts w:asciiTheme="majorEastAsia" w:eastAsiaTheme="majorEastAsia" w:hAnsiTheme="majorEastAsia" w:cstheme="minorBidi"/>
          <w:b/>
          <w:bCs/>
          <w:sz w:val="28"/>
          <w:szCs w:val="28"/>
        </w:rPr>
        <w:t>(WF_INVESTIGATE</w:t>
      </w:r>
      <w:r w:rsidRPr="00EE3F16">
        <w:rPr>
          <w:rFonts w:asciiTheme="majorEastAsia" w:eastAsiaTheme="majorEastAsia" w:hAnsiTheme="majorEastAsia" w:cstheme="minorBidi"/>
          <w:b/>
          <w:bCs/>
          <w:snapToGrid w:val="0"/>
          <w:sz w:val="28"/>
          <w:szCs w:val="28"/>
        </w:rPr>
        <w:t>)</w:t>
      </w:r>
    </w:p>
    <w:tbl>
      <w:tblPr>
        <w:tblW w:w="822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22"/>
        <w:gridCol w:w="1701"/>
        <w:gridCol w:w="1905"/>
        <w:gridCol w:w="2494"/>
      </w:tblGrid>
      <w:tr w:rsidR="00EE3F16" w:rsidRPr="00EE3F16" w:rsidTr="00EE3F16">
        <w:trPr>
          <w:jc w:val="center"/>
        </w:trPr>
        <w:tc>
          <w:tcPr>
            <w:tcW w:w="2122"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701"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905"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2494"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2122"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701"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905"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查处执法任务编号</w:t>
            </w:r>
          </w:p>
        </w:tc>
        <w:tc>
          <w:tcPr>
            <w:tcW w:w="2494" w:type="dxa"/>
            <w:vAlign w:val="center"/>
          </w:tcPr>
          <w:p w:rsidR="00EE3F16" w:rsidRPr="00EE3F16" w:rsidRDefault="00EE3F16" w:rsidP="00EE3F16">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INV_HANDLE_DATE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处理日期</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INV_CASE_TYPE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事件类型代码</w:t>
            </w:r>
            <w:r w:rsidRPr="00EE3F16">
              <w:rPr>
                <w:rFonts w:asciiTheme="minorEastAsia" w:eastAsiaTheme="minorEastAsia" w:hAnsiTheme="minorEastAsia" w:cs="Microsoft Sans Serif"/>
                <w:color w:val="000000"/>
                <w:szCs w:val="21"/>
              </w:rPr>
              <w:t xml:space="preserve">    </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 xml:space="preserve">0 </w:t>
            </w:r>
            <w:r w:rsidRPr="00EE3F16">
              <w:rPr>
                <w:rFonts w:asciiTheme="minorEastAsia" w:eastAsiaTheme="minorEastAsia" w:hAnsiTheme="minorEastAsia" w:cs="Microsoft Sans Serif" w:hint="eastAsia"/>
                <w:color w:val="000000"/>
                <w:szCs w:val="21"/>
              </w:rPr>
              <w:t>非法无线电频率</w:t>
            </w:r>
            <w:r w:rsidRPr="00EE3F16">
              <w:rPr>
                <w:rFonts w:asciiTheme="minorEastAsia" w:eastAsiaTheme="minorEastAsia" w:hAnsiTheme="minorEastAsia" w:cs="Microsoft Sans Serif"/>
                <w:color w:val="000000"/>
                <w:szCs w:val="21"/>
              </w:rPr>
              <w:t xml:space="preserve"> /1  </w:t>
            </w:r>
            <w:r w:rsidRPr="00EE3F16">
              <w:rPr>
                <w:rFonts w:asciiTheme="minorEastAsia" w:eastAsiaTheme="minorEastAsia" w:hAnsiTheme="minorEastAsia" w:cs="Microsoft Sans Serif" w:hint="eastAsia"/>
                <w:color w:val="000000"/>
                <w:szCs w:val="21"/>
              </w:rPr>
              <w:t>非法无线电台（站）</w:t>
            </w: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lastRenderedPageBreak/>
              <w:t>INV_SOURCE_TYPE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事件来源代码</w:t>
            </w:r>
            <w:r w:rsidRPr="00EE3F16">
              <w:rPr>
                <w:rFonts w:asciiTheme="minorEastAsia" w:eastAsiaTheme="minorEastAsia" w:hAnsiTheme="minorEastAsia" w:cs="Microsoft Sans Serif"/>
                <w:color w:val="000000"/>
                <w:szCs w:val="21"/>
              </w:rPr>
              <w:t xml:space="preserve"> </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INV_CASE_NAME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事件名称</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INV_COMPLETE_DATE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完成日期</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INV_HANDLER</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处理者</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INV_CONTENT</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任务内容</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INV_RESULT</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执法结果</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UNIT_GUID</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WF_UNIT</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r w:rsidRPr="00EE3F16">
              <w:rPr>
                <w:rFonts w:asciiTheme="minorEastAsia" w:eastAsiaTheme="minorEastAsia" w:hAnsiTheme="minorEastAsia"/>
                <w:snapToGrid w:val="0"/>
                <w:kern w:val="0"/>
                <w:szCs w:val="21"/>
              </w:rPr>
              <w:t>外键</w:t>
            </w:r>
            <w:r w:rsidRPr="00EE3F16">
              <w:rPr>
                <w:rFonts w:asciiTheme="minorEastAsia" w:eastAsiaTheme="minorEastAsia" w:hAnsiTheme="minorEastAsia" w:hint="eastAsia"/>
                <w:snapToGrid w:val="0"/>
                <w:kern w:val="0"/>
                <w:szCs w:val="21"/>
              </w:rPr>
              <w:t>：</w:t>
            </w:r>
            <w:r w:rsidRPr="00EE3F16">
              <w:rPr>
                <w:rFonts w:asciiTheme="minorEastAsia" w:eastAsiaTheme="minorEastAsia" w:hAnsiTheme="minorEastAsia"/>
                <w:snapToGrid w:val="0"/>
                <w:kern w:val="0"/>
                <w:szCs w:val="21"/>
              </w:rPr>
              <w:t>GUID</w:t>
            </w: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INV_SYSTEM_CODE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0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系统代码</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p>
        </w:tc>
      </w:tr>
      <w:tr w:rsidR="003005D3" w:rsidRPr="00EE3F16" w:rsidTr="00EE3F16">
        <w:trPr>
          <w:jc w:val="center"/>
        </w:trPr>
        <w:tc>
          <w:tcPr>
            <w:tcW w:w="2122"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INV_STATUS_TYPE</w:t>
            </w:r>
          </w:p>
        </w:tc>
        <w:tc>
          <w:tcPr>
            <w:tcW w:w="170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05" w:type="dxa"/>
            <w:vAlign w:val="center"/>
          </w:tcPr>
          <w:p w:rsidR="003005D3" w:rsidRPr="00EE3F16" w:rsidRDefault="003005D3" w:rsidP="003005D3">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处理状态</w:t>
            </w:r>
          </w:p>
        </w:tc>
        <w:tc>
          <w:tcPr>
            <w:tcW w:w="2494" w:type="dxa"/>
            <w:vAlign w:val="center"/>
          </w:tcPr>
          <w:p w:rsidR="003005D3" w:rsidRPr="00EE3F16" w:rsidRDefault="003005D3" w:rsidP="003005D3">
            <w:pP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未接收</w:t>
            </w:r>
            <w:r w:rsidRPr="00EE3F16">
              <w:rPr>
                <w:rFonts w:asciiTheme="minorEastAsia" w:eastAsiaTheme="minorEastAsia" w:hAnsiTheme="minorEastAsia" w:cs="Microsoft Sans Serif"/>
                <w:color w:val="000000"/>
                <w:szCs w:val="21"/>
              </w:rPr>
              <w:t>/1</w:t>
            </w:r>
            <w:r w:rsidRPr="00EE3F16">
              <w:rPr>
                <w:rFonts w:asciiTheme="minorEastAsia" w:eastAsiaTheme="minorEastAsia" w:hAnsiTheme="minorEastAsia" w:cs="Microsoft Sans Serif" w:hint="eastAsia"/>
                <w:color w:val="000000"/>
                <w:szCs w:val="21"/>
              </w:rPr>
              <w:t>未处理</w:t>
            </w:r>
            <w:r w:rsidRPr="00EE3F16">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hint="eastAsia"/>
                <w:color w:val="000000"/>
                <w:szCs w:val="21"/>
              </w:rPr>
              <w:t>调查环节</w:t>
            </w:r>
            <w:r w:rsidRPr="00EE3F16">
              <w:rPr>
                <w:rFonts w:asciiTheme="minorEastAsia" w:eastAsiaTheme="minorEastAsia" w:hAnsiTheme="minorEastAsia" w:cs="Microsoft Sans Serif"/>
                <w:color w:val="000000"/>
                <w:szCs w:val="21"/>
              </w:rPr>
              <w:t>/ 3</w:t>
            </w:r>
            <w:r w:rsidRPr="00EE3F16">
              <w:rPr>
                <w:rFonts w:asciiTheme="minorEastAsia" w:eastAsiaTheme="minorEastAsia" w:hAnsiTheme="minorEastAsia" w:cs="Microsoft Sans Serif" w:hint="eastAsia"/>
                <w:color w:val="000000"/>
                <w:szCs w:val="21"/>
              </w:rPr>
              <w:t>立案环节</w:t>
            </w:r>
            <w:r w:rsidRPr="00EE3F16">
              <w:rPr>
                <w:rFonts w:asciiTheme="minorEastAsia" w:eastAsiaTheme="minorEastAsia" w:hAnsiTheme="minorEastAsia" w:cs="Microsoft Sans Serif"/>
                <w:color w:val="000000"/>
                <w:szCs w:val="21"/>
              </w:rPr>
              <w:t>/4</w:t>
            </w:r>
            <w:r w:rsidRPr="00EE3F16">
              <w:rPr>
                <w:rFonts w:asciiTheme="minorEastAsia" w:eastAsiaTheme="minorEastAsia" w:hAnsiTheme="minorEastAsia" w:cs="Microsoft Sans Serif" w:hint="eastAsia"/>
                <w:color w:val="000000"/>
                <w:szCs w:val="21"/>
              </w:rPr>
              <w:t>领导审批事先告知数书</w:t>
            </w:r>
            <w:r w:rsidRPr="00EE3F16">
              <w:rPr>
                <w:rFonts w:asciiTheme="minorEastAsia" w:eastAsiaTheme="minorEastAsia" w:hAnsiTheme="minorEastAsia" w:cs="Microsoft Sans Serif"/>
                <w:color w:val="000000"/>
                <w:szCs w:val="21"/>
              </w:rPr>
              <w:t>/5</w:t>
            </w:r>
            <w:r w:rsidRPr="00EE3F16">
              <w:rPr>
                <w:rFonts w:asciiTheme="minorEastAsia" w:eastAsiaTheme="minorEastAsia" w:hAnsiTheme="minorEastAsia" w:cs="Microsoft Sans Serif" w:hint="eastAsia"/>
                <w:color w:val="000000"/>
                <w:szCs w:val="21"/>
              </w:rPr>
              <w:t>陈述申辩</w:t>
            </w:r>
            <w:r w:rsidRPr="00EE3F16">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hint="eastAsia"/>
                <w:color w:val="000000"/>
                <w:szCs w:val="21"/>
              </w:rPr>
              <w:t>审批处罚决定书</w:t>
            </w:r>
            <w:r w:rsidRPr="00EE3F16">
              <w:rPr>
                <w:rFonts w:asciiTheme="minorEastAsia" w:eastAsiaTheme="minorEastAsia" w:hAnsiTheme="minorEastAsia" w:cs="Microsoft Sans Serif"/>
                <w:color w:val="000000"/>
                <w:szCs w:val="21"/>
              </w:rPr>
              <w:t>/7</w:t>
            </w:r>
            <w:r w:rsidRPr="00EE3F16">
              <w:rPr>
                <w:rFonts w:asciiTheme="minorEastAsia" w:eastAsiaTheme="minorEastAsia" w:hAnsiTheme="minorEastAsia" w:cs="Microsoft Sans Serif" w:hint="eastAsia"/>
                <w:color w:val="000000"/>
                <w:szCs w:val="21"/>
              </w:rPr>
              <w:t>结案环节</w:t>
            </w:r>
            <w:r w:rsidRPr="00EE3F16">
              <w:rPr>
                <w:rFonts w:asciiTheme="minorEastAsia" w:eastAsiaTheme="minorEastAsia" w:hAnsiTheme="minorEastAsia" w:cs="Microsoft Sans Serif"/>
                <w:color w:val="000000"/>
                <w:szCs w:val="21"/>
              </w:rPr>
              <w:t>/8</w:t>
            </w:r>
            <w:r w:rsidRPr="00EE3F16">
              <w:rPr>
                <w:rFonts w:asciiTheme="minorEastAsia" w:eastAsiaTheme="minorEastAsia" w:hAnsiTheme="minorEastAsia" w:cs="Microsoft Sans Serif" w:hint="eastAsia"/>
                <w:color w:val="000000"/>
                <w:szCs w:val="21"/>
              </w:rPr>
              <w:t>处理完成</w:t>
            </w:r>
          </w:p>
        </w:tc>
      </w:tr>
    </w:tbl>
    <w:p w:rsidR="00EE3F16" w:rsidRPr="00EE3F16" w:rsidRDefault="00EE3F16" w:rsidP="00EE3F16">
      <w:pPr>
        <w:rPr>
          <w:rFonts w:ascii="宋体" w:hAnsi="宋体"/>
        </w:rPr>
      </w:pP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Arial" w:eastAsiaTheme="majorEastAsia" w:hAnsi="Arial" w:cstheme="minorBidi" w:hint="eastAsia"/>
          <w:b/>
          <w:bCs/>
          <w:sz w:val="28"/>
          <w:szCs w:val="28"/>
        </w:rPr>
        <w:t>查处执法任务附件表</w:t>
      </w:r>
      <w:r w:rsidRPr="00EE3F16">
        <w:rPr>
          <w:rFonts w:asciiTheme="majorEastAsia" w:eastAsiaTheme="majorEastAsia" w:hAnsiTheme="majorEastAsia" w:cstheme="minorBidi"/>
          <w:b/>
          <w:bCs/>
          <w:sz w:val="28"/>
          <w:szCs w:val="28"/>
        </w:rPr>
        <w:t>(WF_INV_ATTACH</w:t>
      </w:r>
      <w:r w:rsidRPr="00EE3F16">
        <w:rPr>
          <w:rFonts w:asciiTheme="majorEastAsia" w:eastAsiaTheme="majorEastAsia" w:hAnsiTheme="majorEastAsia" w:cstheme="minorBidi"/>
          <w:b/>
          <w:bCs/>
          <w:snapToGrid w:val="0"/>
          <w:sz w:val="28"/>
          <w:szCs w:val="28"/>
        </w:rPr>
        <w:t>)</w:t>
      </w:r>
    </w:p>
    <w:tbl>
      <w:tblPr>
        <w:tblW w:w="79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3"/>
        <w:gridCol w:w="1669"/>
        <w:gridCol w:w="2165"/>
        <w:gridCol w:w="2126"/>
      </w:tblGrid>
      <w:tr w:rsidR="00EE3F16" w:rsidRPr="00EE3F16" w:rsidTr="00EE3F16">
        <w:trPr>
          <w:jc w:val="center"/>
        </w:trPr>
        <w:tc>
          <w:tcPr>
            <w:tcW w:w="1973"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669"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2165"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2126"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1973" w:type="dxa"/>
            <w:vAlign w:val="center"/>
          </w:tcPr>
          <w:p w:rsidR="00EE3F16" w:rsidRPr="00EE3F16" w:rsidRDefault="00F07254" w:rsidP="00EE3F16">
            <w:pPr>
              <w:spacing w:beforeLines="20" w:before="62"/>
              <w:rPr>
                <w:rFonts w:asciiTheme="minorEastAsia" w:eastAsiaTheme="minorEastAsia" w:hAnsiTheme="minorEastAsia"/>
                <w:kern w:val="0"/>
                <w:szCs w:val="21"/>
              </w:rPr>
            </w:pPr>
            <w:r w:rsidRPr="00EE3F16">
              <w:rPr>
                <w:rFonts w:asciiTheme="minorEastAsia" w:eastAsiaTheme="minorEastAsia" w:hAnsiTheme="minorEastAsia"/>
                <w:kern w:val="0"/>
                <w:szCs w:val="21"/>
              </w:rPr>
              <w:t>FILE_ID</w:t>
            </w:r>
          </w:p>
        </w:tc>
        <w:tc>
          <w:tcPr>
            <w:tcW w:w="1669" w:type="dxa"/>
          </w:tcPr>
          <w:p w:rsidR="00EE3F16" w:rsidRPr="00EE3F16" w:rsidRDefault="00F07254" w:rsidP="00EE3F16">
            <w:pPr>
              <w:rPr>
                <w:rFonts w:asciiTheme="minorEastAsia" w:eastAsiaTheme="minorEastAsia" w:hAnsiTheme="minorEastAsia"/>
                <w:szCs w:val="21"/>
              </w:rPr>
            </w:pPr>
            <w:r w:rsidRPr="00EE3F16">
              <w:rPr>
                <w:rFonts w:asciiTheme="minorEastAsia" w:eastAsiaTheme="minorEastAsia" w:hAnsiTheme="minorEastAsia"/>
                <w:color w:val="000000"/>
                <w:szCs w:val="21"/>
              </w:rPr>
              <w:t>VARCHAR2(36)</w:t>
            </w:r>
          </w:p>
        </w:tc>
        <w:tc>
          <w:tcPr>
            <w:tcW w:w="2165" w:type="dxa"/>
            <w:vAlign w:val="center"/>
          </w:tcPr>
          <w:p w:rsidR="00EE3F16" w:rsidRPr="00EE3F16" w:rsidRDefault="00F07254" w:rsidP="00EE3F16">
            <w:pPr>
              <w:widowControl/>
              <w:spacing w:beforeLines="20" w:before="62"/>
              <w:rPr>
                <w:rFonts w:asciiTheme="minorEastAsia" w:eastAsiaTheme="minorEastAsia" w:hAnsiTheme="minorEastAsia"/>
                <w:bCs/>
                <w:iCs/>
                <w:kern w:val="0"/>
                <w:szCs w:val="21"/>
              </w:rPr>
            </w:pPr>
            <w:r w:rsidRPr="00EE3F16">
              <w:rPr>
                <w:rFonts w:asciiTheme="minorEastAsia" w:eastAsiaTheme="minorEastAsia" w:hAnsiTheme="minorEastAsia" w:hint="eastAsia"/>
                <w:bCs/>
                <w:iCs/>
                <w:kern w:val="0"/>
                <w:szCs w:val="21"/>
              </w:rPr>
              <w:t>文件</w:t>
            </w:r>
            <w:r w:rsidRPr="00EE3F16">
              <w:rPr>
                <w:rFonts w:asciiTheme="minorEastAsia" w:eastAsiaTheme="minorEastAsia" w:hAnsiTheme="minorEastAsia"/>
                <w:bCs/>
                <w:iCs/>
                <w:kern w:val="0"/>
                <w:szCs w:val="21"/>
              </w:rPr>
              <w:t>ID</w:t>
            </w:r>
          </w:p>
        </w:tc>
        <w:tc>
          <w:tcPr>
            <w:tcW w:w="2126"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jc w:val="center"/>
        </w:trPr>
        <w:tc>
          <w:tcPr>
            <w:tcW w:w="1973" w:type="dxa"/>
            <w:vAlign w:val="center"/>
          </w:tcPr>
          <w:p w:rsidR="00EE3F16" w:rsidRPr="00EE3F16" w:rsidRDefault="00F07254" w:rsidP="00EE3F16">
            <w:pPr>
              <w:spacing w:beforeLines="20" w:before="62"/>
              <w:rPr>
                <w:rFonts w:asciiTheme="minorEastAsia" w:eastAsiaTheme="minorEastAsia" w:hAnsiTheme="minorEastAsia"/>
                <w:kern w:val="0"/>
                <w:szCs w:val="21"/>
              </w:rPr>
            </w:pPr>
            <w:r w:rsidRPr="00EE3F16">
              <w:rPr>
                <w:rFonts w:asciiTheme="minorEastAsia" w:eastAsiaTheme="minorEastAsia" w:hAnsiTheme="minorEastAsia"/>
                <w:kern w:val="0"/>
                <w:szCs w:val="21"/>
              </w:rPr>
              <w:t>INVESTIGATE_GUID</w:t>
            </w:r>
          </w:p>
        </w:tc>
        <w:tc>
          <w:tcPr>
            <w:tcW w:w="1669" w:type="dxa"/>
          </w:tcPr>
          <w:p w:rsidR="00EE3F16" w:rsidRPr="00EE3F16" w:rsidRDefault="00F07254" w:rsidP="00EE3F16">
            <w:pPr>
              <w:rPr>
                <w:rFonts w:asciiTheme="minorEastAsia" w:eastAsiaTheme="minorEastAsia" w:hAnsiTheme="minorEastAsia"/>
                <w:szCs w:val="21"/>
              </w:rPr>
            </w:pPr>
            <w:r w:rsidRPr="00EE3F16">
              <w:rPr>
                <w:rFonts w:asciiTheme="minorEastAsia" w:eastAsiaTheme="minorEastAsia" w:hAnsiTheme="minorEastAsia"/>
                <w:color w:val="000000"/>
                <w:szCs w:val="21"/>
              </w:rPr>
              <w:t>VARCHAR2(36)</w:t>
            </w:r>
          </w:p>
        </w:tc>
        <w:tc>
          <w:tcPr>
            <w:tcW w:w="2165" w:type="dxa"/>
            <w:vAlign w:val="center"/>
          </w:tcPr>
          <w:p w:rsidR="00EE3F16" w:rsidRPr="00EE3F16" w:rsidRDefault="00F07254" w:rsidP="00EE3F16">
            <w:pPr>
              <w:widowControl/>
              <w:spacing w:beforeLines="20" w:before="62"/>
              <w:rPr>
                <w:rFonts w:asciiTheme="minorEastAsia" w:eastAsiaTheme="minorEastAsia" w:hAnsiTheme="minorEastAsia"/>
                <w:bCs/>
                <w:iCs/>
                <w:kern w:val="0"/>
                <w:szCs w:val="21"/>
              </w:rPr>
            </w:pPr>
            <w:r w:rsidRPr="00EE3F16">
              <w:rPr>
                <w:rFonts w:asciiTheme="minorEastAsia" w:eastAsiaTheme="minorEastAsia" w:hAnsiTheme="minorEastAsia"/>
                <w:bCs/>
                <w:iCs/>
                <w:kern w:val="0"/>
                <w:szCs w:val="21"/>
              </w:rPr>
              <w:t>WF_</w:t>
            </w:r>
            <w:r w:rsidRPr="00EE3F16">
              <w:rPr>
                <w:rFonts w:asciiTheme="minorEastAsia" w:eastAsiaTheme="minorEastAsia" w:hAnsiTheme="minorEastAsia"/>
                <w:kern w:val="0"/>
                <w:szCs w:val="21"/>
              </w:rPr>
              <w:t xml:space="preserve"> INVESTIGATE</w:t>
            </w:r>
          </w:p>
        </w:tc>
        <w:tc>
          <w:tcPr>
            <w:tcW w:w="2126" w:type="dxa"/>
            <w:vAlign w:val="center"/>
          </w:tcPr>
          <w:p w:rsidR="00EE3F16" w:rsidRPr="00EE3F16" w:rsidRDefault="00F07254" w:rsidP="00EE3F16">
            <w:pPr>
              <w:spacing w:beforeLines="20" w:before="62"/>
              <w:rPr>
                <w:rFonts w:asciiTheme="minorEastAsia" w:eastAsiaTheme="minorEastAsia" w:hAnsiTheme="minorEastAsia"/>
                <w:snapToGrid w:val="0"/>
                <w:kern w:val="0"/>
                <w:szCs w:val="21"/>
              </w:rPr>
            </w:pPr>
            <w:r w:rsidRPr="00EE3F16">
              <w:rPr>
                <w:rFonts w:asciiTheme="minorEastAsia" w:eastAsiaTheme="minorEastAsia" w:hAnsiTheme="minorEastAsia"/>
                <w:snapToGrid w:val="0"/>
                <w:kern w:val="0"/>
                <w:szCs w:val="21"/>
              </w:rPr>
              <w:t>外键</w:t>
            </w:r>
            <w:r w:rsidRPr="00EE3F16">
              <w:rPr>
                <w:rFonts w:asciiTheme="minorEastAsia" w:eastAsiaTheme="minorEastAsia" w:hAnsiTheme="minorEastAsia" w:hint="eastAsia"/>
                <w:snapToGrid w:val="0"/>
                <w:kern w:val="0"/>
                <w:szCs w:val="21"/>
              </w:rPr>
              <w:t>：</w:t>
            </w:r>
            <w:r w:rsidRPr="00EE3F16">
              <w:rPr>
                <w:rFonts w:asciiTheme="minorEastAsia" w:eastAsiaTheme="minorEastAsia" w:hAnsiTheme="minorEastAsia"/>
                <w:snapToGrid w:val="0"/>
                <w:kern w:val="0"/>
                <w:szCs w:val="21"/>
              </w:rPr>
              <w:t>GUID</w:t>
            </w:r>
          </w:p>
        </w:tc>
      </w:tr>
      <w:tr w:rsidR="00EE3F16" w:rsidRPr="00EE3F16" w:rsidTr="00EE3F16">
        <w:trPr>
          <w:jc w:val="center"/>
        </w:trPr>
        <w:tc>
          <w:tcPr>
            <w:tcW w:w="1973" w:type="dxa"/>
            <w:vAlign w:val="center"/>
          </w:tcPr>
          <w:p w:rsidR="00EE3F16" w:rsidRPr="00EE3F16" w:rsidRDefault="00F07254" w:rsidP="00EE3F16">
            <w:pPr>
              <w:spacing w:beforeLines="20" w:before="62"/>
              <w:rPr>
                <w:rFonts w:asciiTheme="minorEastAsia" w:eastAsiaTheme="minorEastAsia" w:hAnsiTheme="minorEastAsia"/>
                <w:kern w:val="0"/>
                <w:szCs w:val="21"/>
              </w:rPr>
            </w:pPr>
            <w:r w:rsidRPr="00EE3F16">
              <w:rPr>
                <w:rFonts w:asciiTheme="minorEastAsia" w:eastAsiaTheme="minorEastAsia" w:hAnsiTheme="minorEastAsia"/>
                <w:kern w:val="0"/>
                <w:szCs w:val="21"/>
              </w:rPr>
              <w:t>FILENAME</w:t>
            </w:r>
          </w:p>
        </w:tc>
        <w:tc>
          <w:tcPr>
            <w:tcW w:w="1669" w:type="dxa"/>
          </w:tcPr>
          <w:p w:rsidR="00EE3F16" w:rsidRPr="00EE3F16" w:rsidRDefault="00F07254" w:rsidP="00EE3F16">
            <w:pPr>
              <w:rPr>
                <w:rFonts w:asciiTheme="minorEastAsia" w:eastAsiaTheme="minorEastAsia" w:hAnsiTheme="minorEastAsia"/>
                <w:szCs w:val="21"/>
              </w:rPr>
            </w:pPr>
            <w:r w:rsidRPr="00EE3F16">
              <w:rPr>
                <w:rFonts w:asciiTheme="minorEastAsia" w:eastAsiaTheme="minorEastAsia" w:hAnsiTheme="minorEastAsia"/>
                <w:color w:val="000000"/>
                <w:szCs w:val="21"/>
              </w:rPr>
              <w:t>VARCHAR2(200)</w:t>
            </w:r>
          </w:p>
        </w:tc>
        <w:tc>
          <w:tcPr>
            <w:tcW w:w="2165" w:type="dxa"/>
            <w:vAlign w:val="center"/>
          </w:tcPr>
          <w:p w:rsidR="00EE3F16" w:rsidRPr="00EE3F16" w:rsidRDefault="00F07254" w:rsidP="00EE3F16">
            <w:pPr>
              <w:widowControl/>
              <w:spacing w:beforeLines="20" w:before="62"/>
              <w:rPr>
                <w:rFonts w:asciiTheme="minorEastAsia" w:eastAsiaTheme="minorEastAsia" w:hAnsiTheme="minorEastAsia"/>
                <w:bCs/>
                <w:iCs/>
                <w:kern w:val="0"/>
                <w:szCs w:val="21"/>
              </w:rPr>
            </w:pPr>
            <w:r w:rsidRPr="00EE3F16">
              <w:rPr>
                <w:rFonts w:asciiTheme="minorEastAsia" w:eastAsiaTheme="minorEastAsia" w:hAnsiTheme="minorEastAsia" w:hint="eastAsia"/>
                <w:bCs/>
                <w:iCs/>
                <w:kern w:val="0"/>
                <w:szCs w:val="21"/>
              </w:rPr>
              <w:t>附件名</w:t>
            </w:r>
          </w:p>
        </w:tc>
        <w:tc>
          <w:tcPr>
            <w:tcW w:w="2126"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jc w:val="center"/>
        </w:trPr>
        <w:tc>
          <w:tcPr>
            <w:tcW w:w="1973" w:type="dxa"/>
            <w:vAlign w:val="center"/>
          </w:tcPr>
          <w:p w:rsidR="00EE3F16" w:rsidRPr="00EE3F16" w:rsidRDefault="00F07254" w:rsidP="00EE3F16">
            <w:pPr>
              <w:spacing w:beforeLines="20" w:before="62"/>
              <w:rPr>
                <w:rFonts w:asciiTheme="minorEastAsia" w:eastAsiaTheme="minorEastAsia" w:hAnsiTheme="minorEastAsia"/>
                <w:kern w:val="0"/>
                <w:szCs w:val="21"/>
              </w:rPr>
            </w:pPr>
            <w:r w:rsidRPr="00EE3F16">
              <w:rPr>
                <w:rFonts w:asciiTheme="minorEastAsia" w:eastAsiaTheme="minorEastAsia" w:hAnsiTheme="minorEastAsia"/>
                <w:kern w:val="0"/>
                <w:szCs w:val="21"/>
              </w:rPr>
              <w:t>CONTENT</w:t>
            </w:r>
          </w:p>
        </w:tc>
        <w:tc>
          <w:tcPr>
            <w:tcW w:w="1669" w:type="dxa"/>
          </w:tcPr>
          <w:p w:rsidR="00EE3F16" w:rsidRPr="00EE3F16" w:rsidRDefault="00F07254" w:rsidP="00EE3F16">
            <w:pPr>
              <w:rPr>
                <w:rFonts w:asciiTheme="minorEastAsia" w:eastAsiaTheme="minorEastAsia" w:hAnsiTheme="minorEastAsia"/>
                <w:color w:val="000000"/>
                <w:szCs w:val="21"/>
              </w:rPr>
            </w:pPr>
            <w:r w:rsidRPr="00EE3F16">
              <w:rPr>
                <w:rFonts w:asciiTheme="minorEastAsia" w:eastAsiaTheme="minorEastAsia" w:hAnsiTheme="minorEastAsia"/>
                <w:color w:val="000000"/>
                <w:szCs w:val="21"/>
              </w:rPr>
              <w:t>BLOB</w:t>
            </w:r>
          </w:p>
        </w:tc>
        <w:tc>
          <w:tcPr>
            <w:tcW w:w="2165" w:type="dxa"/>
            <w:vAlign w:val="center"/>
          </w:tcPr>
          <w:p w:rsidR="00EE3F16" w:rsidRPr="00EE3F16" w:rsidRDefault="00F07254" w:rsidP="00EE3F16">
            <w:pPr>
              <w:widowControl/>
              <w:spacing w:beforeLines="20" w:before="62"/>
              <w:rPr>
                <w:rFonts w:asciiTheme="minorEastAsia" w:eastAsiaTheme="minorEastAsia" w:hAnsiTheme="minorEastAsia"/>
                <w:bCs/>
                <w:iCs/>
                <w:kern w:val="0"/>
                <w:szCs w:val="21"/>
              </w:rPr>
            </w:pPr>
            <w:r w:rsidRPr="00EE3F16">
              <w:rPr>
                <w:rFonts w:asciiTheme="minorEastAsia" w:eastAsiaTheme="minorEastAsia" w:hAnsiTheme="minorEastAsia" w:hint="eastAsia"/>
                <w:bCs/>
                <w:iCs/>
                <w:kern w:val="0"/>
                <w:szCs w:val="21"/>
              </w:rPr>
              <w:t>内容</w:t>
            </w:r>
          </w:p>
        </w:tc>
        <w:tc>
          <w:tcPr>
            <w:tcW w:w="2126"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bl>
    <w:p w:rsidR="00EE3F16" w:rsidRPr="00EE3F16" w:rsidRDefault="00EE3F16" w:rsidP="00EE3F16">
      <w:pPr>
        <w:rPr>
          <w:rFonts w:ascii="宋体" w:hAnsi="宋体"/>
        </w:rPr>
      </w:pP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z w:val="28"/>
          <w:szCs w:val="28"/>
        </w:rPr>
      </w:pPr>
      <w:r w:rsidRPr="00EE3F16">
        <w:rPr>
          <w:rFonts w:ascii="Arial" w:eastAsiaTheme="majorEastAsia" w:hAnsi="Arial" w:cstheme="minorBidi" w:hint="eastAsia"/>
          <w:b/>
          <w:bCs/>
          <w:sz w:val="28"/>
          <w:szCs w:val="28"/>
        </w:rPr>
        <w:t>资质数据表</w:t>
      </w:r>
      <w:r w:rsidRPr="00EE3F16">
        <w:rPr>
          <w:rFonts w:asciiTheme="majorEastAsia" w:eastAsiaTheme="majorEastAsia" w:hAnsiTheme="majorEastAsia" w:cstheme="minorBidi" w:hint="eastAsia"/>
          <w:b/>
          <w:bCs/>
          <w:sz w:val="28"/>
          <w:szCs w:val="28"/>
        </w:rPr>
        <w:t>（</w:t>
      </w:r>
      <w:r w:rsidRPr="00EE3F16">
        <w:rPr>
          <w:rFonts w:asciiTheme="majorEastAsia" w:eastAsiaTheme="majorEastAsia" w:hAnsiTheme="majorEastAsia" w:cstheme="minorBidi"/>
          <w:b/>
          <w:bCs/>
          <w:sz w:val="28"/>
          <w:szCs w:val="28"/>
        </w:rPr>
        <w:t>WF_QUALIFICATION</w:t>
      </w:r>
      <w:r w:rsidRPr="00EE3F16">
        <w:rPr>
          <w:rFonts w:asciiTheme="majorEastAsia" w:eastAsiaTheme="majorEastAsia" w:hAnsiTheme="majorEastAsia" w:cstheme="minorBidi" w:hint="eastAsia"/>
          <w:b/>
          <w:bCs/>
          <w:sz w:val="28"/>
          <w:szCs w:val="28"/>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728"/>
        <w:gridCol w:w="2551"/>
        <w:gridCol w:w="1842"/>
      </w:tblGrid>
      <w:tr w:rsidR="00EE3F16" w:rsidRPr="00EE3F16" w:rsidTr="00EE3F16">
        <w:trPr>
          <w:tblHeader/>
          <w:jc w:val="center"/>
        </w:trPr>
        <w:tc>
          <w:tcPr>
            <w:tcW w:w="1275" w:type="pct"/>
            <w:shd w:val="clear" w:color="auto" w:fill="D9D9D9"/>
            <w:vAlign w:val="center"/>
          </w:tcPr>
          <w:p w:rsidR="00EE3F16" w:rsidRPr="00EE3F16" w:rsidRDefault="00F07254" w:rsidP="00EE3F16">
            <w:pPr>
              <w:jc w:val="center"/>
              <w:rPr>
                <w:bCs/>
                <w:szCs w:val="21"/>
              </w:rPr>
            </w:pPr>
            <w:r w:rsidRPr="00EE3F16">
              <w:rPr>
                <w:rFonts w:hint="eastAsia"/>
                <w:bCs/>
                <w:szCs w:val="21"/>
              </w:rPr>
              <w:t>字段</w:t>
            </w:r>
          </w:p>
        </w:tc>
        <w:tc>
          <w:tcPr>
            <w:tcW w:w="1051" w:type="pct"/>
            <w:shd w:val="clear" w:color="auto" w:fill="D9D9D9"/>
            <w:vAlign w:val="center"/>
          </w:tcPr>
          <w:p w:rsidR="00EE3F16" w:rsidRPr="00EE3F16" w:rsidRDefault="00F07254" w:rsidP="00EE3F16">
            <w:pPr>
              <w:jc w:val="center"/>
              <w:rPr>
                <w:bCs/>
                <w:szCs w:val="21"/>
              </w:rPr>
            </w:pPr>
            <w:r w:rsidRPr="00EE3F16">
              <w:rPr>
                <w:rFonts w:hint="eastAsia"/>
                <w:bCs/>
                <w:szCs w:val="21"/>
              </w:rPr>
              <w:t>类型</w:t>
            </w:r>
          </w:p>
        </w:tc>
        <w:tc>
          <w:tcPr>
            <w:tcW w:w="1552" w:type="pct"/>
            <w:shd w:val="clear" w:color="auto" w:fill="D9D9D9"/>
            <w:vAlign w:val="center"/>
          </w:tcPr>
          <w:p w:rsidR="00EE3F16" w:rsidRPr="00EE3F16" w:rsidRDefault="00F07254" w:rsidP="00EE3F16">
            <w:pPr>
              <w:jc w:val="center"/>
              <w:rPr>
                <w:bCs/>
                <w:szCs w:val="21"/>
              </w:rPr>
            </w:pPr>
            <w:r w:rsidRPr="00EE3F16">
              <w:rPr>
                <w:rFonts w:hint="eastAsia"/>
                <w:bCs/>
                <w:szCs w:val="21"/>
              </w:rPr>
              <w:t>显示内容</w:t>
            </w:r>
          </w:p>
        </w:tc>
        <w:tc>
          <w:tcPr>
            <w:tcW w:w="1121" w:type="pct"/>
            <w:shd w:val="clear" w:color="auto" w:fill="D9D9D9"/>
            <w:vAlign w:val="center"/>
          </w:tcPr>
          <w:p w:rsidR="00EE3F16" w:rsidRPr="00EE3F16" w:rsidRDefault="00F07254" w:rsidP="00EE3F16">
            <w:pPr>
              <w:tabs>
                <w:tab w:val="left" w:pos="2095"/>
              </w:tabs>
              <w:jc w:val="center"/>
              <w:rPr>
                <w:bCs/>
                <w:szCs w:val="21"/>
              </w:rPr>
            </w:pPr>
            <w:r w:rsidRPr="00EE3F16">
              <w:rPr>
                <w:rFonts w:hint="eastAsia"/>
                <w:bCs/>
                <w:szCs w:val="21"/>
              </w:rPr>
              <w:t>说明</w:t>
            </w:r>
          </w:p>
        </w:tc>
      </w:tr>
      <w:tr w:rsidR="00EE3F16" w:rsidRPr="00EE3F16" w:rsidTr="00EE3F16">
        <w:trPr>
          <w:jc w:val="center"/>
        </w:trPr>
        <w:tc>
          <w:tcPr>
            <w:tcW w:w="1275" w:type="pct"/>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051" w:type="pct"/>
          </w:tcPr>
          <w:p w:rsidR="00EE3F16" w:rsidRPr="00EE3F16" w:rsidRDefault="00F07254" w:rsidP="00EE3F16">
            <w:pPr>
              <w:widowControl/>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552" w:type="pct"/>
            <w:vAlign w:val="center"/>
          </w:tcPr>
          <w:p w:rsidR="00EE3F16" w:rsidRPr="00EE3F16" w:rsidRDefault="00F07254" w:rsidP="00EE3F16">
            <w:pPr>
              <w:widowControl/>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标识</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QUAL_LICENSE_ID</w:t>
            </w:r>
          </w:p>
        </w:tc>
        <w:tc>
          <w:tcPr>
            <w:tcW w:w="1051" w:type="pct"/>
            <w:vAlign w:val="center"/>
          </w:tcPr>
          <w:p w:rsidR="00EE3F16" w:rsidRPr="00EE3F16" w:rsidRDefault="00F07254" w:rsidP="00EE3F16">
            <w:pPr>
              <w:widowControl/>
              <w:jc w:val="left"/>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w:t>
            </w:r>
          </w:p>
        </w:tc>
        <w:tc>
          <w:tcPr>
            <w:tcW w:w="1552" w:type="pct"/>
            <w:vAlign w:val="center"/>
          </w:tcPr>
          <w:p w:rsidR="00EE3F16" w:rsidRPr="00EE3F16" w:rsidRDefault="00F07254" w:rsidP="00EE3F16">
            <w:pPr>
              <w:widowControl/>
              <w:jc w:val="left"/>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数据中心许可证唯一序号</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QUAL_CORP_INFO_ID</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数据中心法人实体序号</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QUAL_ENTITY_ID</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VARCHAR2(21)</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企业唯一标识（工商）</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QUAL_ORGAN_CODE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组织结构代码</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QUAL_LICENSE_TYPE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VARCHAR2(6)</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许可证事项名称代码（登录法人库系统法人信息目录管理菜单查看）</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QUAL_UNIQUE_CODE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资质信息委办局唯一标识</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QUAL_BUREAU_CODE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委办局编号</w:t>
            </w:r>
          </w:p>
        </w:tc>
        <w:tc>
          <w:tcPr>
            <w:tcW w:w="1121" w:type="pct"/>
            <w:vAlign w:val="center"/>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cs="Microsoft Sans Serif" w:hint="eastAsia"/>
                <w:color w:val="000000"/>
                <w:szCs w:val="21"/>
              </w:rPr>
              <w:t>参见问题数据和修正数据</w:t>
            </w:r>
            <w:r w:rsidRPr="00EE3F16">
              <w:rPr>
                <w:rFonts w:asciiTheme="minorEastAsia" w:eastAsiaTheme="minorEastAsia" w:hAnsiTheme="minorEastAsia" w:cs="Microsoft Sans Serif"/>
                <w:color w:val="000000"/>
                <w:szCs w:val="21"/>
              </w:rPr>
              <w:t>XML</w:t>
            </w:r>
            <w:r w:rsidRPr="00EE3F16">
              <w:rPr>
                <w:rFonts w:asciiTheme="minorEastAsia" w:eastAsiaTheme="minorEastAsia" w:hAnsiTheme="minorEastAsia" w:cs="Microsoft Sans Serif" w:hint="eastAsia"/>
                <w:color w:val="000000"/>
                <w:szCs w:val="21"/>
              </w:rPr>
              <w:t>格式定义开发手册</w:t>
            </w:r>
            <w:r w:rsidRPr="00EE3F16">
              <w:rPr>
                <w:rFonts w:asciiTheme="minorEastAsia" w:eastAsiaTheme="minorEastAsia" w:hAnsiTheme="minorEastAsia" w:cs="Microsoft Sans Serif"/>
                <w:color w:val="000000"/>
                <w:szCs w:val="21"/>
              </w:rPr>
              <w:t xml:space="preserve"> </w:t>
            </w:r>
            <w:r w:rsidRPr="00EE3F16">
              <w:rPr>
                <w:rFonts w:asciiTheme="minorEastAsia" w:eastAsiaTheme="minorEastAsia" w:hAnsiTheme="minorEastAsia" w:cs="Microsoft Sans Serif" w:hint="eastAsia"/>
                <w:color w:val="000000"/>
                <w:szCs w:val="21"/>
              </w:rPr>
              <w:t>附录</w:t>
            </w:r>
            <w:r w:rsidRPr="00EE3F16">
              <w:rPr>
                <w:rFonts w:asciiTheme="minorEastAsia" w:eastAsiaTheme="minorEastAsia" w:hAnsiTheme="minorEastAsia" w:cs="Microsoft Sans Serif"/>
                <w:color w:val="000000"/>
                <w:szCs w:val="21"/>
              </w:rPr>
              <w:t>G-</w:t>
            </w:r>
            <w:r w:rsidRPr="00EE3F16">
              <w:rPr>
                <w:rFonts w:asciiTheme="minorEastAsia" w:eastAsiaTheme="minorEastAsia" w:hAnsiTheme="minorEastAsia" w:cs="Microsoft Sans Serif" w:hint="eastAsia"/>
                <w:color w:val="000000"/>
                <w:szCs w:val="21"/>
              </w:rPr>
              <w:t>单位字典</w:t>
            </w: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lastRenderedPageBreak/>
              <w:t>QUAL_LICENSE_STAT</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许可证号状态</w:t>
            </w:r>
          </w:p>
        </w:tc>
        <w:tc>
          <w:tcPr>
            <w:tcW w:w="1121" w:type="pct"/>
            <w:vAlign w:val="center"/>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cs="Microsoft Sans Serif" w:hint="eastAsia"/>
                <w:color w:val="000000"/>
                <w:szCs w:val="21"/>
              </w:rPr>
              <w:t>参见问题数据和修正数据</w:t>
            </w:r>
            <w:r w:rsidRPr="00EE3F16">
              <w:rPr>
                <w:rFonts w:asciiTheme="minorEastAsia" w:eastAsiaTheme="minorEastAsia" w:hAnsiTheme="minorEastAsia" w:cs="Microsoft Sans Serif"/>
                <w:color w:val="000000"/>
                <w:szCs w:val="21"/>
              </w:rPr>
              <w:t>XML</w:t>
            </w:r>
            <w:r w:rsidRPr="00EE3F16">
              <w:rPr>
                <w:rFonts w:asciiTheme="minorEastAsia" w:eastAsiaTheme="minorEastAsia" w:hAnsiTheme="minorEastAsia" w:cs="Microsoft Sans Serif" w:hint="eastAsia"/>
                <w:color w:val="000000"/>
                <w:szCs w:val="21"/>
              </w:rPr>
              <w:t>格式定义开发手册</w:t>
            </w:r>
            <w:r w:rsidRPr="00EE3F16">
              <w:rPr>
                <w:rFonts w:asciiTheme="minorEastAsia" w:eastAsiaTheme="minorEastAsia" w:hAnsiTheme="minorEastAsia" w:cs="Microsoft Sans Serif"/>
                <w:color w:val="000000"/>
                <w:szCs w:val="21"/>
              </w:rPr>
              <w:t xml:space="preserve"> </w:t>
            </w:r>
            <w:r w:rsidRPr="00EE3F16">
              <w:rPr>
                <w:rFonts w:asciiTheme="minorEastAsia" w:eastAsiaTheme="minorEastAsia" w:hAnsiTheme="minorEastAsia" w:cs="Microsoft Sans Serif" w:hint="eastAsia"/>
                <w:color w:val="000000"/>
                <w:szCs w:val="21"/>
              </w:rPr>
              <w:t>附录</w:t>
            </w:r>
            <w:r w:rsidRPr="00EE3F16">
              <w:rPr>
                <w:rFonts w:asciiTheme="minorEastAsia" w:eastAsiaTheme="minorEastAsia" w:hAnsiTheme="minorEastAsia" w:cs="Microsoft Sans Serif"/>
                <w:color w:val="000000"/>
                <w:szCs w:val="21"/>
              </w:rPr>
              <w:t>G-</w:t>
            </w:r>
            <w:r w:rsidRPr="00EE3F16">
              <w:rPr>
                <w:rFonts w:asciiTheme="minorEastAsia" w:eastAsiaTheme="minorEastAsia" w:hAnsiTheme="minorEastAsia" w:cs="Microsoft Sans Serif" w:hint="eastAsia"/>
                <w:color w:val="000000"/>
                <w:szCs w:val="21"/>
              </w:rPr>
              <w:t>资质状态字典</w:t>
            </w: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QUAL_LICENSE_CODE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许可证号</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QUAL_LICENSE_DATE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发证日期</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QUAL_UNIT_NAME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法人名称</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QUAL_START_DATE</w:t>
            </w:r>
          </w:p>
        </w:tc>
        <w:tc>
          <w:tcPr>
            <w:tcW w:w="1051" w:type="pct"/>
            <w:vAlign w:val="center"/>
          </w:tcPr>
          <w:p w:rsidR="00EE3F16" w:rsidRPr="00EE3F16" w:rsidRDefault="00D95DEC" w:rsidP="00EE3F16">
            <w:pPr>
              <w:rPr>
                <w:rFonts w:asciiTheme="minorEastAsia" w:eastAsiaTheme="minorEastAsia" w:hAnsiTheme="minorEastAsia" w:cs="Microsoft Sans Serif"/>
                <w:color w:val="000000"/>
                <w:szCs w:val="21"/>
              </w:rPr>
            </w:pPr>
            <w:ins w:id="53" w:author="lenovo" w:date="2016-09-09T17:15:00Z">
              <w:r>
                <w:rPr>
                  <w:rFonts w:asciiTheme="minorEastAsia" w:eastAsiaTheme="minorEastAsia" w:hAnsiTheme="minorEastAsia" w:cs="Microsoft Sans Serif" w:hint="eastAsia"/>
                  <w:color w:val="000000"/>
                  <w:szCs w:val="21"/>
                </w:rPr>
                <w:t>DATE</w:t>
              </w:r>
            </w:ins>
            <w:del w:id="54" w:author="lenovo" w:date="2016-09-09T17:15:00Z">
              <w:r w:rsidR="00F07254" w:rsidRPr="00EE3F16" w:rsidDel="00D95DEC">
                <w:rPr>
                  <w:rFonts w:asciiTheme="minorEastAsia" w:eastAsiaTheme="minorEastAsia" w:hAnsiTheme="minorEastAsia" w:cs="Microsoft Sans Serif"/>
                  <w:color w:val="000000"/>
                  <w:szCs w:val="21"/>
                </w:rPr>
                <w:delText>VARCHAR2(0)</w:delText>
              </w:r>
            </w:del>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有效日期</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起</w:t>
            </w:r>
            <w:r w:rsidRPr="00EE3F16">
              <w:rPr>
                <w:rFonts w:asciiTheme="minorEastAsia" w:eastAsiaTheme="minorEastAsia" w:hAnsiTheme="minorEastAsia" w:cs="Microsoft Sans Serif"/>
                <w:color w:val="000000"/>
                <w:szCs w:val="21"/>
              </w:rPr>
              <w:t>)</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QUAL_END_DATE</w:t>
            </w:r>
          </w:p>
        </w:tc>
        <w:tc>
          <w:tcPr>
            <w:tcW w:w="1051" w:type="pct"/>
            <w:vAlign w:val="center"/>
          </w:tcPr>
          <w:p w:rsidR="00EE3F16" w:rsidRPr="00EE3F16" w:rsidRDefault="00D95DEC" w:rsidP="00EE3F16">
            <w:pPr>
              <w:rPr>
                <w:rFonts w:asciiTheme="minorEastAsia" w:eastAsiaTheme="minorEastAsia" w:hAnsiTheme="minorEastAsia" w:cs="Microsoft Sans Serif"/>
                <w:color w:val="000000"/>
                <w:szCs w:val="21"/>
              </w:rPr>
            </w:pPr>
            <w:ins w:id="55" w:author="lenovo" w:date="2016-09-09T17:15:00Z">
              <w:r>
                <w:rPr>
                  <w:rFonts w:asciiTheme="minorEastAsia" w:eastAsiaTheme="minorEastAsia" w:hAnsiTheme="minorEastAsia" w:cs="Microsoft Sans Serif" w:hint="eastAsia"/>
                  <w:color w:val="000000"/>
                  <w:szCs w:val="21"/>
                </w:rPr>
                <w:t>DATE</w:t>
              </w:r>
            </w:ins>
            <w:del w:id="56" w:author="lenovo" w:date="2016-09-09T17:15:00Z">
              <w:r w:rsidR="00F07254" w:rsidRPr="00EE3F16" w:rsidDel="00D95DEC">
                <w:rPr>
                  <w:rFonts w:asciiTheme="minorEastAsia" w:eastAsiaTheme="minorEastAsia" w:hAnsiTheme="minorEastAsia" w:cs="Microsoft Sans Serif"/>
                  <w:color w:val="000000"/>
                  <w:szCs w:val="21"/>
                </w:rPr>
                <w:delText>VARCHAR2(0)</w:delText>
              </w:r>
            </w:del>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有效日期</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止</w:t>
            </w:r>
            <w:r w:rsidRPr="00EE3F16">
              <w:rPr>
                <w:rFonts w:asciiTheme="minorEastAsia" w:eastAsiaTheme="minorEastAsia" w:hAnsiTheme="minorEastAsia" w:cs="Microsoft Sans Serif"/>
                <w:color w:val="000000"/>
                <w:szCs w:val="21"/>
              </w:rPr>
              <w:t>)</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QUAL_PERSON_NAME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法定代表人</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QUAL_BUSINESS_SCOPE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VARCHAR2(2000)</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经营范围</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QUAL_UNIT_ADDR</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单位地址</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QUAL_BUSINESS_ADDR</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经营地址</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QUAL_UNIT_PERSON</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负责人</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QUALI_LEVEL</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资质等级</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QUAL_MANAGE_ORG</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主管机关</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QUAL_REG_NO</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VARCHAR2(1024)</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注册号</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QUAL_BUSI_UPD_TIME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del w:id="57" w:author="lenovo" w:date="2016-09-09T17:15:00Z">
              <w:r w:rsidRPr="00EE3F16" w:rsidDel="00D95DEC">
                <w:rPr>
                  <w:rFonts w:asciiTheme="minorEastAsia" w:eastAsiaTheme="minorEastAsia" w:hAnsiTheme="minorEastAsia" w:cs="Microsoft Sans Serif" w:hint="eastAsia"/>
                  <w:color w:val="000000"/>
                  <w:szCs w:val="21"/>
                </w:rPr>
                <w:delText>VARCHAR2(0)</w:delText>
              </w:r>
            </w:del>
            <w:ins w:id="58" w:author="lenovo" w:date="2016-09-09T17:15:00Z">
              <w:r w:rsidR="00D95DEC">
                <w:rPr>
                  <w:rFonts w:asciiTheme="minorEastAsia" w:eastAsiaTheme="minorEastAsia" w:hAnsiTheme="minorEastAsia" w:cs="Microsoft Sans Serif" w:hint="eastAsia"/>
                  <w:color w:val="000000"/>
                  <w:szCs w:val="21"/>
                </w:rPr>
                <w:t>DATE</w:t>
              </w:r>
            </w:ins>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业务发布时间</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QUAL_UNIT_PROP</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单位性质</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QUAL_ISSUE_ORG</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发证机关</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QUAL_PERM_CONTEXT</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VARCHAR2(4000)</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许可内容</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QUAL_PERSON_TITLE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法定代表人职务</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职称</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QUAL_PERSON_TEL</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法定代表人电话</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QUAL_UNIT_PERSON_TITLE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负责人职务</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职称</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QUAL_UNIT_PERSON_TEL</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联系电话</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QUAL_ZIP</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VARCHAR2(6)</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邮编</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QUAL_QUAL_OTHER_UNIT</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涉及单位名称</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QUAL_OTHER_ORGAN_CODE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涉及单位组织机构代码</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QUAL_AREA_CODE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颁发单位区划代码</w:t>
            </w:r>
          </w:p>
        </w:tc>
        <w:tc>
          <w:tcPr>
            <w:tcW w:w="1121" w:type="pct"/>
            <w:vAlign w:val="center"/>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cs="Microsoft Sans Serif" w:hint="eastAsia"/>
                <w:color w:val="000000"/>
                <w:szCs w:val="21"/>
              </w:rPr>
              <w:t>参见问题数据和修正数据</w:t>
            </w:r>
            <w:r w:rsidRPr="00EE3F16">
              <w:rPr>
                <w:rFonts w:asciiTheme="minorEastAsia" w:eastAsiaTheme="minorEastAsia" w:hAnsiTheme="minorEastAsia" w:cs="Microsoft Sans Serif"/>
                <w:color w:val="000000"/>
                <w:szCs w:val="21"/>
              </w:rPr>
              <w:t>XML</w:t>
            </w:r>
            <w:r w:rsidRPr="00EE3F16">
              <w:rPr>
                <w:rFonts w:asciiTheme="minorEastAsia" w:eastAsiaTheme="minorEastAsia" w:hAnsiTheme="minorEastAsia" w:cs="Microsoft Sans Serif" w:hint="eastAsia"/>
                <w:color w:val="000000"/>
                <w:szCs w:val="21"/>
              </w:rPr>
              <w:t>格式定义开发手册</w:t>
            </w:r>
            <w:r w:rsidRPr="00EE3F16">
              <w:rPr>
                <w:rFonts w:asciiTheme="minorEastAsia" w:eastAsiaTheme="minorEastAsia" w:hAnsiTheme="minorEastAsia" w:cs="Microsoft Sans Serif"/>
                <w:color w:val="000000"/>
                <w:szCs w:val="21"/>
              </w:rPr>
              <w:t xml:space="preserve">  </w:t>
            </w:r>
            <w:r w:rsidRPr="00EE3F16">
              <w:rPr>
                <w:rFonts w:asciiTheme="minorEastAsia" w:eastAsiaTheme="minorEastAsia" w:hAnsiTheme="minorEastAsia" w:cs="Microsoft Sans Serif" w:hint="eastAsia"/>
                <w:color w:val="000000"/>
                <w:szCs w:val="21"/>
              </w:rPr>
              <w:t>附录</w:t>
            </w:r>
            <w:r w:rsidRPr="00EE3F16">
              <w:rPr>
                <w:rFonts w:asciiTheme="minorEastAsia" w:eastAsiaTheme="minorEastAsia" w:hAnsiTheme="minorEastAsia" w:cs="Microsoft Sans Serif"/>
                <w:color w:val="000000"/>
                <w:szCs w:val="21"/>
              </w:rPr>
              <w:t>G-</w:t>
            </w:r>
            <w:r w:rsidRPr="00EE3F16">
              <w:rPr>
                <w:rFonts w:asciiTheme="minorEastAsia" w:eastAsiaTheme="minorEastAsia" w:hAnsiTheme="minorEastAsia" w:cs="Microsoft Sans Serif" w:hint="eastAsia"/>
                <w:color w:val="000000"/>
                <w:szCs w:val="21"/>
              </w:rPr>
              <w:t>资质、处罚区划字典</w:t>
            </w: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QUAL_PERM_SCOPE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VARCHAR2(1024)</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许可范围</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lastRenderedPageBreak/>
              <w:t>QUAL_PERM_CONTENT</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CLOB</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行政许可决定书内容</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QUAL_LICENSE_NAME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证件名称</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QUAL_PRO_NAME</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产品名称</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QUAL_PRO_MODEL</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型号</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QUAL_PRO_STANDARD</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规格</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QUAL_PRO_ACCURACY</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准确度</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QUAL_VALIDITY</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有效性</w:t>
            </w:r>
            <w:r w:rsidRPr="00EE3F16">
              <w:rPr>
                <w:rFonts w:asciiTheme="minorEastAsia" w:eastAsiaTheme="minorEastAsia" w:hAnsiTheme="minorEastAsia" w:cs="Microsoft Sans Serif"/>
                <w:color w:val="000000"/>
                <w:szCs w:val="21"/>
              </w:rPr>
              <w:t xml:space="preserve"> </w:t>
            </w:r>
          </w:p>
        </w:tc>
        <w:tc>
          <w:tcPr>
            <w:tcW w:w="1121" w:type="pct"/>
            <w:vAlign w:val="center"/>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无效</w:t>
            </w:r>
            <w:r w:rsidRPr="00EE3F16">
              <w:rPr>
                <w:rFonts w:asciiTheme="minorEastAsia" w:eastAsiaTheme="minorEastAsia" w:hAnsiTheme="minorEastAsia" w:cs="Microsoft Sans Serif"/>
                <w:color w:val="000000"/>
                <w:szCs w:val="21"/>
              </w:rPr>
              <w:t xml:space="preserve">/1 </w:t>
            </w:r>
            <w:r w:rsidRPr="00EE3F16">
              <w:rPr>
                <w:rFonts w:asciiTheme="minorEastAsia" w:eastAsiaTheme="minorEastAsia" w:hAnsiTheme="minorEastAsia" w:cs="Microsoft Sans Serif" w:hint="eastAsia"/>
                <w:color w:val="000000"/>
                <w:szCs w:val="21"/>
              </w:rPr>
              <w:t>有效</w:t>
            </w: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QUAL_UNI_SC_ID</w:t>
            </w:r>
          </w:p>
        </w:tc>
        <w:tc>
          <w:tcPr>
            <w:tcW w:w="1051"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VARCHAR2(18)</w:t>
            </w:r>
          </w:p>
        </w:tc>
        <w:tc>
          <w:tcPr>
            <w:tcW w:w="1552"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统一社会信用代码</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275" w:type="pct"/>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QUAL_ER_REASON</w:t>
            </w:r>
          </w:p>
        </w:tc>
        <w:tc>
          <w:tcPr>
            <w:tcW w:w="1051" w:type="pct"/>
          </w:tcPr>
          <w:p w:rsidR="00EE3F16" w:rsidRPr="00EE3F16" w:rsidRDefault="00F07254" w:rsidP="00EE3F16">
            <w:pPr>
              <w:widowControl/>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1552" w:type="pct"/>
            <w:vAlign w:val="center"/>
          </w:tcPr>
          <w:p w:rsidR="00EE3F16" w:rsidRPr="00EE3F16" w:rsidRDefault="00F07254" w:rsidP="00EE3F16">
            <w:pPr>
              <w:widowControl/>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问题数据的原因</w:t>
            </w:r>
          </w:p>
        </w:tc>
        <w:tc>
          <w:tcPr>
            <w:tcW w:w="1121" w:type="pct"/>
            <w:vAlign w:val="center"/>
          </w:tcPr>
          <w:p w:rsidR="00EE3F16" w:rsidRPr="00EE3F16" w:rsidRDefault="00EE3F16" w:rsidP="00EE3F16">
            <w:pPr>
              <w:rPr>
                <w:rFonts w:asciiTheme="minorEastAsia" w:eastAsiaTheme="minorEastAsia" w:hAnsiTheme="minorEastAsia"/>
                <w:kern w:val="0"/>
                <w:szCs w:val="21"/>
              </w:rPr>
            </w:pPr>
          </w:p>
        </w:tc>
      </w:tr>
    </w:tbl>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Arial" w:eastAsiaTheme="majorEastAsia" w:hAnsi="Arial" w:cstheme="minorBidi" w:hint="eastAsia"/>
          <w:b/>
          <w:bCs/>
          <w:sz w:val="28"/>
          <w:szCs w:val="28"/>
        </w:rPr>
        <w:t>用户信用信息表</w:t>
      </w:r>
      <w:r w:rsidRPr="00EE3F16">
        <w:rPr>
          <w:rFonts w:ascii="Arial" w:eastAsiaTheme="majorEastAsia" w:hAnsi="Arial" w:cstheme="minorBidi"/>
          <w:b/>
          <w:bCs/>
          <w:sz w:val="28"/>
          <w:szCs w:val="28"/>
        </w:rPr>
        <w:t>(</w:t>
      </w:r>
      <w:r w:rsidRPr="00EE3F16">
        <w:rPr>
          <w:rFonts w:asciiTheme="majorEastAsia" w:eastAsiaTheme="majorEastAsia" w:hAnsiTheme="majorEastAsia" w:cstheme="minorBidi"/>
          <w:b/>
          <w:bCs/>
          <w:snapToGrid w:val="0"/>
          <w:sz w:val="28"/>
          <w:szCs w:val="28"/>
        </w:rPr>
        <w:t>WF_CREDIT)</w:t>
      </w:r>
    </w:p>
    <w:p w:rsidR="00EE3F16" w:rsidRPr="00EE3F16" w:rsidRDefault="00F07254" w:rsidP="00EE3F16">
      <w:pPr>
        <w:rPr>
          <w:rFonts w:ascii="宋体" w:hAnsi="宋体"/>
        </w:rPr>
      </w:pPr>
      <w:r w:rsidRPr="00EE3F16">
        <w:rPr>
          <w:rFonts w:hint="eastAsia"/>
        </w:rPr>
        <w:t>储存需上报至市法人库的监督数据</w:t>
      </w:r>
      <w:r w:rsidRPr="00EE3F16">
        <w:rPr>
          <w:rFonts w:ascii="宋体" w:hAnsi="宋体" w:hint="eastAsia"/>
        </w:rPr>
        <w:t>。</w:t>
      </w:r>
    </w:p>
    <w:tbl>
      <w:tblPr>
        <w:tblW w:w="821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80"/>
        <w:gridCol w:w="1701"/>
        <w:gridCol w:w="1995"/>
        <w:gridCol w:w="2541"/>
      </w:tblGrid>
      <w:tr w:rsidR="00EE3F16" w:rsidRPr="00EE3F16" w:rsidTr="00EE3F16">
        <w:trPr>
          <w:jc w:val="center"/>
        </w:trPr>
        <w:tc>
          <w:tcPr>
            <w:tcW w:w="1980"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701"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995"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2541"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1980"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95" w:type="dxa"/>
            <w:vAlign w:val="center"/>
          </w:tcPr>
          <w:p w:rsidR="00EE3F16" w:rsidRPr="00EE3F16" w:rsidRDefault="00F07254" w:rsidP="00EE3F16">
            <w:pPr>
              <w:widowControl/>
              <w:spacing w:beforeLines="20" w:before="62"/>
              <w:rPr>
                <w:rFonts w:asciiTheme="minorEastAsia" w:eastAsiaTheme="minorEastAsia" w:hAnsiTheme="minorEastAsia"/>
                <w:bCs/>
                <w:iCs/>
                <w:kern w:val="0"/>
                <w:szCs w:val="21"/>
              </w:rPr>
            </w:pPr>
            <w:r w:rsidRPr="00EE3F16">
              <w:rPr>
                <w:rFonts w:asciiTheme="minorEastAsia" w:eastAsiaTheme="minorEastAsia" w:hAnsiTheme="minorEastAsia" w:hint="eastAsia"/>
                <w:bCs/>
                <w:iCs/>
                <w:kern w:val="0"/>
                <w:szCs w:val="21"/>
              </w:rPr>
              <w:t>标识</w:t>
            </w:r>
          </w:p>
        </w:tc>
        <w:tc>
          <w:tcPr>
            <w:tcW w:w="2541"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CRED_OBJ_TYPE</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相对人</w:t>
            </w:r>
          </w:p>
        </w:tc>
        <w:tc>
          <w:tcPr>
            <w:tcW w:w="2541" w:type="dxa"/>
            <w:vAlign w:val="center"/>
          </w:tcPr>
          <w:p w:rsidR="00EE3F16" w:rsidRPr="00EE3F16" w:rsidRDefault="00F07254" w:rsidP="00EE3F16">
            <w:pPr>
              <w:spacing w:beforeLines="20" w:before="62"/>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 xml:space="preserve">0 </w:t>
            </w:r>
            <w:r w:rsidRPr="00EE3F16">
              <w:rPr>
                <w:rFonts w:asciiTheme="minorEastAsia" w:eastAsiaTheme="minorEastAsia" w:hAnsiTheme="minorEastAsia" w:cs="Microsoft Sans Serif" w:hint="eastAsia"/>
                <w:color w:val="000000"/>
                <w:szCs w:val="21"/>
              </w:rPr>
              <w:t>法人</w:t>
            </w:r>
            <w:r w:rsidRPr="00EE3F16">
              <w:rPr>
                <w:rFonts w:asciiTheme="minorEastAsia" w:eastAsiaTheme="minorEastAsia" w:hAnsiTheme="minorEastAsia" w:cs="Microsoft Sans Serif"/>
                <w:color w:val="000000"/>
                <w:szCs w:val="21"/>
              </w:rPr>
              <w:t xml:space="preserve">/ 1 </w:t>
            </w:r>
            <w:r w:rsidRPr="00EE3F16">
              <w:rPr>
                <w:rFonts w:asciiTheme="minorEastAsia" w:eastAsiaTheme="minorEastAsia" w:hAnsiTheme="minorEastAsia" w:cs="Microsoft Sans Serif" w:hint="eastAsia"/>
                <w:color w:val="000000"/>
                <w:szCs w:val="21"/>
              </w:rPr>
              <w:t>自然人</w:t>
            </w: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CRED_INFO_TYPE</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95"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信息事项</w:t>
            </w:r>
          </w:p>
        </w:tc>
        <w:tc>
          <w:tcPr>
            <w:tcW w:w="2541" w:type="dxa"/>
          </w:tcPr>
          <w:p w:rsidR="00EE3F16" w:rsidRPr="00EE3F16" w:rsidRDefault="00F07254" w:rsidP="00EE3F16">
            <w:pPr>
              <w:rPr>
                <w:rFonts w:asciiTheme="minorEastAsia" w:eastAsiaTheme="minorEastAsia" w:hAnsiTheme="minorEastAsia"/>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擅设电台</w:t>
            </w:r>
            <w:r w:rsidRPr="00EE3F16">
              <w:rPr>
                <w:rFonts w:asciiTheme="minorEastAsia" w:eastAsiaTheme="minorEastAsia" w:hAnsiTheme="minorEastAsia" w:cs="Microsoft Sans Serif"/>
                <w:color w:val="000000"/>
                <w:szCs w:val="21"/>
              </w:rPr>
              <w:t>/ 1</w:t>
            </w:r>
            <w:r w:rsidRPr="00EE3F16">
              <w:rPr>
                <w:rFonts w:asciiTheme="minorEastAsia" w:eastAsiaTheme="minorEastAsia" w:hAnsiTheme="minorEastAsia" w:cs="Microsoft Sans Serif" w:hint="eastAsia"/>
                <w:color w:val="000000"/>
                <w:szCs w:val="21"/>
              </w:rPr>
              <w:t>违反研制、生产、进口无线电发射设备</w:t>
            </w:r>
            <w:r w:rsidRPr="00EE3F16">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hint="eastAsia"/>
                <w:color w:val="000000"/>
                <w:szCs w:val="21"/>
              </w:rPr>
              <w:t>干扰无线电</w:t>
            </w:r>
            <w:r w:rsidRPr="00EE3F16">
              <w:rPr>
                <w:rFonts w:asciiTheme="minorEastAsia" w:eastAsiaTheme="minorEastAsia" w:hAnsiTheme="minorEastAsia" w:cs="Microsoft Sans Serif"/>
                <w:color w:val="000000"/>
                <w:szCs w:val="21"/>
              </w:rPr>
              <w:t xml:space="preserve">/ 3 </w:t>
            </w:r>
            <w:r w:rsidRPr="00EE3F16">
              <w:rPr>
                <w:rFonts w:asciiTheme="minorEastAsia" w:eastAsiaTheme="minorEastAsia" w:hAnsiTheme="minorEastAsia" w:cs="Microsoft Sans Serif" w:hint="eastAsia"/>
                <w:color w:val="000000"/>
                <w:szCs w:val="21"/>
              </w:rPr>
              <w:t>随意变更信号</w:t>
            </w:r>
            <w:r w:rsidRPr="00EE3F16">
              <w:rPr>
                <w:rFonts w:asciiTheme="minorEastAsia" w:eastAsiaTheme="minorEastAsia" w:hAnsiTheme="minorEastAsia" w:cs="Microsoft Sans Serif"/>
                <w:color w:val="000000"/>
                <w:szCs w:val="21"/>
              </w:rPr>
              <w:t xml:space="preserve">/4 </w:t>
            </w:r>
            <w:r w:rsidRPr="00EE3F16">
              <w:rPr>
                <w:rFonts w:asciiTheme="minorEastAsia" w:eastAsiaTheme="minorEastAsia" w:hAnsiTheme="minorEastAsia" w:cs="Microsoft Sans Serif" w:hint="eastAsia"/>
                <w:color w:val="000000"/>
                <w:szCs w:val="21"/>
              </w:rPr>
              <w:t>不遵守频率管理</w:t>
            </w:r>
            <w:r w:rsidRPr="00EE3F16">
              <w:rPr>
                <w:rFonts w:asciiTheme="minorEastAsia" w:eastAsiaTheme="minorEastAsia" w:hAnsiTheme="minorEastAsia" w:cs="Microsoft Sans Serif"/>
                <w:color w:val="000000"/>
                <w:szCs w:val="21"/>
              </w:rPr>
              <w:t xml:space="preserve">/5 </w:t>
            </w:r>
            <w:r w:rsidRPr="00EE3F16">
              <w:rPr>
                <w:rFonts w:asciiTheme="minorEastAsia" w:eastAsiaTheme="minorEastAsia" w:hAnsiTheme="minorEastAsia" w:cs="Microsoft Sans Serif" w:hint="eastAsia"/>
                <w:color w:val="000000"/>
                <w:szCs w:val="21"/>
              </w:rPr>
              <w:t>违反使用无线电台执照</w:t>
            </w:r>
            <w:r w:rsidRPr="00EE3F16">
              <w:rPr>
                <w:rFonts w:asciiTheme="minorEastAsia" w:eastAsiaTheme="minorEastAsia" w:hAnsiTheme="minorEastAsia" w:cs="Microsoft Sans Serif"/>
                <w:color w:val="000000"/>
                <w:szCs w:val="21"/>
              </w:rPr>
              <w:t xml:space="preserve">/6 </w:t>
            </w:r>
            <w:r w:rsidRPr="00EE3F16">
              <w:rPr>
                <w:rFonts w:asciiTheme="minorEastAsia" w:eastAsiaTheme="minorEastAsia" w:hAnsiTheme="minorEastAsia" w:cs="Microsoft Sans Serif" w:hint="eastAsia"/>
                <w:color w:val="000000"/>
                <w:szCs w:val="21"/>
              </w:rPr>
              <w:t>违法销售设备</w:t>
            </w: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CRED_OBJ_ID1</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处罚对象</w:t>
            </w:r>
            <w:r w:rsidRPr="00EE3F16">
              <w:rPr>
                <w:rFonts w:asciiTheme="minorEastAsia" w:eastAsiaTheme="minorEastAsia" w:hAnsiTheme="minorEastAsia" w:cs="Microsoft Sans Serif"/>
                <w:color w:val="000000"/>
                <w:szCs w:val="21"/>
              </w:rPr>
              <w:t>ID</w:t>
            </w:r>
            <w:r w:rsidRPr="00EE3F16">
              <w:rPr>
                <w:rFonts w:asciiTheme="minorEastAsia" w:eastAsiaTheme="minorEastAsia" w:hAnsiTheme="minorEastAsia" w:cs="Microsoft Sans Serif" w:hint="eastAsia"/>
                <w:color w:val="000000"/>
                <w:szCs w:val="21"/>
              </w:rPr>
              <w:t>（自然人）</w:t>
            </w:r>
            <w:r w:rsidRPr="00EE3F16">
              <w:rPr>
                <w:rFonts w:asciiTheme="minorEastAsia" w:eastAsiaTheme="minorEastAsia" w:hAnsiTheme="minorEastAsia" w:cs="Microsoft Sans Serif"/>
                <w:color w:val="000000"/>
                <w:szCs w:val="21"/>
              </w:rPr>
              <w:t>WF_USER</w:t>
            </w:r>
          </w:p>
        </w:tc>
        <w:tc>
          <w:tcPr>
            <w:tcW w:w="2541" w:type="dxa"/>
            <w:vAlign w:val="center"/>
          </w:tcPr>
          <w:p w:rsidR="00EE3F16" w:rsidRPr="00EE3F16" w:rsidRDefault="00F07254" w:rsidP="00EE3F16">
            <w:pPr>
              <w:rPr>
                <w:rFonts w:asciiTheme="minorEastAsia" w:eastAsiaTheme="minorEastAsia" w:hAnsiTheme="minorEastAsia"/>
                <w:szCs w:val="21"/>
              </w:rPr>
            </w:pPr>
            <w:r w:rsidRPr="00EE3F16">
              <w:rPr>
                <w:rFonts w:asciiTheme="minorEastAsia" w:eastAsiaTheme="minorEastAsia" w:hAnsiTheme="minorEastAsia"/>
                <w:szCs w:val="21"/>
              </w:rPr>
              <w:t>外键</w:t>
            </w:r>
            <w:r w:rsidRPr="00EE3F16">
              <w:rPr>
                <w:rFonts w:asciiTheme="minorEastAsia" w:eastAsiaTheme="minorEastAsia" w:hAnsiTheme="minorEastAsia" w:hint="eastAsia"/>
                <w:szCs w:val="21"/>
              </w:rPr>
              <w:t>：</w:t>
            </w:r>
            <w:r w:rsidRPr="00EE3F16">
              <w:rPr>
                <w:rFonts w:asciiTheme="minorEastAsia" w:eastAsiaTheme="minorEastAsia" w:hAnsiTheme="minorEastAsia"/>
                <w:szCs w:val="21"/>
              </w:rPr>
              <w:t>GUID</w:t>
            </w: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CRED_OBJ_ID2</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处罚对象</w:t>
            </w:r>
            <w:r w:rsidRPr="00EE3F16">
              <w:rPr>
                <w:rFonts w:asciiTheme="minorEastAsia" w:eastAsiaTheme="minorEastAsia" w:hAnsiTheme="minorEastAsia" w:cs="Microsoft Sans Serif"/>
                <w:color w:val="000000"/>
                <w:szCs w:val="21"/>
              </w:rPr>
              <w:t>ID</w:t>
            </w:r>
            <w:r w:rsidRPr="00EE3F16">
              <w:rPr>
                <w:rFonts w:asciiTheme="minorEastAsia" w:eastAsiaTheme="minorEastAsia" w:hAnsiTheme="minorEastAsia" w:cs="Microsoft Sans Serif" w:hint="eastAsia"/>
                <w:color w:val="000000"/>
                <w:szCs w:val="21"/>
              </w:rPr>
              <w:t>（法人）</w:t>
            </w:r>
            <w:r w:rsidRPr="00EE3F16">
              <w:rPr>
                <w:rFonts w:asciiTheme="minorEastAsia" w:eastAsiaTheme="minorEastAsia" w:hAnsiTheme="minorEastAsia" w:cs="Microsoft Sans Serif"/>
                <w:color w:val="000000"/>
                <w:szCs w:val="21"/>
              </w:rPr>
              <w:t>WF_UNIT</w:t>
            </w:r>
          </w:p>
        </w:tc>
        <w:tc>
          <w:tcPr>
            <w:tcW w:w="2541" w:type="dxa"/>
            <w:vAlign w:val="center"/>
          </w:tcPr>
          <w:p w:rsidR="00EE3F16" w:rsidRPr="00EE3F16" w:rsidRDefault="00F07254" w:rsidP="00EE3F16">
            <w:pPr>
              <w:spacing w:beforeLines="20" w:before="62"/>
              <w:rPr>
                <w:rFonts w:asciiTheme="minorEastAsia" w:eastAsiaTheme="minorEastAsia" w:hAnsiTheme="minorEastAsia"/>
                <w:snapToGrid w:val="0"/>
                <w:kern w:val="0"/>
                <w:szCs w:val="21"/>
              </w:rPr>
            </w:pPr>
            <w:r w:rsidRPr="00EE3F16">
              <w:rPr>
                <w:rFonts w:asciiTheme="minorEastAsia" w:eastAsiaTheme="minorEastAsia" w:hAnsiTheme="minorEastAsia"/>
                <w:szCs w:val="21"/>
              </w:rPr>
              <w:t>外键</w:t>
            </w:r>
            <w:r w:rsidRPr="00EE3F16">
              <w:rPr>
                <w:rFonts w:asciiTheme="minorEastAsia" w:eastAsiaTheme="minorEastAsia" w:hAnsiTheme="minorEastAsia" w:hint="eastAsia"/>
                <w:szCs w:val="21"/>
              </w:rPr>
              <w:t>：</w:t>
            </w:r>
            <w:r w:rsidRPr="00EE3F16">
              <w:rPr>
                <w:rFonts w:asciiTheme="minorEastAsia" w:eastAsiaTheme="minorEastAsia" w:hAnsiTheme="minorEastAsia"/>
                <w:szCs w:val="21"/>
              </w:rPr>
              <w:t>GUID</w:t>
            </w: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CRED_PUN_CONTENT</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VARCHAR2(2000)</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处罚内容（法定代表人身份证号码）</w:t>
            </w:r>
            <w:r w:rsidRPr="00EE3F16">
              <w:rPr>
                <w:rFonts w:asciiTheme="minorEastAsia" w:eastAsiaTheme="minorEastAsia" w:hAnsiTheme="minorEastAsia" w:cs="Microsoft Sans Serif"/>
                <w:color w:val="000000"/>
                <w:szCs w:val="21"/>
              </w:rPr>
              <w:t xml:space="preserve">  </w:t>
            </w:r>
            <w:r w:rsidRPr="00EE3F16">
              <w:rPr>
                <w:rFonts w:asciiTheme="minorEastAsia" w:eastAsiaTheme="minorEastAsia" w:hAnsiTheme="minorEastAsia" w:cs="Microsoft Sans Serif" w:hint="eastAsia"/>
                <w:color w:val="000000"/>
                <w:szCs w:val="21"/>
              </w:rPr>
              <w:t>格式为：</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法定代表人身份证号码：</w:t>
            </w:r>
            <w:r w:rsidRPr="00EE3F16">
              <w:rPr>
                <w:rFonts w:asciiTheme="minorEastAsia" w:eastAsiaTheme="minorEastAsia" w:hAnsiTheme="minorEastAsia" w:cs="Microsoft Sans Serif"/>
                <w:color w:val="000000"/>
                <w:szCs w:val="21"/>
              </w:rPr>
              <w:t>XXXX</w:t>
            </w:r>
          </w:p>
        </w:tc>
        <w:tc>
          <w:tcPr>
            <w:tcW w:w="2541"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CRED_PUN_ID</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处罚文号</w:t>
            </w:r>
          </w:p>
        </w:tc>
        <w:tc>
          <w:tcPr>
            <w:tcW w:w="2541"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CRED_MATTER_TYPE</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事项类型（处罚种类）</w:t>
            </w:r>
            <w:r w:rsidRPr="00EE3F16">
              <w:rPr>
                <w:rFonts w:asciiTheme="minorEastAsia" w:eastAsiaTheme="minorEastAsia" w:hAnsiTheme="minorEastAsia" w:cs="Microsoft Sans Serif"/>
                <w:color w:val="000000"/>
                <w:szCs w:val="21"/>
              </w:rPr>
              <w:t xml:space="preserve"> </w:t>
            </w:r>
            <w:r w:rsidRPr="00EE3F16">
              <w:rPr>
                <w:rFonts w:asciiTheme="minorEastAsia" w:eastAsiaTheme="minorEastAsia" w:hAnsiTheme="minorEastAsia" w:cs="Microsoft Sans Serif" w:hint="eastAsia"/>
                <w:color w:val="000000"/>
                <w:szCs w:val="21"/>
              </w:rPr>
              <w:t>字典</w:t>
            </w:r>
          </w:p>
        </w:tc>
        <w:tc>
          <w:tcPr>
            <w:tcW w:w="2541"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CRED_FACTS</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违法事实（处罚事由）</w:t>
            </w:r>
          </w:p>
        </w:tc>
        <w:tc>
          <w:tcPr>
            <w:tcW w:w="2541"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trHeight w:val="409"/>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CRED_DATE</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处罚决定日期（处罚日期）</w:t>
            </w:r>
          </w:p>
        </w:tc>
        <w:tc>
          <w:tcPr>
            <w:tcW w:w="2541" w:type="dxa"/>
            <w:vAlign w:val="center"/>
          </w:tcPr>
          <w:p w:rsidR="00EE3F16" w:rsidRPr="00EE3F16" w:rsidRDefault="00EE3F16" w:rsidP="00EE3F16">
            <w:pPr>
              <w:spacing w:beforeLines="20" w:before="62"/>
              <w:rPr>
                <w:rFonts w:asciiTheme="minorEastAsia" w:eastAsiaTheme="minorEastAsia" w:hAnsiTheme="minorEastAsia"/>
                <w:snapToGrid w:val="0"/>
                <w:kern w:val="0"/>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CRED_MEASURES</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处罚措施（处罚内容）</w:t>
            </w:r>
          </w:p>
        </w:tc>
        <w:tc>
          <w:tcPr>
            <w:tcW w:w="2541" w:type="dxa"/>
            <w:vAlign w:val="center"/>
          </w:tcPr>
          <w:p w:rsidR="00EE3F16" w:rsidRPr="00EE3F16" w:rsidRDefault="00EE3F16" w:rsidP="00EE3F16">
            <w:pPr>
              <w:rPr>
                <w:rFonts w:asciiTheme="minorEastAsia" w:eastAsiaTheme="minorEastAsia" w:hAnsiTheme="minorEastAsia"/>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CRED_ACCORDING</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处罚依据</w:t>
            </w:r>
          </w:p>
        </w:tc>
        <w:tc>
          <w:tcPr>
            <w:tcW w:w="2541" w:type="dxa"/>
            <w:vAlign w:val="center"/>
          </w:tcPr>
          <w:p w:rsidR="00EE3F16" w:rsidRPr="00EE3F16" w:rsidRDefault="00EE3F16" w:rsidP="00EE3F16">
            <w:pPr>
              <w:rPr>
                <w:rFonts w:asciiTheme="minorEastAsia" w:eastAsiaTheme="minorEastAsia" w:hAnsiTheme="minorEastAsia"/>
                <w:snapToGrid w:val="0"/>
                <w:kern w:val="0"/>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lastRenderedPageBreak/>
              <w:t>CRED_UPDATE_TIME</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业务更新时间</w:t>
            </w:r>
          </w:p>
        </w:tc>
        <w:tc>
          <w:tcPr>
            <w:tcW w:w="2541" w:type="dxa"/>
            <w:vAlign w:val="center"/>
          </w:tcPr>
          <w:p w:rsidR="00EE3F16" w:rsidRPr="00EE3F16" w:rsidRDefault="00EE3F16" w:rsidP="00EE3F16">
            <w:pPr>
              <w:rPr>
                <w:rFonts w:asciiTheme="minorEastAsia" w:eastAsiaTheme="minorEastAsia" w:hAnsiTheme="minorEastAsia"/>
                <w:snapToGrid w:val="0"/>
                <w:kern w:val="0"/>
                <w:szCs w:val="21"/>
              </w:rPr>
            </w:pP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CRED_EFFECTIVE</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有效性</w:t>
            </w:r>
          </w:p>
        </w:tc>
        <w:tc>
          <w:tcPr>
            <w:tcW w:w="2541" w:type="dxa"/>
            <w:vAlign w:val="center"/>
          </w:tcPr>
          <w:p w:rsidR="00EE3F16" w:rsidRPr="00EE3F16" w:rsidRDefault="00F07254" w:rsidP="00EE3F16">
            <w:pPr>
              <w:rPr>
                <w:rFonts w:asciiTheme="minorEastAsia" w:eastAsiaTheme="minorEastAsia" w:hAnsiTheme="minorEastAsia"/>
                <w:snapToGrid w:val="0"/>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无效</w:t>
            </w:r>
            <w:r w:rsidRPr="00EE3F16">
              <w:rPr>
                <w:rFonts w:asciiTheme="minorEastAsia" w:eastAsiaTheme="minorEastAsia" w:hAnsiTheme="minorEastAsia" w:cs="Microsoft Sans Serif"/>
                <w:color w:val="000000"/>
                <w:szCs w:val="21"/>
              </w:rPr>
              <w:t xml:space="preserve">/1 </w:t>
            </w:r>
            <w:r w:rsidRPr="00EE3F16">
              <w:rPr>
                <w:rFonts w:asciiTheme="minorEastAsia" w:eastAsiaTheme="minorEastAsia" w:hAnsiTheme="minorEastAsia" w:cs="Microsoft Sans Serif" w:hint="eastAsia"/>
                <w:color w:val="000000"/>
                <w:szCs w:val="21"/>
              </w:rPr>
              <w:t>有效</w:t>
            </w:r>
          </w:p>
        </w:tc>
      </w:tr>
      <w:tr w:rsidR="00EE3F16" w:rsidRPr="00EE3F16" w:rsidTr="00EE3F16">
        <w:trPr>
          <w:jc w:val="center"/>
        </w:trPr>
        <w:tc>
          <w:tcPr>
            <w:tcW w:w="1980"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CRED_PUN_ORG</w:t>
            </w:r>
          </w:p>
        </w:tc>
        <w:tc>
          <w:tcPr>
            <w:tcW w:w="1701"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w:t>
            </w:r>
          </w:p>
        </w:tc>
        <w:tc>
          <w:tcPr>
            <w:tcW w:w="199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处罚机关</w:t>
            </w:r>
          </w:p>
        </w:tc>
        <w:tc>
          <w:tcPr>
            <w:tcW w:w="2541" w:type="dxa"/>
            <w:vAlign w:val="center"/>
          </w:tcPr>
          <w:p w:rsidR="00EE3F16" w:rsidRPr="00EE3F16" w:rsidRDefault="00EE3F16" w:rsidP="00EE3F16">
            <w:pPr>
              <w:rPr>
                <w:rFonts w:asciiTheme="minorEastAsia" w:eastAsiaTheme="minorEastAsia" w:hAnsiTheme="minorEastAsia"/>
                <w:snapToGrid w:val="0"/>
                <w:kern w:val="0"/>
                <w:szCs w:val="21"/>
              </w:rPr>
            </w:pPr>
          </w:p>
        </w:tc>
      </w:tr>
    </w:tbl>
    <w:p w:rsidR="00EE3F16" w:rsidRPr="00EE3F16" w:rsidRDefault="00EE3F16" w:rsidP="00EE3F16">
      <w:pPr>
        <w:rPr>
          <w:rFonts w:ascii="宋体" w:hAnsi="宋体"/>
        </w:rPr>
      </w:pP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Theme="majorEastAsia" w:eastAsiaTheme="majorEastAsia" w:hAnsiTheme="majorEastAsia" w:cstheme="minorBidi" w:hint="eastAsia"/>
          <w:b/>
          <w:bCs/>
          <w:sz w:val="28"/>
          <w:szCs w:val="28"/>
        </w:rPr>
        <w:t>行政处罚数据表</w:t>
      </w:r>
      <w:r w:rsidRPr="00EE3F16">
        <w:rPr>
          <w:rFonts w:asciiTheme="majorEastAsia" w:eastAsiaTheme="majorEastAsia" w:hAnsiTheme="majorEastAsia" w:cstheme="minorBidi"/>
          <w:b/>
          <w:bCs/>
          <w:snapToGrid w:val="0"/>
          <w:sz w:val="28"/>
          <w:szCs w:val="28"/>
        </w:rPr>
        <w:t>(WF_PUNISH)</w:t>
      </w:r>
    </w:p>
    <w:p w:rsidR="00EE3F16" w:rsidRPr="00EE3F16" w:rsidRDefault="00F07254" w:rsidP="00EE3F16">
      <w:pPr>
        <w:rPr>
          <w:rFonts w:ascii="宋体" w:hAnsi="宋体"/>
        </w:rPr>
      </w:pPr>
      <w:r w:rsidRPr="00EE3F16">
        <w:rPr>
          <w:rFonts w:hint="eastAsia"/>
        </w:rPr>
        <w:t>储存需上报至市法人库的行政处罚数据</w:t>
      </w:r>
      <w:r w:rsidRPr="00EE3F16">
        <w:rPr>
          <w:rFonts w:ascii="宋体" w:hAnsi="宋体" w:hint="eastAsia"/>
        </w:rPr>
        <w:t>。</w:t>
      </w:r>
    </w:p>
    <w:tbl>
      <w:tblPr>
        <w:tblW w:w="85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21"/>
        <w:gridCol w:w="1686"/>
        <w:gridCol w:w="2125"/>
        <w:gridCol w:w="2303"/>
      </w:tblGrid>
      <w:tr w:rsidR="00EE3F16" w:rsidRPr="00EE3F16" w:rsidTr="00EE3F16">
        <w:trPr>
          <w:jc w:val="center"/>
        </w:trPr>
        <w:tc>
          <w:tcPr>
            <w:tcW w:w="2421"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686"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2125"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2303"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2421" w:type="dxa"/>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686"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INTEGER</w:t>
            </w:r>
          </w:p>
        </w:tc>
        <w:tc>
          <w:tcPr>
            <w:tcW w:w="2125" w:type="dxa"/>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标识</w:t>
            </w:r>
          </w:p>
        </w:tc>
        <w:tc>
          <w:tcPr>
            <w:tcW w:w="2303" w:type="dxa"/>
            <w:vAlign w:val="center"/>
          </w:tcPr>
          <w:p w:rsidR="00EE3F16" w:rsidRPr="00EE3F16" w:rsidRDefault="00EE3F16" w:rsidP="00EE3F16">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PUNISH_ENTY_ID</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INTEGER</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法人库处罚数据序号</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PUNISH_CODE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处罚通知书编号</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PUNISH_UNIT</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处罚机关</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PUNISH_CORP</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被处罚单位</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PUNISH_ORG_CODE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组织机构代码</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PUNISH_REG_NO</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注册号</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PUNISH_CORP_ADDR</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地址（生产经营地址）</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PUNISH_ZIP</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邮编</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PUNISH_TEL</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联系电话</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PUNISH_PERSON</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法定代表人</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负责人</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PUNISH_PERSON_TITLE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职务</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PUNISH_ILLEG_DATE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违法时间</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PUNISH_ILLEG_ADDR</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违法地点</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APUNISH_REA_CODE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违法地点区划代码</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r w:rsidRPr="00EE3F16">
              <w:rPr>
                <w:rFonts w:asciiTheme="minorEastAsia" w:eastAsiaTheme="minorEastAsia" w:hAnsiTheme="minorEastAsia" w:cs="Microsoft Sans Serif" w:hint="eastAsia"/>
                <w:color w:val="000000"/>
                <w:szCs w:val="21"/>
              </w:rPr>
              <w:t>参见问题数据和修正数据</w:t>
            </w:r>
            <w:r w:rsidRPr="00EE3F16">
              <w:rPr>
                <w:rFonts w:asciiTheme="minorEastAsia" w:eastAsiaTheme="minorEastAsia" w:hAnsiTheme="minorEastAsia" w:cs="Microsoft Sans Serif"/>
                <w:color w:val="000000"/>
                <w:szCs w:val="21"/>
              </w:rPr>
              <w:t>XML</w:t>
            </w:r>
            <w:r w:rsidRPr="00EE3F16">
              <w:rPr>
                <w:rFonts w:asciiTheme="minorEastAsia" w:eastAsiaTheme="minorEastAsia" w:hAnsiTheme="minorEastAsia" w:cs="Microsoft Sans Serif" w:hint="eastAsia"/>
                <w:color w:val="000000"/>
                <w:szCs w:val="21"/>
              </w:rPr>
              <w:t>格式定义开发手册</w:t>
            </w:r>
            <w:r w:rsidRPr="00EE3F16">
              <w:rPr>
                <w:rFonts w:asciiTheme="minorEastAsia" w:eastAsiaTheme="minorEastAsia" w:hAnsiTheme="minorEastAsia" w:cs="Microsoft Sans Serif"/>
                <w:color w:val="000000"/>
                <w:szCs w:val="21"/>
              </w:rPr>
              <w:t xml:space="preserve"> </w:t>
            </w:r>
            <w:r w:rsidRPr="00EE3F16">
              <w:rPr>
                <w:rFonts w:asciiTheme="minorEastAsia" w:eastAsiaTheme="minorEastAsia" w:hAnsiTheme="minorEastAsia" w:cs="Microsoft Sans Serif" w:hint="eastAsia"/>
                <w:color w:val="000000"/>
                <w:szCs w:val="21"/>
              </w:rPr>
              <w:t>附录</w:t>
            </w:r>
            <w:r w:rsidRPr="00EE3F16">
              <w:rPr>
                <w:rFonts w:asciiTheme="minorEastAsia" w:eastAsiaTheme="minorEastAsia" w:hAnsiTheme="minorEastAsia" w:cs="Microsoft Sans Serif"/>
                <w:color w:val="000000"/>
                <w:szCs w:val="21"/>
              </w:rPr>
              <w:t>G-</w:t>
            </w:r>
            <w:r w:rsidRPr="00EE3F16">
              <w:rPr>
                <w:rFonts w:asciiTheme="minorEastAsia" w:eastAsiaTheme="minorEastAsia" w:hAnsiTheme="minorEastAsia" w:cs="Microsoft Sans Serif" w:hint="eastAsia"/>
                <w:color w:val="000000"/>
                <w:szCs w:val="21"/>
              </w:rPr>
              <w:t>资质、处罚区划字典</w:t>
            </w: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PUNISH_ILLEG_CONTEXT</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违法事实</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PUNISH_ILLEG_EVID</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证据</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PUNISH_ILLEG_RULE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违反规定</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PUNISH_BASIS</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处罚依据</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PUNISH_MEASURES</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处罚措施</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PUNISH_DATE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处罚决定时间</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PUNISH_BUSI_UPD_TIME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业务更新时间</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PUNISH_LIMIT</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履罚期限</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PUNISH_VALIDITY</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有效性</w:t>
            </w:r>
            <w:r w:rsidRPr="00EE3F16">
              <w:rPr>
                <w:rFonts w:asciiTheme="minorEastAsia" w:eastAsiaTheme="minorEastAsia" w:hAnsiTheme="minorEastAsia" w:cs="Microsoft Sans Serif"/>
                <w:color w:val="000000"/>
                <w:szCs w:val="21"/>
              </w:rPr>
              <w:t xml:space="preserve"> </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无效</w:t>
            </w:r>
            <w:r w:rsidRPr="00EE3F16">
              <w:rPr>
                <w:rFonts w:asciiTheme="minorEastAsia" w:eastAsiaTheme="minorEastAsia" w:hAnsiTheme="minorEastAsia" w:cs="Microsoft Sans Serif"/>
                <w:color w:val="000000"/>
                <w:szCs w:val="21"/>
              </w:rPr>
              <w:t>/1</w:t>
            </w:r>
            <w:r w:rsidRPr="00EE3F16">
              <w:rPr>
                <w:rFonts w:asciiTheme="minorEastAsia" w:eastAsiaTheme="minorEastAsia" w:hAnsiTheme="minorEastAsia" w:cs="Microsoft Sans Serif" w:hint="eastAsia"/>
                <w:color w:val="000000"/>
                <w:szCs w:val="21"/>
              </w:rPr>
              <w:t>有效</w:t>
            </w: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lastRenderedPageBreak/>
              <w:t>PUNISH_TEAM</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受处罚单位和集体名称</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PUNISH_UNIT_PROPERTY</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被处罚单位性质</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PUNISH_TAX_CODE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税务登记号</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PUNISH_CONTENT</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处罚内容</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PUNISH_SPOT_TEST_TYPE</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抽查类别</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PUNISH_ANN_REASON</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通告原因</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PUNISH_FROM_DEPT_ID</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委办局编号</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r w:rsidRPr="00EE3F16">
              <w:rPr>
                <w:rFonts w:asciiTheme="minorEastAsia" w:eastAsiaTheme="minorEastAsia" w:hAnsiTheme="minorEastAsia" w:cs="Microsoft Sans Serif" w:hint="eastAsia"/>
                <w:color w:val="000000"/>
                <w:szCs w:val="21"/>
              </w:rPr>
              <w:t>参见问题数据和修正数据</w:t>
            </w:r>
            <w:r w:rsidRPr="00EE3F16">
              <w:rPr>
                <w:rFonts w:asciiTheme="minorEastAsia" w:eastAsiaTheme="minorEastAsia" w:hAnsiTheme="minorEastAsia" w:cs="Microsoft Sans Serif"/>
                <w:color w:val="000000"/>
                <w:szCs w:val="21"/>
              </w:rPr>
              <w:t>XML</w:t>
            </w:r>
            <w:r w:rsidRPr="00EE3F16">
              <w:rPr>
                <w:rFonts w:asciiTheme="minorEastAsia" w:eastAsiaTheme="minorEastAsia" w:hAnsiTheme="minorEastAsia" w:cs="Microsoft Sans Serif" w:hint="eastAsia"/>
                <w:color w:val="000000"/>
                <w:szCs w:val="21"/>
              </w:rPr>
              <w:t>格式定义开发手册</w:t>
            </w:r>
            <w:r w:rsidRPr="00EE3F16">
              <w:rPr>
                <w:rFonts w:asciiTheme="minorEastAsia" w:eastAsiaTheme="minorEastAsia" w:hAnsiTheme="minorEastAsia" w:cs="Microsoft Sans Serif"/>
                <w:color w:val="000000"/>
                <w:szCs w:val="21"/>
              </w:rPr>
              <w:t xml:space="preserve"> </w:t>
            </w:r>
            <w:r w:rsidRPr="00EE3F16">
              <w:rPr>
                <w:rFonts w:asciiTheme="minorEastAsia" w:eastAsiaTheme="minorEastAsia" w:hAnsiTheme="minorEastAsia" w:cs="Microsoft Sans Serif" w:hint="eastAsia"/>
                <w:color w:val="000000"/>
                <w:szCs w:val="21"/>
              </w:rPr>
              <w:t>附录</w:t>
            </w:r>
            <w:r w:rsidRPr="00EE3F16">
              <w:rPr>
                <w:rFonts w:asciiTheme="minorEastAsia" w:eastAsiaTheme="minorEastAsia" w:hAnsiTheme="minorEastAsia" w:cs="Microsoft Sans Serif"/>
                <w:color w:val="000000"/>
                <w:szCs w:val="21"/>
              </w:rPr>
              <w:t>G-</w:t>
            </w:r>
            <w:r w:rsidRPr="00EE3F16">
              <w:rPr>
                <w:rFonts w:asciiTheme="minorEastAsia" w:eastAsiaTheme="minorEastAsia" w:hAnsiTheme="minorEastAsia" w:cs="Microsoft Sans Serif" w:hint="eastAsia"/>
                <w:color w:val="000000"/>
                <w:szCs w:val="21"/>
              </w:rPr>
              <w:t>资质、处罚区划字典</w:t>
            </w: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PUNISH_UNI_SC_ID</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统一社会信用代码</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r w:rsidR="003005D3" w:rsidRPr="00EE3F16" w:rsidTr="00EE3F16">
        <w:trPr>
          <w:jc w:val="center"/>
        </w:trPr>
        <w:tc>
          <w:tcPr>
            <w:tcW w:w="2421"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PUNISH_ER_REASON</w:t>
            </w:r>
          </w:p>
        </w:tc>
        <w:tc>
          <w:tcPr>
            <w:tcW w:w="1686"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w:t>
            </w:r>
          </w:p>
        </w:tc>
        <w:tc>
          <w:tcPr>
            <w:tcW w:w="2125" w:type="dxa"/>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问题数据的原因</w:t>
            </w:r>
          </w:p>
        </w:tc>
        <w:tc>
          <w:tcPr>
            <w:tcW w:w="2303" w:type="dxa"/>
            <w:vAlign w:val="center"/>
          </w:tcPr>
          <w:p w:rsidR="003005D3" w:rsidRPr="00EE3F16" w:rsidRDefault="003005D3" w:rsidP="003005D3">
            <w:pPr>
              <w:spacing w:beforeLines="20" w:before="62"/>
              <w:rPr>
                <w:rFonts w:asciiTheme="minorEastAsia" w:eastAsiaTheme="minorEastAsia" w:hAnsiTheme="minorEastAsia"/>
                <w:kern w:val="0"/>
                <w:szCs w:val="21"/>
              </w:rPr>
            </w:pPr>
          </w:p>
        </w:tc>
      </w:tr>
    </w:tbl>
    <w:p w:rsidR="00EE3F16" w:rsidRPr="00EE3F16" w:rsidRDefault="00EE3F16" w:rsidP="00EE3F16">
      <w:pPr>
        <w:rPr>
          <w:rFonts w:ascii="宋体" w:hAnsi="宋体"/>
        </w:rPr>
      </w:pP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Arial" w:eastAsiaTheme="majorEastAsia" w:hAnsi="Arial" w:cstheme="minorBidi" w:hint="eastAsia"/>
          <w:b/>
          <w:bCs/>
          <w:sz w:val="28"/>
          <w:szCs w:val="28"/>
        </w:rPr>
        <w:t>联合执法方案表</w:t>
      </w:r>
      <w:r w:rsidRPr="00EE3F16">
        <w:rPr>
          <w:rFonts w:asciiTheme="majorEastAsia" w:eastAsiaTheme="majorEastAsia" w:hAnsiTheme="majorEastAsia" w:cstheme="minorBidi"/>
          <w:b/>
          <w:bCs/>
          <w:sz w:val="28"/>
          <w:szCs w:val="28"/>
        </w:rPr>
        <w:t>(WF_UNION</w:t>
      </w:r>
      <w:r w:rsidRPr="00EE3F16">
        <w:rPr>
          <w:rFonts w:asciiTheme="majorEastAsia" w:eastAsiaTheme="majorEastAsia" w:hAnsiTheme="majorEastAsia" w:cstheme="minorBidi"/>
          <w:b/>
          <w:bCs/>
          <w:snapToGrid w:val="0"/>
          <w:sz w:val="28"/>
          <w:szCs w:val="28"/>
        </w:rPr>
        <w:t>)</w:t>
      </w:r>
    </w:p>
    <w:tbl>
      <w:tblPr>
        <w:tblW w:w="822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22"/>
        <w:gridCol w:w="1701"/>
        <w:gridCol w:w="2557"/>
        <w:gridCol w:w="1842"/>
      </w:tblGrid>
      <w:tr w:rsidR="00EE3F16" w:rsidRPr="00EE3F16" w:rsidTr="00EE3F16">
        <w:trPr>
          <w:jc w:val="center"/>
        </w:trPr>
        <w:tc>
          <w:tcPr>
            <w:tcW w:w="2122"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701"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2557"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1842"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联合执法方案编号</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UNION_ADDR1</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执法地点</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UNION_PERSON_LIST</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人员名单</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UNION_PURPOSE</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VARCHAR2(1024)</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目的</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UNION_EQU</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VARCHAR2(1024)</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使用设备</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UNION_CONTENT</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VARCHAR2(4000)</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方案内容</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UNION_RESULT1</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VARCHAR2(1024)</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处理情况</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2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UNION_OPINION</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VARCHAR2(300)</w:t>
            </w:r>
          </w:p>
        </w:tc>
        <w:tc>
          <w:tcPr>
            <w:tcW w:w="2557" w:type="dxa"/>
            <w:tcBorders>
              <w:top w:val="single" w:sz="6" w:space="0" w:color="auto"/>
              <w:left w:val="single" w:sz="6" w:space="0" w:color="auto"/>
              <w:bottom w:val="single" w:sz="6" w:space="0" w:color="auto"/>
              <w:right w:val="single" w:sz="6" w:space="0" w:color="auto"/>
            </w:tcBorders>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领导审核</w:t>
            </w:r>
          </w:p>
        </w:tc>
        <w:tc>
          <w:tcPr>
            <w:tcW w:w="1842"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bl>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Theme="majorEastAsia" w:eastAsiaTheme="majorEastAsia" w:hAnsiTheme="majorEastAsia" w:cstheme="minorBidi" w:hint="eastAsia"/>
          <w:b/>
          <w:bCs/>
          <w:snapToGrid w:val="0"/>
          <w:sz w:val="28"/>
          <w:szCs w:val="28"/>
        </w:rPr>
        <w:t>干扰投诉受理登记表</w:t>
      </w:r>
      <w:r w:rsidRPr="00EE3F16">
        <w:rPr>
          <w:rFonts w:asciiTheme="majorEastAsia" w:eastAsiaTheme="majorEastAsia" w:hAnsiTheme="majorEastAsia" w:cstheme="minorBidi"/>
          <w:b/>
          <w:bCs/>
          <w:snapToGrid w:val="0"/>
          <w:sz w:val="28"/>
          <w:szCs w:val="28"/>
        </w:rPr>
        <w:t>(WF_DISTURB)</w:t>
      </w:r>
    </w:p>
    <w:tbl>
      <w:tblPr>
        <w:tblW w:w="811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263"/>
        <w:gridCol w:w="2127"/>
        <w:gridCol w:w="1842"/>
        <w:gridCol w:w="1878"/>
      </w:tblGrid>
      <w:tr w:rsidR="00EE3F16" w:rsidRPr="00EE3F16" w:rsidTr="00EE3F16">
        <w:trPr>
          <w:jc w:val="center"/>
        </w:trPr>
        <w:tc>
          <w:tcPr>
            <w:tcW w:w="2263"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2127"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1842"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878"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2127" w:type="dxa"/>
            <w:tcBorders>
              <w:top w:val="single" w:sz="6" w:space="0" w:color="auto"/>
              <w:left w:val="single" w:sz="6" w:space="0" w:color="auto"/>
              <w:bottom w:val="single" w:sz="6" w:space="0" w:color="auto"/>
              <w:right w:val="single" w:sz="6" w:space="0" w:color="auto"/>
            </w:tcBorders>
            <w:vAlign w:val="center"/>
          </w:tcPr>
          <w:p w:rsidR="00EE3F16" w:rsidRPr="00EE3F16" w:rsidRDefault="00EE3F16" w:rsidP="00EE3F16">
            <w:pPr>
              <w:widowControl/>
              <w:jc w:val="left"/>
              <w:rPr>
                <w:rFonts w:asciiTheme="minorEastAsia" w:eastAsiaTheme="minorEastAsia" w:hAnsiTheme="minorEastAsia" w:cs="Microsoft Sans Serif"/>
                <w:color w:val="000000"/>
                <w:kern w:val="0"/>
                <w:szCs w:val="21"/>
              </w:rPr>
            </w:pPr>
          </w:p>
        </w:tc>
        <w:tc>
          <w:tcPr>
            <w:tcW w:w="1842"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878"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UNIT_GUID</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WF_UNIT</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r w:rsidRPr="00EE3F16">
              <w:rPr>
                <w:rFonts w:asciiTheme="minorEastAsia" w:eastAsiaTheme="minorEastAsia" w:hAnsiTheme="minorEastAsia"/>
                <w:kern w:val="0"/>
                <w:szCs w:val="21"/>
              </w:rPr>
              <w:t>外键</w:t>
            </w:r>
            <w:r w:rsidRPr="00EE3F16">
              <w:rPr>
                <w:rFonts w:asciiTheme="minorEastAsia" w:eastAsiaTheme="minorEastAsia" w:hAnsiTheme="minorEastAsia" w:hint="eastAsia"/>
                <w:kern w:val="0"/>
                <w:szCs w:val="21"/>
              </w:rPr>
              <w:t>：</w:t>
            </w:r>
            <w:r w:rsidRPr="00EE3F16">
              <w:rPr>
                <w:rFonts w:asciiTheme="minorEastAsia" w:eastAsiaTheme="minorEastAsia" w:hAnsiTheme="minorEastAsia"/>
                <w:kern w:val="0"/>
                <w:szCs w:val="21"/>
              </w:rPr>
              <w:t>GUID</w:t>
            </w: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DIST_STAT_ADDR</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设台地址</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DIST_ANT_HEIGHT</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天线高度</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DIST_ANT_MODEL</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天线方式</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DIST_EQU</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使用设备</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VARCHAR2(500)</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DIST_LICENSE_ID</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电台执照编号</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DIST_FM_MODEL</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调制方式</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DIST_LICENSE_DATE</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验照年度</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lastRenderedPageBreak/>
              <w:t>DIST_FREQ</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受干扰频率</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DIST_ASPECT</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干扰制式</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DIST_DATE</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受干扰日期</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DIST_TIME</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受干扰时间</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DIST_LEVEL</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干扰影响程度</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DIST_SUMMARY</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申述内容摘要</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DIST_STATE_DATE</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申述日期</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DIST_ACCEP_OPINION</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受理人员意见</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DIST_LEADER_OPINION</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分管领导意见</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VARCHAR2(500)</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MONIT_GUID</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 MONIT</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r w:rsidRPr="00EE3F16">
              <w:rPr>
                <w:rFonts w:asciiTheme="minorEastAsia" w:eastAsiaTheme="minorEastAsia" w:hAnsiTheme="minorEastAsia"/>
                <w:kern w:val="0"/>
                <w:szCs w:val="21"/>
              </w:rPr>
              <w:t>外键</w:t>
            </w:r>
            <w:r w:rsidRPr="00EE3F16">
              <w:rPr>
                <w:rFonts w:asciiTheme="minorEastAsia" w:eastAsiaTheme="minorEastAsia" w:hAnsiTheme="minorEastAsia" w:hint="eastAsia"/>
                <w:kern w:val="0"/>
                <w:szCs w:val="21"/>
              </w:rPr>
              <w:t>：</w:t>
            </w:r>
            <w:r w:rsidRPr="00EE3F16">
              <w:rPr>
                <w:rFonts w:asciiTheme="minorEastAsia" w:eastAsiaTheme="minorEastAsia" w:hAnsiTheme="minorEastAsia"/>
                <w:kern w:val="0"/>
                <w:szCs w:val="21"/>
              </w:rPr>
              <w:t>GUID</w:t>
            </w:r>
          </w:p>
        </w:tc>
      </w:tr>
      <w:tr w:rsidR="003005D3" w:rsidRPr="00EE3F16" w:rsidTr="00EE3F16">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INVESTIGATE_GUID</w:t>
            </w:r>
          </w:p>
        </w:tc>
        <w:tc>
          <w:tcPr>
            <w:tcW w:w="2127"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WF_INVESTIGATE</w:t>
            </w:r>
          </w:p>
        </w:tc>
        <w:tc>
          <w:tcPr>
            <w:tcW w:w="1842"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878"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r w:rsidRPr="00EE3F16">
              <w:rPr>
                <w:rFonts w:asciiTheme="minorEastAsia" w:eastAsiaTheme="minorEastAsia" w:hAnsiTheme="minorEastAsia"/>
                <w:kern w:val="0"/>
                <w:szCs w:val="21"/>
              </w:rPr>
              <w:t>外键</w:t>
            </w:r>
            <w:r w:rsidRPr="00EE3F16">
              <w:rPr>
                <w:rFonts w:asciiTheme="minorEastAsia" w:eastAsiaTheme="minorEastAsia" w:hAnsiTheme="minorEastAsia" w:hint="eastAsia"/>
                <w:kern w:val="0"/>
                <w:szCs w:val="21"/>
              </w:rPr>
              <w:t>：</w:t>
            </w:r>
            <w:r w:rsidRPr="00EE3F16">
              <w:rPr>
                <w:rFonts w:asciiTheme="minorEastAsia" w:eastAsiaTheme="minorEastAsia" w:hAnsiTheme="minorEastAsia"/>
                <w:kern w:val="0"/>
                <w:szCs w:val="21"/>
              </w:rPr>
              <w:t>GUID</w:t>
            </w:r>
          </w:p>
        </w:tc>
      </w:tr>
    </w:tbl>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Theme="majorEastAsia" w:eastAsiaTheme="majorEastAsia" w:hAnsiTheme="majorEastAsia" w:cstheme="minorBidi" w:hint="eastAsia"/>
          <w:b/>
          <w:bCs/>
          <w:sz w:val="28"/>
          <w:szCs w:val="28"/>
        </w:rPr>
        <w:t>干扰投诉附件表</w:t>
      </w:r>
      <w:r w:rsidRPr="00EE3F16">
        <w:rPr>
          <w:rFonts w:asciiTheme="majorEastAsia" w:eastAsiaTheme="majorEastAsia" w:hAnsiTheme="majorEastAsia" w:cstheme="minorBidi"/>
          <w:b/>
          <w:bCs/>
          <w:sz w:val="28"/>
          <w:szCs w:val="28"/>
        </w:rPr>
        <w:t>(WF_DISTURB_ATTECH</w:t>
      </w:r>
      <w:r w:rsidRPr="00EE3F16">
        <w:rPr>
          <w:rFonts w:asciiTheme="majorEastAsia" w:eastAsiaTheme="majorEastAsia" w:hAnsiTheme="majorEastAsia" w:cstheme="minorBidi"/>
          <w:b/>
          <w:bCs/>
          <w:snapToGrid w:val="0"/>
          <w:sz w:val="28"/>
          <w:szCs w:val="28"/>
        </w:rPr>
        <w:t>)</w:t>
      </w:r>
    </w:p>
    <w:tbl>
      <w:tblPr>
        <w:tblW w:w="782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38"/>
        <w:gridCol w:w="1985"/>
        <w:gridCol w:w="1754"/>
        <w:gridCol w:w="2249"/>
      </w:tblGrid>
      <w:tr w:rsidR="00EE3F16" w:rsidRPr="00EE3F16" w:rsidTr="00EE3F16">
        <w:trPr>
          <w:jc w:val="center"/>
        </w:trPr>
        <w:tc>
          <w:tcPr>
            <w:tcW w:w="1838"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985"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754"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2249"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FILE_ID</w:t>
            </w:r>
          </w:p>
        </w:tc>
        <w:tc>
          <w:tcPr>
            <w:tcW w:w="198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754"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文件</w:t>
            </w:r>
            <w:r w:rsidRPr="00EE3F16">
              <w:rPr>
                <w:rFonts w:asciiTheme="minorEastAsia" w:eastAsiaTheme="minorEastAsia" w:hAnsiTheme="minorEastAsia" w:cs="Microsoft Sans Serif"/>
                <w:color w:val="000000"/>
                <w:szCs w:val="21"/>
              </w:rPr>
              <w:t>ID</w:t>
            </w:r>
          </w:p>
        </w:tc>
        <w:tc>
          <w:tcPr>
            <w:tcW w:w="2249"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宋体" w:hAnsi="宋体"/>
                <w:kern w:val="0"/>
                <w:szCs w:val="21"/>
              </w:rPr>
            </w:pP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DISTURB_GUID</w:t>
            </w:r>
          </w:p>
        </w:tc>
        <w:tc>
          <w:tcPr>
            <w:tcW w:w="198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1754"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 DISTURB</w:t>
            </w:r>
          </w:p>
        </w:tc>
        <w:tc>
          <w:tcPr>
            <w:tcW w:w="2249"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宋体" w:hAnsi="宋体"/>
                <w:kern w:val="0"/>
                <w:szCs w:val="21"/>
              </w:rPr>
            </w:pP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FILENAME</w:t>
            </w:r>
          </w:p>
        </w:tc>
        <w:tc>
          <w:tcPr>
            <w:tcW w:w="198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w:t>
            </w:r>
          </w:p>
        </w:tc>
        <w:tc>
          <w:tcPr>
            <w:tcW w:w="1754"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附件名名称</w:t>
            </w:r>
          </w:p>
        </w:tc>
        <w:tc>
          <w:tcPr>
            <w:tcW w:w="2249"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宋体" w:hAnsi="宋体"/>
                <w:kern w:val="0"/>
                <w:szCs w:val="21"/>
              </w:rPr>
            </w:pP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CONTENT</w:t>
            </w:r>
          </w:p>
        </w:tc>
        <w:tc>
          <w:tcPr>
            <w:tcW w:w="198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BLOB</w:t>
            </w:r>
          </w:p>
        </w:tc>
        <w:tc>
          <w:tcPr>
            <w:tcW w:w="1754"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附件内容</w:t>
            </w:r>
          </w:p>
        </w:tc>
        <w:tc>
          <w:tcPr>
            <w:tcW w:w="2249"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宋体" w:hAnsi="宋体"/>
                <w:kern w:val="0"/>
                <w:szCs w:val="21"/>
              </w:rPr>
            </w:pPr>
          </w:p>
        </w:tc>
      </w:tr>
    </w:tbl>
    <w:p w:rsidR="00EE3F16" w:rsidRPr="00EE3F16" w:rsidRDefault="00EE3F16" w:rsidP="00EE3F16">
      <w:pPr>
        <w:spacing w:line="360" w:lineRule="auto"/>
        <w:ind w:left="420" w:hanging="420"/>
        <w:rPr>
          <w:rFonts w:ascii="宋体" w:hAnsi="宋体"/>
          <w:szCs w:val="24"/>
        </w:rPr>
      </w:pP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Arial" w:eastAsiaTheme="majorEastAsia" w:hAnsi="Arial" w:cstheme="minorBidi" w:hint="eastAsia"/>
          <w:b/>
          <w:bCs/>
          <w:sz w:val="28"/>
          <w:szCs w:val="28"/>
        </w:rPr>
        <w:t>监测任务表</w:t>
      </w:r>
      <w:r w:rsidRPr="00EE3F16">
        <w:rPr>
          <w:rFonts w:asciiTheme="majorEastAsia" w:eastAsiaTheme="majorEastAsia" w:hAnsiTheme="majorEastAsia" w:cstheme="minorBidi"/>
          <w:b/>
          <w:bCs/>
          <w:sz w:val="28"/>
          <w:szCs w:val="28"/>
        </w:rPr>
        <w:t>(WF_MONIT</w:t>
      </w:r>
      <w:r w:rsidRPr="00EE3F16">
        <w:rPr>
          <w:rFonts w:asciiTheme="majorEastAsia" w:eastAsiaTheme="majorEastAsia" w:hAnsiTheme="majorEastAsia" w:cstheme="minorBidi"/>
          <w:b/>
          <w:bCs/>
          <w:snapToGrid w:val="0"/>
          <w:sz w:val="28"/>
          <w:szCs w:val="28"/>
        </w:rPr>
        <w:t>)</w:t>
      </w:r>
    </w:p>
    <w:tbl>
      <w:tblPr>
        <w:tblW w:w="79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316"/>
        <w:gridCol w:w="2215"/>
        <w:gridCol w:w="1701"/>
        <w:gridCol w:w="1701"/>
      </w:tblGrid>
      <w:tr w:rsidR="00EE3F16" w:rsidRPr="00EE3F16" w:rsidTr="00EE3F16">
        <w:trPr>
          <w:jc w:val="center"/>
        </w:trPr>
        <w:tc>
          <w:tcPr>
            <w:tcW w:w="2316"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2215"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1701"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701"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221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监测任务编号</w:t>
            </w:r>
          </w:p>
        </w:tc>
        <w:tc>
          <w:tcPr>
            <w:tcW w:w="170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701"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MONIT_NAME</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任务名称</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MONIT_TYPE</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任务性质代码</w:t>
            </w:r>
            <w:r w:rsidRPr="00EE3F16">
              <w:rPr>
                <w:rFonts w:asciiTheme="minorEastAsia" w:eastAsiaTheme="minorEastAsia" w:hAnsiTheme="minorEastAsia" w:cs="Microsoft Sans Serif"/>
                <w:color w:val="000000"/>
                <w:szCs w:val="21"/>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r w:rsidRPr="00EE3F16">
              <w:rPr>
                <w:rFonts w:asciiTheme="minorEastAsia" w:eastAsiaTheme="minorEastAsia" w:hAnsiTheme="minorEastAsia" w:cs="Microsoft Sans Serif"/>
                <w:color w:val="000000"/>
                <w:szCs w:val="21"/>
              </w:rPr>
              <w:t xml:space="preserve">0 </w:t>
            </w:r>
            <w:r w:rsidRPr="00EE3F16">
              <w:rPr>
                <w:rFonts w:asciiTheme="minorEastAsia" w:eastAsiaTheme="minorEastAsia" w:hAnsiTheme="minorEastAsia" w:cs="Microsoft Sans Serif" w:hint="eastAsia"/>
                <w:color w:val="000000"/>
                <w:szCs w:val="21"/>
              </w:rPr>
              <w:t>常规</w:t>
            </w:r>
            <w:r w:rsidRPr="00EE3F16">
              <w:rPr>
                <w:rFonts w:asciiTheme="minorEastAsia" w:eastAsiaTheme="minorEastAsia" w:hAnsiTheme="minorEastAsia" w:cs="Microsoft Sans Serif"/>
                <w:color w:val="000000"/>
                <w:szCs w:val="21"/>
              </w:rPr>
              <w:t>/</w:t>
            </w:r>
            <w:r w:rsidRPr="00EE3F16">
              <w:rPr>
                <w:rFonts w:asciiTheme="minorEastAsia" w:eastAsiaTheme="minorEastAsia" w:hAnsiTheme="minorEastAsia" w:cs="Microsoft Sans Serif" w:hint="eastAsia"/>
                <w:color w:val="000000"/>
                <w:szCs w:val="21"/>
              </w:rPr>
              <w:t>专项</w:t>
            </w:r>
            <w:r w:rsidRPr="00EE3F16">
              <w:rPr>
                <w:rFonts w:asciiTheme="minorEastAsia" w:eastAsiaTheme="minorEastAsia" w:hAnsiTheme="minorEastAsia" w:cs="Microsoft Sans Serif"/>
                <w:color w:val="000000"/>
                <w:szCs w:val="21"/>
              </w:rPr>
              <w:t>/2</w:t>
            </w:r>
            <w:r w:rsidRPr="00EE3F16">
              <w:rPr>
                <w:rFonts w:asciiTheme="minorEastAsia" w:eastAsiaTheme="minorEastAsia" w:hAnsiTheme="minorEastAsia" w:cs="Microsoft Sans Serif" w:hint="eastAsia"/>
                <w:color w:val="000000"/>
                <w:szCs w:val="21"/>
              </w:rPr>
              <w:t>特殊</w:t>
            </w:r>
            <w:r w:rsidRPr="00EE3F16">
              <w:rPr>
                <w:rFonts w:asciiTheme="minorEastAsia" w:eastAsiaTheme="minorEastAsia" w:hAnsiTheme="minorEastAsia" w:cs="Microsoft Sans Serif"/>
                <w:color w:val="000000"/>
                <w:szCs w:val="21"/>
              </w:rPr>
              <w:t xml:space="preserve">/3 </w:t>
            </w:r>
            <w:r w:rsidRPr="00EE3F16">
              <w:rPr>
                <w:rFonts w:asciiTheme="minorEastAsia" w:eastAsiaTheme="minorEastAsia" w:hAnsiTheme="minorEastAsia" w:cs="Microsoft Sans Serif" w:hint="eastAsia"/>
                <w:color w:val="000000"/>
                <w:szCs w:val="21"/>
              </w:rPr>
              <w:t>其他</w:t>
            </w: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MONIT_DEPARTMENT</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下达任务部门代码</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MONIT_COMPLETE_DATE</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完成日期</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MONIT_COMPLETE_TIME</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完成日期当天的时间</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MONIT_ATTN</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联系人</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MONIT_LEADER</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部门领导</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MONIT_CONTENT</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内容描述</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MONIT_REQUEST</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具体要求</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MONIT_RESULT</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任务结果</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MONIT_MEMO</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备注</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231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MONIT_HANDLER</w:t>
            </w:r>
          </w:p>
        </w:tc>
        <w:tc>
          <w:tcPr>
            <w:tcW w:w="221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执行人员</w:t>
            </w:r>
          </w:p>
        </w:tc>
        <w:tc>
          <w:tcPr>
            <w:tcW w:w="1701"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701"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bl>
    <w:p w:rsidR="00EE3F16" w:rsidRPr="00EE3F16" w:rsidRDefault="00EE3F16" w:rsidP="00EE3F16">
      <w:pPr>
        <w:spacing w:line="360" w:lineRule="auto"/>
        <w:ind w:left="420" w:hanging="420"/>
        <w:rPr>
          <w:rFonts w:ascii="宋体" w:hAnsi="宋体"/>
          <w:szCs w:val="24"/>
        </w:rPr>
      </w:pPr>
    </w:p>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Theme="majorEastAsia" w:eastAsiaTheme="majorEastAsia" w:hAnsiTheme="majorEastAsia" w:cstheme="minorBidi" w:hint="eastAsia"/>
          <w:b/>
          <w:bCs/>
          <w:snapToGrid w:val="0"/>
          <w:sz w:val="28"/>
          <w:szCs w:val="28"/>
        </w:rPr>
        <w:lastRenderedPageBreak/>
        <w:t>监测任务附件表</w:t>
      </w:r>
      <w:r w:rsidRPr="00EE3F16">
        <w:rPr>
          <w:rFonts w:asciiTheme="majorEastAsia" w:eastAsiaTheme="majorEastAsia" w:hAnsiTheme="majorEastAsia" w:cstheme="minorBidi"/>
          <w:b/>
          <w:bCs/>
          <w:snapToGrid w:val="0"/>
          <w:sz w:val="28"/>
          <w:szCs w:val="28"/>
        </w:rPr>
        <w:t>(WF_MONIT_ATTACH)</w:t>
      </w:r>
    </w:p>
    <w:tbl>
      <w:tblPr>
        <w:tblW w:w="79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06"/>
        <w:gridCol w:w="1525"/>
        <w:gridCol w:w="1581"/>
        <w:gridCol w:w="2721"/>
      </w:tblGrid>
      <w:tr w:rsidR="00EE3F16" w:rsidRPr="00EE3F16" w:rsidTr="00EE3F16">
        <w:trPr>
          <w:jc w:val="center"/>
        </w:trPr>
        <w:tc>
          <w:tcPr>
            <w:tcW w:w="2106"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1525"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1581"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2721"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210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FILE_ID</w:t>
            </w:r>
          </w:p>
        </w:tc>
        <w:tc>
          <w:tcPr>
            <w:tcW w:w="152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文件</w:t>
            </w:r>
            <w:r w:rsidRPr="00EE3F16">
              <w:rPr>
                <w:rFonts w:asciiTheme="minorEastAsia" w:eastAsiaTheme="minorEastAsia" w:hAnsiTheme="minorEastAsia" w:cs="Microsoft Sans Serif"/>
                <w:color w:val="000000"/>
                <w:szCs w:val="21"/>
              </w:rPr>
              <w:t>ID</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2721"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0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MONIT_GUID</w:t>
            </w:r>
          </w:p>
        </w:tc>
        <w:tc>
          <w:tcPr>
            <w:tcW w:w="152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 MONIT</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2721" w:type="dxa"/>
            <w:tcBorders>
              <w:top w:val="single" w:sz="6" w:space="0" w:color="auto"/>
              <w:left w:val="single" w:sz="6" w:space="0" w:color="auto"/>
              <w:bottom w:val="single" w:sz="6" w:space="0" w:color="auto"/>
              <w:right w:val="single" w:sz="4" w:space="0" w:color="auto"/>
            </w:tcBorders>
            <w:vAlign w:val="center"/>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外键：</w:t>
            </w:r>
            <w:r w:rsidRPr="00EE3F16">
              <w:rPr>
                <w:rFonts w:asciiTheme="minorEastAsia" w:eastAsiaTheme="minorEastAsia" w:hAnsiTheme="minorEastAsia"/>
                <w:kern w:val="0"/>
                <w:szCs w:val="21"/>
              </w:rPr>
              <w:t>GUID</w:t>
            </w:r>
          </w:p>
        </w:tc>
      </w:tr>
      <w:tr w:rsidR="00EE3F16" w:rsidRPr="00EE3F16" w:rsidTr="00EE3F16">
        <w:trPr>
          <w:jc w:val="center"/>
        </w:trPr>
        <w:tc>
          <w:tcPr>
            <w:tcW w:w="210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FILENAME</w:t>
            </w:r>
          </w:p>
        </w:tc>
        <w:tc>
          <w:tcPr>
            <w:tcW w:w="152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附件名名称</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w:t>
            </w:r>
          </w:p>
        </w:tc>
        <w:tc>
          <w:tcPr>
            <w:tcW w:w="2721"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210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CONTENT</w:t>
            </w:r>
          </w:p>
        </w:tc>
        <w:tc>
          <w:tcPr>
            <w:tcW w:w="152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附件内容</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BLOB</w:t>
            </w:r>
          </w:p>
        </w:tc>
        <w:tc>
          <w:tcPr>
            <w:tcW w:w="2721"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bl>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Arial" w:eastAsiaTheme="majorEastAsia" w:hAnsi="Arial" w:cstheme="minorBidi" w:hint="eastAsia"/>
          <w:b/>
          <w:bCs/>
          <w:sz w:val="28"/>
          <w:szCs w:val="28"/>
        </w:rPr>
        <w:t>检测任务表</w:t>
      </w:r>
      <w:r w:rsidRPr="00EE3F16">
        <w:rPr>
          <w:rFonts w:asciiTheme="majorEastAsia" w:eastAsiaTheme="majorEastAsia" w:hAnsiTheme="majorEastAsia" w:cstheme="minorBidi"/>
          <w:b/>
          <w:bCs/>
          <w:sz w:val="28"/>
          <w:szCs w:val="28"/>
        </w:rPr>
        <w:t>(WF_DETECTION</w:t>
      </w:r>
      <w:r w:rsidRPr="00EE3F16">
        <w:rPr>
          <w:rFonts w:asciiTheme="majorEastAsia" w:eastAsiaTheme="majorEastAsia" w:hAnsiTheme="majorEastAsia" w:cstheme="minorBidi"/>
          <w:b/>
          <w:bCs/>
          <w:snapToGrid w:val="0"/>
          <w:sz w:val="28"/>
          <w:szCs w:val="28"/>
        </w:rPr>
        <w:t>)</w:t>
      </w:r>
    </w:p>
    <w:tbl>
      <w:tblPr>
        <w:tblW w:w="79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38"/>
        <w:gridCol w:w="2126"/>
        <w:gridCol w:w="1985"/>
        <w:gridCol w:w="1984"/>
      </w:tblGrid>
      <w:tr w:rsidR="00EE3F16" w:rsidRPr="00EE3F16" w:rsidTr="00EE3F16">
        <w:trPr>
          <w:jc w:val="center"/>
        </w:trPr>
        <w:tc>
          <w:tcPr>
            <w:tcW w:w="1838"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2126"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1985"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1984"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GUID</w:t>
            </w:r>
          </w:p>
        </w:tc>
        <w:tc>
          <w:tcPr>
            <w:tcW w:w="212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检测任务</w:t>
            </w:r>
            <w:r w:rsidRPr="00EE3F16">
              <w:rPr>
                <w:rFonts w:asciiTheme="minorEastAsia" w:eastAsiaTheme="minorEastAsia" w:hAnsiTheme="minorEastAsia" w:cs="Microsoft Sans Serif"/>
                <w:color w:val="000000"/>
                <w:szCs w:val="21"/>
              </w:rPr>
              <w:t>ID</w:t>
            </w:r>
          </w:p>
        </w:tc>
        <w:tc>
          <w:tcPr>
            <w:tcW w:w="198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1984"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Pr>
                <w:rFonts w:asciiTheme="minorEastAsia" w:eastAsiaTheme="minorEastAsia" w:hAnsiTheme="minorEastAsia" w:cs="Microsoft Sans Serif"/>
                <w:color w:val="000000"/>
                <w:szCs w:val="21"/>
              </w:rPr>
              <w:t>ACC</w:t>
            </w:r>
            <w:r>
              <w:rPr>
                <w:rFonts w:asciiTheme="minorEastAsia" w:eastAsiaTheme="minorEastAsia" w:hAnsiTheme="minorEastAsia" w:cs="Microsoft Sans Serif" w:hint="eastAsia"/>
                <w:color w:val="000000"/>
                <w:szCs w:val="21"/>
              </w:rPr>
              <w:t>_ID</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CE5D3E">
              <w:rPr>
                <w:rFonts w:asciiTheme="minorEastAsia" w:eastAsiaTheme="minorEastAsia" w:hAnsiTheme="minorEastAsia" w:hint="eastAsia"/>
                <w:szCs w:val="21"/>
              </w:rPr>
              <w:t>受理号</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r>
              <w:rPr>
                <w:rFonts w:asciiTheme="minorEastAsia" w:eastAsiaTheme="minorEastAsia" w:hAnsiTheme="minorEastAsia" w:cs="Microsoft Sans Serif"/>
                <w:color w:val="000000"/>
                <w:szCs w:val="21"/>
              </w:rPr>
              <w:t>6</w:t>
            </w:r>
            <w:r w:rsidRPr="00EE3F16">
              <w:rPr>
                <w:rFonts w:asciiTheme="minorEastAsia" w:eastAsiaTheme="minorEastAsia" w:hAnsiTheme="minorEastAsia" w:cs="Microsoft Sans Serif"/>
                <w:color w:val="000000"/>
                <w:szCs w:val="21"/>
              </w:rPr>
              <w:t>)</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DET_NAME</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任务名称</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VARCHAR2(128)</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DET_TYPE</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任务性质代码</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r w:rsidRPr="00EE3F16">
              <w:rPr>
                <w:rFonts w:asciiTheme="minorEastAsia" w:eastAsiaTheme="minorEastAsia" w:hAnsiTheme="minorEastAsia" w:cs="Microsoft Sans Serif"/>
                <w:color w:val="000000"/>
                <w:szCs w:val="21"/>
              </w:rPr>
              <w:t xml:space="preserve">0 </w:t>
            </w:r>
            <w:r w:rsidRPr="00EE3F16">
              <w:rPr>
                <w:rFonts w:asciiTheme="minorEastAsia" w:eastAsiaTheme="minorEastAsia" w:hAnsiTheme="minorEastAsia" w:cs="Microsoft Sans Serif" w:hint="eastAsia"/>
                <w:color w:val="000000"/>
                <w:szCs w:val="21"/>
              </w:rPr>
              <w:t>常规</w:t>
            </w:r>
            <w:r w:rsidRPr="00EE3F16">
              <w:rPr>
                <w:rFonts w:asciiTheme="minorEastAsia" w:eastAsiaTheme="minorEastAsia" w:hAnsiTheme="minorEastAsia" w:cs="Microsoft Sans Serif"/>
                <w:color w:val="000000"/>
                <w:szCs w:val="21"/>
              </w:rPr>
              <w:t xml:space="preserve"> /1</w:t>
            </w:r>
            <w:r w:rsidRPr="00EE3F16">
              <w:rPr>
                <w:rFonts w:asciiTheme="minorEastAsia" w:eastAsiaTheme="minorEastAsia" w:hAnsiTheme="minorEastAsia" w:cs="Microsoft Sans Serif" w:hint="eastAsia"/>
                <w:color w:val="000000"/>
                <w:szCs w:val="21"/>
              </w:rPr>
              <w:t>专项</w:t>
            </w:r>
            <w:r w:rsidRPr="00EE3F16">
              <w:rPr>
                <w:rFonts w:asciiTheme="minorEastAsia" w:eastAsiaTheme="minorEastAsia" w:hAnsiTheme="minorEastAsia" w:cs="Microsoft Sans Serif"/>
                <w:color w:val="000000"/>
                <w:szCs w:val="21"/>
              </w:rPr>
              <w:t>/ 2</w:t>
            </w:r>
            <w:r w:rsidRPr="00EE3F16">
              <w:rPr>
                <w:rFonts w:asciiTheme="minorEastAsia" w:eastAsiaTheme="minorEastAsia" w:hAnsiTheme="minorEastAsia" w:cs="Microsoft Sans Serif" w:hint="eastAsia"/>
                <w:color w:val="000000"/>
                <w:szCs w:val="21"/>
              </w:rPr>
              <w:t>特殊</w:t>
            </w:r>
            <w:r w:rsidRPr="00EE3F16">
              <w:rPr>
                <w:rFonts w:asciiTheme="minorEastAsia" w:eastAsiaTheme="minorEastAsia" w:hAnsiTheme="minorEastAsia" w:cs="Microsoft Sans Serif"/>
                <w:color w:val="000000"/>
                <w:szCs w:val="21"/>
              </w:rPr>
              <w:t xml:space="preserve">  3 </w:t>
            </w:r>
            <w:r w:rsidRPr="00EE3F16">
              <w:rPr>
                <w:rFonts w:asciiTheme="minorEastAsia" w:eastAsiaTheme="minorEastAsia" w:hAnsiTheme="minorEastAsia" w:cs="Microsoft Sans Serif" w:hint="eastAsia"/>
                <w:color w:val="000000"/>
                <w:szCs w:val="21"/>
              </w:rPr>
              <w:t>其他</w:t>
            </w: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DET_DEPART</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下达任务部门代码</w:t>
            </w:r>
            <w:r w:rsidRPr="00EE3F16">
              <w:rPr>
                <w:rFonts w:asciiTheme="minorEastAsia" w:eastAsiaTheme="minorEastAsia" w:hAnsiTheme="minorEastAsia" w:cs="Microsoft Sans Serif"/>
                <w:color w:val="000000"/>
                <w:szCs w:val="21"/>
              </w:rPr>
              <w:t xml:space="preserve">     </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DET_COMPL_DATE</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完成日期</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DATE</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DET_COMPL_TIME</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完成日期当天的时间</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DET_ATTN</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联系人</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DET_LEADER</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部门领导</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DET_CONTENT</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内容描述</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DET_REQUEST</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具体要求</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DET_RESULT</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任务结果</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DET_HANDLER</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执行人员</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VARCHAR2(50)</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DET_STATUS</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处理状态</w:t>
            </w:r>
            <w:r w:rsidRPr="00EE3F16">
              <w:rPr>
                <w:rFonts w:asciiTheme="minorEastAsia" w:eastAsiaTheme="minorEastAsia" w:hAnsiTheme="minorEastAsia" w:cs="Microsoft Sans Serif"/>
                <w:color w:val="000000"/>
                <w:szCs w:val="21"/>
              </w:rPr>
              <w:t xml:space="preserve"> </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r w:rsidRPr="00EE3F16">
              <w:rPr>
                <w:rFonts w:asciiTheme="minorEastAsia" w:eastAsiaTheme="minorEastAsia" w:hAnsiTheme="minorEastAsia" w:cs="Microsoft Sans Serif"/>
                <w:color w:val="000000"/>
                <w:szCs w:val="21"/>
              </w:rPr>
              <w:t>0</w:t>
            </w:r>
            <w:r w:rsidRPr="00EE3F16">
              <w:rPr>
                <w:rFonts w:asciiTheme="minorEastAsia" w:eastAsiaTheme="minorEastAsia" w:hAnsiTheme="minorEastAsia" w:cs="Microsoft Sans Serif" w:hint="eastAsia"/>
                <w:color w:val="000000"/>
                <w:szCs w:val="21"/>
              </w:rPr>
              <w:t>未处理</w:t>
            </w:r>
            <w:r w:rsidRPr="00EE3F16">
              <w:rPr>
                <w:rFonts w:asciiTheme="minorEastAsia" w:eastAsiaTheme="minorEastAsia" w:hAnsiTheme="minorEastAsia" w:cs="Microsoft Sans Serif"/>
                <w:color w:val="000000"/>
                <w:szCs w:val="21"/>
              </w:rPr>
              <w:t>/ 1</w:t>
            </w:r>
            <w:r w:rsidRPr="00EE3F16">
              <w:rPr>
                <w:rFonts w:asciiTheme="minorEastAsia" w:eastAsiaTheme="minorEastAsia" w:hAnsiTheme="minorEastAsia" w:cs="Microsoft Sans Serif" w:hint="eastAsia"/>
                <w:color w:val="000000"/>
                <w:szCs w:val="21"/>
              </w:rPr>
              <w:t>未审核</w:t>
            </w:r>
            <w:r w:rsidRPr="00EE3F16">
              <w:rPr>
                <w:rFonts w:asciiTheme="minorEastAsia" w:eastAsiaTheme="minorEastAsia" w:hAnsiTheme="minorEastAsia" w:cs="Microsoft Sans Serif"/>
                <w:color w:val="000000"/>
                <w:szCs w:val="21"/>
              </w:rPr>
              <w:t xml:space="preserve">/2  </w:t>
            </w:r>
            <w:r w:rsidRPr="00EE3F16">
              <w:rPr>
                <w:rFonts w:asciiTheme="minorEastAsia" w:eastAsiaTheme="minorEastAsia" w:hAnsiTheme="minorEastAsia" w:cs="Microsoft Sans Serif" w:hint="eastAsia"/>
                <w:color w:val="000000"/>
                <w:szCs w:val="21"/>
              </w:rPr>
              <w:t>完成</w:t>
            </w:r>
          </w:p>
        </w:tc>
      </w:tr>
      <w:tr w:rsidR="003005D3"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DET_MEMO</w:t>
            </w:r>
          </w:p>
        </w:tc>
        <w:tc>
          <w:tcPr>
            <w:tcW w:w="2126"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备注</w:t>
            </w:r>
          </w:p>
        </w:tc>
        <w:tc>
          <w:tcPr>
            <w:tcW w:w="1985" w:type="dxa"/>
            <w:tcBorders>
              <w:top w:val="single" w:sz="6" w:space="0" w:color="auto"/>
              <w:left w:val="single" w:sz="6" w:space="0" w:color="auto"/>
              <w:bottom w:val="single" w:sz="6" w:space="0" w:color="auto"/>
              <w:right w:val="single" w:sz="6" w:space="0" w:color="auto"/>
            </w:tcBorders>
            <w:vAlign w:val="center"/>
          </w:tcPr>
          <w:p w:rsidR="003005D3" w:rsidRPr="00EE3F16" w:rsidRDefault="003005D3" w:rsidP="003005D3">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VARCHAR2(1000)</w:t>
            </w:r>
          </w:p>
        </w:tc>
        <w:tc>
          <w:tcPr>
            <w:tcW w:w="1984" w:type="dxa"/>
            <w:tcBorders>
              <w:top w:val="single" w:sz="6" w:space="0" w:color="auto"/>
              <w:left w:val="single" w:sz="6" w:space="0" w:color="auto"/>
              <w:bottom w:val="single" w:sz="6" w:space="0" w:color="auto"/>
              <w:right w:val="single" w:sz="4" w:space="0" w:color="auto"/>
            </w:tcBorders>
            <w:vAlign w:val="center"/>
          </w:tcPr>
          <w:p w:rsidR="003005D3" w:rsidRPr="00EE3F16" w:rsidRDefault="003005D3" w:rsidP="003005D3">
            <w:pPr>
              <w:rPr>
                <w:rFonts w:asciiTheme="minorEastAsia" w:eastAsiaTheme="minorEastAsia" w:hAnsiTheme="minorEastAsia"/>
                <w:kern w:val="0"/>
                <w:szCs w:val="21"/>
              </w:rPr>
            </w:pPr>
          </w:p>
        </w:tc>
      </w:tr>
    </w:tbl>
    <w:p w:rsidR="00EE3F16" w:rsidRPr="00EE3F16" w:rsidRDefault="00F07254" w:rsidP="00EE3F16">
      <w:pPr>
        <w:keepNext/>
        <w:keepLines/>
        <w:numPr>
          <w:ilvl w:val="3"/>
          <w:numId w:val="3"/>
        </w:numPr>
        <w:tabs>
          <w:tab w:val="num" w:pos="1418"/>
          <w:tab w:val="num" w:pos="2276"/>
        </w:tabs>
        <w:spacing w:before="280" w:after="290" w:line="360" w:lineRule="auto"/>
        <w:ind w:left="2275" w:hanging="2133"/>
        <w:outlineLvl w:val="3"/>
        <w:rPr>
          <w:rFonts w:asciiTheme="majorEastAsia" w:eastAsiaTheme="majorEastAsia" w:hAnsiTheme="majorEastAsia" w:cstheme="minorBidi"/>
          <w:b/>
          <w:bCs/>
          <w:snapToGrid w:val="0"/>
          <w:sz w:val="28"/>
          <w:szCs w:val="28"/>
        </w:rPr>
      </w:pPr>
      <w:r w:rsidRPr="00EE3F16">
        <w:rPr>
          <w:rFonts w:ascii="Arial" w:eastAsiaTheme="majorEastAsia" w:hAnsi="Arial" w:cstheme="minorBidi" w:hint="eastAsia"/>
          <w:b/>
          <w:bCs/>
          <w:sz w:val="28"/>
          <w:szCs w:val="28"/>
        </w:rPr>
        <w:t>检测任务</w:t>
      </w:r>
      <w:r w:rsidRPr="00EE3F16">
        <w:rPr>
          <w:rFonts w:asciiTheme="majorEastAsia" w:eastAsiaTheme="majorEastAsia" w:hAnsiTheme="majorEastAsia" w:cstheme="minorBidi" w:hint="eastAsia"/>
          <w:b/>
          <w:bCs/>
          <w:snapToGrid w:val="0"/>
          <w:sz w:val="28"/>
          <w:szCs w:val="28"/>
        </w:rPr>
        <w:t>附件表</w:t>
      </w:r>
      <w:r w:rsidRPr="00EE3F16">
        <w:rPr>
          <w:rFonts w:asciiTheme="majorEastAsia" w:eastAsiaTheme="majorEastAsia" w:hAnsiTheme="majorEastAsia" w:cstheme="minorBidi"/>
          <w:b/>
          <w:bCs/>
          <w:snapToGrid w:val="0"/>
          <w:sz w:val="28"/>
          <w:szCs w:val="28"/>
        </w:rPr>
        <w:t>(WF_DETECTION_ATTECH)</w:t>
      </w:r>
    </w:p>
    <w:tbl>
      <w:tblPr>
        <w:tblW w:w="79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38"/>
        <w:gridCol w:w="1793"/>
        <w:gridCol w:w="1893"/>
        <w:gridCol w:w="2409"/>
      </w:tblGrid>
      <w:tr w:rsidR="00EE3F16" w:rsidRPr="00EE3F16" w:rsidTr="00EE3F16">
        <w:trPr>
          <w:jc w:val="center"/>
        </w:trPr>
        <w:tc>
          <w:tcPr>
            <w:tcW w:w="1838" w:type="dxa"/>
            <w:shd w:val="clear" w:color="auto" w:fill="E6E6E6"/>
            <w:vAlign w:val="center"/>
          </w:tcPr>
          <w:p w:rsidR="00EE3F16" w:rsidRPr="00EE3F16" w:rsidRDefault="00F07254" w:rsidP="00EE3F16">
            <w:pPr>
              <w:jc w:val="center"/>
              <w:rPr>
                <w:bCs/>
                <w:szCs w:val="21"/>
              </w:rPr>
            </w:pPr>
            <w:r w:rsidRPr="00EE3F16">
              <w:rPr>
                <w:rFonts w:hint="eastAsia"/>
                <w:bCs/>
                <w:szCs w:val="21"/>
              </w:rPr>
              <w:t>字段</w:t>
            </w:r>
          </w:p>
        </w:tc>
        <w:tc>
          <w:tcPr>
            <w:tcW w:w="1793" w:type="dxa"/>
            <w:shd w:val="clear" w:color="auto" w:fill="E6E6E6"/>
            <w:vAlign w:val="center"/>
          </w:tcPr>
          <w:p w:rsidR="00EE3F16" w:rsidRPr="00EE3F16" w:rsidRDefault="00F07254" w:rsidP="00EE3F16">
            <w:pPr>
              <w:jc w:val="center"/>
              <w:rPr>
                <w:bCs/>
                <w:szCs w:val="21"/>
              </w:rPr>
            </w:pPr>
            <w:r w:rsidRPr="00EE3F16">
              <w:rPr>
                <w:rFonts w:hint="eastAsia"/>
                <w:bCs/>
                <w:szCs w:val="21"/>
              </w:rPr>
              <w:t>显示内容</w:t>
            </w:r>
          </w:p>
        </w:tc>
        <w:tc>
          <w:tcPr>
            <w:tcW w:w="1893" w:type="dxa"/>
            <w:shd w:val="clear" w:color="auto" w:fill="E6E6E6"/>
            <w:vAlign w:val="center"/>
          </w:tcPr>
          <w:p w:rsidR="00EE3F16" w:rsidRPr="00EE3F16" w:rsidRDefault="00F07254" w:rsidP="00EE3F16">
            <w:pPr>
              <w:jc w:val="center"/>
              <w:rPr>
                <w:bCs/>
                <w:szCs w:val="21"/>
              </w:rPr>
            </w:pPr>
            <w:r w:rsidRPr="00EE3F16">
              <w:rPr>
                <w:rFonts w:hint="eastAsia"/>
                <w:bCs/>
                <w:szCs w:val="21"/>
              </w:rPr>
              <w:t>类型</w:t>
            </w:r>
          </w:p>
        </w:tc>
        <w:tc>
          <w:tcPr>
            <w:tcW w:w="2409" w:type="dxa"/>
            <w:shd w:val="clear" w:color="auto" w:fill="E6E6E6"/>
            <w:vAlign w:val="center"/>
          </w:tcPr>
          <w:p w:rsidR="00EE3F16" w:rsidRPr="00EE3F16" w:rsidRDefault="00F07254" w:rsidP="00EE3F16">
            <w:pPr>
              <w:tabs>
                <w:tab w:val="left" w:pos="2095"/>
              </w:tabs>
              <w:jc w:val="center"/>
              <w:rPr>
                <w:bCs/>
                <w:szCs w:val="21"/>
              </w:rPr>
            </w:pPr>
            <w:r w:rsidRPr="00EE3F16">
              <w:rPr>
                <w:rFonts w:hint="eastAsia"/>
                <w:bCs/>
                <w:szCs w:val="21"/>
              </w:rPr>
              <w:t>说明</w:t>
            </w: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FILE_ID</w:t>
            </w:r>
          </w:p>
        </w:tc>
        <w:tc>
          <w:tcPr>
            <w:tcW w:w="17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文件</w:t>
            </w:r>
            <w:r w:rsidRPr="00EE3F16">
              <w:rPr>
                <w:rFonts w:asciiTheme="minorEastAsia" w:eastAsiaTheme="minorEastAsia" w:hAnsiTheme="minorEastAsia" w:cs="Microsoft Sans Serif"/>
                <w:color w:val="000000"/>
                <w:szCs w:val="21"/>
              </w:rPr>
              <w:t>ID</w:t>
            </w:r>
          </w:p>
        </w:tc>
        <w:tc>
          <w:tcPr>
            <w:tcW w:w="18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2409"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DETECTION_GUID</w:t>
            </w:r>
          </w:p>
        </w:tc>
        <w:tc>
          <w:tcPr>
            <w:tcW w:w="17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 DETECTION</w:t>
            </w:r>
          </w:p>
        </w:tc>
        <w:tc>
          <w:tcPr>
            <w:tcW w:w="18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2409" w:type="dxa"/>
            <w:tcBorders>
              <w:top w:val="single" w:sz="6" w:space="0" w:color="auto"/>
              <w:left w:val="single" w:sz="6" w:space="0" w:color="auto"/>
              <w:bottom w:val="single" w:sz="6" w:space="0" w:color="auto"/>
              <w:right w:val="single" w:sz="4" w:space="0" w:color="auto"/>
            </w:tcBorders>
            <w:vAlign w:val="center"/>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kern w:val="0"/>
                <w:szCs w:val="21"/>
              </w:rPr>
              <w:t>外键</w:t>
            </w:r>
            <w:r w:rsidRPr="00EE3F16">
              <w:rPr>
                <w:rFonts w:asciiTheme="minorEastAsia" w:eastAsiaTheme="minorEastAsia" w:hAnsiTheme="minorEastAsia" w:hint="eastAsia"/>
                <w:kern w:val="0"/>
                <w:szCs w:val="21"/>
              </w:rPr>
              <w:t>：</w:t>
            </w:r>
            <w:r w:rsidRPr="00EE3F16">
              <w:rPr>
                <w:rFonts w:asciiTheme="minorEastAsia" w:eastAsiaTheme="minorEastAsia" w:hAnsiTheme="minorEastAsia"/>
                <w:kern w:val="0"/>
                <w:szCs w:val="21"/>
              </w:rPr>
              <w:t>GUID</w:t>
            </w: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FILENAME</w:t>
            </w:r>
          </w:p>
        </w:tc>
        <w:tc>
          <w:tcPr>
            <w:tcW w:w="17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附件名名称</w:t>
            </w:r>
          </w:p>
        </w:tc>
        <w:tc>
          <w:tcPr>
            <w:tcW w:w="18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w:t>
            </w:r>
          </w:p>
        </w:tc>
        <w:tc>
          <w:tcPr>
            <w:tcW w:w="2409"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CONTENT</w:t>
            </w:r>
          </w:p>
        </w:tc>
        <w:tc>
          <w:tcPr>
            <w:tcW w:w="17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附件内容</w:t>
            </w:r>
          </w:p>
        </w:tc>
        <w:tc>
          <w:tcPr>
            <w:tcW w:w="1893"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BLOB</w:t>
            </w:r>
          </w:p>
        </w:tc>
        <w:tc>
          <w:tcPr>
            <w:tcW w:w="2409"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bl>
    <w:p w:rsidR="00EE3F16" w:rsidRPr="006850A4" w:rsidRDefault="00F07254" w:rsidP="006850A4">
      <w:pPr>
        <w:keepNext/>
        <w:keepLines/>
        <w:numPr>
          <w:ilvl w:val="3"/>
          <w:numId w:val="3"/>
        </w:numPr>
        <w:tabs>
          <w:tab w:val="num" w:pos="1418"/>
          <w:tab w:val="num" w:pos="2276"/>
        </w:tabs>
        <w:spacing w:before="280" w:after="290" w:line="360" w:lineRule="auto"/>
        <w:ind w:left="2275" w:hanging="2133"/>
        <w:outlineLvl w:val="3"/>
        <w:rPr>
          <w:rFonts w:ascii="Arial" w:eastAsiaTheme="majorEastAsia" w:hAnsi="Arial" w:cstheme="minorBidi"/>
          <w:b/>
          <w:bCs/>
          <w:sz w:val="28"/>
          <w:szCs w:val="28"/>
        </w:rPr>
      </w:pPr>
      <w:r w:rsidRPr="00EE3F16">
        <w:rPr>
          <w:rFonts w:ascii="Arial" w:eastAsiaTheme="majorEastAsia" w:hAnsi="Arial" w:cstheme="minorBidi" w:hint="eastAsia"/>
          <w:b/>
          <w:bCs/>
          <w:sz w:val="28"/>
          <w:szCs w:val="28"/>
        </w:rPr>
        <w:lastRenderedPageBreak/>
        <w:t>监督检查任务附件表</w:t>
      </w:r>
      <w:r w:rsidRPr="006850A4">
        <w:rPr>
          <w:rFonts w:ascii="Arial" w:eastAsiaTheme="majorEastAsia" w:hAnsi="Arial" w:cstheme="minorBidi"/>
          <w:b/>
          <w:bCs/>
          <w:sz w:val="28"/>
          <w:szCs w:val="28"/>
        </w:rPr>
        <w:t>(WF_SUPV_ATTACH)</w:t>
      </w:r>
    </w:p>
    <w:tbl>
      <w:tblPr>
        <w:tblW w:w="779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5"/>
        <w:gridCol w:w="2076"/>
        <w:gridCol w:w="1581"/>
        <w:gridCol w:w="2580"/>
      </w:tblGrid>
      <w:tr w:rsidR="00EE3F16" w:rsidRPr="00EE3F16" w:rsidTr="00EE3F16">
        <w:trPr>
          <w:jc w:val="center"/>
        </w:trPr>
        <w:tc>
          <w:tcPr>
            <w:tcW w:w="1555" w:type="dxa"/>
            <w:shd w:val="clear" w:color="auto" w:fill="E6E6E6"/>
            <w:vAlign w:val="center"/>
          </w:tcPr>
          <w:p w:rsidR="00EE3F16" w:rsidRPr="00EE3F16" w:rsidRDefault="00F07254" w:rsidP="00EE3F16">
            <w:pPr>
              <w:jc w:val="center"/>
              <w:rPr>
                <w:b/>
                <w:bCs/>
                <w:szCs w:val="21"/>
              </w:rPr>
            </w:pPr>
            <w:r w:rsidRPr="00EE3F16">
              <w:rPr>
                <w:rFonts w:hint="eastAsia"/>
                <w:b/>
                <w:bCs/>
                <w:szCs w:val="21"/>
              </w:rPr>
              <w:t>字段</w:t>
            </w:r>
          </w:p>
        </w:tc>
        <w:tc>
          <w:tcPr>
            <w:tcW w:w="2076" w:type="dxa"/>
            <w:shd w:val="clear" w:color="auto" w:fill="E6E6E6"/>
            <w:vAlign w:val="center"/>
          </w:tcPr>
          <w:p w:rsidR="00EE3F16" w:rsidRPr="00EE3F16" w:rsidRDefault="00F07254" w:rsidP="00EE3F16">
            <w:pPr>
              <w:jc w:val="center"/>
              <w:rPr>
                <w:b/>
                <w:bCs/>
                <w:szCs w:val="21"/>
              </w:rPr>
            </w:pPr>
            <w:r w:rsidRPr="00EE3F16">
              <w:rPr>
                <w:rFonts w:hint="eastAsia"/>
                <w:b/>
                <w:bCs/>
                <w:szCs w:val="21"/>
              </w:rPr>
              <w:t>显示内容</w:t>
            </w:r>
          </w:p>
        </w:tc>
        <w:tc>
          <w:tcPr>
            <w:tcW w:w="1581" w:type="dxa"/>
            <w:shd w:val="clear" w:color="auto" w:fill="E6E6E6"/>
            <w:vAlign w:val="center"/>
          </w:tcPr>
          <w:p w:rsidR="00EE3F16" w:rsidRPr="00EE3F16" w:rsidRDefault="00F07254" w:rsidP="00EE3F16">
            <w:pPr>
              <w:jc w:val="center"/>
              <w:rPr>
                <w:b/>
                <w:bCs/>
                <w:szCs w:val="21"/>
              </w:rPr>
            </w:pPr>
            <w:r w:rsidRPr="00EE3F16">
              <w:rPr>
                <w:rFonts w:hint="eastAsia"/>
                <w:b/>
                <w:bCs/>
                <w:szCs w:val="21"/>
              </w:rPr>
              <w:t>类型</w:t>
            </w:r>
          </w:p>
        </w:tc>
        <w:tc>
          <w:tcPr>
            <w:tcW w:w="2580" w:type="dxa"/>
            <w:shd w:val="clear" w:color="auto" w:fill="E6E6E6"/>
            <w:vAlign w:val="center"/>
          </w:tcPr>
          <w:p w:rsidR="00EE3F16" w:rsidRPr="00EE3F16" w:rsidRDefault="00F07254" w:rsidP="00EE3F16">
            <w:pPr>
              <w:tabs>
                <w:tab w:val="left" w:pos="2095"/>
              </w:tabs>
              <w:jc w:val="center"/>
              <w:rPr>
                <w:b/>
                <w:bCs/>
                <w:szCs w:val="21"/>
              </w:rPr>
            </w:pPr>
            <w:r w:rsidRPr="00EE3F16">
              <w:rPr>
                <w:rFonts w:hint="eastAsia"/>
                <w:b/>
                <w:bCs/>
                <w:szCs w:val="21"/>
              </w:rPr>
              <w:t>说明</w:t>
            </w:r>
          </w:p>
        </w:tc>
      </w:tr>
      <w:tr w:rsidR="00EE3F16" w:rsidRPr="00EE3F16" w:rsidTr="00EE3F16">
        <w:trPr>
          <w:jc w:val="center"/>
        </w:trPr>
        <w:tc>
          <w:tcPr>
            <w:tcW w:w="155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FILE_ID</w:t>
            </w:r>
          </w:p>
        </w:tc>
        <w:tc>
          <w:tcPr>
            <w:tcW w:w="207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hint="eastAsia"/>
                <w:color w:val="000000"/>
                <w:szCs w:val="21"/>
              </w:rPr>
              <w:t>文件</w:t>
            </w:r>
            <w:r w:rsidRPr="00EE3F16">
              <w:rPr>
                <w:rFonts w:asciiTheme="minorEastAsia" w:eastAsiaTheme="minorEastAsia" w:hAnsiTheme="minorEastAsia" w:cs="Microsoft Sans Serif"/>
                <w:color w:val="000000"/>
                <w:szCs w:val="21"/>
              </w:rPr>
              <w:t>ID</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widowControl/>
              <w:jc w:val="left"/>
              <w:rPr>
                <w:rFonts w:asciiTheme="minorEastAsia" w:eastAsiaTheme="minorEastAsia" w:hAnsiTheme="minorEastAsia" w:cs="Microsoft Sans Serif"/>
                <w:color w:val="000000"/>
                <w:kern w:val="0"/>
                <w:szCs w:val="21"/>
              </w:rPr>
            </w:pPr>
            <w:r w:rsidRPr="00EE3F16">
              <w:rPr>
                <w:rFonts w:asciiTheme="minorEastAsia" w:eastAsiaTheme="minorEastAsia" w:hAnsiTheme="minorEastAsia" w:cs="Microsoft Sans Serif"/>
                <w:color w:val="000000"/>
                <w:szCs w:val="21"/>
              </w:rPr>
              <w:t>VARCHAR2(36)</w:t>
            </w:r>
          </w:p>
        </w:tc>
        <w:tc>
          <w:tcPr>
            <w:tcW w:w="2580"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55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SUPV_GUID</w:t>
            </w:r>
          </w:p>
        </w:tc>
        <w:tc>
          <w:tcPr>
            <w:tcW w:w="207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WF_ SUPV</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VARCHAR2(36)</w:t>
            </w:r>
          </w:p>
        </w:tc>
        <w:tc>
          <w:tcPr>
            <w:tcW w:w="2580" w:type="dxa"/>
            <w:tcBorders>
              <w:top w:val="single" w:sz="6" w:space="0" w:color="auto"/>
              <w:left w:val="single" w:sz="6" w:space="0" w:color="auto"/>
              <w:bottom w:val="single" w:sz="6" w:space="0" w:color="auto"/>
              <w:right w:val="single" w:sz="4" w:space="0" w:color="auto"/>
            </w:tcBorders>
            <w:vAlign w:val="center"/>
          </w:tcPr>
          <w:p w:rsidR="00EE3F16" w:rsidRPr="00EE3F16" w:rsidRDefault="00F07254" w:rsidP="00EE3F16">
            <w:pPr>
              <w:rPr>
                <w:rFonts w:asciiTheme="minorEastAsia" w:eastAsiaTheme="minorEastAsia" w:hAnsiTheme="minorEastAsia"/>
                <w:kern w:val="0"/>
                <w:szCs w:val="21"/>
              </w:rPr>
            </w:pPr>
            <w:r w:rsidRPr="00EE3F16">
              <w:rPr>
                <w:rFonts w:asciiTheme="minorEastAsia" w:eastAsiaTheme="minorEastAsia" w:hAnsiTheme="minorEastAsia" w:hint="eastAsia"/>
                <w:kern w:val="0"/>
                <w:szCs w:val="21"/>
              </w:rPr>
              <w:t>外键：</w:t>
            </w:r>
            <w:r w:rsidRPr="00EE3F16">
              <w:rPr>
                <w:rFonts w:asciiTheme="minorEastAsia" w:eastAsiaTheme="minorEastAsia" w:hAnsiTheme="minorEastAsia"/>
                <w:kern w:val="0"/>
                <w:szCs w:val="21"/>
              </w:rPr>
              <w:t>GUID</w:t>
            </w:r>
          </w:p>
        </w:tc>
      </w:tr>
      <w:tr w:rsidR="00EE3F16" w:rsidRPr="00EE3F16" w:rsidTr="00EE3F16">
        <w:trPr>
          <w:jc w:val="center"/>
        </w:trPr>
        <w:tc>
          <w:tcPr>
            <w:tcW w:w="155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FILENAME</w:t>
            </w:r>
          </w:p>
        </w:tc>
        <w:tc>
          <w:tcPr>
            <w:tcW w:w="207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附件名名称</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VARCHAR2(200)</w:t>
            </w:r>
          </w:p>
        </w:tc>
        <w:tc>
          <w:tcPr>
            <w:tcW w:w="2580"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r w:rsidR="00EE3F16" w:rsidRPr="00EE3F16" w:rsidTr="00EE3F16">
        <w:trPr>
          <w:jc w:val="center"/>
        </w:trPr>
        <w:tc>
          <w:tcPr>
            <w:tcW w:w="1555"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CONTENT</w:t>
            </w:r>
          </w:p>
        </w:tc>
        <w:tc>
          <w:tcPr>
            <w:tcW w:w="2076"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hint="eastAsia"/>
                <w:color w:val="000000"/>
                <w:szCs w:val="21"/>
              </w:rPr>
              <w:t>附件内容</w:t>
            </w:r>
          </w:p>
        </w:tc>
        <w:tc>
          <w:tcPr>
            <w:tcW w:w="1581" w:type="dxa"/>
            <w:tcBorders>
              <w:top w:val="single" w:sz="6" w:space="0" w:color="auto"/>
              <w:left w:val="single" w:sz="6" w:space="0" w:color="auto"/>
              <w:bottom w:val="single" w:sz="6" w:space="0" w:color="auto"/>
              <w:right w:val="single" w:sz="6" w:space="0" w:color="auto"/>
            </w:tcBorders>
            <w:vAlign w:val="center"/>
          </w:tcPr>
          <w:p w:rsidR="00EE3F16" w:rsidRPr="00EE3F16" w:rsidRDefault="00F07254" w:rsidP="00EE3F16">
            <w:pPr>
              <w:rPr>
                <w:rFonts w:asciiTheme="minorEastAsia" w:eastAsiaTheme="minorEastAsia" w:hAnsiTheme="minorEastAsia" w:cs="Microsoft Sans Serif"/>
                <w:color w:val="000000"/>
                <w:szCs w:val="21"/>
              </w:rPr>
            </w:pPr>
            <w:r w:rsidRPr="00EE3F16">
              <w:rPr>
                <w:rFonts w:asciiTheme="minorEastAsia" w:eastAsiaTheme="minorEastAsia" w:hAnsiTheme="minorEastAsia" w:cs="Microsoft Sans Serif"/>
                <w:color w:val="000000"/>
                <w:szCs w:val="21"/>
              </w:rPr>
              <w:t>BLOB</w:t>
            </w:r>
          </w:p>
        </w:tc>
        <w:tc>
          <w:tcPr>
            <w:tcW w:w="2580" w:type="dxa"/>
            <w:tcBorders>
              <w:top w:val="single" w:sz="6" w:space="0" w:color="auto"/>
              <w:left w:val="single" w:sz="6" w:space="0" w:color="auto"/>
              <w:bottom w:val="single" w:sz="6" w:space="0" w:color="auto"/>
              <w:right w:val="single" w:sz="4" w:space="0" w:color="auto"/>
            </w:tcBorders>
            <w:vAlign w:val="center"/>
          </w:tcPr>
          <w:p w:rsidR="00EE3F16" w:rsidRPr="00EE3F16" w:rsidRDefault="00EE3F16" w:rsidP="00EE3F16">
            <w:pPr>
              <w:rPr>
                <w:rFonts w:asciiTheme="minorEastAsia" w:eastAsiaTheme="minorEastAsia" w:hAnsiTheme="minorEastAsia"/>
                <w:kern w:val="0"/>
                <w:szCs w:val="21"/>
              </w:rPr>
            </w:pPr>
          </w:p>
        </w:tc>
      </w:tr>
    </w:tbl>
    <w:p w:rsidR="00EE3F16" w:rsidRPr="00EE3F16" w:rsidRDefault="00EE3F16" w:rsidP="00EE3F16"/>
    <w:p w:rsidR="00B66059" w:rsidRPr="00B2539C" w:rsidRDefault="00F07254" w:rsidP="00B66059">
      <w:pPr>
        <w:pStyle w:val="20"/>
      </w:pPr>
      <w:bookmarkStart w:id="59" w:name="_Toc460855736"/>
      <w:r>
        <w:rPr>
          <w:rFonts w:hint="eastAsia"/>
        </w:rPr>
        <w:t>标准业余台站</w:t>
      </w:r>
      <w:r w:rsidRPr="00B2539C">
        <w:rPr>
          <w:rFonts w:hint="eastAsia"/>
        </w:rPr>
        <w:t>数据库</w:t>
      </w:r>
      <w:bookmarkEnd w:id="59"/>
    </w:p>
    <w:p w:rsidR="00B66059" w:rsidRPr="00B66059" w:rsidRDefault="00F07254" w:rsidP="00B66059">
      <w:pPr>
        <w:ind w:firstLine="420"/>
      </w:pPr>
      <w:r>
        <w:rPr>
          <w:rFonts w:hint="eastAsia"/>
        </w:rPr>
        <w:t>本章节中描述的是标准业余台站数据库的内容，符合</w:t>
      </w:r>
      <w:r w:rsidRPr="00B66059">
        <w:rPr>
          <w:rFonts w:hint="eastAsia"/>
        </w:rPr>
        <w:t>《业余无线电台站数据库技术标准》</w:t>
      </w:r>
      <w:r w:rsidRPr="00B66059">
        <w:t>(1.0)</w:t>
      </w:r>
      <w:r>
        <w:rPr>
          <w:rFonts w:hint="eastAsia"/>
        </w:rPr>
        <w:t>的规定要求，当有本标准废止或有新的标准发布时，需要进行版本升级。</w:t>
      </w:r>
    </w:p>
    <w:p w:rsidR="00B2539C" w:rsidRPr="008F6E9D" w:rsidRDefault="00F07254" w:rsidP="00D64765">
      <w:pPr>
        <w:pStyle w:val="40"/>
        <w:rPr>
          <w:snapToGrid w:val="0"/>
        </w:rPr>
      </w:pPr>
      <w:r w:rsidRPr="007B188F">
        <w:rPr>
          <w:rFonts w:hint="eastAsia"/>
        </w:rPr>
        <w:t>业余无线电台站设置申请表</w:t>
      </w:r>
      <w:r w:rsidRPr="007F4E92">
        <w:t>(</w:t>
      </w:r>
      <w:r w:rsidRPr="007B188F">
        <w:t>AR_APPLY</w:t>
      </w:r>
      <w:r w:rsidRPr="007F4E92">
        <w:rPr>
          <w:snapToGrid w:val="0"/>
        </w:rPr>
        <w:t>)</w:t>
      </w:r>
    </w:p>
    <w:tbl>
      <w:tblPr>
        <w:tblW w:w="741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38"/>
        <w:gridCol w:w="1701"/>
        <w:gridCol w:w="1708"/>
        <w:gridCol w:w="2169"/>
      </w:tblGrid>
      <w:tr w:rsidR="00482670" w:rsidRPr="007F0128" w:rsidTr="00482670">
        <w:trPr>
          <w:jc w:val="center"/>
        </w:trPr>
        <w:tc>
          <w:tcPr>
            <w:tcW w:w="1838" w:type="dxa"/>
            <w:shd w:val="clear" w:color="auto" w:fill="E6E6E6"/>
            <w:vAlign w:val="center"/>
          </w:tcPr>
          <w:p w:rsidR="00482670" w:rsidRPr="007F0128" w:rsidRDefault="00F07254" w:rsidP="00482670">
            <w:pPr>
              <w:jc w:val="center"/>
              <w:rPr>
                <w:bCs/>
                <w:szCs w:val="21"/>
              </w:rPr>
            </w:pPr>
            <w:r w:rsidRPr="007F0128">
              <w:rPr>
                <w:rFonts w:hint="eastAsia"/>
                <w:bCs/>
                <w:szCs w:val="21"/>
              </w:rPr>
              <w:t>字段</w:t>
            </w:r>
          </w:p>
        </w:tc>
        <w:tc>
          <w:tcPr>
            <w:tcW w:w="1701" w:type="dxa"/>
            <w:shd w:val="clear" w:color="auto" w:fill="E6E6E6"/>
            <w:vAlign w:val="center"/>
          </w:tcPr>
          <w:p w:rsidR="00482670" w:rsidRPr="007F0128" w:rsidRDefault="00F07254" w:rsidP="00482670">
            <w:pPr>
              <w:jc w:val="center"/>
              <w:rPr>
                <w:bCs/>
                <w:szCs w:val="21"/>
              </w:rPr>
            </w:pPr>
            <w:r w:rsidRPr="007F0128">
              <w:rPr>
                <w:rFonts w:hint="eastAsia"/>
                <w:bCs/>
                <w:szCs w:val="21"/>
              </w:rPr>
              <w:t>类型</w:t>
            </w:r>
          </w:p>
        </w:tc>
        <w:tc>
          <w:tcPr>
            <w:tcW w:w="1708" w:type="dxa"/>
            <w:shd w:val="clear" w:color="auto" w:fill="E6E6E6"/>
            <w:vAlign w:val="center"/>
          </w:tcPr>
          <w:p w:rsidR="00482670" w:rsidRPr="007F0128" w:rsidRDefault="00F07254" w:rsidP="00482670">
            <w:pPr>
              <w:jc w:val="center"/>
              <w:rPr>
                <w:bCs/>
                <w:szCs w:val="21"/>
              </w:rPr>
            </w:pPr>
            <w:r w:rsidRPr="007F0128">
              <w:rPr>
                <w:rFonts w:hint="eastAsia"/>
                <w:bCs/>
                <w:szCs w:val="21"/>
              </w:rPr>
              <w:t>显示内容</w:t>
            </w:r>
          </w:p>
        </w:tc>
        <w:tc>
          <w:tcPr>
            <w:tcW w:w="2169" w:type="dxa"/>
            <w:shd w:val="clear" w:color="auto" w:fill="E6E6E6"/>
            <w:vAlign w:val="center"/>
          </w:tcPr>
          <w:p w:rsidR="00482670" w:rsidRPr="007F0128" w:rsidRDefault="00F07254" w:rsidP="00482670">
            <w:pPr>
              <w:tabs>
                <w:tab w:val="left" w:pos="2095"/>
              </w:tabs>
              <w:jc w:val="center"/>
              <w:rPr>
                <w:bCs/>
                <w:szCs w:val="21"/>
              </w:rPr>
            </w:pPr>
            <w:r w:rsidRPr="007F0128">
              <w:rPr>
                <w:rFonts w:hint="eastAsia"/>
                <w:bCs/>
                <w:szCs w:val="21"/>
              </w:rPr>
              <w:t>说明</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widowControl/>
              <w:jc w:val="left"/>
              <w:rPr>
                <w:rFonts w:asciiTheme="minorEastAsia" w:hAnsiTheme="minorEastAsia" w:cs="Microsoft Sans Serif"/>
                <w:color w:val="000000"/>
                <w:szCs w:val="21"/>
              </w:rPr>
            </w:pPr>
            <w:r w:rsidRPr="007F0128">
              <w:rPr>
                <w:rFonts w:asciiTheme="minorEastAsia" w:hAnsiTheme="minorEastAsia" w:cs="Microsoft Sans Serif"/>
                <w:color w:val="000000"/>
                <w:szCs w:val="21"/>
              </w:rPr>
              <w:t>APPLY_ID</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widowControl/>
              <w:jc w:val="left"/>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VARCHAR2(36)</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widowControl/>
              <w:jc w:val="left"/>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w:t>
            </w:r>
            <w:r w:rsidRPr="007F0128">
              <w:rPr>
                <w:rFonts w:asciiTheme="minorEastAsia" w:hAnsiTheme="minorEastAsia" w:cs="Microsoft Sans Serif"/>
                <w:color w:val="000000"/>
                <w:szCs w:val="21"/>
              </w:rPr>
              <w:t xml:space="preserve">ID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hint="eastAsia"/>
                <w:bCs/>
                <w:szCs w:val="21"/>
              </w:rPr>
              <w:t>主键</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APP_CODE</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VARCHAR2(20)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申请表编号</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非空</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AREA_CODE</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管理机构代码</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非空</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APP_ITEM</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申请项目</w:t>
            </w:r>
            <w:r w:rsidRPr="007F0128">
              <w:rPr>
                <w:rFonts w:asciiTheme="minorEastAsia" w:hAnsiTheme="minorEastAsia" w:cs="Microsoft Sans Serif"/>
                <w:color w:val="000000"/>
                <w:szCs w:val="21"/>
              </w:rPr>
              <w:t xml:space="preserve">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hint="eastAsia"/>
                <w:color w:val="000000"/>
                <w:szCs w:val="21"/>
              </w:rPr>
              <w:t>申请办理的业务内容</w:t>
            </w:r>
            <w:r w:rsidRPr="007F0128">
              <w:rPr>
                <w:rFonts w:asciiTheme="minorEastAsia" w:hAnsiTheme="minorEastAsia" w:cs="Microsoft Sans Serif"/>
                <w:color w:val="000000"/>
                <w:szCs w:val="21"/>
              </w:rPr>
              <w:t xml:space="preserve">  0 </w:t>
            </w:r>
            <w:r w:rsidRPr="007F0128">
              <w:rPr>
                <w:rFonts w:asciiTheme="minorEastAsia" w:hAnsiTheme="minorEastAsia" w:cs="Microsoft Sans Serif" w:hint="eastAsia"/>
                <w:color w:val="000000"/>
                <w:szCs w:val="21"/>
              </w:rPr>
              <w:t>新设</w:t>
            </w:r>
            <w:r w:rsidRPr="007F0128">
              <w:rPr>
                <w:rFonts w:asciiTheme="minorEastAsia" w:hAnsiTheme="minorEastAsia" w:cs="Microsoft Sans Serif"/>
                <w:color w:val="000000"/>
                <w:szCs w:val="21"/>
              </w:rPr>
              <w:t xml:space="preserve">/1 </w:t>
            </w:r>
            <w:r w:rsidRPr="007F0128">
              <w:rPr>
                <w:rFonts w:asciiTheme="minorEastAsia" w:hAnsiTheme="minorEastAsia" w:cs="Microsoft Sans Serif" w:hint="eastAsia"/>
                <w:color w:val="000000"/>
                <w:szCs w:val="21"/>
              </w:rPr>
              <w:t>变更个人信息</w:t>
            </w:r>
            <w:r w:rsidRPr="007F0128">
              <w:rPr>
                <w:rFonts w:asciiTheme="minorEastAsia" w:hAnsiTheme="minorEastAsia" w:cs="Microsoft Sans Serif"/>
                <w:color w:val="000000"/>
                <w:szCs w:val="21"/>
              </w:rPr>
              <w:t>/ 2</w:t>
            </w:r>
            <w:r w:rsidRPr="007F0128">
              <w:rPr>
                <w:rFonts w:asciiTheme="minorEastAsia" w:hAnsiTheme="minorEastAsia" w:cs="Microsoft Sans Serif" w:hint="eastAsia"/>
                <w:color w:val="000000"/>
                <w:szCs w:val="21"/>
              </w:rPr>
              <w:t>变更电台级别</w:t>
            </w:r>
            <w:r w:rsidRPr="007F0128">
              <w:rPr>
                <w:rFonts w:asciiTheme="minorEastAsia" w:hAnsiTheme="minorEastAsia" w:cs="Microsoft Sans Serif"/>
                <w:color w:val="000000"/>
                <w:szCs w:val="21"/>
              </w:rPr>
              <w:t>/3</w:t>
            </w:r>
            <w:r w:rsidRPr="007F0128">
              <w:rPr>
                <w:rFonts w:asciiTheme="minorEastAsia" w:hAnsiTheme="minorEastAsia" w:cs="Microsoft Sans Serif" w:hint="eastAsia"/>
                <w:color w:val="000000"/>
                <w:szCs w:val="21"/>
              </w:rPr>
              <w:t>变更电台其他参数</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APP_SUBJECT</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申请主体类别</w:t>
            </w:r>
            <w:r w:rsidRPr="007F0128">
              <w:rPr>
                <w:rFonts w:asciiTheme="minorEastAsia" w:hAnsiTheme="minorEastAsia" w:cs="Microsoft Sans Serif"/>
                <w:color w:val="000000"/>
                <w:szCs w:val="21"/>
              </w:rPr>
              <w:t xml:space="preserve">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hint="eastAsia"/>
                <w:color w:val="000000"/>
                <w:szCs w:val="21"/>
              </w:rPr>
              <w:t>业余电台申请者类别，</w:t>
            </w:r>
            <w:r w:rsidRPr="007F0128">
              <w:rPr>
                <w:rFonts w:asciiTheme="minorEastAsia" w:hAnsiTheme="minorEastAsia" w:cs="Microsoft Sans Serif"/>
                <w:color w:val="000000"/>
                <w:szCs w:val="21"/>
              </w:rPr>
              <w:t>0</w:t>
            </w:r>
            <w:r w:rsidRPr="007F0128">
              <w:rPr>
                <w:rFonts w:asciiTheme="minorEastAsia" w:hAnsiTheme="minorEastAsia" w:cs="Microsoft Sans Serif" w:hint="eastAsia"/>
                <w:color w:val="000000"/>
                <w:szCs w:val="21"/>
              </w:rPr>
              <w:t>个人</w:t>
            </w:r>
            <w:r w:rsidRPr="007F0128">
              <w:rPr>
                <w:rFonts w:asciiTheme="minorEastAsia" w:hAnsiTheme="minorEastAsia" w:cs="Microsoft Sans Serif"/>
                <w:color w:val="000000"/>
                <w:szCs w:val="21"/>
              </w:rPr>
              <w:t>/1</w:t>
            </w:r>
            <w:r w:rsidRPr="007F0128">
              <w:rPr>
                <w:rFonts w:asciiTheme="minorEastAsia" w:hAnsiTheme="minorEastAsia" w:cs="Microsoft Sans Serif" w:hint="eastAsia"/>
                <w:color w:val="000000"/>
                <w:szCs w:val="21"/>
              </w:rPr>
              <w:t>单位</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STAT_CLASS</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 xml:space="preserve"> </w:t>
            </w:r>
            <w:r w:rsidRPr="007F0128">
              <w:rPr>
                <w:rFonts w:asciiTheme="minorEastAsia" w:hAnsiTheme="minorEastAsia" w:cs="Microsoft Sans Serif" w:hint="eastAsia"/>
                <w:color w:val="000000"/>
                <w:szCs w:val="21"/>
              </w:rPr>
              <w:t>台站种类</w:t>
            </w:r>
            <w:r w:rsidRPr="007F0128">
              <w:rPr>
                <w:rFonts w:asciiTheme="minorEastAsia" w:hAnsiTheme="minorEastAsia" w:cs="Microsoft Sans Serif"/>
                <w:color w:val="000000"/>
                <w:szCs w:val="21"/>
              </w:rPr>
              <w:t xml:space="preserve">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hint="eastAsia"/>
                <w:color w:val="000000"/>
                <w:szCs w:val="21"/>
              </w:rPr>
              <w:t>申请的业余台站种类</w:t>
            </w:r>
            <w:r w:rsidRPr="007F0128">
              <w:rPr>
                <w:rFonts w:asciiTheme="minorEastAsia" w:hAnsiTheme="minorEastAsia" w:cs="Microsoft Sans Serif"/>
                <w:color w:val="000000"/>
                <w:szCs w:val="21"/>
              </w:rPr>
              <w:t xml:space="preserve"> </w:t>
            </w:r>
            <w:r w:rsidRPr="007F0128">
              <w:rPr>
                <w:rFonts w:asciiTheme="minorEastAsia" w:hAnsiTheme="minorEastAsia" w:cs="Microsoft Sans Serif" w:hint="eastAsia"/>
                <w:color w:val="000000"/>
                <w:szCs w:val="21"/>
              </w:rPr>
              <w:t>，</w:t>
            </w:r>
            <w:r w:rsidRPr="007F0128">
              <w:rPr>
                <w:rFonts w:asciiTheme="minorEastAsia" w:hAnsiTheme="minorEastAsia" w:cs="Microsoft Sans Serif"/>
                <w:color w:val="000000"/>
                <w:szCs w:val="21"/>
              </w:rPr>
              <w:t>0</w:t>
            </w:r>
            <w:r w:rsidRPr="007F0128">
              <w:rPr>
                <w:rFonts w:asciiTheme="minorEastAsia" w:hAnsiTheme="minorEastAsia" w:cs="Microsoft Sans Serif" w:hint="eastAsia"/>
                <w:color w:val="000000"/>
                <w:szCs w:val="21"/>
              </w:rPr>
              <w:t>一般</w:t>
            </w:r>
            <w:r w:rsidRPr="007F0128">
              <w:rPr>
                <w:rFonts w:asciiTheme="minorEastAsia" w:hAnsiTheme="minorEastAsia" w:cs="Microsoft Sans Serif"/>
                <w:color w:val="000000"/>
                <w:szCs w:val="21"/>
              </w:rPr>
              <w:t>/1</w:t>
            </w:r>
            <w:r w:rsidRPr="007F0128">
              <w:rPr>
                <w:rFonts w:asciiTheme="minorEastAsia" w:hAnsiTheme="minorEastAsia" w:cs="Microsoft Sans Serif" w:hint="eastAsia"/>
                <w:color w:val="000000"/>
                <w:szCs w:val="21"/>
              </w:rPr>
              <w:t>特殊</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SPECIAL_EXPLAIN</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VARCHAR2(50)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特殊台站种类描述</w:t>
            </w:r>
            <w:r w:rsidRPr="007F0128">
              <w:rPr>
                <w:rFonts w:asciiTheme="minorEastAsia" w:hAnsiTheme="minorEastAsia" w:cs="Microsoft Sans Serif"/>
                <w:color w:val="000000"/>
                <w:szCs w:val="21"/>
              </w:rPr>
              <w:t xml:space="preserve">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color w:val="000000"/>
                <w:szCs w:val="21"/>
              </w:rPr>
              <w:t>STAT_CLASS</w:t>
            </w:r>
            <w:r w:rsidRPr="007F0128">
              <w:rPr>
                <w:rFonts w:asciiTheme="minorEastAsia" w:hAnsiTheme="minorEastAsia" w:cs="Microsoft Sans Serif" w:hint="eastAsia"/>
                <w:color w:val="000000"/>
                <w:szCs w:val="21"/>
              </w:rPr>
              <w:t>字段为</w:t>
            </w:r>
            <w:r w:rsidRPr="007F0128">
              <w:rPr>
                <w:rFonts w:asciiTheme="minorEastAsia" w:hAnsiTheme="minorEastAsia" w:cs="Microsoft Sans Serif"/>
                <w:color w:val="000000"/>
                <w:szCs w:val="21"/>
              </w:rPr>
              <w:t>1</w:t>
            </w:r>
            <w:r w:rsidRPr="007F0128">
              <w:rPr>
                <w:rFonts w:asciiTheme="minorEastAsia" w:hAnsiTheme="minorEastAsia" w:cs="Microsoft Sans Serif" w:hint="eastAsia"/>
                <w:color w:val="000000"/>
                <w:szCs w:val="21"/>
              </w:rPr>
              <w:t>时，该字段储存特殊种类说明</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STAT_NAME</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VARCHAR2(50)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台站名称</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STAT_SCOPE</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拟通信范围</w:t>
            </w:r>
            <w:r w:rsidRPr="007F0128">
              <w:rPr>
                <w:rFonts w:asciiTheme="minorEastAsia" w:hAnsiTheme="minorEastAsia" w:cs="Microsoft Sans Serif"/>
                <w:color w:val="000000"/>
                <w:szCs w:val="21"/>
              </w:rPr>
              <w:t xml:space="preserve">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color w:val="000000"/>
                <w:szCs w:val="21"/>
              </w:rPr>
              <w:t xml:space="preserve">0  </w:t>
            </w:r>
            <w:r w:rsidRPr="007F0128">
              <w:rPr>
                <w:rFonts w:asciiTheme="minorEastAsia" w:hAnsiTheme="minorEastAsia" w:cs="Microsoft Sans Serif" w:hint="eastAsia"/>
                <w:color w:val="000000"/>
                <w:szCs w:val="21"/>
              </w:rPr>
              <w:t>省、自治区、直辖市</w:t>
            </w:r>
            <w:r w:rsidRPr="007F0128">
              <w:rPr>
                <w:rFonts w:asciiTheme="minorEastAsia" w:hAnsiTheme="minorEastAsia" w:cs="Microsoft Sans Serif"/>
                <w:color w:val="000000"/>
                <w:szCs w:val="21"/>
              </w:rPr>
              <w:t xml:space="preserve">/1 </w:t>
            </w:r>
            <w:r w:rsidRPr="007F0128">
              <w:rPr>
                <w:rFonts w:asciiTheme="minorEastAsia" w:hAnsiTheme="minorEastAsia" w:cs="Microsoft Sans Serif" w:hint="eastAsia"/>
                <w:color w:val="000000"/>
                <w:szCs w:val="21"/>
              </w:rPr>
              <w:t>两个或两个以上省级单位或涉外</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STAT_SPECIAL</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VARCHAR2(100)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特殊台站说明</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STAT_TYPE</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拟设电台类别</w:t>
            </w:r>
            <w:r w:rsidRPr="007F0128">
              <w:rPr>
                <w:rFonts w:asciiTheme="minorEastAsia" w:hAnsiTheme="minorEastAsia" w:cs="Microsoft Sans Serif"/>
                <w:color w:val="000000"/>
                <w:szCs w:val="21"/>
              </w:rPr>
              <w:t xml:space="preserve">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hint="eastAsia"/>
                <w:color w:val="000000"/>
                <w:szCs w:val="21"/>
              </w:rPr>
              <w:t>取值</w:t>
            </w:r>
            <w:r w:rsidRPr="007F0128">
              <w:rPr>
                <w:rFonts w:asciiTheme="minorEastAsia" w:hAnsiTheme="minorEastAsia" w:cs="Microsoft Sans Serif"/>
                <w:color w:val="000000"/>
                <w:szCs w:val="21"/>
              </w:rPr>
              <w:t xml:space="preserve">  A/ B/ C</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CALLSIGN_OLD</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VARCHAR2(20)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原指配呼号</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LEVEL_OLD</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VARCHAR2(1)</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原操作技术能力</w:t>
            </w:r>
            <w:r w:rsidRPr="007F0128">
              <w:rPr>
                <w:rFonts w:asciiTheme="minorEastAsia" w:hAnsiTheme="minorEastAsia" w:cs="Microsoft Sans Serif"/>
                <w:color w:val="000000"/>
                <w:szCs w:val="21"/>
              </w:rPr>
              <w:t xml:space="preserve">      </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hint="eastAsia"/>
                <w:color w:val="000000"/>
                <w:szCs w:val="21"/>
              </w:rPr>
              <w:t>取值</w:t>
            </w:r>
            <w:r w:rsidRPr="007F0128">
              <w:rPr>
                <w:rFonts w:asciiTheme="minorEastAsia" w:hAnsiTheme="minorEastAsia" w:cs="Microsoft Sans Serif"/>
                <w:color w:val="000000"/>
                <w:szCs w:val="21"/>
              </w:rPr>
              <w:t xml:space="preserve">  A/ B/ C</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OTHERINFO</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VARCHAR2(300)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其他事项说明</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lastRenderedPageBreak/>
              <w:t>MEMO</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VARCHAR2(300)</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审核备注</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APP_DATE</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DATE</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申请时间</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非空</w:t>
            </w:r>
          </w:p>
        </w:tc>
      </w:tr>
      <w:tr w:rsidR="00482670" w:rsidRPr="007F0128" w:rsidTr="00482670">
        <w:trPr>
          <w:jc w:val="center"/>
        </w:trPr>
        <w:tc>
          <w:tcPr>
            <w:tcW w:w="183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LASTMODIFY</w:t>
            </w:r>
          </w:p>
        </w:tc>
        <w:tc>
          <w:tcPr>
            <w:tcW w:w="170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DATE</w:t>
            </w:r>
          </w:p>
        </w:tc>
        <w:tc>
          <w:tcPr>
            <w:tcW w:w="1708"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最后变更时间</w:t>
            </w:r>
          </w:p>
        </w:tc>
        <w:tc>
          <w:tcPr>
            <w:tcW w:w="2169"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非空</w:t>
            </w:r>
          </w:p>
        </w:tc>
      </w:tr>
    </w:tbl>
    <w:p w:rsidR="00B2539C" w:rsidRPr="008F6E9D" w:rsidRDefault="00F07254" w:rsidP="00D64765">
      <w:pPr>
        <w:pStyle w:val="40"/>
        <w:rPr>
          <w:snapToGrid w:val="0"/>
        </w:rPr>
      </w:pPr>
      <w:r w:rsidRPr="007B188F">
        <w:rPr>
          <w:rFonts w:ascii="Arial" w:hAnsi="Arial" w:hint="eastAsia"/>
        </w:rPr>
        <w:t>设台人员信息表</w:t>
      </w:r>
      <w:r w:rsidRPr="007F4E92">
        <w:t>(</w:t>
      </w:r>
      <w:r w:rsidRPr="007B188F">
        <w:t>AR_USER</w:t>
      </w:r>
      <w:r w:rsidRPr="007F4E92">
        <w:rPr>
          <w:snapToGrid w:val="0"/>
        </w:rPr>
        <w:t>)</w:t>
      </w:r>
    </w:p>
    <w:tbl>
      <w:tblPr>
        <w:tblW w:w="736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29"/>
        <w:gridCol w:w="1581"/>
        <w:gridCol w:w="1535"/>
        <w:gridCol w:w="2221"/>
      </w:tblGrid>
      <w:tr w:rsidR="00482670" w:rsidRPr="007F0128" w:rsidTr="00482670">
        <w:trPr>
          <w:jc w:val="center"/>
        </w:trPr>
        <w:tc>
          <w:tcPr>
            <w:tcW w:w="2029" w:type="dxa"/>
            <w:shd w:val="clear" w:color="auto" w:fill="E6E6E6"/>
            <w:vAlign w:val="center"/>
          </w:tcPr>
          <w:p w:rsidR="00482670" w:rsidRPr="007F0128" w:rsidRDefault="00F07254" w:rsidP="00482670">
            <w:pPr>
              <w:jc w:val="center"/>
              <w:rPr>
                <w:bCs/>
                <w:szCs w:val="21"/>
              </w:rPr>
            </w:pPr>
            <w:r w:rsidRPr="007F0128">
              <w:rPr>
                <w:rFonts w:hint="eastAsia"/>
                <w:bCs/>
                <w:szCs w:val="21"/>
              </w:rPr>
              <w:t>字段</w:t>
            </w:r>
          </w:p>
        </w:tc>
        <w:tc>
          <w:tcPr>
            <w:tcW w:w="1581" w:type="dxa"/>
            <w:shd w:val="clear" w:color="auto" w:fill="E6E6E6"/>
            <w:vAlign w:val="center"/>
          </w:tcPr>
          <w:p w:rsidR="00482670" w:rsidRPr="007F0128" w:rsidRDefault="00F07254" w:rsidP="00482670">
            <w:pPr>
              <w:jc w:val="center"/>
              <w:rPr>
                <w:bCs/>
                <w:szCs w:val="21"/>
              </w:rPr>
            </w:pPr>
            <w:r w:rsidRPr="007F0128">
              <w:rPr>
                <w:rFonts w:hint="eastAsia"/>
                <w:bCs/>
                <w:szCs w:val="21"/>
              </w:rPr>
              <w:t>类型</w:t>
            </w:r>
          </w:p>
        </w:tc>
        <w:tc>
          <w:tcPr>
            <w:tcW w:w="1535" w:type="dxa"/>
            <w:shd w:val="clear" w:color="auto" w:fill="E6E6E6"/>
            <w:vAlign w:val="center"/>
          </w:tcPr>
          <w:p w:rsidR="00482670" w:rsidRPr="007F0128" w:rsidRDefault="00F07254" w:rsidP="00482670">
            <w:pPr>
              <w:jc w:val="center"/>
              <w:rPr>
                <w:bCs/>
                <w:szCs w:val="21"/>
              </w:rPr>
            </w:pPr>
            <w:r w:rsidRPr="007F0128">
              <w:rPr>
                <w:rFonts w:hint="eastAsia"/>
                <w:bCs/>
                <w:szCs w:val="21"/>
              </w:rPr>
              <w:t>显示内容</w:t>
            </w:r>
          </w:p>
        </w:tc>
        <w:tc>
          <w:tcPr>
            <w:tcW w:w="2221" w:type="dxa"/>
            <w:shd w:val="clear" w:color="auto" w:fill="E6E6E6"/>
            <w:vAlign w:val="center"/>
          </w:tcPr>
          <w:p w:rsidR="00482670" w:rsidRPr="007F0128" w:rsidRDefault="00F07254" w:rsidP="00482670">
            <w:pPr>
              <w:tabs>
                <w:tab w:val="left" w:pos="2095"/>
              </w:tabs>
              <w:jc w:val="center"/>
              <w:rPr>
                <w:bCs/>
                <w:szCs w:val="21"/>
              </w:rPr>
            </w:pPr>
            <w:r w:rsidRPr="007F0128">
              <w:rPr>
                <w:rFonts w:hint="eastAsia"/>
                <w:bCs/>
                <w:szCs w:val="21"/>
              </w:rPr>
              <w:t>说明</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widowControl/>
              <w:jc w:val="left"/>
              <w:rPr>
                <w:rFonts w:asciiTheme="minorEastAsia" w:hAnsiTheme="minorEastAsia" w:cs="Microsoft Sans Serif"/>
                <w:color w:val="000000"/>
                <w:szCs w:val="21"/>
              </w:rPr>
            </w:pPr>
            <w:r w:rsidRPr="007F0128">
              <w:rPr>
                <w:rFonts w:asciiTheme="minorEastAsia" w:hAnsiTheme="minorEastAsia" w:cs="Microsoft Sans Serif"/>
                <w:color w:val="000000"/>
                <w:szCs w:val="21"/>
              </w:rPr>
              <w:t>USER_ID</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VARCHAR2(36)</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widowControl/>
              <w:jc w:val="left"/>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人员</w:t>
            </w:r>
            <w:r w:rsidRPr="007F0128">
              <w:rPr>
                <w:rFonts w:asciiTheme="minorEastAsia" w:hAnsiTheme="minorEastAsia" w:cs="Microsoft Sans Serif"/>
                <w:color w:val="000000"/>
                <w:szCs w:val="21"/>
              </w:rPr>
              <w:t>ID</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主键</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APPLY_ID</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VARCHAR2(36)</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w:t>
            </w:r>
            <w:r w:rsidRPr="007F0128">
              <w:rPr>
                <w:rFonts w:asciiTheme="minorEastAsia" w:hAnsiTheme="minorEastAsia" w:cs="Microsoft Sans Serif"/>
                <w:color w:val="000000"/>
                <w:szCs w:val="21"/>
              </w:rPr>
              <w:t>ID</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非空</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USER_TYPE</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VARCHAR2(1)</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人员类别</w:t>
            </w:r>
            <w:r w:rsidRPr="007F0128">
              <w:rPr>
                <w:rFonts w:asciiTheme="minorEastAsia" w:hAnsiTheme="minorEastAsia" w:cs="Microsoft Sans Serif"/>
                <w:color w:val="000000"/>
                <w:szCs w:val="21"/>
              </w:rPr>
              <w:t xml:space="preserve">    </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color w:val="000000"/>
                <w:szCs w:val="21"/>
              </w:rPr>
              <w:t xml:space="preserve">0 </w:t>
            </w:r>
            <w:r w:rsidRPr="007F0128">
              <w:rPr>
                <w:rFonts w:asciiTheme="minorEastAsia" w:hAnsiTheme="minorEastAsia" w:cs="Microsoft Sans Serif" w:hint="eastAsia"/>
                <w:color w:val="000000"/>
                <w:szCs w:val="21"/>
              </w:rPr>
              <w:t>个人台站申请人</w:t>
            </w:r>
            <w:r w:rsidRPr="007F0128">
              <w:rPr>
                <w:rFonts w:asciiTheme="minorEastAsia" w:hAnsiTheme="minorEastAsia" w:cs="Microsoft Sans Serif"/>
                <w:color w:val="000000"/>
                <w:szCs w:val="21"/>
              </w:rPr>
              <w:t>/1</w:t>
            </w:r>
            <w:r w:rsidRPr="007F0128">
              <w:rPr>
                <w:rFonts w:asciiTheme="minorEastAsia" w:hAnsiTheme="minorEastAsia" w:cs="Microsoft Sans Serif" w:hint="eastAsia"/>
                <w:color w:val="000000"/>
                <w:szCs w:val="21"/>
              </w:rPr>
              <w:t>单位设台单位负责人</w:t>
            </w:r>
            <w:r w:rsidRPr="007F0128">
              <w:rPr>
                <w:rFonts w:asciiTheme="minorEastAsia" w:hAnsiTheme="minorEastAsia" w:cs="Microsoft Sans Serif"/>
                <w:color w:val="000000"/>
                <w:szCs w:val="21"/>
              </w:rPr>
              <w:t>/2</w:t>
            </w:r>
            <w:r w:rsidRPr="007F0128">
              <w:rPr>
                <w:rFonts w:asciiTheme="minorEastAsia" w:hAnsiTheme="minorEastAsia" w:cs="Microsoft Sans Serif" w:hint="eastAsia"/>
                <w:color w:val="000000"/>
                <w:szCs w:val="21"/>
              </w:rPr>
              <w:t>单位设台技术负责人</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USER_NAME</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VARCHAR2(50)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单位负责人姓名</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非空</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GENDER</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VARCHAR2(1)</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单位负责人性别</w:t>
            </w:r>
            <w:r w:rsidRPr="007F0128">
              <w:rPr>
                <w:rFonts w:asciiTheme="minorEastAsia" w:hAnsiTheme="minorEastAsia" w:cs="Microsoft Sans Serif"/>
                <w:color w:val="000000"/>
                <w:szCs w:val="21"/>
              </w:rPr>
              <w:t xml:space="preserve">     </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color w:val="000000"/>
                <w:szCs w:val="21"/>
              </w:rPr>
              <w:t>0</w:t>
            </w:r>
            <w:r w:rsidRPr="007F0128">
              <w:rPr>
                <w:rFonts w:asciiTheme="minorEastAsia" w:hAnsiTheme="minorEastAsia" w:cs="Microsoft Sans Serif" w:hint="eastAsia"/>
                <w:color w:val="000000"/>
                <w:szCs w:val="21"/>
              </w:rPr>
              <w:t>女</w:t>
            </w:r>
            <w:r w:rsidRPr="007F0128">
              <w:rPr>
                <w:rFonts w:asciiTheme="minorEastAsia" w:hAnsiTheme="minorEastAsia" w:cs="Microsoft Sans Serif"/>
                <w:color w:val="000000"/>
                <w:szCs w:val="21"/>
              </w:rPr>
              <w:t>/1</w:t>
            </w:r>
            <w:r w:rsidRPr="007F0128">
              <w:rPr>
                <w:rFonts w:asciiTheme="minorEastAsia" w:hAnsiTheme="minorEastAsia" w:cs="Microsoft Sans Serif" w:hint="eastAsia"/>
                <w:color w:val="000000"/>
                <w:szCs w:val="21"/>
              </w:rPr>
              <w:t>男</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IDCARD</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VARCHAR2(20)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单位负责人身份证</w:t>
            </w:r>
            <w:r w:rsidRPr="007F0128">
              <w:rPr>
                <w:rFonts w:asciiTheme="minorEastAsia" w:hAnsiTheme="minorEastAsia" w:cs="Microsoft Sans Serif"/>
                <w:color w:val="000000"/>
                <w:szCs w:val="21"/>
              </w:rPr>
              <w:t xml:space="preserve"> </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hint="eastAsia"/>
                <w:kern w:val="0"/>
                <w:szCs w:val="21"/>
              </w:rPr>
              <w:t>非空</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NATION</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VARCHAR2(40)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技术负责人民族</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EDUCATION</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VARCHAR2(20)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技术负责人文化程度</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OPERATION_LEVEL</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VARCHAR2(1)</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技术负责人操作级别</w:t>
            </w:r>
            <w:r w:rsidRPr="007F0128">
              <w:rPr>
                <w:rFonts w:asciiTheme="minorEastAsia" w:hAnsiTheme="minorEastAsia" w:cs="Microsoft Sans Serif"/>
                <w:color w:val="000000"/>
                <w:szCs w:val="21"/>
              </w:rPr>
              <w:t xml:space="preserve">  </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F07254" w:rsidP="00482670">
            <w:pPr>
              <w:rPr>
                <w:rFonts w:asciiTheme="minorEastAsia" w:hAnsiTheme="minorEastAsia"/>
                <w:kern w:val="0"/>
                <w:szCs w:val="21"/>
              </w:rPr>
            </w:pPr>
            <w:r w:rsidRPr="007F0128">
              <w:rPr>
                <w:rFonts w:asciiTheme="minorEastAsia" w:hAnsiTheme="minorEastAsia" w:cs="Microsoft Sans Serif" w:hint="eastAsia"/>
                <w:color w:val="000000"/>
                <w:szCs w:val="21"/>
              </w:rPr>
              <w:t>取值范围</w:t>
            </w:r>
            <w:r w:rsidRPr="007F0128">
              <w:rPr>
                <w:rFonts w:asciiTheme="minorEastAsia" w:hAnsiTheme="minorEastAsia" w:cs="Microsoft Sans Serif"/>
                <w:color w:val="000000"/>
                <w:szCs w:val="21"/>
              </w:rPr>
              <w:t xml:space="preserve"> A/B/C</w:t>
            </w: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LEVEL_CODE</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VARCHAR2(40)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技术负责人级别证编号</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SERVICE_UNIT</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VARCHAR2(100)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技术负责人服务单位</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SERVICE_POST</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VARCHAR2(6)</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技术负责人服务单位邮编</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t>ADDRESS1</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VARCHAR2(20)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技术负责人常住地址（省份）</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r w:rsidR="00482670" w:rsidRPr="007F0128" w:rsidTr="00482670">
        <w:trPr>
          <w:jc w:val="center"/>
        </w:trPr>
        <w:tc>
          <w:tcPr>
            <w:tcW w:w="2029"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color w:val="000000"/>
                <w:szCs w:val="21"/>
              </w:rPr>
              <w:lastRenderedPageBreak/>
              <w:t>ADDRESS2</w:t>
            </w:r>
          </w:p>
        </w:tc>
        <w:tc>
          <w:tcPr>
            <w:tcW w:w="1581"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szCs w:val="21"/>
              </w:rPr>
            </w:pPr>
            <w:r w:rsidRPr="007F0128">
              <w:rPr>
                <w:rFonts w:asciiTheme="minorEastAsia" w:hAnsiTheme="minorEastAsia"/>
                <w:szCs w:val="21"/>
              </w:rPr>
              <w:t>VARCHAR2(20)</w:t>
            </w:r>
          </w:p>
        </w:tc>
        <w:tc>
          <w:tcPr>
            <w:tcW w:w="1535" w:type="dxa"/>
            <w:tcBorders>
              <w:top w:val="single" w:sz="6" w:space="0" w:color="auto"/>
              <w:left w:val="single" w:sz="6" w:space="0" w:color="auto"/>
              <w:bottom w:val="single" w:sz="6" w:space="0" w:color="auto"/>
              <w:right w:val="single" w:sz="6" w:space="0" w:color="auto"/>
            </w:tcBorders>
            <w:vAlign w:val="center"/>
          </w:tcPr>
          <w:p w:rsidR="00482670" w:rsidRPr="007F0128" w:rsidRDefault="00F07254" w:rsidP="00482670">
            <w:pPr>
              <w:rPr>
                <w:rFonts w:asciiTheme="minorEastAsia" w:hAnsiTheme="minorEastAsia" w:cs="Microsoft Sans Serif"/>
                <w:color w:val="000000"/>
                <w:szCs w:val="21"/>
              </w:rPr>
            </w:pPr>
            <w:r w:rsidRPr="007F0128">
              <w:rPr>
                <w:rFonts w:asciiTheme="minorEastAsia" w:hAnsiTheme="minorEastAsia" w:cs="Microsoft Sans Serif" w:hint="eastAsia"/>
                <w:color w:val="000000"/>
                <w:szCs w:val="21"/>
              </w:rPr>
              <w:t>申请人</w:t>
            </w:r>
            <w:r w:rsidRPr="007F0128">
              <w:rPr>
                <w:rFonts w:asciiTheme="minorEastAsia" w:hAnsiTheme="minorEastAsia" w:cs="Microsoft Sans Serif"/>
                <w:color w:val="000000"/>
                <w:szCs w:val="21"/>
              </w:rPr>
              <w:t>/</w:t>
            </w:r>
            <w:r w:rsidRPr="007F0128">
              <w:rPr>
                <w:rFonts w:asciiTheme="minorEastAsia" w:hAnsiTheme="minorEastAsia" w:cs="Microsoft Sans Serif" w:hint="eastAsia"/>
                <w:color w:val="000000"/>
                <w:szCs w:val="21"/>
              </w:rPr>
              <w:t>技术负责人常住地址（市、区）</w:t>
            </w:r>
          </w:p>
        </w:tc>
        <w:tc>
          <w:tcPr>
            <w:tcW w:w="2221" w:type="dxa"/>
            <w:tcBorders>
              <w:top w:val="single" w:sz="6" w:space="0" w:color="auto"/>
              <w:left w:val="single" w:sz="6" w:space="0" w:color="auto"/>
              <w:bottom w:val="single" w:sz="6" w:space="0" w:color="auto"/>
              <w:right w:val="single" w:sz="4" w:space="0" w:color="auto"/>
            </w:tcBorders>
            <w:vAlign w:val="center"/>
          </w:tcPr>
          <w:p w:rsidR="00482670" w:rsidRPr="007F0128" w:rsidRDefault="00482670" w:rsidP="00482670">
            <w:pPr>
              <w:rPr>
                <w:rFonts w:asciiTheme="minorEastAsia" w:hAnsiTheme="minorEastAsia"/>
                <w:kern w:val="0"/>
                <w:szCs w:val="21"/>
              </w:rPr>
            </w:pPr>
          </w:p>
        </w:tc>
      </w:tr>
    </w:tbl>
    <w:p w:rsidR="00B2539C" w:rsidRPr="008F6E9D" w:rsidRDefault="00F07254" w:rsidP="00D64765">
      <w:pPr>
        <w:pStyle w:val="40"/>
        <w:rPr>
          <w:snapToGrid w:val="0"/>
        </w:rPr>
      </w:pPr>
      <w:r w:rsidRPr="000F224B">
        <w:rPr>
          <w:rFonts w:ascii="Arial" w:hAnsi="Arial" w:hint="eastAsia"/>
        </w:rPr>
        <w:t>设台单位信息表</w:t>
      </w:r>
      <w:r w:rsidRPr="007F4E92">
        <w:t>(</w:t>
      </w:r>
      <w:r w:rsidRPr="000F224B">
        <w:t>AR_UNIT</w:t>
      </w:r>
      <w:r w:rsidRPr="007F4E92">
        <w:rPr>
          <w:snapToGrid w:val="0"/>
        </w:rPr>
        <w:t>)</w:t>
      </w:r>
    </w:p>
    <w:tbl>
      <w:tblPr>
        <w:tblW w:w="69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24"/>
        <w:gridCol w:w="1581"/>
        <w:gridCol w:w="1539"/>
        <w:gridCol w:w="1835"/>
      </w:tblGrid>
      <w:tr w:rsidR="00482670" w:rsidRPr="00A422C0" w:rsidTr="00482670">
        <w:trPr>
          <w:jc w:val="center"/>
        </w:trPr>
        <w:tc>
          <w:tcPr>
            <w:tcW w:w="2033" w:type="dxa"/>
            <w:shd w:val="clear" w:color="auto" w:fill="E6E6E6"/>
            <w:vAlign w:val="center"/>
          </w:tcPr>
          <w:p w:rsidR="00482670" w:rsidRPr="00A422C0" w:rsidRDefault="00F07254" w:rsidP="00482670">
            <w:pPr>
              <w:jc w:val="center"/>
              <w:rPr>
                <w:bCs/>
                <w:szCs w:val="21"/>
              </w:rPr>
            </w:pPr>
            <w:r w:rsidRPr="00A422C0">
              <w:rPr>
                <w:rFonts w:hint="eastAsia"/>
                <w:bCs/>
                <w:szCs w:val="21"/>
              </w:rPr>
              <w:t>字段</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类型</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显示内容</w:t>
            </w:r>
          </w:p>
        </w:tc>
        <w:tc>
          <w:tcPr>
            <w:tcW w:w="1852" w:type="dxa"/>
            <w:shd w:val="clear" w:color="auto" w:fill="E6E6E6"/>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UNIT_ID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设台单位</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主键</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APPLY_ID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UNIT_NAME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设台单位名称</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REG_UNIT</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申请单位登记机关</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ADDRESS1</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申请单位地址（省份）</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ADDRESS2</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申请单位地址（市、区）</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ADDRESS3</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申请单位地址（县）</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ADDRESS4</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申请单位地址（详细）</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UNIT_CODE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VARCHAR2(50)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申请单位机构代码</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UNIT_PHONE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VARCHAR2(40)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申请单位联系电话</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UNIT_FAX</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VARCHAR2(40)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申请单位传真</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tcPr>
          <w:p w:rsidR="00482670" w:rsidRPr="00A422C0" w:rsidRDefault="00F07254" w:rsidP="00482670">
            <w:pPr>
              <w:rPr>
                <w:rFonts w:asciiTheme="minorEastAsia" w:hAnsiTheme="minorEastAsia"/>
                <w:szCs w:val="21"/>
              </w:rPr>
            </w:pPr>
            <w:r w:rsidRPr="00A422C0">
              <w:rPr>
                <w:rFonts w:asciiTheme="minorEastAsia" w:hAnsiTheme="minorEastAsia"/>
                <w:szCs w:val="21"/>
              </w:rPr>
              <w:t>UNIT_ID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设台单位</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bl>
    <w:p w:rsidR="00B2539C" w:rsidRPr="008F6E9D" w:rsidRDefault="00F07254" w:rsidP="00D64765">
      <w:pPr>
        <w:pStyle w:val="40"/>
        <w:rPr>
          <w:snapToGrid w:val="0"/>
        </w:rPr>
      </w:pPr>
      <w:r w:rsidRPr="003008E4">
        <w:rPr>
          <w:rFonts w:ascii="Arial" w:hAnsi="Arial" w:hint="eastAsia"/>
        </w:rPr>
        <w:t>申请资质附件表</w:t>
      </w:r>
      <w:r w:rsidRPr="007F4E92">
        <w:t>(</w:t>
      </w:r>
      <w:r w:rsidRPr="003008E4">
        <w:t>AR_ATTACHMENT</w:t>
      </w:r>
      <w:r w:rsidRPr="007F4E92">
        <w:rPr>
          <w:snapToGrid w:val="0"/>
        </w:rPr>
        <w:t>)</w:t>
      </w:r>
    </w:p>
    <w:tbl>
      <w:tblPr>
        <w:tblW w:w="748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26"/>
        <w:gridCol w:w="1581"/>
        <w:gridCol w:w="1537"/>
        <w:gridCol w:w="2340"/>
      </w:tblGrid>
      <w:tr w:rsidR="00482670" w:rsidRPr="00A422C0" w:rsidTr="00482670">
        <w:trPr>
          <w:jc w:val="center"/>
        </w:trPr>
        <w:tc>
          <w:tcPr>
            <w:tcW w:w="2033" w:type="dxa"/>
            <w:shd w:val="clear" w:color="auto" w:fill="E6E6E6"/>
            <w:vAlign w:val="center"/>
          </w:tcPr>
          <w:p w:rsidR="00482670" w:rsidRPr="00A422C0" w:rsidRDefault="00F07254" w:rsidP="00482670">
            <w:pPr>
              <w:jc w:val="center"/>
              <w:rPr>
                <w:bCs/>
                <w:szCs w:val="21"/>
              </w:rPr>
            </w:pPr>
            <w:r w:rsidRPr="00A422C0">
              <w:rPr>
                <w:rFonts w:hint="eastAsia"/>
                <w:bCs/>
                <w:szCs w:val="21"/>
              </w:rPr>
              <w:t>字段</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类型</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显示内容</w:t>
            </w:r>
          </w:p>
        </w:tc>
        <w:tc>
          <w:tcPr>
            <w:tcW w:w="2357" w:type="dxa"/>
            <w:shd w:val="clear" w:color="auto" w:fill="E6E6E6"/>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FILE_ID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主键</w:t>
            </w:r>
          </w:p>
        </w:tc>
        <w:tc>
          <w:tcPr>
            <w:tcW w:w="2357"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主键</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APPLY_ID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申请表</w:t>
            </w:r>
            <w:r w:rsidRPr="00A422C0">
              <w:rPr>
                <w:rFonts w:asciiTheme="minorEastAsia" w:hAnsiTheme="minorEastAsia" w:cs="Microsoft Sans Serif"/>
                <w:color w:val="000000"/>
                <w:szCs w:val="21"/>
              </w:rPr>
              <w:t>ID</w:t>
            </w:r>
          </w:p>
        </w:tc>
        <w:tc>
          <w:tcPr>
            <w:tcW w:w="2357"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FILE_TYPE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附件类型</w:t>
            </w:r>
            <w:r w:rsidRPr="00A422C0">
              <w:rPr>
                <w:rFonts w:asciiTheme="minorEastAsia" w:hAnsiTheme="minorEastAsia" w:cs="Microsoft Sans Serif"/>
                <w:color w:val="000000"/>
                <w:szCs w:val="21"/>
              </w:rPr>
              <w:t xml:space="preserve">  </w:t>
            </w:r>
          </w:p>
        </w:tc>
        <w:tc>
          <w:tcPr>
            <w:tcW w:w="2357"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cs="Microsoft Sans Serif"/>
                <w:color w:val="000000"/>
                <w:szCs w:val="21"/>
              </w:rPr>
              <w:t>0</w:t>
            </w:r>
            <w:r w:rsidRPr="00A422C0">
              <w:rPr>
                <w:rFonts w:asciiTheme="minorEastAsia" w:hAnsiTheme="minorEastAsia" w:cs="Microsoft Sans Serif" w:hint="eastAsia"/>
                <w:color w:val="000000"/>
                <w:szCs w:val="21"/>
              </w:rPr>
              <w:t>个人身份证明</w:t>
            </w:r>
            <w:r w:rsidRPr="00A422C0">
              <w:rPr>
                <w:rFonts w:asciiTheme="minorEastAsia" w:hAnsiTheme="minorEastAsia" w:cs="Microsoft Sans Serif"/>
                <w:color w:val="000000"/>
                <w:szCs w:val="21"/>
              </w:rPr>
              <w:t>/1</w:t>
            </w:r>
            <w:r w:rsidRPr="00A422C0">
              <w:rPr>
                <w:rFonts w:asciiTheme="minorEastAsia" w:hAnsiTheme="minorEastAsia" w:cs="Microsoft Sans Serif" w:hint="eastAsia"/>
                <w:color w:val="000000"/>
                <w:szCs w:val="21"/>
              </w:rPr>
              <w:t>设台单位证明材料</w:t>
            </w:r>
            <w:r w:rsidRPr="00A422C0">
              <w:rPr>
                <w:rFonts w:asciiTheme="minorEastAsia" w:hAnsiTheme="minorEastAsia" w:cs="Microsoft Sans Serif"/>
                <w:color w:val="000000"/>
                <w:szCs w:val="21"/>
              </w:rPr>
              <w:t>/2</w:t>
            </w:r>
            <w:r w:rsidRPr="00A422C0">
              <w:rPr>
                <w:rFonts w:asciiTheme="minorEastAsia" w:hAnsiTheme="minorEastAsia" w:cs="Microsoft Sans Serif" w:hint="eastAsia"/>
                <w:color w:val="000000"/>
                <w:szCs w:val="21"/>
              </w:rPr>
              <w:t>单位负责人身份证明</w:t>
            </w:r>
            <w:r w:rsidRPr="00A422C0">
              <w:rPr>
                <w:rFonts w:asciiTheme="minorEastAsia" w:hAnsiTheme="minorEastAsia" w:cs="Microsoft Sans Serif"/>
                <w:color w:val="000000"/>
                <w:szCs w:val="21"/>
              </w:rPr>
              <w:t>/3</w:t>
            </w:r>
            <w:r w:rsidRPr="00A422C0">
              <w:rPr>
                <w:rFonts w:asciiTheme="minorEastAsia" w:hAnsiTheme="minorEastAsia" w:cs="Microsoft Sans Serif" w:hint="eastAsia"/>
                <w:color w:val="000000"/>
                <w:szCs w:val="21"/>
              </w:rPr>
              <w:t>技术负责人身份证明</w:t>
            </w:r>
            <w:r w:rsidRPr="00A422C0">
              <w:rPr>
                <w:rFonts w:asciiTheme="minorEastAsia" w:hAnsiTheme="minorEastAsia" w:cs="Microsoft Sans Serif"/>
                <w:color w:val="000000"/>
                <w:szCs w:val="21"/>
              </w:rPr>
              <w:t>/4</w:t>
            </w:r>
            <w:r w:rsidRPr="00A422C0">
              <w:rPr>
                <w:rFonts w:asciiTheme="minorEastAsia" w:hAnsiTheme="minorEastAsia" w:cs="Microsoft Sans Serif" w:hint="eastAsia"/>
                <w:color w:val="000000"/>
                <w:szCs w:val="21"/>
              </w:rPr>
              <w:t>操作技术能力证明</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CONTENT</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BLOB</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附件内容</w:t>
            </w:r>
          </w:p>
        </w:tc>
        <w:tc>
          <w:tcPr>
            <w:tcW w:w="2357"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FILENAME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附件名称</w:t>
            </w:r>
          </w:p>
        </w:tc>
        <w:tc>
          <w:tcPr>
            <w:tcW w:w="2357"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bl>
    <w:p w:rsidR="00B2539C" w:rsidRPr="008F6E9D" w:rsidRDefault="00F07254" w:rsidP="00D64765">
      <w:pPr>
        <w:pStyle w:val="40"/>
        <w:rPr>
          <w:snapToGrid w:val="0"/>
        </w:rPr>
      </w:pPr>
      <w:r w:rsidRPr="003008E4">
        <w:rPr>
          <w:rFonts w:ascii="Arial" w:hAnsi="Arial" w:hint="eastAsia"/>
        </w:rPr>
        <w:lastRenderedPageBreak/>
        <w:t>业余无线电台站基本信息表</w:t>
      </w:r>
      <w:r w:rsidRPr="007F4E92">
        <w:t>(</w:t>
      </w:r>
      <w:r w:rsidRPr="003008E4">
        <w:t>AR_STATION</w:t>
      </w:r>
      <w:r w:rsidRPr="007F4E92">
        <w:rPr>
          <w:snapToGrid w:val="0"/>
        </w:rPr>
        <w:t>)</w:t>
      </w:r>
    </w:p>
    <w:tbl>
      <w:tblPr>
        <w:tblW w:w="742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263"/>
        <w:gridCol w:w="1675"/>
        <w:gridCol w:w="1675"/>
        <w:gridCol w:w="1810"/>
      </w:tblGrid>
      <w:tr w:rsidR="00482670" w:rsidRPr="00A422C0" w:rsidTr="00482670">
        <w:trPr>
          <w:jc w:val="center"/>
        </w:trPr>
        <w:tc>
          <w:tcPr>
            <w:tcW w:w="2263" w:type="dxa"/>
            <w:shd w:val="clear" w:color="auto" w:fill="E6E6E6"/>
            <w:vAlign w:val="center"/>
          </w:tcPr>
          <w:p w:rsidR="00482670" w:rsidRPr="00A422C0" w:rsidRDefault="00F07254" w:rsidP="00482670">
            <w:pPr>
              <w:jc w:val="center"/>
              <w:rPr>
                <w:bCs/>
                <w:szCs w:val="21"/>
              </w:rPr>
            </w:pPr>
            <w:r w:rsidRPr="00A422C0">
              <w:rPr>
                <w:rFonts w:hint="eastAsia"/>
                <w:bCs/>
                <w:szCs w:val="21"/>
              </w:rPr>
              <w:t>字段</w:t>
            </w:r>
          </w:p>
        </w:tc>
        <w:tc>
          <w:tcPr>
            <w:tcW w:w="1675" w:type="dxa"/>
            <w:shd w:val="clear" w:color="auto" w:fill="E6E6E6"/>
            <w:vAlign w:val="center"/>
          </w:tcPr>
          <w:p w:rsidR="00482670" w:rsidRPr="00A422C0" w:rsidRDefault="00F07254" w:rsidP="00482670">
            <w:pPr>
              <w:jc w:val="center"/>
              <w:rPr>
                <w:bCs/>
                <w:szCs w:val="21"/>
              </w:rPr>
            </w:pPr>
            <w:r w:rsidRPr="00A422C0">
              <w:rPr>
                <w:rFonts w:hint="eastAsia"/>
                <w:bCs/>
                <w:szCs w:val="21"/>
              </w:rPr>
              <w:t>类型</w:t>
            </w:r>
          </w:p>
        </w:tc>
        <w:tc>
          <w:tcPr>
            <w:tcW w:w="1675" w:type="dxa"/>
            <w:shd w:val="clear" w:color="auto" w:fill="E6E6E6"/>
            <w:vAlign w:val="center"/>
          </w:tcPr>
          <w:p w:rsidR="00482670" w:rsidRPr="00A422C0" w:rsidRDefault="00F07254" w:rsidP="00482670">
            <w:pPr>
              <w:jc w:val="center"/>
              <w:rPr>
                <w:bCs/>
                <w:szCs w:val="21"/>
              </w:rPr>
            </w:pPr>
            <w:r w:rsidRPr="00A422C0">
              <w:rPr>
                <w:rFonts w:hint="eastAsia"/>
                <w:bCs/>
                <w:szCs w:val="21"/>
              </w:rPr>
              <w:t>显示内容</w:t>
            </w:r>
          </w:p>
        </w:tc>
        <w:tc>
          <w:tcPr>
            <w:tcW w:w="1810" w:type="dxa"/>
            <w:shd w:val="clear" w:color="auto" w:fill="E6E6E6"/>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APPLY_ID</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w:t>
            </w:r>
            <w:r w:rsidRPr="00A422C0">
              <w:rPr>
                <w:rFonts w:asciiTheme="minorEastAsia" w:hAnsiTheme="minorEastAsia" w:cs="Microsoft Sans Serif"/>
                <w:color w:val="000000"/>
                <w:szCs w:val="21"/>
              </w:rPr>
              <w:t>ID</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主键</w:t>
            </w: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CALL_SIGN_ID</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呼号编号（呼号）</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AREA_CODE</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管理机构代码</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STAT_CLASS</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台站种类</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STAT_STATUS</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台站状态</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REP_FREQ_UP</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NUMBER(14,7)</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中继台上行频率</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REP_FREQ_DOWN</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NUMBER(14,7)</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中继台下行频率</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REP_POW</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NUMBER(10,3)</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中继台下行功率</w:t>
            </w:r>
            <w:r w:rsidRPr="00A422C0">
              <w:rPr>
                <w:rFonts w:asciiTheme="minorEastAsia" w:hAnsiTheme="minorEastAsia" w:cs="Microsoft Sans Serif"/>
                <w:color w:val="000000"/>
                <w:szCs w:val="21"/>
              </w:rPr>
              <w:t xml:space="preserve"> </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REP_MOD</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调制方式</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REP_DATA_MOD_CLASS</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数字调制系统种类</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REP_REMOTER_CLASS</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遥控措施种类</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26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AR_MEMO</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VARCHAR2(100)</w:t>
            </w:r>
          </w:p>
        </w:tc>
        <w:tc>
          <w:tcPr>
            <w:tcW w:w="1675"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备注</w:t>
            </w:r>
          </w:p>
        </w:tc>
        <w:tc>
          <w:tcPr>
            <w:tcW w:w="1810"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bl>
    <w:p w:rsidR="00B2539C" w:rsidRPr="008F6E9D" w:rsidRDefault="00F07254" w:rsidP="00D64765">
      <w:pPr>
        <w:pStyle w:val="40"/>
        <w:rPr>
          <w:snapToGrid w:val="0"/>
        </w:rPr>
      </w:pPr>
      <w:r w:rsidRPr="003008E4">
        <w:rPr>
          <w:rFonts w:ascii="Arial" w:hAnsi="Arial" w:hint="eastAsia"/>
        </w:rPr>
        <w:t>业务无线电台站扩展信息表</w:t>
      </w:r>
      <w:r w:rsidRPr="007F4E92">
        <w:t>(</w:t>
      </w:r>
      <w:r w:rsidRPr="003008E4">
        <w:t>AR_STATION_EXT</w:t>
      </w:r>
      <w:r w:rsidRPr="007F4E92">
        <w:rPr>
          <w:snapToGrid w:val="0"/>
        </w:rPr>
        <w:t>)</w:t>
      </w:r>
    </w:p>
    <w:tbl>
      <w:tblPr>
        <w:tblW w:w="69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33"/>
        <w:gridCol w:w="1547"/>
        <w:gridCol w:w="1547"/>
        <w:gridCol w:w="1852"/>
      </w:tblGrid>
      <w:tr w:rsidR="00482670" w:rsidRPr="00A422C0" w:rsidTr="00482670">
        <w:trPr>
          <w:jc w:val="center"/>
        </w:trPr>
        <w:tc>
          <w:tcPr>
            <w:tcW w:w="2033" w:type="dxa"/>
            <w:shd w:val="clear" w:color="auto" w:fill="E6E6E6"/>
            <w:vAlign w:val="center"/>
          </w:tcPr>
          <w:p w:rsidR="00482670" w:rsidRPr="00A422C0" w:rsidRDefault="00F07254" w:rsidP="00482670">
            <w:pPr>
              <w:jc w:val="center"/>
              <w:rPr>
                <w:bCs/>
                <w:szCs w:val="21"/>
              </w:rPr>
            </w:pPr>
            <w:r w:rsidRPr="00A422C0">
              <w:rPr>
                <w:rFonts w:hint="eastAsia"/>
                <w:bCs/>
                <w:szCs w:val="21"/>
              </w:rPr>
              <w:t>字段</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类型</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显示内容</w:t>
            </w:r>
          </w:p>
        </w:tc>
        <w:tc>
          <w:tcPr>
            <w:tcW w:w="1852" w:type="dxa"/>
            <w:shd w:val="clear" w:color="auto" w:fill="E6E6E6"/>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SYS_ID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分类</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主键</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APPLY_ID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申请表</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STAT_SETKIND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电台设置方式</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SYS_NAME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分类名称</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STAT_ADDR1</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固定台地址（省份）</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STAT_ADDR2</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固定台地址（市、区）</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STAT_ADDR3</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固定台地址（县）</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STAT_ADDR4</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VARCHAR2(50)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固定台地址（详细）</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STAT_HEIGHT</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NUMBER(10,3)</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固定台天线馈电点海拔高度</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STAT_LG</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NUMBER(10,7)</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地理坐标经度</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STAT_LA</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NUMBER(10,7)</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地理坐标纬度</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PLATE_NUMBER</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VARCHAR2(20)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设台车牌号</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bl>
    <w:p w:rsidR="00B2539C" w:rsidRPr="008F6E9D" w:rsidRDefault="00F07254" w:rsidP="00D64765">
      <w:pPr>
        <w:pStyle w:val="40"/>
        <w:rPr>
          <w:snapToGrid w:val="0"/>
        </w:rPr>
      </w:pPr>
      <w:r w:rsidRPr="003008E4">
        <w:rPr>
          <w:rFonts w:hint="eastAsia"/>
        </w:rPr>
        <w:lastRenderedPageBreak/>
        <w:t>业余无线电台站设备表</w:t>
      </w:r>
      <w:r w:rsidRPr="007F4E92">
        <w:t>(</w:t>
      </w:r>
      <w:r w:rsidRPr="003008E4">
        <w:t>AR_EQU</w:t>
      </w:r>
      <w:r w:rsidRPr="007F4E92">
        <w:rPr>
          <w:snapToGrid w:val="0"/>
        </w:rPr>
        <w:t>)</w:t>
      </w:r>
    </w:p>
    <w:tbl>
      <w:tblPr>
        <w:tblW w:w="69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26"/>
        <w:gridCol w:w="1581"/>
        <w:gridCol w:w="1535"/>
        <w:gridCol w:w="1837"/>
      </w:tblGrid>
      <w:tr w:rsidR="00482670" w:rsidRPr="00A422C0" w:rsidTr="00482670">
        <w:trPr>
          <w:jc w:val="center"/>
        </w:trPr>
        <w:tc>
          <w:tcPr>
            <w:tcW w:w="2033" w:type="dxa"/>
            <w:shd w:val="clear" w:color="auto" w:fill="E6E6E6"/>
            <w:vAlign w:val="center"/>
          </w:tcPr>
          <w:p w:rsidR="00482670" w:rsidRPr="00A422C0" w:rsidRDefault="00F07254" w:rsidP="00482670">
            <w:pPr>
              <w:jc w:val="center"/>
              <w:rPr>
                <w:bCs/>
                <w:szCs w:val="21"/>
              </w:rPr>
            </w:pPr>
            <w:r w:rsidRPr="00A422C0">
              <w:rPr>
                <w:rFonts w:hint="eastAsia"/>
                <w:bCs/>
                <w:szCs w:val="21"/>
              </w:rPr>
              <w:t>字段</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类型</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显示内容</w:t>
            </w:r>
          </w:p>
        </w:tc>
        <w:tc>
          <w:tcPr>
            <w:tcW w:w="1852" w:type="dxa"/>
            <w:shd w:val="clear" w:color="auto" w:fill="E6E6E6"/>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EQU_ID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设备</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主键</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SYS_ID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台站</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EQU_MODEL</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VARCHAR2(40)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设备型号</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EQU_MFRS</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设备生产厂家</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EQU_CODE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VARCHAR2(40)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型号核准代码</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EQU_SN</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VARCHAR2(40)</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出厂编号</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EQU_STATUS</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设备状态</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bl>
    <w:p w:rsidR="00B2539C" w:rsidRPr="008F6E9D" w:rsidRDefault="00F07254" w:rsidP="00D64765">
      <w:pPr>
        <w:pStyle w:val="40"/>
        <w:rPr>
          <w:snapToGrid w:val="0"/>
        </w:rPr>
      </w:pPr>
      <w:r w:rsidRPr="001C3C54">
        <w:rPr>
          <w:rFonts w:ascii="Arial" w:hAnsi="Arial" w:hint="eastAsia"/>
        </w:rPr>
        <w:t>设备功率关系表</w:t>
      </w:r>
      <w:r w:rsidRPr="007F4E92">
        <w:t>(</w:t>
      </w:r>
      <w:r w:rsidRPr="001C3C54">
        <w:t>AR_EQU_POW</w:t>
      </w:r>
      <w:r w:rsidRPr="007F4E92">
        <w:rPr>
          <w:snapToGrid w:val="0"/>
        </w:rPr>
        <w:t>)</w:t>
      </w:r>
    </w:p>
    <w:tbl>
      <w:tblPr>
        <w:tblW w:w="69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33"/>
        <w:gridCol w:w="1547"/>
        <w:gridCol w:w="1547"/>
        <w:gridCol w:w="1852"/>
      </w:tblGrid>
      <w:tr w:rsidR="00482670" w:rsidRPr="00A422C0" w:rsidTr="00482670">
        <w:trPr>
          <w:jc w:val="center"/>
        </w:trPr>
        <w:tc>
          <w:tcPr>
            <w:tcW w:w="2033" w:type="dxa"/>
            <w:shd w:val="clear" w:color="auto" w:fill="E6E6E6"/>
            <w:vAlign w:val="center"/>
          </w:tcPr>
          <w:p w:rsidR="00482670" w:rsidRPr="00A422C0" w:rsidRDefault="00F07254" w:rsidP="00482670">
            <w:pPr>
              <w:jc w:val="center"/>
              <w:rPr>
                <w:bCs/>
                <w:szCs w:val="21"/>
              </w:rPr>
            </w:pPr>
            <w:r w:rsidRPr="00A422C0">
              <w:rPr>
                <w:rFonts w:hint="eastAsia"/>
                <w:bCs/>
                <w:szCs w:val="21"/>
              </w:rPr>
              <w:t>字段</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类型</w:t>
            </w:r>
          </w:p>
        </w:tc>
        <w:tc>
          <w:tcPr>
            <w:tcW w:w="1547" w:type="dxa"/>
            <w:shd w:val="clear" w:color="auto" w:fill="E6E6E6"/>
            <w:vAlign w:val="center"/>
          </w:tcPr>
          <w:p w:rsidR="00482670" w:rsidRPr="00A422C0" w:rsidRDefault="00F07254" w:rsidP="00482670">
            <w:pPr>
              <w:jc w:val="center"/>
              <w:rPr>
                <w:bCs/>
                <w:szCs w:val="21"/>
              </w:rPr>
            </w:pPr>
            <w:r w:rsidRPr="00A422C0">
              <w:rPr>
                <w:rFonts w:hint="eastAsia"/>
                <w:bCs/>
                <w:szCs w:val="21"/>
              </w:rPr>
              <w:t>显示内容</w:t>
            </w:r>
          </w:p>
        </w:tc>
        <w:tc>
          <w:tcPr>
            <w:tcW w:w="1852" w:type="dxa"/>
            <w:shd w:val="clear" w:color="auto" w:fill="E6E6E6"/>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INFOID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信息</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主键</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EQU_ID</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VARCHAR2(36)</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设备</w:t>
            </w:r>
            <w:r w:rsidRPr="00A422C0">
              <w:rPr>
                <w:rFonts w:asciiTheme="minorEastAsia" w:hAnsiTheme="minorEastAsia" w:cs="Microsoft Sans Serif"/>
                <w:color w:val="000000"/>
                <w:szCs w:val="21"/>
              </w:rPr>
              <w:t>ID</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POW_TYPE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功率类型</w:t>
            </w:r>
            <w:r w:rsidRPr="00A422C0">
              <w:rPr>
                <w:rFonts w:asciiTheme="minorEastAsia" w:hAnsiTheme="minorEastAsia" w:cs="Microsoft Sans Serif"/>
                <w:color w:val="000000"/>
                <w:szCs w:val="21"/>
              </w:rPr>
              <w:t xml:space="preserve">  </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cs="Microsoft Sans Serif"/>
                <w:color w:val="000000"/>
                <w:szCs w:val="21"/>
              </w:rPr>
              <w:t>0 HF</w:t>
            </w:r>
            <w:r w:rsidRPr="00A422C0">
              <w:rPr>
                <w:rFonts w:asciiTheme="minorEastAsia" w:hAnsiTheme="minorEastAsia" w:cs="Microsoft Sans Serif" w:hint="eastAsia"/>
                <w:color w:val="000000"/>
                <w:szCs w:val="21"/>
              </w:rPr>
              <w:t>以下</w:t>
            </w:r>
            <w:r w:rsidRPr="00A422C0">
              <w:rPr>
                <w:rFonts w:asciiTheme="minorEastAsia" w:hAnsiTheme="minorEastAsia" w:cs="Microsoft Sans Serif"/>
                <w:color w:val="000000"/>
                <w:szCs w:val="21"/>
              </w:rPr>
              <w:t>/1  HF/2  50M/3  144M/4 430/5 1240</w:t>
            </w:r>
            <w:r w:rsidRPr="00A422C0">
              <w:rPr>
                <w:rFonts w:asciiTheme="minorEastAsia" w:hAnsiTheme="minorEastAsia" w:cs="Microsoft Sans Serif" w:hint="eastAsia"/>
                <w:color w:val="000000"/>
                <w:szCs w:val="21"/>
              </w:rPr>
              <w:t>及以上</w:t>
            </w:r>
          </w:p>
        </w:tc>
      </w:tr>
      <w:tr w:rsidR="00482670" w:rsidRPr="00A422C0" w:rsidTr="00482670">
        <w:trPr>
          <w:jc w:val="center"/>
        </w:trPr>
        <w:tc>
          <w:tcPr>
            <w:tcW w:w="2033"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POW_VALUE</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NUMBER(13,3)</w:t>
            </w:r>
          </w:p>
        </w:tc>
        <w:tc>
          <w:tcPr>
            <w:tcW w:w="154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功率值</w:t>
            </w:r>
          </w:p>
        </w:tc>
        <w:tc>
          <w:tcPr>
            <w:tcW w:w="1852"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bl>
    <w:p w:rsidR="00B2539C" w:rsidRPr="008F6E9D" w:rsidRDefault="00F07254" w:rsidP="00D64765">
      <w:pPr>
        <w:pStyle w:val="40"/>
        <w:rPr>
          <w:snapToGrid w:val="0"/>
        </w:rPr>
      </w:pPr>
      <w:r w:rsidRPr="00AC1015">
        <w:rPr>
          <w:rFonts w:ascii="Arial" w:hAnsi="Arial" w:hint="eastAsia"/>
        </w:rPr>
        <w:t>业余台站字典表</w:t>
      </w:r>
      <w:r w:rsidRPr="007F4E92">
        <w:t>(</w:t>
      </w:r>
      <w:r w:rsidRPr="00AC1015">
        <w:t>AR_DIC</w:t>
      </w:r>
      <w:r w:rsidRPr="007F4E92">
        <w:rPr>
          <w:snapToGrid w:val="0"/>
        </w:rPr>
        <w:t>)</w:t>
      </w:r>
    </w:p>
    <w:tbl>
      <w:tblPr>
        <w:tblW w:w="69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07"/>
        <w:gridCol w:w="1523"/>
        <w:gridCol w:w="1523"/>
        <w:gridCol w:w="1822"/>
      </w:tblGrid>
      <w:tr w:rsidR="00482670" w:rsidRPr="00482670" w:rsidTr="00482670">
        <w:trPr>
          <w:jc w:val="center"/>
        </w:trPr>
        <w:tc>
          <w:tcPr>
            <w:tcW w:w="2107" w:type="dxa"/>
            <w:shd w:val="clear" w:color="auto" w:fill="E6E6E6"/>
            <w:vAlign w:val="center"/>
          </w:tcPr>
          <w:p w:rsidR="00482670" w:rsidRPr="00482670" w:rsidRDefault="00F07254" w:rsidP="00482670">
            <w:pPr>
              <w:jc w:val="center"/>
              <w:rPr>
                <w:rFonts w:asciiTheme="minorEastAsia" w:eastAsiaTheme="minorEastAsia" w:hAnsiTheme="minorEastAsia"/>
                <w:bCs/>
                <w:szCs w:val="21"/>
              </w:rPr>
            </w:pPr>
            <w:r w:rsidRPr="00482670">
              <w:rPr>
                <w:rFonts w:asciiTheme="minorEastAsia" w:eastAsiaTheme="minorEastAsia" w:hAnsiTheme="minorEastAsia"/>
                <w:bCs/>
                <w:szCs w:val="21"/>
              </w:rPr>
              <w:t>字段</w:t>
            </w:r>
          </w:p>
        </w:tc>
        <w:tc>
          <w:tcPr>
            <w:tcW w:w="1523" w:type="dxa"/>
            <w:shd w:val="clear" w:color="auto" w:fill="E6E6E6"/>
            <w:vAlign w:val="center"/>
          </w:tcPr>
          <w:p w:rsidR="00482670" w:rsidRPr="00482670" w:rsidRDefault="00F07254" w:rsidP="00482670">
            <w:pPr>
              <w:jc w:val="center"/>
              <w:rPr>
                <w:rFonts w:asciiTheme="minorEastAsia" w:eastAsiaTheme="minorEastAsia" w:hAnsiTheme="minorEastAsia"/>
                <w:bCs/>
                <w:szCs w:val="21"/>
              </w:rPr>
            </w:pPr>
            <w:r w:rsidRPr="00482670">
              <w:rPr>
                <w:rFonts w:asciiTheme="minorEastAsia" w:eastAsiaTheme="minorEastAsia" w:hAnsiTheme="minorEastAsia"/>
                <w:bCs/>
                <w:szCs w:val="21"/>
              </w:rPr>
              <w:t>类型</w:t>
            </w:r>
          </w:p>
        </w:tc>
        <w:tc>
          <w:tcPr>
            <w:tcW w:w="1523" w:type="dxa"/>
            <w:shd w:val="clear" w:color="auto" w:fill="E6E6E6"/>
            <w:vAlign w:val="center"/>
          </w:tcPr>
          <w:p w:rsidR="00482670" w:rsidRPr="00482670" w:rsidRDefault="00F07254" w:rsidP="00482670">
            <w:pPr>
              <w:jc w:val="center"/>
              <w:rPr>
                <w:rFonts w:asciiTheme="minorEastAsia" w:eastAsiaTheme="minorEastAsia" w:hAnsiTheme="minorEastAsia"/>
                <w:bCs/>
                <w:szCs w:val="21"/>
              </w:rPr>
            </w:pPr>
            <w:r w:rsidRPr="00482670">
              <w:rPr>
                <w:rFonts w:asciiTheme="minorEastAsia" w:eastAsiaTheme="minorEastAsia" w:hAnsiTheme="minorEastAsia"/>
                <w:bCs/>
                <w:szCs w:val="21"/>
              </w:rPr>
              <w:t>显示内容</w:t>
            </w:r>
          </w:p>
        </w:tc>
        <w:tc>
          <w:tcPr>
            <w:tcW w:w="1822" w:type="dxa"/>
            <w:shd w:val="clear" w:color="auto" w:fill="E6E6E6"/>
            <w:vAlign w:val="center"/>
          </w:tcPr>
          <w:p w:rsidR="00482670" w:rsidRPr="00482670" w:rsidRDefault="00F07254" w:rsidP="00482670">
            <w:pPr>
              <w:tabs>
                <w:tab w:val="left" w:pos="2095"/>
              </w:tabs>
              <w:jc w:val="center"/>
              <w:rPr>
                <w:rFonts w:asciiTheme="minorEastAsia" w:eastAsiaTheme="minorEastAsia" w:hAnsiTheme="minorEastAsia"/>
                <w:bCs/>
                <w:szCs w:val="21"/>
              </w:rPr>
            </w:pPr>
            <w:r w:rsidRPr="00482670">
              <w:rPr>
                <w:rFonts w:asciiTheme="minorEastAsia" w:eastAsiaTheme="minorEastAsia" w:hAnsiTheme="minorEastAsia"/>
                <w:bCs/>
                <w:szCs w:val="21"/>
              </w:rPr>
              <w:t>说明</w:t>
            </w:r>
          </w:p>
        </w:tc>
      </w:tr>
      <w:tr w:rsidR="00482670" w:rsidRPr="00482670" w:rsidTr="00482670">
        <w:trPr>
          <w:jc w:val="center"/>
        </w:trPr>
        <w:tc>
          <w:tcPr>
            <w:tcW w:w="2107"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widowControl/>
              <w:jc w:val="left"/>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CO</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widowControl/>
              <w:jc w:val="left"/>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NUMBER</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widowControl/>
              <w:jc w:val="left"/>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hint="eastAsia"/>
                <w:color w:val="000000"/>
                <w:szCs w:val="21"/>
              </w:rPr>
              <w:t>序号</w:t>
            </w:r>
          </w:p>
        </w:tc>
        <w:tc>
          <w:tcPr>
            <w:tcW w:w="1822" w:type="dxa"/>
            <w:tcBorders>
              <w:top w:val="single" w:sz="6" w:space="0" w:color="auto"/>
              <w:left w:val="single" w:sz="6" w:space="0" w:color="auto"/>
              <w:bottom w:val="single" w:sz="6" w:space="0" w:color="auto"/>
              <w:right w:val="single" w:sz="4" w:space="0" w:color="auto"/>
            </w:tcBorders>
            <w:vAlign w:val="center"/>
          </w:tcPr>
          <w:p w:rsidR="00482670" w:rsidRPr="00482670" w:rsidRDefault="00F07254" w:rsidP="00482670">
            <w:pPr>
              <w:rPr>
                <w:rFonts w:asciiTheme="minorEastAsia" w:eastAsiaTheme="minorEastAsia" w:hAnsiTheme="minorEastAsia"/>
                <w:kern w:val="0"/>
                <w:szCs w:val="21"/>
              </w:rPr>
            </w:pPr>
            <w:r w:rsidRPr="00482670">
              <w:rPr>
                <w:rFonts w:asciiTheme="minorEastAsia" w:eastAsiaTheme="minorEastAsia" w:hAnsiTheme="minorEastAsia" w:hint="eastAsia"/>
                <w:kern w:val="0"/>
                <w:szCs w:val="21"/>
              </w:rPr>
              <w:t>主键</w:t>
            </w:r>
          </w:p>
        </w:tc>
      </w:tr>
      <w:tr w:rsidR="00482670" w:rsidRPr="00482670" w:rsidTr="00482670">
        <w:trPr>
          <w:jc w:val="center"/>
        </w:trPr>
        <w:tc>
          <w:tcPr>
            <w:tcW w:w="2107"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CN</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VARCHAR2(10)</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hint="eastAsia"/>
                <w:color w:val="000000"/>
                <w:szCs w:val="21"/>
              </w:rPr>
              <w:t>代码编号</w:t>
            </w:r>
          </w:p>
        </w:tc>
        <w:tc>
          <w:tcPr>
            <w:tcW w:w="1822" w:type="dxa"/>
            <w:tcBorders>
              <w:top w:val="single" w:sz="6" w:space="0" w:color="auto"/>
              <w:left w:val="single" w:sz="6" w:space="0" w:color="auto"/>
              <w:bottom w:val="single" w:sz="6" w:space="0" w:color="auto"/>
              <w:right w:val="single" w:sz="4" w:space="0" w:color="auto"/>
            </w:tcBorders>
            <w:vAlign w:val="center"/>
          </w:tcPr>
          <w:p w:rsidR="00482670" w:rsidRPr="00482670" w:rsidRDefault="00F07254" w:rsidP="00482670">
            <w:pPr>
              <w:rPr>
                <w:rFonts w:asciiTheme="minorEastAsia" w:eastAsiaTheme="minorEastAsia" w:hAnsiTheme="minorEastAsia"/>
                <w:kern w:val="0"/>
                <w:szCs w:val="21"/>
              </w:rPr>
            </w:pPr>
            <w:r w:rsidRPr="00482670">
              <w:rPr>
                <w:rFonts w:asciiTheme="minorEastAsia" w:eastAsiaTheme="minorEastAsia" w:hAnsiTheme="minorEastAsia" w:hint="eastAsia"/>
                <w:kern w:val="0"/>
                <w:szCs w:val="21"/>
              </w:rPr>
              <w:t>非空</w:t>
            </w:r>
          </w:p>
        </w:tc>
      </w:tr>
      <w:tr w:rsidR="00482670" w:rsidRPr="00482670" w:rsidTr="00482670">
        <w:trPr>
          <w:jc w:val="center"/>
        </w:trPr>
        <w:tc>
          <w:tcPr>
            <w:tcW w:w="2107"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CODE_CHI_NAME</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VARCHAR2(80)</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hint="eastAsia"/>
                <w:color w:val="000000"/>
                <w:szCs w:val="21"/>
              </w:rPr>
              <w:t>代码中文名称</w:t>
            </w:r>
          </w:p>
        </w:tc>
        <w:tc>
          <w:tcPr>
            <w:tcW w:w="1822" w:type="dxa"/>
            <w:tcBorders>
              <w:top w:val="single" w:sz="6" w:space="0" w:color="auto"/>
              <w:left w:val="single" w:sz="6" w:space="0" w:color="auto"/>
              <w:bottom w:val="single" w:sz="6" w:space="0" w:color="auto"/>
              <w:right w:val="single" w:sz="4" w:space="0" w:color="auto"/>
            </w:tcBorders>
            <w:vAlign w:val="center"/>
          </w:tcPr>
          <w:p w:rsidR="00482670" w:rsidRPr="00482670" w:rsidRDefault="00F07254" w:rsidP="00482670">
            <w:pPr>
              <w:rPr>
                <w:rFonts w:asciiTheme="minorEastAsia" w:eastAsiaTheme="minorEastAsia" w:hAnsiTheme="minorEastAsia"/>
                <w:kern w:val="0"/>
                <w:szCs w:val="21"/>
              </w:rPr>
            </w:pPr>
            <w:r w:rsidRPr="00482670">
              <w:rPr>
                <w:rFonts w:asciiTheme="minorEastAsia" w:eastAsiaTheme="minorEastAsia" w:hAnsiTheme="minorEastAsia" w:hint="eastAsia"/>
                <w:kern w:val="0"/>
                <w:szCs w:val="21"/>
              </w:rPr>
              <w:t>非空</w:t>
            </w:r>
          </w:p>
        </w:tc>
      </w:tr>
      <w:tr w:rsidR="00482670" w:rsidRPr="00482670" w:rsidTr="00482670">
        <w:trPr>
          <w:jc w:val="center"/>
        </w:trPr>
        <w:tc>
          <w:tcPr>
            <w:tcW w:w="2107"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CODE_DATA_TYPE</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VARCHAR2(8)</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hint="eastAsia"/>
                <w:color w:val="000000"/>
                <w:szCs w:val="21"/>
              </w:rPr>
              <w:t>代码数据表类型</w:t>
            </w:r>
          </w:p>
        </w:tc>
        <w:tc>
          <w:tcPr>
            <w:tcW w:w="1822" w:type="dxa"/>
            <w:tcBorders>
              <w:top w:val="single" w:sz="6" w:space="0" w:color="auto"/>
              <w:left w:val="single" w:sz="6" w:space="0" w:color="auto"/>
              <w:bottom w:val="single" w:sz="6" w:space="0" w:color="auto"/>
              <w:right w:val="single" w:sz="4" w:space="0" w:color="auto"/>
            </w:tcBorders>
            <w:vAlign w:val="center"/>
          </w:tcPr>
          <w:p w:rsidR="00482670" w:rsidRPr="00482670" w:rsidRDefault="00F07254" w:rsidP="00482670">
            <w:pPr>
              <w:rPr>
                <w:rFonts w:asciiTheme="minorEastAsia" w:eastAsiaTheme="minorEastAsia" w:hAnsiTheme="minorEastAsia"/>
                <w:kern w:val="0"/>
                <w:szCs w:val="21"/>
              </w:rPr>
            </w:pPr>
            <w:r w:rsidRPr="00482670">
              <w:rPr>
                <w:rFonts w:asciiTheme="minorEastAsia" w:eastAsiaTheme="minorEastAsia" w:hAnsiTheme="minorEastAsia" w:hint="eastAsia"/>
                <w:kern w:val="0"/>
                <w:szCs w:val="21"/>
              </w:rPr>
              <w:t>非空</w:t>
            </w:r>
          </w:p>
        </w:tc>
      </w:tr>
      <w:tr w:rsidR="00482670" w:rsidRPr="00482670" w:rsidTr="00482670">
        <w:trPr>
          <w:jc w:val="center"/>
        </w:trPr>
        <w:tc>
          <w:tcPr>
            <w:tcW w:w="2107"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CODE_TYPE_CHI_NAME</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VARCHAR2(80)</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hint="eastAsia"/>
                <w:color w:val="000000"/>
                <w:szCs w:val="21"/>
              </w:rPr>
              <w:t>代码数据表类型中文名称</w:t>
            </w:r>
          </w:p>
        </w:tc>
        <w:tc>
          <w:tcPr>
            <w:tcW w:w="1822" w:type="dxa"/>
            <w:tcBorders>
              <w:top w:val="single" w:sz="6" w:space="0" w:color="auto"/>
              <w:left w:val="single" w:sz="6" w:space="0" w:color="auto"/>
              <w:bottom w:val="single" w:sz="6" w:space="0" w:color="auto"/>
              <w:right w:val="single" w:sz="4" w:space="0" w:color="auto"/>
            </w:tcBorders>
            <w:vAlign w:val="center"/>
          </w:tcPr>
          <w:p w:rsidR="00482670" w:rsidRPr="00482670" w:rsidRDefault="00482670" w:rsidP="00482670">
            <w:pPr>
              <w:rPr>
                <w:rFonts w:asciiTheme="minorEastAsia" w:eastAsiaTheme="minorEastAsia" w:hAnsiTheme="minorEastAsia"/>
                <w:kern w:val="0"/>
                <w:szCs w:val="21"/>
              </w:rPr>
            </w:pPr>
          </w:p>
        </w:tc>
      </w:tr>
      <w:tr w:rsidR="00482670" w:rsidRPr="00482670" w:rsidTr="00482670">
        <w:trPr>
          <w:jc w:val="center"/>
        </w:trPr>
        <w:tc>
          <w:tcPr>
            <w:tcW w:w="2107"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CODE_DISCN</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color w:val="000000"/>
                <w:szCs w:val="21"/>
              </w:rPr>
              <w:t>NUMBER</w:t>
            </w:r>
          </w:p>
        </w:tc>
        <w:tc>
          <w:tcPr>
            <w:tcW w:w="1523" w:type="dxa"/>
            <w:tcBorders>
              <w:top w:val="single" w:sz="6" w:space="0" w:color="auto"/>
              <w:left w:val="single" w:sz="6" w:space="0" w:color="auto"/>
              <w:bottom w:val="single" w:sz="6" w:space="0" w:color="auto"/>
              <w:right w:val="single" w:sz="6" w:space="0" w:color="auto"/>
            </w:tcBorders>
            <w:vAlign w:val="center"/>
          </w:tcPr>
          <w:p w:rsidR="00482670" w:rsidRPr="00482670" w:rsidRDefault="00F07254" w:rsidP="00482670">
            <w:pPr>
              <w:rPr>
                <w:rFonts w:asciiTheme="minorEastAsia" w:eastAsiaTheme="minorEastAsia" w:hAnsiTheme="minorEastAsia" w:cs="Microsoft Sans Serif"/>
                <w:color w:val="000000"/>
                <w:szCs w:val="21"/>
              </w:rPr>
            </w:pPr>
            <w:r w:rsidRPr="00482670">
              <w:rPr>
                <w:rFonts w:asciiTheme="minorEastAsia" w:eastAsiaTheme="minorEastAsia" w:hAnsiTheme="minorEastAsia" w:cs="Microsoft Sans Serif" w:hint="eastAsia"/>
                <w:color w:val="000000"/>
                <w:szCs w:val="21"/>
              </w:rPr>
              <w:t>显示序号</w:t>
            </w:r>
          </w:p>
        </w:tc>
        <w:tc>
          <w:tcPr>
            <w:tcW w:w="1822" w:type="dxa"/>
            <w:tcBorders>
              <w:top w:val="single" w:sz="6" w:space="0" w:color="auto"/>
              <w:left w:val="single" w:sz="6" w:space="0" w:color="auto"/>
              <w:bottom w:val="single" w:sz="6" w:space="0" w:color="auto"/>
              <w:right w:val="single" w:sz="4" w:space="0" w:color="auto"/>
            </w:tcBorders>
            <w:vAlign w:val="center"/>
          </w:tcPr>
          <w:p w:rsidR="00482670" w:rsidRPr="00482670" w:rsidRDefault="00482670" w:rsidP="00482670">
            <w:pPr>
              <w:rPr>
                <w:rFonts w:asciiTheme="minorEastAsia" w:eastAsiaTheme="minorEastAsia" w:hAnsiTheme="minorEastAsia"/>
                <w:kern w:val="0"/>
                <w:szCs w:val="21"/>
              </w:rPr>
            </w:pPr>
          </w:p>
        </w:tc>
      </w:tr>
    </w:tbl>
    <w:p w:rsidR="00B2539C" w:rsidRPr="008F6E9D" w:rsidRDefault="00F07254" w:rsidP="00D64765">
      <w:pPr>
        <w:pStyle w:val="40"/>
        <w:rPr>
          <w:snapToGrid w:val="0"/>
        </w:rPr>
      </w:pPr>
      <w:r w:rsidRPr="00851EDC">
        <w:rPr>
          <w:rFonts w:ascii="Arial" w:hAnsi="Arial" w:hint="eastAsia"/>
        </w:rPr>
        <w:t>呼号资源表</w:t>
      </w:r>
      <w:r w:rsidRPr="007F4E92">
        <w:t>(</w:t>
      </w:r>
      <w:r w:rsidRPr="00851EDC">
        <w:t>AR_CALL_SIGN</w:t>
      </w:r>
      <w:r w:rsidRPr="007F4E92">
        <w:rPr>
          <w:snapToGrid w:val="0"/>
        </w:rPr>
        <w:t>)</w:t>
      </w:r>
    </w:p>
    <w:tbl>
      <w:tblPr>
        <w:tblW w:w="773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96"/>
        <w:gridCol w:w="1927"/>
        <w:gridCol w:w="1927"/>
        <w:gridCol w:w="1984"/>
      </w:tblGrid>
      <w:tr w:rsidR="00482670" w:rsidRPr="00A422C0" w:rsidTr="00482670">
        <w:trPr>
          <w:jc w:val="center"/>
        </w:trPr>
        <w:tc>
          <w:tcPr>
            <w:tcW w:w="1896" w:type="dxa"/>
            <w:shd w:val="clear" w:color="auto" w:fill="E6E6E6"/>
            <w:vAlign w:val="center"/>
          </w:tcPr>
          <w:p w:rsidR="00482670" w:rsidRPr="00A422C0" w:rsidRDefault="00F07254" w:rsidP="00482670">
            <w:pPr>
              <w:jc w:val="center"/>
              <w:rPr>
                <w:bCs/>
                <w:szCs w:val="21"/>
              </w:rPr>
            </w:pPr>
            <w:r w:rsidRPr="00A422C0">
              <w:rPr>
                <w:rFonts w:hint="eastAsia"/>
                <w:bCs/>
                <w:szCs w:val="21"/>
              </w:rPr>
              <w:t>字段</w:t>
            </w:r>
          </w:p>
        </w:tc>
        <w:tc>
          <w:tcPr>
            <w:tcW w:w="1927" w:type="dxa"/>
            <w:shd w:val="clear" w:color="auto" w:fill="E6E6E6"/>
            <w:vAlign w:val="center"/>
          </w:tcPr>
          <w:p w:rsidR="00482670" w:rsidRPr="00A422C0" w:rsidRDefault="00F07254" w:rsidP="00482670">
            <w:pPr>
              <w:jc w:val="center"/>
              <w:rPr>
                <w:bCs/>
                <w:szCs w:val="21"/>
              </w:rPr>
            </w:pPr>
            <w:r w:rsidRPr="00A422C0">
              <w:rPr>
                <w:rFonts w:hint="eastAsia"/>
                <w:bCs/>
                <w:szCs w:val="21"/>
              </w:rPr>
              <w:t>类型</w:t>
            </w:r>
          </w:p>
        </w:tc>
        <w:tc>
          <w:tcPr>
            <w:tcW w:w="1927" w:type="dxa"/>
            <w:shd w:val="clear" w:color="auto" w:fill="E6E6E6"/>
            <w:vAlign w:val="center"/>
          </w:tcPr>
          <w:p w:rsidR="00482670" w:rsidRPr="00A422C0" w:rsidRDefault="00F07254" w:rsidP="00482670">
            <w:pPr>
              <w:jc w:val="center"/>
              <w:rPr>
                <w:bCs/>
                <w:szCs w:val="21"/>
              </w:rPr>
            </w:pPr>
            <w:r w:rsidRPr="00A422C0">
              <w:rPr>
                <w:rFonts w:hint="eastAsia"/>
                <w:bCs/>
                <w:szCs w:val="21"/>
              </w:rPr>
              <w:t>显示内容</w:t>
            </w:r>
          </w:p>
        </w:tc>
        <w:tc>
          <w:tcPr>
            <w:tcW w:w="1984" w:type="dxa"/>
            <w:shd w:val="clear" w:color="auto" w:fill="E6E6E6"/>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jc w:val="center"/>
        </w:trPr>
        <w:tc>
          <w:tcPr>
            <w:tcW w:w="1896"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CALL_SIGN_ID</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widowControl/>
              <w:jc w:val="left"/>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呼号编号（呼号）</w:t>
            </w:r>
          </w:p>
        </w:tc>
        <w:tc>
          <w:tcPr>
            <w:tcW w:w="1984"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主键</w:t>
            </w:r>
          </w:p>
        </w:tc>
      </w:tr>
      <w:tr w:rsidR="00482670" w:rsidRPr="00A422C0" w:rsidTr="00482670">
        <w:trPr>
          <w:jc w:val="center"/>
        </w:trPr>
        <w:tc>
          <w:tcPr>
            <w:tcW w:w="1896"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AREA_CODE</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管理机构代码</w:t>
            </w:r>
          </w:p>
        </w:tc>
        <w:tc>
          <w:tcPr>
            <w:tcW w:w="1984"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hint="eastAsia"/>
                <w:kern w:val="0"/>
                <w:szCs w:val="21"/>
              </w:rPr>
              <w:t>非空</w:t>
            </w:r>
          </w:p>
        </w:tc>
      </w:tr>
      <w:tr w:rsidR="00482670" w:rsidRPr="00A422C0" w:rsidTr="00482670">
        <w:trPr>
          <w:jc w:val="center"/>
        </w:trPr>
        <w:tc>
          <w:tcPr>
            <w:tcW w:w="1896"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CALL_SIGN_STATUS</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呼号状态</w:t>
            </w:r>
            <w:r w:rsidRPr="00A422C0">
              <w:rPr>
                <w:rFonts w:asciiTheme="minorEastAsia" w:hAnsiTheme="minorEastAsia" w:cs="Microsoft Sans Serif"/>
                <w:color w:val="000000"/>
                <w:szCs w:val="21"/>
              </w:rPr>
              <w:t xml:space="preserve">    </w:t>
            </w:r>
          </w:p>
        </w:tc>
        <w:tc>
          <w:tcPr>
            <w:tcW w:w="1984" w:type="dxa"/>
            <w:tcBorders>
              <w:top w:val="single" w:sz="6" w:space="0" w:color="auto"/>
              <w:left w:val="single" w:sz="6" w:space="0" w:color="auto"/>
              <w:bottom w:val="single" w:sz="6" w:space="0" w:color="auto"/>
              <w:right w:val="single" w:sz="4" w:space="0" w:color="auto"/>
            </w:tcBorders>
            <w:vAlign w:val="center"/>
          </w:tcPr>
          <w:p w:rsidR="00482670" w:rsidRPr="00A422C0" w:rsidRDefault="00F07254" w:rsidP="00482670">
            <w:pPr>
              <w:rPr>
                <w:rFonts w:asciiTheme="minorEastAsia" w:hAnsiTheme="minorEastAsia"/>
                <w:kern w:val="0"/>
                <w:szCs w:val="21"/>
              </w:rPr>
            </w:pPr>
            <w:r w:rsidRPr="00A422C0">
              <w:rPr>
                <w:rFonts w:asciiTheme="minorEastAsia" w:hAnsiTheme="minorEastAsia" w:cs="Microsoft Sans Serif"/>
                <w:color w:val="000000"/>
                <w:szCs w:val="21"/>
              </w:rPr>
              <w:t xml:space="preserve">0 </w:t>
            </w:r>
            <w:r w:rsidRPr="00A422C0">
              <w:rPr>
                <w:rFonts w:asciiTheme="minorEastAsia" w:hAnsiTheme="minorEastAsia" w:cs="Microsoft Sans Serif" w:hint="eastAsia"/>
                <w:color w:val="000000"/>
                <w:szCs w:val="21"/>
              </w:rPr>
              <w:t>未指配</w:t>
            </w:r>
            <w:r w:rsidRPr="00A422C0">
              <w:rPr>
                <w:rFonts w:asciiTheme="minorEastAsia" w:hAnsiTheme="minorEastAsia" w:cs="Microsoft Sans Serif"/>
                <w:color w:val="000000"/>
                <w:szCs w:val="21"/>
              </w:rPr>
              <w:t xml:space="preserve">/1  </w:t>
            </w:r>
            <w:r w:rsidRPr="00A422C0">
              <w:rPr>
                <w:rFonts w:asciiTheme="minorEastAsia" w:hAnsiTheme="minorEastAsia" w:cs="Microsoft Sans Serif" w:hint="eastAsia"/>
                <w:color w:val="000000"/>
                <w:szCs w:val="21"/>
              </w:rPr>
              <w:t>已占</w:t>
            </w:r>
            <w:r w:rsidRPr="00A422C0">
              <w:rPr>
                <w:rFonts w:asciiTheme="minorEastAsia" w:hAnsiTheme="minorEastAsia" w:cs="Microsoft Sans Serif" w:hint="eastAsia"/>
                <w:color w:val="000000"/>
                <w:szCs w:val="21"/>
              </w:rPr>
              <w:lastRenderedPageBreak/>
              <w:t>用</w:t>
            </w:r>
            <w:r w:rsidRPr="00A422C0">
              <w:rPr>
                <w:rFonts w:asciiTheme="minorEastAsia" w:hAnsiTheme="minorEastAsia" w:cs="Microsoft Sans Serif"/>
                <w:color w:val="000000"/>
                <w:szCs w:val="21"/>
              </w:rPr>
              <w:t xml:space="preserve">/2  </w:t>
            </w:r>
            <w:r w:rsidRPr="00A422C0">
              <w:rPr>
                <w:rFonts w:asciiTheme="minorEastAsia" w:hAnsiTheme="minorEastAsia" w:cs="Microsoft Sans Serif" w:hint="eastAsia"/>
                <w:color w:val="000000"/>
                <w:szCs w:val="21"/>
              </w:rPr>
              <w:t>预留</w:t>
            </w:r>
            <w:r w:rsidRPr="00A422C0">
              <w:rPr>
                <w:rFonts w:asciiTheme="minorEastAsia" w:hAnsiTheme="minorEastAsia" w:cs="Microsoft Sans Serif"/>
                <w:color w:val="000000"/>
                <w:szCs w:val="21"/>
              </w:rPr>
              <w:t xml:space="preserve">/3 </w:t>
            </w:r>
            <w:r w:rsidRPr="00A422C0">
              <w:rPr>
                <w:rFonts w:asciiTheme="minorEastAsia" w:hAnsiTheme="minorEastAsia" w:cs="Microsoft Sans Serif" w:hint="eastAsia"/>
                <w:color w:val="000000"/>
                <w:szCs w:val="21"/>
              </w:rPr>
              <w:t>锁定</w:t>
            </w:r>
            <w:r w:rsidRPr="00A422C0">
              <w:rPr>
                <w:rFonts w:asciiTheme="minorEastAsia" w:hAnsiTheme="minorEastAsia" w:cs="Microsoft Sans Serif"/>
                <w:color w:val="000000"/>
                <w:szCs w:val="21"/>
              </w:rPr>
              <w:t xml:space="preserve">/4  </w:t>
            </w:r>
            <w:r w:rsidRPr="00A422C0">
              <w:rPr>
                <w:rFonts w:asciiTheme="minorEastAsia" w:hAnsiTheme="minorEastAsia" w:cs="Microsoft Sans Serif" w:hint="eastAsia"/>
                <w:color w:val="000000"/>
                <w:szCs w:val="21"/>
              </w:rPr>
              <w:t>注销</w:t>
            </w:r>
            <w:r w:rsidRPr="00A422C0">
              <w:rPr>
                <w:rFonts w:asciiTheme="minorEastAsia" w:hAnsiTheme="minorEastAsia" w:cs="Microsoft Sans Serif"/>
                <w:color w:val="000000"/>
                <w:szCs w:val="21"/>
              </w:rPr>
              <w:t xml:space="preserve">/5  </w:t>
            </w:r>
            <w:r w:rsidRPr="00A422C0">
              <w:rPr>
                <w:rFonts w:asciiTheme="minorEastAsia" w:hAnsiTheme="minorEastAsia" w:cs="Microsoft Sans Serif" w:hint="eastAsia"/>
                <w:color w:val="000000"/>
                <w:szCs w:val="21"/>
              </w:rPr>
              <w:t>他省占用</w:t>
            </w:r>
            <w:r w:rsidRPr="00A422C0">
              <w:rPr>
                <w:rFonts w:asciiTheme="minorEastAsia" w:hAnsiTheme="minorEastAsia" w:cs="Microsoft Sans Serif"/>
                <w:color w:val="000000"/>
                <w:szCs w:val="21"/>
              </w:rPr>
              <w:t xml:space="preserve">/6  </w:t>
            </w:r>
            <w:r w:rsidRPr="00A422C0">
              <w:rPr>
                <w:rFonts w:asciiTheme="minorEastAsia" w:hAnsiTheme="minorEastAsia" w:cs="Microsoft Sans Serif" w:hint="eastAsia"/>
                <w:color w:val="000000"/>
                <w:szCs w:val="21"/>
              </w:rPr>
              <w:t>临时指配</w:t>
            </w:r>
          </w:p>
        </w:tc>
      </w:tr>
      <w:tr w:rsidR="00482670" w:rsidRPr="00A422C0" w:rsidTr="00482670">
        <w:trPr>
          <w:jc w:val="center"/>
        </w:trPr>
        <w:tc>
          <w:tcPr>
            <w:tcW w:w="1896"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lastRenderedPageBreak/>
              <w:t>SET_TIME</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DATE</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指配时间</w:t>
            </w:r>
          </w:p>
        </w:tc>
        <w:tc>
          <w:tcPr>
            <w:tcW w:w="1984"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1896"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END_TIME</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DATE</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到期时间</w:t>
            </w:r>
          </w:p>
        </w:tc>
        <w:tc>
          <w:tcPr>
            <w:tcW w:w="1984"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1896"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ACTIVATE_TIME</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DATE</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回收到期时间</w:t>
            </w:r>
          </w:p>
        </w:tc>
        <w:tc>
          <w:tcPr>
            <w:tcW w:w="1984"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r w:rsidR="00482670" w:rsidRPr="00A422C0" w:rsidTr="00482670">
        <w:trPr>
          <w:jc w:val="center"/>
        </w:trPr>
        <w:tc>
          <w:tcPr>
            <w:tcW w:w="1896"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MEMO</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color w:val="000000"/>
                <w:szCs w:val="21"/>
              </w:rPr>
              <w:t>VARCHAR2(100)</w:t>
            </w:r>
          </w:p>
        </w:tc>
        <w:tc>
          <w:tcPr>
            <w:tcW w:w="1927" w:type="dxa"/>
            <w:tcBorders>
              <w:top w:val="single" w:sz="6" w:space="0" w:color="auto"/>
              <w:left w:val="single" w:sz="6" w:space="0" w:color="auto"/>
              <w:bottom w:val="single" w:sz="6" w:space="0" w:color="auto"/>
              <w:right w:val="single" w:sz="6" w:space="0" w:color="auto"/>
            </w:tcBorders>
            <w:vAlign w:val="center"/>
          </w:tcPr>
          <w:p w:rsidR="00482670" w:rsidRPr="00A422C0" w:rsidRDefault="00F07254" w:rsidP="00482670">
            <w:pPr>
              <w:rPr>
                <w:rFonts w:asciiTheme="minorEastAsia" w:hAnsiTheme="minorEastAsia" w:cs="Microsoft Sans Serif"/>
                <w:color w:val="000000"/>
                <w:szCs w:val="21"/>
              </w:rPr>
            </w:pPr>
            <w:r w:rsidRPr="00A422C0">
              <w:rPr>
                <w:rFonts w:asciiTheme="minorEastAsia" w:hAnsiTheme="minorEastAsia" w:cs="Microsoft Sans Serif" w:hint="eastAsia"/>
                <w:color w:val="000000"/>
                <w:szCs w:val="21"/>
              </w:rPr>
              <w:t>备注</w:t>
            </w:r>
          </w:p>
        </w:tc>
        <w:tc>
          <w:tcPr>
            <w:tcW w:w="1984" w:type="dxa"/>
            <w:tcBorders>
              <w:top w:val="single" w:sz="6" w:space="0" w:color="auto"/>
              <w:left w:val="single" w:sz="6" w:space="0" w:color="auto"/>
              <w:bottom w:val="single" w:sz="6" w:space="0" w:color="auto"/>
              <w:right w:val="single" w:sz="4" w:space="0" w:color="auto"/>
            </w:tcBorders>
            <w:vAlign w:val="center"/>
          </w:tcPr>
          <w:p w:rsidR="00482670" w:rsidRPr="00A422C0" w:rsidRDefault="00482670" w:rsidP="00482670">
            <w:pPr>
              <w:rPr>
                <w:rFonts w:asciiTheme="minorEastAsia" w:hAnsiTheme="minorEastAsia"/>
                <w:kern w:val="0"/>
                <w:szCs w:val="21"/>
              </w:rPr>
            </w:pPr>
          </w:p>
        </w:tc>
      </w:tr>
    </w:tbl>
    <w:p w:rsidR="00B2539C" w:rsidRPr="00D51B90" w:rsidRDefault="00F07254" w:rsidP="00E072D9">
      <w:pPr>
        <w:pStyle w:val="20"/>
      </w:pPr>
      <w:bookmarkStart w:id="60" w:name="_Toc460855737"/>
      <w:r>
        <w:rPr>
          <w:rFonts w:hint="eastAsia"/>
        </w:rPr>
        <w:t>扩充</w:t>
      </w:r>
      <w:r w:rsidRPr="00D51B90">
        <w:rPr>
          <w:rFonts w:hint="eastAsia"/>
        </w:rPr>
        <w:t>频率资源数据库</w:t>
      </w:r>
      <w:bookmarkEnd w:id="60"/>
    </w:p>
    <w:p w:rsidR="00B2539C" w:rsidRPr="00D51B90" w:rsidRDefault="00F07254" w:rsidP="00E072D9">
      <w:pPr>
        <w:pStyle w:val="3"/>
      </w:pPr>
      <w:bookmarkStart w:id="61" w:name="_Toc460855738"/>
      <w:r w:rsidRPr="00D51B90">
        <w:rPr>
          <w:rFonts w:hint="eastAsia"/>
        </w:rPr>
        <w:t>数据表结构设计</w:t>
      </w:r>
      <w:bookmarkEnd w:id="61"/>
    </w:p>
    <w:p w:rsidR="00B2539C" w:rsidRPr="00D51B90" w:rsidRDefault="00F07254" w:rsidP="00D64765">
      <w:pPr>
        <w:pStyle w:val="40"/>
      </w:pPr>
      <w:r w:rsidRPr="00D51B90">
        <w:rPr>
          <w:rFonts w:hint="eastAsia"/>
        </w:rPr>
        <w:t>数据</w:t>
      </w:r>
      <w:r w:rsidRPr="00D51B90">
        <w:t>表ER关系图</w:t>
      </w:r>
    </w:p>
    <w:p w:rsidR="00B2539C" w:rsidRPr="002B5EF1" w:rsidRDefault="00B2539C" w:rsidP="00E072D9">
      <w:r>
        <w:rPr>
          <w:noProof/>
        </w:rPr>
        <w:drawing>
          <wp:inline distT="0" distB="0" distL="0" distR="0" wp14:anchorId="5AB45891" wp14:editId="53B69668">
            <wp:extent cx="5271770" cy="18923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892300"/>
                    </a:xfrm>
                    <a:prstGeom prst="rect">
                      <a:avLst/>
                    </a:prstGeom>
                    <a:noFill/>
                    <a:ln>
                      <a:noFill/>
                    </a:ln>
                  </pic:spPr>
                </pic:pic>
              </a:graphicData>
            </a:graphic>
          </wp:inline>
        </w:drawing>
      </w:r>
    </w:p>
    <w:p w:rsidR="00B2539C" w:rsidRPr="00D51B90" w:rsidRDefault="00F07254" w:rsidP="00E072D9">
      <w:pPr>
        <w:pStyle w:val="3"/>
      </w:pPr>
      <w:bookmarkStart w:id="62" w:name="_Toc460855739"/>
      <w:r w:rsidRPr="00D51B90">
        <w:rPr>
          <w:rFonts w:hint="eastAsia"/>
        </w:rPr>
        <w:t>数据表详细设计</w:t>
      </w:r>
      <w:bookmarkEnd w:id="62"/>
    </w:p>
    <w:p w:rsidR="00B2539C" w:rsidRPr="008F6E9D" w:rsidRDefault="00F07254" w:rsidP="00D64765">
      <w:pPr>
        <w:pStyle w:val="40"/>
      </w:pPr>
      <w:r w:rsidRPr="003E6150">
        <w:rPr>
          <w:rFonts w:ascii="Arial" w:hAnsi="Arial" w:hint="eastAsia"/>
        </w:rPr>
        <w:t>频率划分版本表</w:t>
      </w:r>
      <w:r>
        <w:rPr>
          <w:rFonts w:ascii="Arial" w:hAnsi="Arial"/>
        </w:rPr>
        <w:t>(</w:t>
      </w:r>
      <w:r>
        <w:t>RF</w:t>
      </w:r>
      <w:r w:rsidRPr="003E6150">
        <w:t>BT_VERSION</w:t>
      </w:r>
      <w:r>
        <w:rPr>
          <w:rFonts w:ascii="Arial" w:hAnsi="Arial"/>
        </w:rPr>
        <w:t>)</w:t>
      </w:r>
    </w:p>
    <w:tbl>
      <w:tblPr>
        <w:tblW w:w="6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985"/>
        <w:gridCol w:w="1985"/>
        <w:gridCol w:w="1329"/>
      </w:tblGrid>
      <w:tr w:rsidR="00482670" w:rsidRPr="00A422C0" w:rsidTr="00482670">
        <w:trPr>
          <w:tblHeader/>
          <w:jc w:val="center"/>
        </w:trPr>
        <w:tc>
          <w:tcPr>
            <w:tcW w:w="1212"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419"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419"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950"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21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VER_CODE</w:t>
            </w:r>
          </w:p>
        </w:tc>
        <w:tc>
          <w:tcPr>
            <w:tcW w:w="141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(10)</w:t>
            </w:r>
          </w:p>
        </w:tc>
        <w:tc>
          <w:tcPr>
            <w:tcW w:w="1419"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版本编号</w:t>
            </w:r>
          </w:p>
        </w:tc>
        <w:tc>
          <w:tcPr>
            <w:tcW w:w="950"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121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VER_NAME</w:t>
            </w:r>
          </w:p>
        </w:tc>
        <w:tc>
          <w:tcPr>
            <w:tcW w:w="141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VARCHAR2(100)</w:t>
            </w:r>
          </w:p>
        </w:tc>
        <w:tc>
          <w:tcPr>
            <w:tcW w:w="1419"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版本名称</w:t>
            </w:r>
          </w:p>
        </w:tc>
        <w:tc>
          <w:tcPr>
            <w:tcW w:w="950"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21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START_DATE</w:t>
            </w:r>
          </w:p>
        </w:tc>
        <w:tc>
          <w:tcPr>
            <w:tcW w:w="141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DATE</w:t>
            </w:r>
          </w:p>
        </w:tc>
        <w:tc>
          <w:tcPr>
            <w:tcW w:w="1419"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施行日期</w:t>
            </w:r>
          </w:p>
        </w:tc>
        <w:tc>
          <w:tcPr>
            <w:tcW w:w="950"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21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DATA_STATUS</w:t>
            </w:r>
          </w:p>
        </w:tc>
        <w:tc>
          <w:tcPr>
            <w:tcW w:w="141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419"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数据状态</w:t>
            </w:r>
          </w:p>
        </w:tc>
        <w:tc>
          <w:tcPr>
            <w:tcW w:w="950"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21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41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419"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备注</w:t>
            </w:r>
          </w:p>
        </w:tc>
        <w:tc>
          <w:tcPr>
            <w:tcW w:w="950" w:type="pct"/>
            <w:vAlign w:val="center"/>
          </w:tcPr>
          <w:p w:rsidR="00482670" w:rsidRPr="00A422C0" w:rsidRDefault="00482670" w:rsidP="00482670">
            <w:pPr>
              <w:rPr>
                <w:rFonts w:ascii="宋体" w:hAnsi="宋体"/>
                <w:snapToGrid w:val="0"/>
                <w:kern w:val="0"/>
                <w:szCs w:val="21"/>
              </w:rPr>
            </w:pPr>
          </w:p>
        </w:tc>
      </w:tr>
    </w:tbl>
    <w:p w:rsidR="00B2539C" w:rsidRPr="0096442C" w:rsidRDefault="00B2539C" w:rsidP="00E072D9"/>
    <w:p w:rsidR="00B2539C" w:rsidRDefault="00B2539C" w:rsidP="00E072D9"/>
    <w:p w:rsidR="00B2539C" w:rsidRPr="008F6E9D" w:rsidRDefault="00F07254" w:rsidP="00D64765">
      <w:pPr>
        <w:pStyle w:val="40"/>
        <w:rPr>
          <w:snapToGrid w:val="0"/>
        </w:rPr>
      </w:pPr>
      <w:r w:rsidRPr="003E6150">
        <w:rPr>
          <w:rFonts w:ascii="Arial" w:hAnsi="Arial" w:hint="eastAsia"/>
        </w:rPr>
        <w:lastRenderedPageBreak/>
        <w:t>频率划分表</w:t>
      </w:r>
      <w:r w:rsidRPr="00E10DF6">
        <w:rPr>
          <w:snapToGrid w:val="0"/>
        </w:rPr>
        <w:t>(</w:t>
      </w:r>
      <w:r>
        <w:rPr>
          <w:snapToGrid w:val="0"/>
        </w:rPr>
        <w:t>RF</w:t>
      </w:r>
      <w:r w:rsidRPr="003E6150">
        <w:rPr>
          <w:snapToGrid w:val="0"/>
        </w:rPr>
        <w:t>BT_ALLOCATION</w:t>
      </w:r>
      <w:r w:rsidRPr="00E10DF6">
        <w:rPr>
          <w:snapToGrid w:val="0"/>
        </w:rPr>
        <w:t>)</w:t>
      </w:r>
    </w:p>
    <w:tbl>
      <w:tblPr>
        <w:tblW w:w="6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8"/>
        <w:gridCol w:w="1581"/>
        <w:gridCol w:w="1363"/>
        <w:gridCol w:w="2518"/>
      </w:tblGrid>
      <w:tr w:rsidR="00482670" w:rsidRPr="00A422C0" w:rsidTr="00482670">
        <w:trPr>
          <w:tblHeader/>
          <w:jc w:val="center"/>
        </w:trPr>
        <w:tc>
          <w:tcPr>
            <w:tcW w:w="1116"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018"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018"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848"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11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01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018" w:type="pct"/>
            <w:vAlign w:val="center"/>
          </w:tcPr>
          <w:p w:rsidR="00482670" w:rsidRPr="00A422C0" w:rsidRDefault="00482670" w:rsidP="00482670">
            <w:pPr>
              <w:rPr>
                <w:rFonts w:ascii="宋体" w:hAnsi="宋体"/>
                <w:snapToGrid w:val="0"/>
                <w:kern w:val="0"/>
                <w:szCs w:val="21"/>
              </w:rPr>
            </w:pPr>
          </w:p>
        </w:tc>
        <w:tc>
          <w:tcPr>
            <w:tcW w:w="184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111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VER_CODE</w:t>
            </w:r>
          </w:p>
        </w:tc>
        <w:tc>
          <w:tcPr>
            <w:tcW w:w="101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101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版本编号</w:t>
            </w:r>
          </w:p>
        </w:tc>
        <w:tc>
          <w:tcPr>
            <w:tcW w:w="184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外键引用</w:t>
            </w:r>
          </w:p>
        </w:tc>
      </w:tr>
      <w:tr w:rsidR="00482670" w:rsidRPr="00A422C0" w:rsidTr="00482670">
        <w:trPr>
          <w:tblHeader/>
          <w:jc w:val="center"/>
        </w:trPr>
        <w:tc>
          <w:tcPr>
            <w:tcW w:w="111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AREA_CODE</w:t>
            </w:r>
          </w:p>
        </w:tc>
        <w:tc>
          <w:tcPr>
            <w:tcW w:w="101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101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区域代码</w:t>
            </w:r>
          </w:p>
        </w:tc>
        <w:tc>
          <w:tcPr>
            <w:tcW w:w="184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11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BAND_B</w:t>
            </w:r>
          </w:p>
        </w:tc>
        <w:tc>
          <w:tcPr>
            <w:tcW w:w="101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01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频带开始</w:t>
            </w:r>
          </w:p>
        </w:tc>
        <w:tc>
          <w:tcPr>
            <w:tcW w:w="184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11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BAND_E</w:t>
            </w:r>
          </w:p>
        </w:tc>
        <w:tc>
          <w:tcPr>
            <w:tcW w:w="101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01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频带结束</w:t>
            </w:r>
          </w:p>
        </w:tc>
        <w:tc>
          <w:tcPr>
            <w:tcW w:w="184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11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FN_CODE</w:t>
            </w:r>
          </w:p>
        </w:tc>
        <w:tc>
          <w:tcPr>
            <w:tcW w:w="101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VARCHAR2(200)</w:t>
            </w:r>
          </w:p>
        </w:tc>
        <w:tc>
          <w:tcPr>
            <w:tcW w:w="1018" w:type="pct"/>
            <w:vAlign w:val="center"/>
          </w:tcPr>
          <w:p w:rsidR="00482670" w:rsidRPr="00A422C0" w:rsidRDefault="00F07254" w:rsidP="00482670">
            <w:pPr>
              <w:rPr>
                <w:rFonts w:hAnsi="宋体"/>
                <w:szCs w:val="21"/>
              </w:rPr>
            </w:pPr>
            <w:r w:rsidRPr="00A422C0">
              <w:rPr>
                <w:rFonts w:hAnsi="宋体" w:hint="eastAsia"/>
                <w:szCs w:val="21"/>
              </w:rPr>
              <w:t>脚注代码</w:t>
            </w:r>
          </w:p>
        </w:tc>
        <w:tc>
          <w:tcPr>
            <w:tcW w:w="184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不同脚注用空格分开</w:t>
            </w:r>
          </w:p>
        </w:tc>
      </w:tr>
    </w:tbl>
    <w:p w:rsidR="00B2539C" w:rsidRPr="00997A68" w:rsidRDefault="00B2539C" w:rsidP="00E072D9"/>
    <w:p w:rsidR="00B2539C" w:rsidRPr="008F6E9D" w:rsidRDefault="00F07254" w:rsidP="00D64765">
      <w:pPr>
        <w:pStyle w:val="40"/>
      </w:pPr>
      <w:r w:rsidRPr="003E6150">
        <w:rPr>
          <w:rFonts w:ascii="Arial" w:hAnsi="Arial" w:hint="eastAsia"/>
        </w:rPr>
        <w:t>频率划分无线电业务配置表</w:t>
      </w:r>
      <w:r w:rsidRPr="007F4E92">
        <w:rPr>
          <w:rFonts w:hint="eastAsia"/>
        </w:rPr>
        <w:t>（</w:t>
      </w:r>
      <w:r>
        <w:t>RF</w:t>
      </w:r>
      <w:r w:rsidRPr="003E6150">
        <w:t>BT_ALLOCATION_SERVICE</w:t>
      </w:r>
      <w:r w:rsidRPr="007F4E92">
        <w:rPr>
          <w:rFonts w:hint="eastAsia"/>
        </w:rPr>
        <w:t>）</w:t>
      </w:r>
    </w:p>
    <w:tbl>
      <w:tblPr>
        <w:tblW w:w="8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986"/>
        <w:gridCol w:w="1986"/>
        <w:gridCol w:w="2385"/>
      </w:tblGrid>
      <w:tr w:rsidR="00482670" w:rsidRPr="00A422C0" w:rsidTr="00482670">
        <w:trPr>
          <w:tblHeader/>
          <w:jc w:val="center"/>
        </w:trPr>
        <w:tc>
          <w:tcPr>
            <w:tcW w:w="1053"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233"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233"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482"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233" w:type="pct"/>
            <w:vAlign w:val="center"/>
          </w:tcPr>
          <w:p w:rsidR="00482670" w:rsidRPr="00A422C0" w:rsidRDefault="00482670" w:rsidP="00482670">
            <w:pPr>
              <w:rPr>
                <w:rFonts w:ascii="宋体" w:hAnsi="宋体"/>
                <w:snapToGrid w:val="0"/>
                <w:kern w:val="0"/>
                <w:szCs w:val="21"/>
              </w:rPr>
            </w:pPr>
          </w:p>
        </w:tc>
        <w:tc>
          <w:tcPr>
            <w:tcW w:w="14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ALLOC_GUID</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VARCHAR2(36)</w:t>
            </w:r>
          </w:p>
        </w:tc>
        <w:tc>
          <w:tcPr>
            <w:tcW w:w="1233"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划分</w:t>
            </w:r>
            <w:r w:rsidRPr="00A422C0">
              <w:rPr>
                <w:rFonts w:hAnsi="宋体"/>
                <w:szCs w:val="21"/>
              </w:rPr>
              <w:t>GUID</w:t>
            </w:r>
          </w:p>
        </w:tc>
        <w:tc>
          <w:tcPr>
            <w:tcW w:w="14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外键引用</w:t>
            </w: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ISALLOCATE</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233"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是否划分业务使用</w:t>
            </w:r>
          </w:p>
        </w:tc>
        <w:tc>
          <w:tcPr>
            <w:tcW w:w="14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NOTALLOC_INFO</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VARCHAR2(80)</w:t>
            </w:r>
          </w:p>
        </w:tc>
        <w:tc>
          <w:tcPr>
            <w:tcW w:w="1233"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未划分状况说明</w:t>
            </w:r>
          </w:p>
        </w:tc>
        <w:tc>
          <w:tcPr>
            <w:tcW w:w="14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SERV_CODE</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1233"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业务代码</w:t>
            </w:r>
          </w:p>
        </w:tc>
        <w:tc>
          <w:tcPr>
            <w:tcW w:w="14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ADDI_INFO</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VARCHAR2(80)</w:t>
            </w:r>
          </w:p>
        </w:tc>
        <w:tc>
          <w:tcPr>
            <w:tcW w:w="1233" w:type="pct"/>
            <w:vAlign w:val="center"/>
          </w:tcPr>
          <w:p w:rsidR="00482670" w:rsidRPr="00A422C0" w:rsidRDefault="00F07254" w:rsidP="00482670">
            <w:pPr>
              <w:rPr>
                <w:rFonts w:hAnsi="宋体"/>
                <w:szCs w:val="21"/>
              </w:rPr>
            </w:pPr>
            <w:r w:rsidRPr="00A422C0">
              <w:rPr>
                <w:rFonts w:hAnsi="宋体" w:hint="eastAsia"/>
                <w:szCs w:val="21"/>
              </w:rPr>
              <w:t>业务附加说明</w:t>
            </w:r>
          </w:p>
        </w:tc>
        <w:tc>
          <w:tcPr>
            <w:tcW w:w="14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SERV_TYPE</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233" w:type="pct"/>
            <w:vAlign w:val="center"/>
          </w:tcPr>
          <w:p w:rsidR="00482670" w:rsidRPr="00A422C0" w:rsidRDefault="00F07254" w:rsidP="00482670">
            <w:pPr>
              <w:rPr>
                <w:rFonts w:hAnsi="宋体"/>
                <w:szCs w:val="21"/>
              </w:rPr>
            </w:pPr>
            <w:r w:rsidRPr="00A422C0">
              <w:rPr>
                <w:rFonts w:hAnsi="宋体" w:hint="eastAsia"/>
                <w:szCs w:val="21"/>
              </w:rPr>
              <w:t>业务类型</w:t>
            </w:r>
          </w:p>
        </w:tc>
        <w:tc>
          <w:tcPr>
            <w:tcW w:w="14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5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FN_CODE</w:t>
            </w:r>
          </w:p>
        </w:tc>
        <w:tc>
          <w:tcPr>
            <w:tcW w:w="123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VARCHAR2(200)</w:t>
            </w:r>
          </w:p>
        </w:tc>
        <w:tc>
          <w:tcPr>
            <w:tcW w:w="1233" w:type="pct"/>
            <w:vAlign w:val="center"/>
          </w:tcPr>
          <w:p w:rsidR="00482670" w:rsidRPr="00A422C0" w:rsidRDefault="00F07254" w:rsidP="00482670">
            <w:pPr>
              <w:rPr>
                <w:rFonts w:hAnsi="宋体"/>
                <w:szCs w:val="21"/>
              </w:rPr>
            </w:pPr>
            <w:r w:rsidRPr="00A422C0">
              <w:rPr>
                <w:rFonts w:hAnsi="宋体" w:hint="eastAsia"/>
                <w:szCs w:val="21"/>
              </w:rPr>
              <w:t>脚注代码</w:t>
            </w:r>
          </w:p>
        </w:tc>
        <w:tc>
          <w:tcPr>
            <w:tcW w:w="14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不同脚注用空格分开</w:t>
            </w:r>
          </w:p>
        </w:tc>
      </w:tr>
    </w:tbl>
    <w:p w:rsidR="00B2539C" w:rsidRDefault="00B2539C" w:rsidP="00E072D9">
      <w:pPr>
        <w:pStyle w:val="a6"/>
        <w:numPr>
          <w:ilvl w:val="0"/>
          <w:numId w:val="0"/>
        </w:numPr>
      </w:pPr>
    </w:p>
    <w:p w:rsidR="00B2539C" w:rsidRPr="008F6E9D" w:rsidRDefault="00F07254" w:rsidP="00D64765">
      <w:pPr>
        <w:pStyle w:val="40"/>
        <w:rPr>
          <w:snapToGrid w:val="0"/>
        </w:rPr>
      </w:pPr>
      <w:r w:rsidRPr="0008205A">
        <w:rPr>
          <w:rFonts w:ascii="Arial" w:hAnsi="Arial" w:hint="eastAsia"/>
        </w:rPr>
        <w:t>无线电业务表</w:t>
      </w:r>
      <w:r w:rsidRPr="007F4E92">
        <w:t>(</w:t>
      </w:r>
      <w:r>
        <w:t>RF</w:t>
      </w:r>
      <w:r w:rsidRPr="0008205A">
        <w:t>BT_SERVICE</w:t>
      </w:r>
      <w:r w:rsidRPr="007F4E92">
        <w:rPr>
          <w:snapToGrid w:val="0"/>
        </w:rPr>
        <w:t>)</w:t>
      </w:r>
    </w:p>
    <w:tbl>
      <w:tblPr>
        <w:tblW w:w="7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608"/>
        <w:gridCol w:w="1608"/>
        <w:gridCol w:w="2466"/>
      </w:tblGrid>
      <w:tr w:rsidR="00482670" w:rsidRPr="00A422C0" w:rsidTr="00482670">
        <w:trPr>
          <w:tblHeader/>
          <w:jc w:val="center"/>
        </w:trPr>
        <w:tc>
          <w:tcPr>
            <w:tcW w:w="1149"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090"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090"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671"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14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SERV_CODE</w:t>
            </w:r>
          </w:p>
        </w:tc>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业务代码</w:t>
            </w:r>
          </w:p>
        </w:tc>
        <w:tc>
          <w:tcPr>
            <w:tcW w:w="167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114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SERV_NAME</w:t>
            </w:r>
          </w:p>
        </w:tc>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VARCHAR2(80)</w:t>
            </w:r>
          </w:p>
        </w:tc>
        <w:tc>
          <w:tcPr>
            <w:tcW w:w="1090"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业务名称</w:t>
            </w:r>
          </w:p>
        </w:tc>
        <w:tc>
          <w:tcPr>
            <w:tcW w:w="167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外键引用</w:t>
            </w:r>
          </w:p>
        </w:tc>
      </w:tr>
      <w:tr w:rsidR="00482670" w:rsidRPr="00A422C0" w:rsidTr="00482670">
        <w:trPr>
          <w:tblHeader/>
          <w:jc w:val="center"/>
        </w:trPr>
        <w:tc>
          <w:tcPr>
            <w:tcW w:w="114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RGB_COLOR</w:t>
            </w:r>
          </w:p>
        </w:tc>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NUMBER(12)</w:t>
            </w:r>
          </w:p>
        </w:tc>
        <w:tc>
          <w:tcPr>
            <w:tcW w:w="1090" w:type="pct"/>
            <w:vAlign w:val="center"/>
          </w:tcPr>
          <w:p w:rsidR="00482670" w:rsidRPr="00A422C0" w:rsidRDefault="00F07254" w:rsidP="00482670">
            <w:pPr>
              <w:rPr>
                <w:rFonts w:ascii="宋体" w:hAnsi="宋体"/>
                <w:snapToGrid w:val="0"/>
                <w:kern w:val="0"/>
                <w:szCs w:val="21"/>
              </w:rPr>
            </w:pPr>
            <w:r w:rsidRPr="00A422C0">
              <w:rPr>
                <w:rFonts w:hAnsi="宋体"/>
                <w:szCs w:val="21"/>
              </w:rPr>
              <w:t>RGB</w:t>
            </w:r>
            <w:r w:rsidRPr="00A422C0">
              <w:rPr>
                <w:rFonts w:hAnsi="宋体"/>
                <w:szCs w:val="21"/>
              </w:rPr>
              <w:t>颜色</w:t>
            </w:r>
          </w:p>
        </w:tc>
        <w:tc>
          <w:tcPr>
            <w:tcW w:w="167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频率划分图中业务对应的显示颜色</w:t>
            </w:r>
          </w:p>
        </w:tc>
      </w:tr>
      <w:tr w:rsidR="00482670" w:rsidRPr="00A422C0" w:rsidTr="00482670">
        <w:trPr>
          <w:tblHeader/>
          <w:jc w:val="center"/>
        </w:trPr>
        <w:tc>
          <w:tcPr>
            <w:tcW w:w="114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ISCUTLINE</w:t>
            </w:r>
          </w:p>
        </w:tc>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090"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是否显示图例</w:t>
            </w:r>
          </w:p>
        </w:tc>
        <w:tc>
          <w:tcPr>
            <w:tcW w:w="167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14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SERV_ PARENT</w:t>
            </w:r>
          </w:p>
        </w:tc>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VARCHAR2(80)</w:t>
            </w:r>
          </w:p>
        </w:tc>
        <w:tc>
          <w:tcPr>
            <w:tcW w:w="1090"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上级业务代码</w:t>
            </w:r>
          </w:p>
        </w:tc>
        <w:tc>
          <w:tcPr>
            <w:tcW w:w="1671" w:type="pct"/>
            <w:vAlign w:val="center"/>
          </w:tcPr>
          <w:p w:rsidR="00482670" w:rsidRPr="00A422C0" w:rsidRDefault="00482670" w:rsidP="00482670">
            <w:pPr>
              <w:rPr>
                <w:rFonts w:ascii="宋体" w:hAnsi="宋体"/>
                <w:snapToGrid w:val="0"/>
                <w:kern w:val="0"/>
                <w:szCs w:val="21"/>
              </w:rPr>
            </w:pPr>
          </w:p>
        </w:tc>
      </w:tr>
    </w:tbl>
    <w:p w:rsidR="00B2539C" w:rsidRPr="00A96360" w:rsidRDefault="00B2539C" w:rsidP="00E072D9">
      <w:pPr>
        <w:rPr>
          <w:rFonts w:ascii="宋体" w:hAnsi="宋体"/>
        </w:rPr>
      </w:pPr>
    </w:p>
    <w:p w:rsidR="00B2539C" w:rsidRPr="008F6E9D" w:rsidRDefault="00F07254" w:rsidP="00D64765">
      <w:pPr>
        <w:pStyle w:val="40"/>
        <w:rPr>
          <w:snapToGrid w:val="0"/>
        </w:rPr>
      </w:pPr>
      <w:r w:rsidRPr="0008205A">
        <w:rPr>
          <w:rFonts w:ascii="Arial" w:hAnsi="Arial" w:hint="eastAsia"/>
        </w:rPr>
        <w:lastRenderedPageBreak/>
        <w:t>脚注表</w:t>
      </w:r>
      <w:r w:rsidRPr="007F4E92">
        <w:t>(</w:t>
      </w:r>
      <w:r>
        <w:t>RF</w:t>
      </w:r>
      <w:r w:rsidRPr="0008205A">
        <w:t>BT_FOOTNOTE</w:t>
      </w:r>
      <w:r w:rsidRPr="007F4E92">
        <w:rPr>
          <w:snapToGrid w:val="0"/>
        </w:rPr>
        <w:t>)</w:t>
      </w:r>
    </w:p>
    <w:tbl>
      <w:tblPr>
        <w:tblW w:w="6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1686"/>
        <w:gridCol w:w="1474"/>
        <w:gridCol w:w="1778"/>
      </w:tblGrid>
      <w:tr w:rsidR="00482670" w:rsidRPr="00A422C0" w:rsidTr="00482670">
        <w:trPr>
          <w:tblHeader/>
          <w:jc w:val="center"/>
        </w:trPr>
        <w:tc>
          <w:tcPr>
            <w:tcW w:w="1087"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336"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168"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409"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08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FN_CODE</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116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脚注代码</w:t>
            </w:r>
          </w:p>
        </w:tc>
        <w:tc>
          <w:tcPr>
            <w:tcW w:w="1409"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108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FN_PROPERTY</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16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脚注性质</w:t>
            </w:r>
          </w:p>
        </w:tc>
        <w:tc>
          <w:tcPr>
            <w:tcW w:w="1409"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8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FN_CLASS</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16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脚注分类</w:t>
            </w:r>
          </w:p>
        </w:tc>
        <w:tc>
          <w:tcPr>
            <w:tcW w:w="1409"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8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FN_CONTENT</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VARCHAR2(2000)</w:t>
            </w:r>
          </w:p>
        </w:tc>
        <w:tc>
          <w:tcPr>
            <w:tcW w:w="116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脚注内容</w:t>
            </w:r>
          </w:p>
        </w:tc>
        <w:tc>
          <w:tcPr>
            <w:tcW w:w="1409"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8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16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备注</w:t>
            </w:r>
          </w:p>
        </w:tc>
        <w:tc>
          <w:tcPr>
            <w:tcW w:w="1409" w:type="pct"/>
            <w:vAlign w:val="center"/>
          </w:tcPr>
          <w:p w:rsidR="00482670" w:rsidRPr="00A422C0" w:rsidRDefault="00482670" w:rsidP="00482670">
            <w:pPr>
              <w:rPr>
                <w:rFonts w:ascii="宋体" w:hAnsi="宋体"/>
                <w:snapToGrid w:val="0"/>
                <w:kern w:val="0"/>
                <w:szCs w:val="21"/>
              </w:rPr>
            </w:pPr>
          </w:p>
        </w:tc>
      </w:tr>
    </w:tbl>
    <w:p w:rsidR="00B2539C" w:rsidRPr="00A96360" w:rsidRDefault="00B2539C" w:rsidP="00E072D9">
      <w:pPr>
        <w:rPr>
          <w:rFonts w:ascii="宋体" w:hAnsi="宋体"/>
        </w:rPr>
      </w:pPr>
    </w:p>
    <w:p w:rsidR="00B2539C" w:rsidRPr="008F6E9D" w:rsidRDefault="00F07254" w:rsidP="00D64765">
      <w:pPr>
        <w:pStyle w:val="40"/>
        <w:rPr>
          <w:snapToGrid w:val="0"/>
        </w:rPr>
      </w:pPr>
      <w:r w:rsidRPr="0008205A">
        <w:rPr>
          <w:rFonts w:ascii="Arial" w:hAnsi="Arial" w:hint="eastAsia"/>
        </w:rPr>
        <w:t>频率规划表</w:t>
      </w:r>
      <w:r w:rsidRPr="007F4E92">
        <w:t>(</w:t>
      </w:r>
      <w:r>
        <w:t>RF</w:t>
      </w:r>
      <w:r w:rsidRPr="0008205A">
        <w:t>BT_PLANS</w:t>
      </w:r>
      <w:r w:rsidRPr="007F4E92">
        <w:rPr>
          <w:snapToGrid w:val="0"/>
        </w:rPr>
        <w:t>)</w:t>
      </w:r>
    </w:p>
    <w:tbl>
      <w:tblPr>
        <w:tblW w:w="8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gridCol w:w="1843"/>
        <w:gridCol w:w="2880"/>
        <w:gridCol w:w="1875"/>
      </w:tblGrid>
      <w:tr w:rsidR="00482670" w:rsidRPr="00A422C0" w:rsidTr="00482670">
        <w:trPr>
          <w:tblHeader/>
          <w:jc w:val="center"/>
        </w:trPr>
        <w:tc>
          <w:tcPr>
            <w:tcW w:w="1090"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092"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707"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112"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707" w:type="pct"/>
            <w:vAlign w:val="center"/>
          </w:tcPr>
          <w:p w:rsidR="00482670" w:rsidRPr="00A422C0" w:rsidRDefault="00482670" w:rsidP="00482670">
            <w:pPr>
              <w:rPr>
                <w:rFonts w:ascii="宋体" w:hAnsi="宋体"/>
                <w:snapToGrid w:val="0"/>
                <w:kern w:val="0"/>
                <w:szCs w:val="21"/>
              </w:rPr>
            </w:pPr>
          </w:p>
        </w:tc>
        <w:tc>
          <w:tcPr>
            <w:tcW w:w="111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PLANS_NAME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(100)</w:t>
            </w:r>
          </w:p>
        </w:tc>
        <w:tc>
          <w:tcPr>
            <w:tcW w:w="1707"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规划名称</w:t>
            </w:r>
          </w:p>
        </w:tc>
        <w:tc>
          <w:tcPr>
            <w:tcW w:w="111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SYS_CODE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707"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通信系统</w:t>
            </w:r>
          </w:p>
        </w:tc>
        <w:tc>
          <w:tcPr>
            <w:tcW w:w="111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BAND_TYPE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707"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频段配置类型</w:t>
            </w:r>
          </w:p>
        </w:tc>
        <w:tc>
          <w:tcPr>
            <w:tcW w:w="111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CH_TYPE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707"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频道配置类型</w:t>
            </w:r>
          </w:p>
        </w:tc>
        <w:tc>
          <w:tcPr>
            <w:tcW w:w="111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FREQ_LNAME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VARCHAR2(30)</w:t>
            </w:r>
          </w:p>
        </w:tc>
        <w:tc>
          <w:tcPr>
            <w:tcW w:w="1707" w:type="pct"/>
            <w:vAlign w:val="center"/>
          </w:tcPr>
          <w:p w:rsidR="00482670" w:rsidRPr="00A422C0" w:rsidRDefault="00F07254" w:rsidP="00482670">
            <w:pPr>
              <w:rPr>
                <w:rFonts w:hAnsi="宋体"/>
                <w:szCs w:val="21"/>
              </w:rPr>
            </w:pPr>
            <w:r w:rsidRPr="00A422C0">
              <w:rPr>
                <w:rFonts w:hAnsi="宋体" w:hint="eastAsia"/>
                <w:szCs w:val="21"/>
              </w:rPr>
              <w:t>中心频率（低频）称谓</w:t>
            </w:r>
          </w:p>
        </w:tc>
        <w:tc>
          <w:tcPr>
            <w:tcW w:w="111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FREQ_UNAME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VARCHAR2(30)</w:t>
            </w:r>
          </w:p>
        </w:tc>
        <w:tc>
          <w:tcPr>
            <w:tcW w:w="1707" w:type="pct"/>
            <w:vAlign w:val="center"/>
          </w:tcPr>
          <w:p w:rsidR="00482670" w:rsidRPr="00A422C0" w:rsidRDefault="00F07254" w:rsidP="00482670">
            <w:pPr>
              <w:rPr>
                <w:rFonts w:hAnsi="宋体"/>
                <w:szCs w:val="21"/>
              </w:rPr>
            </w:pPr>
            <w:r w:rsidRPr="00A422C0">
              <w:rPr>
                <w:rFonts w:hAnsi="宋体" w:hint="eastAsia"/>
                <w:szCs w:val="21"/>
              </w:rPr>
              <w:t>中心频率（高频）称谓</w:t>
            </w:r>
          </w:p>
        </w:tc>
        <w:tc>
          <w:tcPr>
            <w:tcW w:w="111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EDIT_ORG_CODE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VARCHAR2(9)</w:t>
            </w:r>
          </w:p>
        </w:tc>
        <w:tc>
          <w:tcPr>
            <w:tcW w:w="1707" w:type="pct"/>
            <w:vAlign w:val="center"/>
          </w:tcPr>
          <w:p w:rsidR="00482670" w:rsidRPr="00A422C0" w:rsidRDefault="00F07254" w:rsidP="00482670">
            <w:pPr>
              <w:rPr>
                <w:rFonts w:hAnsi="宋体"/>
                <w:szCs w:val="21"/>
              </w:rPr>
            </w:pPr>
            <w:r w:rsidRPr="00A422C0">
              <w:rPr>
                <w:rFonts w:hAnsi="宋体" w:hint="eastAsia"/>
                <w:szCs w:val="21"/>
              </w:rPr>
              <w:t>维护数据的无委机构组织机</w:t>
            </w:r>
            <w:r w:rsidRPr="00A422C0">
              <w:rPr>
                <w:rFonts w:hint="eastAsia"/>
                <w:szCs w:val="21"/>
              </w:rPr>
              <w:t>构代码</w:t>
            </w:r>
          </w:p>
        </w:tc>
        <w:tc>
          <w:tcPr>
            <w:tcW w:w="111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FILE_NO</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(500)</w:t>
            </w:r>
          </w:p>
        </w:tc>
        <w:tc>
          <w:tcPr>
            <w:tcW w:w="1707" w:type="pct"/>
            <w:vAlign w:val="center"/>
          </w:tcPr>
          <w:p w:rsidR="00482670" w:rsidRPr="00A422C0" w:rsidRDefault="00F07254" w:rsidP="00482670">
            <w:pPr>
              <w:rPr>
                <w:rFonts w:hAnsi="宋体"/>
                <w:szCs w:val="21"/>
              </w:rPr>
            </w:pPr>
            <w:r w:rsidRPr="00A422C0">
              <w:rPr>
                <w:rFonts w:hAnsi="宋体" w:hint="eastAsia"/>
                <w:szCs w:val="21"/>
              </w:rPr>
              <w:t>批文编号</w:t>
            </w:r>
          </w:p>
        </w:tc>
        <w:tc>
          <w:tcPr>
            <w:tcW w:w="111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多个批文以“；”隔开</w:t>
            </w: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START_DATE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DATE</w:t>
            </w:r>
          </w:p>
        </w:tc>
        <w:tc>
          <w:tcPr>
            <w:tcW w:w="1707" w:type="pct"/>
            <w:vAlign w:val="center"/>
          </w:tcPr>
          <w:p w:rsidR="00482670" w:rsidRPr="00A422C0" w:rsidRDefault="00F07254" w:rsidP="00482670">
            <w:pPr>
              <w:rPr>
                <w:rFonts w:hAnsi="宋体"/>
                <w:szCs w:val="21"/>
              </w:rPr>
            </w:pPr>
            <w:r w:rsidRPr="00A422C0">
              <w:rPr>
                <w:rFonts w:hAnsi="宋体" w:hint="eastAsia"/>
                <w:szCs w:val="21"/>
              </w:rPr>
              <w:t>施行日期</w:t>
            </w:r>
          </w:p>
        </w:tc>
        <w:tc>
          <w:tcPr>
            <w:tcW w:w="111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CONFIRM_DATE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DATE</w:t>
            </w:r>
          </w:p>
        </w:tc>
        <w:tc>
          <w:tcPr>
            <w:tcW w:w="1707" w:type="pct"/>
            <w:vAlign w:val="center"/>
          </w:tcPr>
          <w:p w:rsidR="00482670" w:rsidRPr="00A422C0" w:rsidRDefault="00F07254" w:rsidP="00482670">
            <w:pPr>
              <w:rPr>
                <w:rFonts w:hAnsi="宋体"/>
                <w:szCs w:val="21"/>
              </w:rPr>
            </w:pPr>
            <w:r w:rsidRPr="00A422C0">
              <w:rPr>
                <w:rFonts w:hAnsi="宋体" w:hint="eastAsia"/>
                <w:szCs w:val="21"/>
              </w:rPr>
              <w:t>批准日期</w:t>
            </w:r>
          </w:p>
        </w:tc>
        <w:tc>
          <w:tcPr>
            <w:tcW w:w="111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DATA_STATUS</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707" w:type="pct"/>
            <w:vAlign w:val="center"/>
          </w:tcPr>
          <w:p w:rsidR="00482670" w:rsidRPr="00A422C0" w:rsidRDefault="00F07254" w:rsidP="00482670">
            <w:pPr>
              <w:rPr>
                <w:rFonts w:hAnsi="宋体"/>
                <w:szCs w:val="21"/>
              </w:rPr>
            </w:pPr>
            <w:r w:rsidRPr="00A422C0">
              <w:rPr>
                <w:rFonts w:hAnsi="宋体" w:hint="eastAsia"/>
                <w:szCs w:val="21"/>
              </w:rPr>
              <w:t>数据状态</w:t>
            </w:r>
          </w:p>
        </w:tc>
        <w:tc>
          <w:tcPr>
            <w:tcW w:w="111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707" w:type="pct"/>
            <w:vAlign w:val="center"/>
          </w:tcPr>
          <w:p w:rsidR="00482670" w:rsidRPr="00A422C0" w:rsidRDefault="00F07254" w:rsidP="00482670">
            <w:pPr>
              <w:rPr>
                <w:rFonts w:hAnsi="宋体"/>
                <w:szCs w:val="21"/>
              </w:rPr>
            </w:pPr>
            <w:r w:rsidRPr="00A422C0">
              <w:rPr>
                <w:rFonts w:hAnsi="宋体" w:hint="eastAsia"/>
                <w:szCs w:val="21"/>
              </w:rPr>
              <w:t>备注</w:t>
            </w:r>
          </w:p>
        </w:tc>
        <w:tc>
          <w:tcPr>
            <w:tcW w:w="1112" w:type="pct"/>
            <w:vAlign w:val="center"/>
          </w:tcPr>
          <w:p w:rsidR="00482670" w:rsidRPr="00A422C0" w:rsidRDefault="00482670" w:rsidP="00482670">
            <w:pPr>
              <w:rPr>
                <w:rFonts w:ascii="宋体" w:hAnsi="宋体"/>
                <w:snapToGrid w:val="0"/>
                <w:kern w:val="0"/>
                <w:szCs w:val="21"/>
              </w:rPr>
            </w:pPr>
          </w:p>
        </w:tc>
      </w:tr>
    </w:tbl>
    <w:p w:rsidR="00B2539C" w:rsidRPr="00A96360" w:rsidRDefault="00B2539C" w:rsidP="00E072D9">
      <w:pPr>
        <w:rPr>
          <w:rFonts w:ascii="宋体" w:hAnsi="宋体"/>
        </w:rPr>
      </w:pPr>
    </w:p>
    <w:p w:rsidR="00B2539C" w:rsidRPr="008F6E9D" w:rsidRDefault="00F07254" w:rsidP="00D64765">
      <w:pPr>
        <w:pStyle w:val="40"/>
      </w:pPr>
      <w:r w:rsidRPr="00004D86">
        <w:rPr>
          <w:rFonts w:ascii="Arial" w:hAnsi="Arial" w:hint="eastAsia"/>
        </w:rPr>
        <w:t>频率规划频段配置表</w:t>
      </w:r>
      <w:r w:rsidRPr="007F4E92">
        <w:rPr>
          <w:rFonts w:hint="eastAsia"/>
        </w:rPr>
        <w:t>（</w:t>
      </w:r>
      <w:r>
        <w:t>RF</w:t>
      </w:r>
      <w:r w:rsidRPr="00004D86">
        <w:t>BT_PLANS_BAND</w:t>
      </w:r>
      <w:r w:rsidRPr="007F4E92">
        <w:rPr>
          <w:rFonts w:hint="eastAsia"/>
        </w:rPr>
        <w:t>）</w:t>
      </w:r>
    </w:p>
    <w:tbl>
      <w:tblPr>
        <w:tblW w:w="7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581"/>
        <w:gridCol w:w="2109"/>
        <w:gridCol w:w="1999"/>
      </w:tblGrid>
      <w:tr w:rsidR="00482670" w:rsidRPr="00A422C0" w:rsidTr="00482670">
        <w:trPr>
          <w:tblHeader/>
          <w:jc w:val="center"/>
        </w:trPr>
        <w:tc>
          <w:tcPr>
            <w:tcW w:w="994"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113"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485"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408"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99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11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485" w:type="pct"/>
            <w:vAlign w:val="center"/>
          </w:tcPr>
          <w:p w:rsidR="00482670" w:rsidRPr="00A422C0" w:rsidRDefault="00482670" w:rsidP="00482670">
            <w:pPr>
              <w:rPr>
                <w:rFonts w:ascii="宋体" w:hAnsi="宋体"/>
                <w:snapToGrid w:val="0"/>
                <w:kern w:val="0"/>
                <w:szCs w:val="21"/>
              </w:rPr>
            </w:pPr>
          </w:p>
        </w:tc>
        <w:tc>
          <w:tcPr>
            <w:tcW w:w="140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99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PLANS_GUID</w:t>
            </w:r>
          </w:p>
        </w:tc>
        <w:tc>
          <w:tcPr>
            <w:tcW w:w="111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485"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规划</w:t>
            </w:r>
            <w:r w:rsidRPr="00A422C0">
              <w:rPr>
                <w:rFonts w:hAnsi="宋体"/>
                <w:szCs w:val="21"/>
              </w:rPr>
              <w:t>GUID</w:t>
            </w:r>
          </w:p>
        </w:tc>
        <w:tc>
          <w:tcPr>
            <w:tcW w:w="140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99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BAND_LB</w:t>
            </w:r>
          </w:p>
        </w:tc>
        <w:tc>
          <w:tcPr>
            <w:tcW w:w="111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485"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低段起始频率</w:t>
            </w:r>
          </w:p>
        </w:tc>
        <w:tc>
          <w:tcPr>
            <w:tcW w:w="140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99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BAND_LE</w:t>
            </w:r>
          </w:p>
        </w:tc>
        <w:tc>
          <w:tcPr>
            <w:tcW w:w="111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485"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低段终止频率</w:t>
            </w:r>
          </w:p>
        </w:tc>
        <w:tc>
          <w:tcPr>
            <w:tcW w:w="140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99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BAND_UB</w:t>
            </w:r>
          </w:p>
        </w:tc>
        <w:tc>
          <w:tcPr>
            <w:tcW w:w="111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485"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高段起始频率</w:t>
            </w:r>
          </w:p>
        </w:tc>
        <w:tc>
          <w:tcPr>
            <w:tcW w:w="140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99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BAND_UE</w:t>
            </w:r>
          </w:p>
        </w:tc>
        <w:tc>
          <w:tcPr>
            <w:tcW w:w="111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485" w:type="pct"/>
            <w:vAlign w:val="center"/>
          </w:tcPr>
          <w:p w:rsidR="00482670" w:rsidRPr="00A422C0" w:rsidRDefault="00F07254" w:rsidP="00482670">
            <w:pPr>
              <w:rPr>
                <w:rFonts w:hAnsi="宋体"/>
                <w:szCs w:val="21"/>
              </w:rPr>
            </w:pPr>
            <w:r w:rsidRPr="00A422C0">
              <w:rPr>
                <w:rFonts w:hAnsi="宋体" w:hint="eastAsia"/>
                <w:szCs w:val="21"/>
              </w:rPr>
              <w:t>高段终止频率</w:t>
            </w:r>
          </w:p>
        </w:tc>
        <w:tc>
          <w:tcPr>
            <w:tcW w:w="140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99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11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485" w:type="pct"/>
            <w:vAlign w:val="center"/>
          </w:tcPr>
          <w:p w:rsidR="00482670" w:rsidRPr="00A422C0" w:rsidRDefault="00F07254" w:rsidP="00482670">
            <w:pPr>
              <w:rPr>
                <w:rFonts w:hAnsi="宋体"/>
                <w:szCs w:val="21"/>
              </w:rPr>
            </w:pPr>
            <w:r w:rsidRPr="00A422C0">
              <w:rPr>
                <w:rFonts w:hAnsi="宋体" w:hint="eastAsia"/>
                <w:szCs w:val="21"/>
              </w:rPr>
              <w:t>备注</w:t>
            </w:r>
          </w:p>
        </w:tc>
        <w:tc>
          <w:tcPr>
            <w:tcW w:w="1408" w:type="pct"/>
            <w:vAlign w:val="center"/>
          </w:tcPr>
          <w:p w:rsidR="00482670" w:rsidRPr="00A422C0" w:rsidRDefault="00482670" w:rsidP="00482670">
            <w:pPr>
              <w:rPr>
                <w:rFonts w:ascii="宋体" w:hAnsi="宋体"/>
                <w:snapToGrid w:val="0"/>
                <w:kern w:val="0"/>
                <w:szCs w:val="21"/>
              </w:rPr>
            </w:pPr>
          </w:p>
        </w:tc>
      </w:tr>
    </w:tbl>
    <w:p w:rsidR="00B2539C" w:rsidRPr="008F6E9D" w:rsidRDefault="00F07254" w:rsidP="00D64765">
      <w:pPr>
        <w:pStyle w:val="40"/>
        <w:rPr>
          <w:snapToGrid w:val="0"/>
        </w:rPr>
      </w:pPr>
      <w:r w:rsidRPr="00004D86">
        <w:rPr>
          <w:rFonts w:ascii="Arial" w:hAnsi="Arial" w:hint="eastAsia"/>
        </w:rPr>
        <w:lastRenderedPageBreak/>
        <w:t>频率规划分组表</w:t>
      </w:r>
      <w:r w:rsidRPr="007F4E92">
        <w:rPr>
          <w:rFonts w:ascii="Arial" w:hAnsi="Arial"/>
        </w:rPr>
        <w:t>(</w:t>
      </w:r>
      <w:r>
        <w:t>RF</w:t>
      </w:r>
      <w:r w:rsidRPr="00004D86">
        <w:rPr>
          <w:snapToGrid w:val="0"/>
        </w:rPr>
        <w:t>BT_PLANS_GROUP</w:t>
      </w:r>
      <w:r w:rsidRPr="007F4E92">
        <w:rPr>
          <w:snapToGrid w:val="0"/>
        </w:rPr>
        <w:t>)</w:t>
      </w:r>
    </w:p>
    <w:tbl>
      <w:tblPr>
        <w:tblW w:w="7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812"/>
        <w:gridCol w:w="1812"/>
        <w:gridCol w:w="1998"/>
      </w:tblGrid>
      <w:tr w:rsidR="00482670" w:rsidRPr="00A422C0" w:rsidTr="00482670">
        <w:trPr>
          <w:tblHeader/>
          <w:jc w:val="center"/>
        </w:trPr>
        <w:tc>
          <w:tcPr>
            <w:tcW w:w="1302"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192"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192"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314"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192" w:type="pct"/>
            <w:vAlign w:val="center"/>
          </w:tcPr>
          <w:p w:rsidR="00482670" w:rsidRPr="00A422C0" w:rsidRDefault="00482670" w:rsidP="00482670">
            <w:pPr>
              <w:rPr>
                <w:rFonts w:ascii="宋体" w:hAnsi="宋体"/>
                <w:snapToGrid w:val="0"/>
                <w:kern w:val="0"/>
                <w:szCs w:val="21"/>
              </w:rPr>
            </w:pPr>
          </w:p>
        </w:tc>
        <w:tc>
          <w:tcPr>
            <w:tcW w:w="131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PLANS_GUID</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19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规划</w:t>
            </w:r>
            <w:r w:rsidRPr="00A422C0">
              <w:rPr>
                <w:rFonts w:hAnsi="宋体"/>
                <w:szCs w:val="21"/>
              </w:rPr>
              <w:t>GUID</w:t>
            </w:r>
          </w:p>
        </w:tc>
        <w:tc>
          <w:tcPr>
            <w:tcW w:w="131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GROUP_NAME</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VARCHAR2(100)</w:t>
            </w:r>
          </w:p>
        </w:tc>
        <w:tc>
          <w:tcPr>
            <w:tcW w:w="119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规划分组名称</w:t>
            </w:r>
          </w:p>
        </w:tc>
        <w:tc>
          <w:tcPr>
            <w:tcW w:w="131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CH_SPACING</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19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频率间隔</w:t>
            </w:r>
          </w:p>
        </w:tc>
        <w:tc>
          <w:tcPr>
            <w:tcW w:w="131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CH_E_BW</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19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发射必要带宽</w:t>
            </w:r>
          </w:p>
        </w:tc>
        <w:tc>
          <w:tcPr>
            <w:tcW w:w="131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CH_ER_ INTERVAL</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192" w:type="pct"/>
            <w:vAlign w:val="center"/>
          </w:tcPr>
          <w:p w:rsidR="00482670" w:rsidRPr="00A422C0" w:rsidRDefault="00F07254" w:rsidP="00482670">
            <w:pPr>
              <w:rPr>
                <w:rFonts w:hAnsi="宋体"/>
                <w:szCs w:val="21"/>
              </w:rPr>
            </w:pPr>
            <w:r w:rsidRPr="00A422C0">
              <w:rPr>
                <w:rFonts w:hAnsi="宋体" w:hint="eastAsia"/>
                <w:szCs w:val="21"/>
              </w:rPr>
              <w:t>收发频率间隔</w:t>
            </w:r>
          </w:p>
        </w:tc>
        <w:tc>
          <w:tcPr>
            <w:tcW w:w="131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CH_COUNT</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NUMBER(4)</w:t>
            </w:r>
          </w:p>
        </w:tc>
        <w:tc>
          <w:tcPr>
            <w:tcW w:w="1192" w:type="pct"/>
            <w:vAlign w:val="center"/>
          </w:tcPr>
          <w:p w:rsidR="00482670" w:rsidRPr="00A422C0" w:rsidRDefault="00F07254" w:rsidP="00482670">
            <w:pPr>
              <w:rPr>
                <w:rFonts w:hAnsi="宋体"/>
                <w:szCs w:val="21"/>
              </w:rPr>
            </w:pPr>
            <w:r w:rsidRPr="00A422C0">
              <w:rPr>
                <w:rFonts w:hAnsi="宋体" w:hint="eastAsia"/>
                <w:szCs w:val="21"/>
              </w:rPr>
              <w:t>信（波）道数</w:t>
            </w:r>
          </w:p>
        </w:tc>
        <w:tc>
          <w:tcPr>
            <w:tcW w:w="131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TC_INFO</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VARCHAR2(400)</w:t>
            </w:r>
          </w:p>
        </w:tc>
        <w:tc>
          <w:tcPr>
            <w:tcW w:w="1192" w:type="pct"/>
            <w:vAlign w:val="center"/>
          </w:tcPr>
          <w:p w:rsidR="00482670" w:rsidRPr="00A422C0" w:rsidRDefault="00F07254" w:rsidP="00482670">
            <w:pPr>
              <w:rPr>
                <w:rFonts w:hAnsi="宋体"/>
                <w:szCs w:val="21"/>
              </w:rPr>
            </w:pPr>
            <w:r w:rsidRPr="00A422C0">
              <w:rPr>
                <w:rFonts w:hAnsi="宋体" w:hint="eastAsia"/>
                <w:szCs w:val="21"/>
              </w:rPr>
              <w:t>传输容量说明</w:t>
            </w:r>
          </w:p>
        </w:tc>
        <w:tc>
          <w:tcPr>
            <w:tcW w:w="131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CH_FORM</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192" w:type="pct"/>
            <w:vAlign w:val="center"/>
          </w:tcPr>
          <w:p w:rsidR="00482670" w:rsidRPr="00A422C0" w:rsidRDefault="00F07254" w:rsidP="00482670">
            <w:pPr>
              <w:rPr>
                <w:rFonts w:hAnsi="宋体"/>
                <w:szCs w:val="21"/>
              </w:rPr>
            </w:pPr>
            <w:r w:rsidRPr="00A422C0">
              <w:rPr>
                <w:rFonts w:hAnsi="宋体" w:hint="eastAsia"/>
                <w:szCs w:val="21"/>
              </w:rPr>
              <w:t>频道单位类型</w:t>
            </w:r>
          </w:p>
        </w:tc>
        <w:tc>
          <w:tcPr>
            <w:tcW w:w="131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30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1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192" w:type="pct"/>
            <w:vAlign w:val="center"/>
          </w:tcPr>
          <w:p w:rsidR="00482670" w:rsidRPr="00A422C0" w:rsidRDefault="00F07254" w:rsidP="00482670">
            <w:pPr>
              <w:rPr>
                <w:rFonts w:hAnsi="宋体"/>
                <w:szCs w:val="21"/>
              </w:rPr>
            </w:pPr>
            <w:r w:rsidRPr="00A422C0">
              <w:rPr>
                <w:rFonts w:hAnsi="宋体" w:hint="eastAsia"/>
                <w:szCs w:val="21"/>
              </w:rPr>
              <w:t>备注</w:t>
            </w:r>
          </w:p>
        </w:tc>
        <w:tc>
          <w:tcPr>
            <w:tcW w:w="1314" w:type="pct"/>
            <w:vAlign w:val="center"/>
          </w:tcPr>
          <w:p w:rsidR="00482670" w:rsidRPr="00A422C0" w:rsidRDefault="00482670" w:rsidP="00482670">
            <w:pPr>
              <w:rPr>
                <w:rFonts w:ascii="宋体" w:hAnsi="宋体"/>
                <w:snapToGrid w:val="0"/>
                <w:kern w:val="0"/>
                <w:szCs w:val="21"/>
              </w:rPr>
            </w:pPr>
          </w:p>
        </w:tc>
      </w:tr>
    </w:tbl>
    <w:p w:rsidR="00B2539C" w:rsidRPr="00A96360" w:rsidRDefault="00B2539C" w:rsidP="00E072D9">
      <w:pPr>
        <w:rPr>
          <w:rFonts w:ascii="宋体" w:hAnsi="宋体"/>
        </w:rPr>
      </w:pPr>
    </w:p>
    <w:p w:rsidR="00B2539C" w:rsidRPr="008F6E9D" w:rsidRDefault="00F07254" w:rsidP="00D64765">
      <w:pPr>
        <w:pStyle w:val="40"/>
        <w:rPr>
          <w:snapToGrid w:val="0"/>
        </w:rPr>
      </w:pPr>
      <w:r w:rsidRPr="00004D86">
        <w:rPr>
          <w:rFonts w:hint="eastAsia"/>
        </w:rPr>
        <w:t>频率规划频道配置表</w:t>
      </w:r>
      <w:r w:rsidRPr="007F4E92">
        <w:rPr>
          <w:snapToGrid w:val="0"/>
        </w:rPr>
        <w:t>(</w:t>
      </w:r>
      <w:r>
        <w:t>RF</w:t>
      </w:r>
      <w:r w:rsidRPr="00004D86">
        <w:rPr>
          <w:snapToGrid w:val="0"/>
        </w:rPr>
        <w:t>BT_PLANS_CHANNEL</w:t>
      </w:r>
      <w:r w:rsidRPr="007F4E92">
        <w:rPr>
          <w:snapToGrid w:val="0"/>
        </w:rPr>
        <w:t>)</w:t>
      </w:r>
    </w:p>
    <w:tbl>
      <w:tblPr>
        <w:tblW w:w="7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898"/>
        <w:gridCol w:w="1898"/>
        <w:gridCol w:w="1710"/>
      </w:tblGrid>
      <w:tr w:rsidR="00482670" w:rsidRPr="00A422C0" w:rsidTr="00482670">
        <w:trPr>
          <w:tblHeader/>
          <w:jc w:val="center"/>
        </w:trPr>
        <w:tc>
          <w:tcPr>
            <w:tcW w:w="1391" w:type="pct"/>
            <w:shd w:val="clear" w:color="auto" w:fill="D9D9D9"/>
            <w:vAlign w:val="center"/>
          </w:tcPr>
          <w:p w:rsidR="00482670" w:rsidRPr="005626CB" w:rsidRDefault="00F07254" w:rsidP="00482670">
            <w:pPr>
              <w:jc w:val="center"/>
              <w:rPr>
                <w:b/>
                <w:bCs/>
                <w:szCs w:val="21"/>
              </w:rPr>
            </w:pPr>
            <w:r w:rsidRPr="005626CB">
              <w:rPr>
                <w:rFonts w:hint="eastAsia"/>
                <w:b/>
                <w:bCs/>
                <w:szCs w:val="21"/>
              </w:rPr>
              <w:t>字段</w:t>
            </w:r>
          </w:p>
        </w:tc>
        <w:tc>
          <w:tcPr>
            <w:tcW w:w="1244" w:type="pct"/>
            <w:shd w:val="clear" w:color="auto" w:fill="D9D9D9"/>
            <w:vAlign w:val="center"/>
          </w:tcPr>
          <w:p w:rsidR="00482670" w:rsidRPr="005626CB" w:rsidRDefault="00F07254" w:rsidP="00482670">
            <w:pPr>
              <w:jc w:val="center"/>
              <w:rPr>
                <w:b/>
                <w:bCs/>
                <w:szCs w:val="21"/>
              </w:rPr>
            </w:pPr>
            <w:r w:rsidRPr="005626CB">
              <w:rPr>
                <w:rFonts w:hint="eastAsia"/>
                <w:b/>
                <w:bCs/>
                <w:szCs w:val="21"/>
              </w:rPr>
              <w:t>类型</w:t>
            </w:r>
          </w:p>
        </w:tc>
        <w:tc>
          <w:tcPr>
            <w:tcW w:w="1244" w:type="pct"/>
            <w:shd w:val="clear" w:color="auto" w:fill="D9D9D9"/>
            <w:vAlign w:val="center"/>
          </w:tcPr>
          <w:p w:rsidR="00482670" w:rsidRPr="005626CB" w:rsidRDefault="00F07254" w:rsidP="00482670">
            <w:pPr>
              <w:jc w:val="center"/>
              <w:rPr>
                <w:b/>
                <w:bCs/>
                <w:szCs w:val="21"/>
              </w:rPr>
            </w:pPr>
            <w:r w:rsidRPr="005626CB">
              <w:rPr>
                <w:rFonts w:hint="eastAsia"/>
                <w:b/>
                <w:bCs/>
                <w:szCs w:val="21"/>
              </w:rPr>
              <w:t>显示内容</w:t>
            </w:r>
          </w:p>
        </w:tc>
        <w:tc>
          <w:tcPr>
            <w:tcW w:w="1121" w:type="pct"/>
            <w:shd w:val="clear" w:color="auto" w:fill="D9D9D9"/>
            <w:vAlign w:val="center"/>
          </w:tcPr>
          <w:p w:rsidR="00482670" w:rsidRPr="005626CB" w:rsidRDefault="00F07254" w:rsidP="00482670">
            <w:pPr>
              <w:tabs>
                <w:tab w:val="left" w:pos="2095"/>
              </w:tabs>
              <w:jc w:val="center"/>
              <w:rPr>
                <w:b/>
                <w:bCs/>
                <w:szCs w:val="21"/>
              </w:rPr>
            </w:pPr>
            <w:r w:rsidRPr="005626CB">
              <w:rPr>
                <w:rFonts w:hint="eastAsia"/>
                <w:b/>
                <w:bCs/>
                <w:szCs w:val="21"/>
              </w:rPr>
              <w:t>说明</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244" w:type="pct"/>
            <w:vAlign w:val="center"/>
          </w:tcPr>
          <w:p w:rsidR="00482670" w:rsidRPr="00A422C0" w:rsidRDefault="00482670" w:rsidP="00482670">
            <w:pPr>
              <w:rPr>
                <w:rFonts w:ascii="宋体" w:hAnsi="宋体"/>
                <w:snapToGrid w:val="0"/>
                <w:kern w:val="0"/>
                <w:szCs w:val="21"/>
              </w:rPr>
            </w:pP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PLANS_GROUP_GUID</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244"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规划分组</w:t>
            </w:r>
            <w:r w:rsidRPr="00A422C0">
              <w:rPr>
                <w:rFonts w:hAnsi="宋体"/>
                <w:szCs w:val="21"/>
              </w:rPr>
              <w:t>GUID</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CH_LNO</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VARCHAR2(40)</w:t>
            </w:r>
          </w:p>
        </w:tc>
        <w:tc>
          <w:tcPr>
            <w:tcW w:w="1244"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低频波道号</w:t>
            </w:r>
          </w:p>
        </w:tc>
        <w:tc>
          <w:tcPr>
            <w:tcW w:w="1121"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FREQ_LC</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244"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中心频率（低频）</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FREQ_LB</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244"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低频下限</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FREQ_LE</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244" w:type="pct"/>
            <w:vAlign w:val="center"/>
          </w:tcPr>
          <w:p w:rsidR="00482670" w:rsidRPr="00A422C0" w:rsidRDefault="00F07254" w:rsidP="00482670">
            <w:pPr>
              <w:rPr>
                <w:rFonts w:hAnsi="宋体"/>
                <w:szCs w:val="21"/>
              </w:rPr>
            </w:pPr>
            <w:r w:rsidRPr="00A422C0">
              <w:rPr>
                <w:rFonts w:hAnsi="宋体" w:hint="eastAsia"/>
                <w:szCs w:val="21"/>
              </w:rPr>
              <w:t>低频上限</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CH_UNO</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VARCHAR2(50)</w:t>
            </w:r>
          </w:p>
        </w:tc>
        <w:tc>
          <w:tcPr>
            <w:tcW w:w="1244" w:type="pct"/>
            <w:vAlign w:val="center"/>
          </w:tcPr>
          <w:p w:rsidR="00482670" w:rsidRPr="00A422C0" w:rsidRDefault="00F07254" w:rsidP="00482670">
            <w:pPr>
              <w:rPr>
                <w:rFonts w:hAnsi="宋体"/>
                <w:szCs w:val="21"/>
              </w:rPr>
            </w:pPr>
            <w:r w:rsidRPr="00A422C0">
              <w:rPr>
                <w:rFonts w:hAnsi="宋体" w:hint="eastAsia"/>
                <w:szCs w:val="21"/>
              </w:rPr>
              <w:t>高频波道号</w:t>
            </w:r>
          </w:p>
        </w:tc>
        <w:tc>
          <w:tcPr>
            <w:tcW w:w="1121"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FREQ_UC</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244" w:type="pct"/>
            <w:vAlign w:val="center"/>
          </w:tcPr>
          <w:p w:rsidR="00482670" w:rsidRPr="00A422C0" w:rsidRDefault="00F07254" w:rsidP="00482670">
            <w:pPr>
              <w:rPr>
                <w:rFonts w:hAnsi="宋体"/>
                <w:szCs w:val="21"/>
              </w:rPr>
            </w:pPr>
            <w:r w:rsidRPr="00A422C0">
              <w:rPr>
                <w:rFonts w:hAnsi="宋体" w:hint="eastAsia"/>
                <w:szCs w:val="21"/>
              </w:rPr>
              <w:t>中心频率（高频）</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FREQ_UB</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244" w:type="pct"/>
            <w:vAlign w:val="center"/>
          </w:tcPr>
          <w:p w:rsidR="00482670" w:rsidRPr="00A422C0" w:rsidRDefault="00F07254" w:rsidP="00482670">
            <w:pPr>
              <w:rPr>
                <w:rFonts w:hAnsi="宋体"/>
                <w:szCs w:val="21"/>
              </w:rPr>
            </w:pPr>
            <w:r w:rsidRPr="00A422C0">
              <w:rPr>
                <w:rFonts w:hAnsi="宋体" w:hint="eastAsia"/>
                <w:szCs w:val="21"/>
              </w:rPr>
              <w:t>高频下限</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FREQ_UE</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244" w:type="pct"/>
            <w:vAlign w:val="center"/>
          </w:tcPr>
          <w:p w:rsidR="00482670" w:rsidRPr="00A422C0" w:rsidRDefault="00F07254" w:rsidP="00482670">
            <w:pPr>
              <w:rPr>
                <w:rFonts w:hAnsi="宋体"/>
                <w:szCs w:val="21"/>
              </w:rPr>
            </w:pPr>
            <w:r w:rsidRPr="00A422C0">
              <w:rPr>
                <w:rFonts w:hAnsi="宋体" w:hint="eastAsia"/>
                <w:szCs w:val="21"/>
              </w:rPr>
              <w:t>高频上限</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IF_STORE</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244" w:type="pct"/>
            <w:vAlign w:val="center"/>
          </w:tcPr>
          <w:p w:rsidR="00482670" w:rsidRPr="00A422C0" w:rsidRDefault="00F07254" w:rsidP="00482670">
            <w:pPr>
              <w:rPr>
                <w:rFonts w:hAnsi="宋体"/>
                <w:szCs w:val="21"/>
              </w:rPr>
            </w:pPr>
            <w:r w:rsidRPr="00A422C0">
              <w:rPr>
                <w:rFonts w:hAnsi="宋体" w:hint="eastAsia"/>
                <w:szCs w:val="21"/>
              </w:rPr>
              <w:t>是否储备频率</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0：否    1：是</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IF_ PROVINCE_ASSIGN</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244" w:type="pct"/>
            <w:vAlign w:val="center"/>
          </w:tcPr>
          <w:p w:rsidR="00482670" w:rsidRPr="00A422C0" w:rsidRDefault="00F07254" w:rsidP="00482670">
            <w:pPr>
              <w:rPr>
                <w:rFonts w:hAnsi="宋体"/>
                <w:szCs w:val="21"/>
              </w:rPr>
            </w:pPr>
            <w:r w:rsidRPr="00A422C0">
              <w:rPr>
                <w:rFonts w:hAnsi="宋体" w:hint="eastAsia"/>
                <w:szCs w:val="21"/>
              </w:rPr>
              <w:t>是否可由省级指配</w:t>
            </w:r>
          </w:p>
        </w:tc>
        <w:tc>
          <w:tcPr>
            <w:tcW w:w="112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0：否    1：是</w:t>
            </w:r>
          </w:p>
        </w:tc>
      </w:tr>
      <w:tr w:rsidR="00482670" w:rsidRPr="00A422C0" w:rsidTr="00482670">
        <w:trPr>
          <w:tblHeader/>
          <w:jc w:val="center"/>
        </w:trPr>
        <w:tc>
          <w:tcPr>
            <w:tcW w:w="139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2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244" w:type="pct"/>
            <w:vAlign w:val="center"/>
          </w:tcPr>
          <w:p w:rsidR="00482670" w:rsidRPr="00A422C0" w:rsidRDefault="00F07254" w:rsidP="00482670">
            <w:pPr>
              <w:rPr>
                <w:rFonts w:hAnsi="宋体"/>
                <w:szCs w:val="21"/>
              </w:rPr>
            </w:pPr>
            <w:r w:rsidRPr="00A422C0">
              <w:rPr>
                <w:rFonts w:hAnsi="宋体" w:hint="eastAsia"/>
                <w:szCs w:val="21"/>
              </w:rPr>
              <w:t>备注</w:t>
            </w:r>
          </w:p>
        </w:tc>
        <w:tc>
          <w:tcPr>
            <w:tcW w:w="1121" w:type="pct"/>
            <w:vAlign w:val="center"/>
          </w:tcPr>
          <w:p w:rsidR="00482670" w:rsidRPr="00A422C0" w:rsidRDefault="00482670" w:rsidP="00482670">
            <w:pPr>
              <w:rPr>
                <w:rFonts w:ascii="宋体" w:hAnsi="宋体"/>
                <w:snapToGrid w:val="0"/>
                <w:kern w:val="0"/>
                <w:szCs w:val="21"/>
              </w:rPr>
            </w:pPr>
          </w:p>
        </w:tc>
      </w:tr>
    </w:tbl>
    <w:p w:rsidR="00B2539C" w:rsidRPr="00A96360" w:rsidRDefault="00B2539C" w:rsidP="00E072D9">
      <w:pPr>
        <w:rPr>
          <w:rFonts w:ascii="宋体" w:hAnsi="宋体"/>
        </w:rPr>
      </w:pPr>
    </w:p>
    <w:p w:rsidR="00B2539C" w:rsidRDefault="00B2539C" w:rsidP="00E072D9">
      <w:pPr>
        <w:rPr>
          <w:rFonts w:ascii="宋体" w:hAnsi="宋体"/>
          <w:szCs w:val="21"/>
        </w:rPr>
      </w:pPr>
    </w:p>
    <w:p w:rsidR="00B2539C" w:rsidRPr="008F6E9D" w:rsidRDefault="00F07254" w:rsidP="00D64765">
      <w:pPr>
        <w:pStyle w:val="40"/>
        <w:rPr>
          <w:snapToGrid w:val="0"/>
        </w:rPr>
      </w:pPr>
      <w:r w:rsidRPr="00004D86">
        <w:rPr>
          <w:rFonts w:ascii="Arial" w:hAnsi="Arial" w:hint="eastAsia"/>
        </w:rPr>
        <w:t>重点保护频率表</w:t>
      </w:r>
      <w:r w:rsidRPr="007F4E92">
        <w:t>(</w:t>
      </w:r>
      <w:r>
        <w:t>RF</w:t>
      </w:r>
      <w:r w:rsidRPr="00004D86">
        <w:t>BT_ PROTECT</w:t>
      </w:r>
      <w:r w:rsidRPr="007F4E92">
        <w:rPr>
          <w:snapToGrid w:val="0"/>
        </w:rPr>
        <w:t>)</w:t>
      </w:r>
    </w:p>
    <w:tbl>
      <w:tblPr>
        <w:tblW w:w="7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gridCol w:w="2180"/>
        <w:gridCol w:w="2180"/>
        <w:gridCol w:w="1712"/>
      </w:tblGrid>
      <w:tr w:rsidR="00482670" w:rsidRPr="00A422C0" w:rsidTr="00482670">
        <w:trPr>
          <w:tblHeader/>
          <w:jc w:val="center"/>
        </w:trPr>
        <w:tc>
          <w:tcPr>
            <w:tcW w:w="1162" w:type="pct"/>
            <w:shd w:val="clear" w:color="auto" w:fill="D9D9D9"/>
            <w:vAlign w:val="center"/>
          </w:tcPr>
          <w:p w:rsidR="00482670" w:rsidRPr="005626CB" w:rsidRDefault="00F07254" w:rsidP="00482670">
            <w:pPr>
              <w:jc w:val="center"/>
              <w:rPr>
                <w:b/>
                <w:bCs/>
                <w:szCs w:val="21"/>
              </w:rPr>
            </w:pPr>
            <w:r w:rsidRPr="005626CB">
              <w:rPr>
                <w:rFonts w:hint="eastAsia"/>
                <w:b/>
                <w:bCs/>
                <w:szCs w:val="21"/>
              </w:rPr>
              <w:t>字段</w:t>
            </w:r>
          </w:p>
        </w:tc>
        <w:tc>
          <w:tcPr>
            <w:tcW w:w="1378" w:type="pct"/>
            <w:shd w:val="clear" w:color="auto" w:fill="D9D9D9"/>
            <w:vAlign w:val="center"/>
          </w:tcPr>
          <w:p w:rsidR="00482670" w:rsidRPr="005626CB" w:rsidRDefault="00F07254" w:rsidP="00482670">
            <w:pPr>
              <w:jc w:val="center"/>
              <w:rPr>
                <w:b/>
                <w:bCs/>
                <w:szCs w:val="21"/>
              </w:rPr>
            </w:pPr>
            <w:r w:rsidRPr="005626CB">
              <w:rPr>
                <w:rFonts w:hint="eastAsia"/>
                <w:b/>
                <w:bCs/>
                <w:szCs w:val="21"/>
              </w:rPr>
              <w:t>类型</w:t>
            </w:r>
          </w:p>
        </w:tc>
        <w:tc>
          <w:tcPr>
            <w:tcW w:w="1378" w:type="pct"/>
            <w:shd w:val="clear" w:color="auto" w:fill="D9D9D9"/>
            <w:vAlign w:val="center"/>
          </w:tcPr>
          <w:p w:rsidR="00482670" w:rsidRPr="005626CB" w:rsidRDefault="00F07254" w:rsidP="00482670">
            <w:pPr>
              <w:jc w:val="center"/>
              <w:rPr>
                <w:b/>
                <w:bCs/>
                <w:szCs w:val="21"/>
              </w:rPr>
            </w:pPr>
            <w:r w:rsidRPr="005626CB">
              <w:rPr>
                <w:rFonts w:hint="eastAsia"/>
                <w:b/>
                <w:bCs/>
                <w:szCs w:val="21"/>
              </w:rPr>
              <w:t>显示内容</w:t>
            </w:r>
          </w:p>
        </w:tc>
        <w:tc>
          <w:tcPr>
            <w:tcW w:w="1082" w:type="pct"/>
            <w:shd w:val="clear" w:color="auto" w:fill="D9D9D9"/>
            <w:vAlign w:val="center"/>
          </w:tcPr>
          <w:p w:rsidR="00482670" w:rsidRPr="005626CB" w:rsidRDefault="00F07254" w:rsidP="00482670">
            <w:pPr>
              <w:tabs>
                <w:tab w:val="left" w:pos="2095"/>
              </w:tabs>
              <w:jc w:val="center"/>
              <w:rPr>
                <w:b/>
                <w:bCs/>
                <w:szCs w:val="21"/>
              </w:rPr>
            </w:pPr>
            <w:r w:rsidRPr="005626CB">
              <w:rPr>
                <w:rFonts w:hint="eastAsia"/>
                <w:b/>
                <w:bCs/>
                <w:szCs w:val="21"/>
              </w:rPr>
              <w:t>说明</w:t>
            </w: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(36)</w:t>
            </w:r>
          </w:p>
        </w:tc>
        <w:tc>
          <w:tcPr>
            <w:tcW w:w="1378" w:type="pct"/>
            <w:vAlign w:val="center"/>
          </w:tcPr>
          <w:p w:rsidR="00482670" w:rsidRPr="00A422C0" w:rsidRDefault="00482670" w:rsidP="00482670">
            <w:pPr>
              <w:rPr>
                <w:rFonts w:ascii="宋体" w:hAnsi="宋体"/>
                <w:snapToGrid w:val="0"/>
                <w:kern w:val="0"/>
                <w:szCs w:val="21"/>
              </w:rPr>
            </w:pP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ORG_SYS_CODE</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(8)</w:t>
            </w:r>
          </w:p>
        </w:tc>
        <w:tc>
          <w:tcPr>
            <w:tcW w:w="137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系统</w:t>
            </w:r>
            <w:r w:rsidRPr="00A422C0">
              <w:rPr>
                <w:rFonts w:hAnsi="宋体"/>
                <w:szCs w:val="21"/>
              </w:rPr>
              <w:t>/</w:t>
            </w:r>
            <w:r w:rsidRPr="00A422C0">
              <w:rPr>
                <w:rFonts w:hAnsi="宋体"/>
                <w:szCs w:val="21"/>
              </w:rPr>
              <w:t>行业代码</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r w:rsidRPr="00A422C0">
              <w:rPr>
                <w:rFonts w:ascii="宋体" w:hAnsi="宋体"/>
                <w:snapToGrid w:val="0"/>
                <w:kern w:val="0"/>
                <w:szCs w:val="21"/>
              </w:rPr>
              <w:t xml:space="preserve"> 00092006</w:t>
            </w: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lastRenderedPageBreak/>
              <w:t>PF_TYPE</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37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保护频率配置类型</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FILE_NO</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VARCHAR2(500)</w:t>
            </w:r>
          </w:p>
        </w:tc>
        <w:tc>
          <w:tcPr>
            <w:tcW w:w="137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批文编号</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多个批文以“；”隔开</w:t>
            </w: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START_DATE</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DATE</w:t>
            </w:r>
          </w:p>
        </w:tc>
        <w:tc>
          <w:tcPr>
            <w:tcW w:w="137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开始保护日期</w:t>
            </w:r>
          </w:p>
        </w:tc>
        <w:tc>
          <w:tcPr>
            <w:tcW w:w="10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STOP_DATE</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DATE</w:t>
            </w:r>
          </w:p>
        </w:tc>
        <w:tc>
          <w:tcPr>
            <w:tcW w:w="1378" w:type="pct"/>
            <w:vAlign w:val="center"/>
          </w:tcPr>
          <w:p w:rsidR="00482670" w:rsidRPr="00A422C0" w:rsidRDefault="00F07254" w:rsidP="00482670">
            <w:pPr>
              <w:rPr>
                <w:rFonts w:hAnsi="宋体"/>
                <w:szCs w:val="21"/>
              </w:rPr>
            </w:pPr>
            <w:r w:rsidRPr="00A422C0">
              <w:rPr>
                <w:rFonts w:hAnsi="宋体" w:hint="eastAsia"/>
                <w:szCs w:val="21"/>
              </w:rPr>
              <w:t>截止保护日期</w:t>
            </w:r>
          </w:p>
        </w:tc>
        <w:tc>
          <w:tcPr>
            <w:tcW w:w="10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DATA_STATUS</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378" w:type="pct"/>
            <w:vAlign w:val="center"/>
          </w:tcPr>
          <w:p w:rsidR="00482670" w:rsidRPr="00A422C0" w:rsidRDefault="00F07254" w:rsidP="00482670">
            <w:pPr>
              <w:rPr>
                <w:rFonts w:hAnsi="宋体"/>
                <w:szCs w:val="21"/>
              </w:rPr>
            </w:pPr>
            <w:r w:rsidRPr="00A422C0">
              <w:rPr>
                <w:rFonts w:hAnsi="宋体" w:hint="eastAsia"/>
                <w:szCs w:val="21"/>
              </w:rPr>
              <w:t>数据状态</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16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37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378" w:type="pct"/>
            <w:vAlign w:val="center"/>
          </w:tcPr>
          <w:p w:rsidR="00482670" w:rsidRPr="00A422C0" w:rsidRDefault="00F07254" w:rsidP="00482670">
            <w:pPr>
              <w:rPr>
                <w:rFonts w:hAnsi="宋体"/>
                <w:szCs w:val="21"/>
              </w:rPr>
            </w:pPr>
            <w:r w:rsidRPr="00A422C0">
              <w:rPr>
                <w:rFonts w:hAnsi="宋体" w:hint="eastAsia"/>
                <w:szCs w:val="21"/>
              </w:rPr>
              <w:t>备注</w:t>
            </w:r>
          </w:p>
        </w:tc>
        <w:tc>
          <w:tcPr>
            <w:tcW w:w="1082" w:type="pct"/>
            <w:vAlign w:val="center"/>
          </w:tcPr>
          <w:p w:rsidR="00482670" w:rsidRPr="00A422C0" w:rsidRDefault="00482670" w:rsidP="00482670">
            <w:pPr>
              <w:rPr>
                <w:rFonts w:ascii="宋体" w:hAnsi="宋体"/>
                <w:snapToGrid w:val="0"/>
                <w:kern w:val="0"/>
                <w:szCs w:val="21"/>
              </w:rPr>
            </w:pPr>
          </w:p>
        </w:tc>
      </w:tr>
    </w:tbl>
    <w:p w:rsidR="00B2539C" w:rsidRPr="008F6E9D" w:rsidRDefault="00F07254" w:rsidP="00D64765">
      <w:pPr>
        <w:pStyle w:val="40"/>
        <w:rPr>
          <w:snapToGrid w:val="0"/>
        </w:rPr>
      </w:pPr>
      <w:r w:rsidRPr="00004D86">
        <w:rPr>
          <w:rFonts w:ascii="Arial" w:hAnsi="Arial" w:hint="eastAsia"/>
        </w:rPr>
        <w:t>重点保护频带配置表</w:t>
      </w:r>
      <w:r w:rsidRPr="007F4E92">
        <w:t>(</w:t>
      </w:r>
      <w:r>
        <w:t>RF</w:t>
      </w:r>
      <w:r w:rsidRPr="00004D86">
        <w:t>BT_PROTECT_BAND</w:t>
      </w:r>
      <w:r w:rsidRPr="007F4E92">
        <w:rPr>
          <w:snapToGrid w:val="0"/>
        </w:rPr>
        <w:t>)</w:t>
      </w:r>
    </w:p>
    <w:tbl>
      <w:tblPr>
        <w:tblW w:w="7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1"/>
        <w:gridCol w:w="2038"/>
        <w:gridCol w:w="2038"/>
        <w:gridCol w:w="1712"/>
      </w:tblGrid>
      <w:tr w:rsidR="00482670" w:rsidRPr="00A422C0" w:rsidTr="00482670">
        <w:trPr>
          <w:tblHeader/>
          <w:jc w:val="center"/>
        </w:trPr>
        <w:tc>
          <w:tcPr>
            <w:tcW w:w="1206" w:type="pct"/>
            <w:shd w:val="clear" w:color="auto" w:fill="D9D9D9"/>
            <w:vAlign w:val="center"/>
          </w:tcPr>
          <w:p w:rsidR="00482670" w:rsidRPr="005626CB" w:rsidRDefault="00F07254" w:rsidP="00482670">
            <w:pPr>
              <w:jc w:val="center"/>
              <w:rPr>
                <w:b/>
                <w:bCs/>
                <w:szCs w:val="21"/>
              </w:rPr>
            </w:pPr>
            <w:r w:rsidRPr="005626CB">
              <w:rPr>
                <w:rFonts w:hint="eastAsia"/>
                <w:b/>
                <w:bCs/>
                <w:szCs w:val="21"/>
              </w:rPr>
              <w:t>字段</w:t>
            </w:r>
          </w:p>
        </w:tc>
        <w:tc>
          <w:tcPr>
            <w:tcW w:w="1336" w:type="pct"/>
            <w:shd w:val="clear" w:color="auto" w:fill="D9D9D9"/>
            <w:vAlign w:val="center"/>
          </w:tcPr>
          <w:p w:rsidR="00482670" w:rsidRPr="005626CB" w:rsidRDefault="00F07254" w:rsidP="00482670">
            <w:pPr>
              <w:jc w:val="center"/>
              <w:rPr>
                <w:b/>
                <w:bCs/>
                <w:szCs w:val="21"/>
              </w:rPr>
            </w:pPr>
            <w:r w:rsidRPr="005626CB">
              <w:rPr>
                <w:rFonts w:hint="eastAsia"/>
                <w:b/>
                <w:bCs/>
                <w:szCs w:val="21"/>
              </w:rPr>
              <w:t>类型</w:t>
            </w:r>
          </w:p>
        </w:tc>
        <w:tc>
          <w:tcPr>
            <w:tcW w:w="1336" w:type="pct"/>
            <w:shd w:val="clear" w:color="auto" w:fill="D9D9D9"/>
            <w:vAlign w:val="center"/>
          </w:tcPr>
          <w:p w:rsidR="00482670" w:rsidRPr="005626CB" w:rsidRDefault="00F07254" w:rsidP="00482670">
            <w:pPr>
              <w:jc w:val="center"/>
              <w:rPr>
                <w:b/>
                <w:bCs/>
                <w:szCs w:val="21"/>
              </w:rPr>
            </w:pPr>
            <w:r w:rsidRPr="005626CB">
              <w:rPr>
                <w:rFonts w:hint="eastAsia"/>
                <w:b/>
                <w:bCs/>
                <w:szCs w:val="21"/>
              </w:rPr>
              <w:t>显示内容</w:t>
            </w:r>
          </w:p>
        </w:tc>
        <w:tc>
          <w:tcPr>
            <w:tcW w:w="1122" w:type="pct"/>
            <w:shd w:val="clear" w:color="auto" w:fill="D9D9D9"/>
            <w:vAlign w:val="center"/>
          </w:tcPr>
          <w:p w:rsidR="00482670" w:rsidRPr="005626CB" w:rsidRDefault="00F07254" w:rsidP="00482670">
            <w:pPr>
              <w:tabs>
                <w:tab w:val="left" w:pos="2095"/>
              </w:tabs>
              <w:jc w:val="center"/>
              <w:rPr>
                <w:b/>
                <w:bCs/>
                <w:szCs w:val="21"/>
              </w:rPr>
            </w:pPr>
            <w:r w:rsidRPr="005626CB">
              <w:rPr>
                <w:rFonts w:hint="eastAsia"/>
                <w:b/>
                <w:bCs/>
                <w:szCs w:val="21"/>
              </w:rPr>
              <w:t>说明</w:t>
            </w:r>
          </w:p>
        </w:tc>
      </w:tr>
      <w:tr w:rsidR="00482670" w:rsidRPr="00A422C0" w:rsidTr="00482670">
        <w:trPr>
          <w:tblHeader/>
          <w:jc w:val="center"/>
        </w:trPr>
        <w:tc>
          <w:tcPr>
            <w:tcW w:w="120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VARCHAR2(36)</w:t>
            </w:r>
          </w:p>
        </w:tc>
        <w:tc>
          <w:tcPr>
            <w:tcW w:w="1336" w:type="pct"/>
            <w:vAlign w:val="center"/>
          </w:tcPr>
          <w:p w:rsidR="00482670" w:rsidRPr="00A422C0" w:rsidRDefault="00482670" w:rsidP="00482670">
            <w:pPr>
              <w:rPr>
                <w:rFonts w:ascii="宋体" w:hAnsi="宋体"/>
                <w:snapToGrid w:val="0"/>
                <w:kern w:val="0"/>
                <w:szCs w:val="21"/>
              </w:rPr>
            </w:pP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120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PROTECT_GUID</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VARCHAR2(36)</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保护</w:t>
            </w:r>
            <w:r w:rsidRPr="00A422C0">
              <w:rPr>
                <w:rFonts w:hAnsi="宋体"/>
                <w:szCs w:val="21"/>
              </w:rPr>
              <w:t>GUID</w:t>
            </w: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120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FREQ_FB</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频率下限</w:t>
            </w: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20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FREQ_FE</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频率上限</w:t>
            </w: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20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备注</w:t>
            </w:r>
          </w:p>
        </w:tc>
        <w:tc>
          <w:tcPr>
            <w:tcW w:w="1122" w:type="pct"/>
            <w:vAlign w:val="center"/>
          </w:tcPr>
          <w:p w:rsidR="00482670" w:rsidRPr="00A422C0" w:rsidRDefault="00482670" w:rsidP="00482670">
            <w:pPr>
              <w:rPr>
                <w:rFonts w:ascii="宋体" w:hAnsi="宋体"/>
                <w:snapToGrid w:val="0"/>
                <w:kern w:val="0"/>
                <w:szCs w:val="21"/>
              </w:rPr>
            </w:pPr>
          </w:p>
        </w:tc>
      </w:tr>
    </w:tbl>
    <w:p w:rsidR="00B2539C" w:rsidRPr="008F6E9D" w:rsidRDefault="00F07254" w:rsidP="00D64765">
      <w:pPr>
        <w:pStyle w:val="40"/>
        <w:rPr>
          <w:snapToGrid w:val="0"/>
        </w:rPr>
      </w:pPr>
      <w:r>
        <w:rPr>
          <w:rFonts w:ascii="Arial" w:hAnsi="Arial" w:hint="eastAsia"/>
        </w:rPr>
        <w:t>重点保护频率</w:t>
      </w:r>
      <w:r w:rsidRPr="00004D86">
        <w:rPr>
          <w:rFonts w:ascii="Arial" w:hAnsi="Arial" w:hint="eastAsia"/>
        </w:rPr>
        <w:t>配置表</w:t>
      </w:r>
      <w:r w:rsidRPr="007F4E92">
        <w:t>(</w:t>
      </w:r>
      <w:r>
        <w:t>RF</w:t>
      </w:r>
      <w:r w:rsidRPr="00BD5094">
        <w:t>BT_PROTECT_FREQ</w:t>
      </w:r>
      <w:r w:rsidRPr="007F4E92">
        <w:rPr>
          <w:snapToGrid w:val="0"/>
        </w:rPr>
        <w:t>)</w:t>
      </w:r>
    </w:p>
    <w:tbl>
      <w:tblPr>
        <w:tblW w:w="7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0"/>
        <w:gridCol w:w="2039"/>
        <w:gridCol w:w="2038"/>
        <w:gridCol w:w="1712"/>
      </w:tblGrid>
      <w:tr w:rsidR="00482670" w:rsidRPr="00A422C0" w:rsidTr="00482670">
        <w:trPr>
          <w:tblHeader/>
          <w:jc w:val="center"/>
        </w:trPr>
        <w:tc>
          <w:tcPr>
            <w:tcW w:w="1205" w:type="pct"/>
            <w:shd w:val="clear" w:color="auto" w:fill="D9D9D9"/>
            <w:vAlign w:val="center"/>
          </w:tcPr>
          <w:p w:rsidR="00482670" w:rsidRPr="005626CB" w:rsidRDefault="00F07254" w:rsidP="00482670">
            <w:pPr>
              <w:jc w:val="center"/>
              <w:rPr>
                <w:b/>
                <w:bCs/>
                <w:szCs w:val="21"/>
              </w:rPr>
            </w:pPr>
            <w:r w:rsidRPr="005626CB">
              <w:rPr>
                <w:rFonts w:hint="eastAsia"/>
                <w:b/>
                <w:bCs/>
                <w:szCs w:val="21"/>
              </w:rPr>
              <w:t>字段</w:t>
            </w:r>
          </w:p>
        </w:tc>
        <w:tc>
          <w:tcPr>
            <w:tcW w:w="1336" w:type="pct"/>
            <w:shd w:val="clear" w:color="auto" w:fill="D9D9D9"/>
            <w:vAlign w:val="center"/>
          </w:tcPr>
          <w:p w:rsidR="00482670" w:rsidRPr="005626CB" w:rsidRDefault="00F07254" w:rsidP="00482670">
            <w:pPr>
              <w:jc w:val="center"/>
              <w:rPr>
                <w:b/>
                <w:bCs/>
                <w:szCs w:val="21"/>
              </w:rPr>
            </w:pPr>
            <w:r w:rsidRPr="005626CB">
              <w:rPr>
                <w:rFonts w:hint="eastAsia"/>
                <w:b/>
                <w:bCs/>
                <w:szCs w:val="21"/>
              </w:rPr>
              <w:t>类型</w:t>
            </w:r>
          </w:p>
        </w:tc>
        <w:tc>
          <w:tcPr>
            <w:tcW w:w="1336" w:type="pct"/>
            <w:shd w:val="clear" w:color="auto" w:fill="D9D9D9"/>
            <w:vAlign w:val="center"/>
          </w:tcPr>
          <w:p w:rsidR="00482670" w:rsidRPr="005626CB" w:rsidRDefault="00F07254" w:rsidP="00482670">
            <w:pPr>
              <w:jc w:val="center"/>
              <w:rPr>
                <w:b/>
                <w:bCs/>
                <w:szCs w:val="21"/>
              </w:rPr>
            </w:pPr>
            <w:r w:rsidRPr="005626CB">
              <w:rPr>
                <w:rFonts w:hint="eastAsia"/>
                <w:b/>
                <w:bCs/>
                <w:szCs w:val="21"/>
              </w:rPr>
              <w:t>显示内容</w:t>
            </w:r>
          </w:p>
        </w:tc>
        <w:tc>
          <w:tcPr>
            <w:tcW w:w="1122" w:type="pct"/>
            <w:shd w:val="clear" w:color="auto" w:fill="D9D9D9"/>
            <w:vAlign w:val="center"/>
          </w:tcPr>
          <w:p w:rsidR="00482670" w:rsidRPr="005626CB" w:rsidRDefault="00F07254" w:rsidP="00482670">
            <w:pPr>
              <w:tabs>
                <w:tab w:val="left" w:pos="2095"/>
              </w:tabs>
              <w:jc w:val="center"/>
              <w:rPr>
                <w:b/>
                <w:bCs/>
                <w:szCs w:val="21"/>
              </w:rPr>
            </w:pPr>
            <w:r w:rsidRPr="005626CB">
              <w:rPr>
                <w:rFonts w:hint="eastAsia"/>
                <w:b/>
                <w:bCs/>
                <w:szCs w:val="21"/>
              </w:rPr>
              <w:t>说明</w:t>
            </w:r>
          </w:p>
        </w:tc>
      </w:tr>
      <w:tr w:rsidR="00482670" w:rsidRPr="00A422C0" w:rsidTr="00482670">
        <w:trPr>
          <w:tblHeader/>
          <w:jc w:val="center"/>
        </w:trPr>
        <w:tc>
          <w:tcPr>
            <w:tcW w:w="1205"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336" w:type="pct"/>
            <w:vAlign w:val="center"/>
          </w:tcPr>
          <w:p w:rsidR="00482670" w:rsidRPr="00A422C0" w:rsidRDefault="005626CB" w:rsidP="00482670">
            <w:pPr>
              <w:rPr>
                <w:rFonts w:ascii="宋体" w:hAnsi="宋体"/>
                <w:snapToGrid w:val="0"/>
                <w:kern w:val="0"/>
                <w:szCs w:val="21"/>
              </w:rPr>
            </w:pPr>
            <w:r>
              <w:rPr>
                <w:rFonts w:ascii="宋体" w:hAnsi="宋体"/>
                <w:snapToGrid w:val="0"/>
                <w:kern w:val="0"/>
                <w:szCs w:val="21"/>
              </w:rPr>
              <w:t>VARCHAR2</w:t>
            </w:r>
            <w:r w:rsidR="00F07254" w:rsidRPr="00A422C0">
              <w:rPr>
                <w:rFonts w:ascii="宋体" w:hAnsi="宋体"/>
                <w:snapToGrid w:val="0"/>
                <w:kern w:val="0"/>
                <w:szCs w:val="21"/>
              </w:rPr>
              <w:t>(36)</w:t>
            </w:r>
          </w:p>
        </w:tc>
        <w:tc>
          <w:tcPr>
            <w:tcW w:w="1336" w:type="pct"/>
            <w:vAlign w:val="center"/>
          </w:tcPr>
          <w:p w:rsidR="00482670" w:rsidRPr="00A422C0" w:rsidRDefault="00482670" w:rsidP="00482670">
            <w:pPr>
              <w:rPr>
                <w:rFonts w:ascii="宋体" w:hAnsi="宋体"/>
                <w:snapToGrid w:val="0"/>
                <w:kern w:val="0"/>
                <w:szCs w:val="21"/>
              </w:rPr>
            </w:pP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1205"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PROTECT_GUID</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VARCHAR2(36)</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保护</w:t>
            </w:r>
            <w:r w:rsidRPr="00A422C0">
              <w:rPr>
                <w:rFonts w:hAnsi="宋体"/>
                <w:szCs w:val="21"/>
              </w:rPr>
              <w:t>GUID</w:t>
            </w: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1205"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FREQ_C</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中心频率</w:t>
            </w: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205"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FREQ_BW</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NUMBER(14,7)</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带宽</w:t>
            </w:r>
          </w:p>
        </w:tc>
        <w:tc>
          <w:tcPr>
            <w:tcW w:w="112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单位：</w:t>
            </w:r>
            <w:r w:rsidRPr="00A422C0">
              <w:rPr>
                <w:rFonts w:ascii="宋体" w:hAnsi="宋体"/>
                <w:snapToGrid w:val="0"/>
                <w:kern w:val="0"/>
                <w:szCs w:val="21"/>
              </w:rPr>
              <w:t>MHZ</w:t>
            </w:r>
          </w:p>
        </w:tc>
      </w:tr>
      <w:tr w:rsidR="00482670" w:rsidRPr="00A422C0" w:rsidTr="00482670">
        <w:trPr>
          <w:tblHeader/>
          <w:jc w:val="center"/>
        </w:trPr>
        <w:tc>
          <w:tcPr>
            <w:tcW w:w="1205"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336"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336"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备注</w:t>
            </w:r>
          </w:p>
        </w:tc>
        <w:tc>
          <w:tcPr>
            <w:tcW w:w="1122" w:type="pct"/>
            <w:vAlign w:val="center"/>
          </w:tcPr>
          <w:p w:rsidR="00482670" w:rsidRPr="00A422C0" w:rsidRDefault="00482670" w:rsidP="00482670">
            <w:pPr>
              <w:rPr>
                <w:rFonts w:ascii="宋体" w:hAnsi="宋体"/>
                <w:snapToGrid w:val="0"/>
                <w:kern w:val="0"/>
                <w:szCs w:val="21"/>
              </w:rPr>
            </w:pPr>
          </w:p>
        </w:tc>
      </w:tr>
    </w:tbl>
    <w:p w:rsidR="00B2539C" w:rsidRPr="008F6E9D" w:rsidRDefault="00F07254" w:rsidP="00D64765">
      <w:pPr>
        <w:pStyle w:val="40"/>
        <w:rPr>
          <w:snapToGrid w:val="0"/>
        </w:rPr>
      </w:pPr>
      <w:r w:rsidRPr="00004D86">
        <w:rPr>
          <w:rFonts w:ascii="Arial" w:hAnsi="Arial" w:hint="eastAsia"/>
        </w:rPr>
        <w:t>呼号数据表</w:t>
      </w:r>
      <w:r w:rsidRPr="007F4E92">
        <w:t>(</w:t>
      </w:r>
      <w:r>
        <w:t>RF</w:t>
      </w:r>
      <w:r w:rsidRPr="00004D86">
        <w:t>BT_CALLSIGN</w:t>
      </w:r>
      <w:r w:rsidRPr="007F4E92">
        <w:rPr>
          <w:snapToGrid w:val="0"/>
        </w:rPr>
        <w:t>)</w:t>
      </w:r>
    </w:p>
    <w:tbl>
      <w:tblPr>
        <w:tblW w:w="8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1702"/>
        <w:gridCol w:w="1983"/>
        <w:gridCol w:w="3111"/>
      </w:tblGrid>
      <w:tr w:rsidR="00482670" w:rsidRPr="00A422C0" w:rsidTr="00C145F5">
        <w:trPr>
          <w:tblHeader/>
          <w:jc w:val="center"/>
        </w:trPr>
        <w:tc>
          <w:tcPr>
            <w:tcW w:w="1190" w:type="pct"/>
            <w:shd w:val="clear" w:color="auto" w:fill="D9D9D9"/>
            <w:vAlign w:val="center"/>
          </w:tcPr>
          <w:p w:rsidR="00482670" w:rsidRPr="005626CB" w:rsidRDefault="00F07254" w:rsidP="00482670">
            <w:pPr>
              <w:jc w:val="center"/>
              <w:rPr>
                <w:b/>
                <w:bCs/>
                <w:szCs w:val="21"/>
              </w:rPr>
            </w:pPr>
            <w:r w:rsidRPr="005626CB">
              <w:rPr>
                <w:rFonts w:hint="eastAsia"/>
                <w:b/>
                <w:bCs/>
                <w:szCs w:val="21"/>
              </w:rPr>
              <w:t>字段</w:t>
            </w:r>
          </w:p>
        </w:tc>
        <w:tc>
          <w:tcPr>
            <w:tcW w:w="954" w:type="pct"/>
            <w:shd w:val="clear" w:color="auto" w:fill="D9D9D9"/>
            <w:vAlign w:val="center"/>
          </w:tcPr>
          <w:p w:rsidR="00482670" w:rsidRPr="005626CB" w:rsidRDefault="00F07254" w:rsidP="00482670">
            <w:pPr>
              <w:jc w:val="center"/>
              <w:rPr>
                <w:b/>
                <w:bCs/>
                <w:szCs w:val="21"/>
              </w:rPr>
            </w:pPr>
            <w:r w:rsidRPr="005626CB">
              <w:rPr>
                <w:rFonts w:hint="eastAsia"/>
                <w:b/>
                <w:bCs/>
                <w:szCs w:val="21"/>
              </w:rPr>
              <w:t>类型</w:t>
            </w:r>
          </w:p>
        </w:tc>
        <w:tc>
          <w:tcPr>
            <w:tcW w:w="1112" w:type="pct"/>
            <w:shd w:val="clear" w:color="auto" w:fill="D9D9D9"/>
            <w:vAlign w:val="center"/>
          </w:tcPr>
          <w:p w:rsidR="00482670" w:rsidRPr="005626CB" w:rsidRDefault="00F07254" w:rsidP="00482670">
            <w:pPr>
              <w:jc w:val="center"/>
              <w:rPr>
                <w:b/>
                <w:bCs/>
                <w:szCs w:val="21"/>
              </w:rPr>
            </w:pPr>
            <w:r w:rsidRPr="005626CB">
              <w:rPr>
                <w:rFonts w:hint="eastAsia"/>
                <w:b/>
                <w:bCs/>
                <w:szCs w:val="21"/>
              </w:rPr>
              <w:t>显示内容</w:t>
            </w:r>
          </w:p>
        </w:tc>
        <w:tc>
          <w:tcPr>
            <w:tcW w:w="1744" w:type="pct"/>
            <w:shd w:val="clear" w:color="auto" w:fill="D9D9D9"/>
            <w:vAlign w:val="center"/>
          </w:tcPr>
          <w:p w:rsidR="00482670" w:rsidRPr="005626CB" w:rsidRDefault="00F07254" w:rsidP="00482670">
            <w:pPr>
              <w:tabs>
                <w:tab w:val="left" w:pos="2095"/>
              </w:tabs>
              <w:jc w:val="center"/>
              <w:rPr>
                <w:b/>
                <w:bCs/>
                <w:szCs w:val="21"/>
              </w:rPr>
            </w:pPr>
            <w:r w:rsidRPr="005626CB">
              <w:rPr>
                <w:rFonts w:hint="eastAsia"/>
                <w:b/>
                <w:bCs/>
                <w:szCs w:val="21"/>
              </w:rPr>
              <w:t>说明</w:t>
            </w:r>
          </w:p>
        </w:tc>
      </w:tr>
      <w:tr w:rsidR="00482670" w:rsidRPr="00A422C0" w:rsidTr="00C145F5">
        <w:trPr>
          <w:tblHeader/>
          <w:jc w:val="center"/>
        </w:trPr>
        <w:tc>
          <w:tcPr>
            <w:tcW w:w="11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CALLSIGN_ID</w:t>
            </w:r>
          </w:p>
        </w:tc>
        <w:tc>
          <w:tcPr>
            <w:tcW w:w="95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111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台站呼号</w:t>
            </w:r>
          </w:p>
        </w:tc>
        <w:tc>
          <w:tcPr>
            <w:tcW w:w="174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C145F5">
        <w:trPr>
          <w:tblHeader/>
          <w:jc w:val="center"/>
        </w:trPr>
        <w:tc>
          <w:tcPr>
            <w:tcW w:w="1190" w:type="pct"/>
            <w:vAlign w:val="center"/>
          </w:tcPr>
          <w:p w:rsidR="00482670" w:rsidRPr="00A422C0" w:rsidRDefault="00F83C0A" w:rsidP="00482670">
            <w:pPr>
              <w:rPr>
                <w:rFonts w:ascii="宋体" w:hAnsi="宋体"/>
                <w:snapToGrid w:val="0"/>
                <w:kern w:val="0"/>
                <w:szCs w:val="21"/>
              </w:rPr>
            </w:pPr>
            <w:r w:rsidRPr="00A422C0">
              <w:rPr>
                <w:rFonts w:ascii="宋体" w:hAnsi="宋体"/>
                <w:snapToGrid w:val="0"/>
                <w:kern w:val="0"/>
                <w:szCs w:val="21"/>
              </w:rPr>
              <w:t>CALLSIGN</w:t>
            </w:r>
            <w:r w:rsidR="00F07254" w:rsidRPr="00A422C0">
              <w:rPr>
                <w:rFonts w:ascii="宋体" w:hAnsi="宋体"/>
                <w:snapToGrid w:val="0"/>
                <w:kern w:val="0"/>
                <w:szCs w:val="21"/>
              </w:rPr>
              <w:t>_TYPE</w:t>
            </w:r>
          </w:p>
        </w:tc>
        <w:tc>
          <w:tcPr>
            <w:tcW w:w="95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VARCHAR2(6)</w:t>
            </w:r>
          </w:p>
        </w:tc>
        <w:tc>
          <w:tcPr>
            <w:tcW w:w="111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台站</w:t>
            </w:r>
            <w:r w:rsidR="00F83C0A" w:rsidRPr="00A422C0">
              <w:rPr>
                <w:rFonts w:ascii="宋体" w:hAnsi="宋体" w:hint="eastAsia"/>
                <w:snapToGrid w:val="0"/>
                <w:kern w:val="0"/>
                <w:szCs w:val="21"/>
              </w:rPr>
              <w:t>呼号</w:t>
            </w:r>
            <w:r w:rsidRPr="00A422C0">
              <w:rPr>
                <w:rFonts w:hAnsi="宋体" w:hint="eastAsia"/>
                <w:szCs w:val="21"/>
              </w:rPr>
              <w:t>类型</w:t>
            </w:r>
          </w:p>
        </w:tc>
        <w:tc>
          <w:tcPr>
            <w:tcW w:w="1744" w:type="pct"/>
            <w:vAlign w:val="center"/>
          </w:tcPr>
          <w:p w:rsidR="00482670" w:rsidRPr="00A422C0" w:rsidRDefault="00F83C0A" w:rsidP="00482670">
            <w:pPr>
              <w:rPr>
                <w:rFonts w:ascii="宋体" w:hAnsi="宋体"/>
                <w:snapToGrid w:val="0"/>
                <w:kern w:val="0"/>
                <w:szCs w:val="21"/>
              </w:rPr>
            </w:pPr>
            <w:r>
              <w:rPr>
                <w:rFonts w:ascii="宋体" w:hAnsi="宋体" w:hint="eastAsia"/>
                <w:snapToGrid w:val="0"/>
                <w:kern w:val="0"/>
                <w:szCs w:val="21"/>
              </w:rPr>
              <w:t>19</w:t>
            </w:r>
            <w:r w:rsidR="00F07254" w:rsidRPr="00A422C0">
              <w:rPr>
                <w:rFonts w:ascii="宋体" w:hAnsi="宋体"/>
                <w:snapToGrid w:val="0"/>
                <w:kern w:val="0"/>
                <w:szCs w:val="21"/>
              </w:rPr>
              <w:t>：业余电台</w:t>
            </w:r>
            <w:r>
              <w:rPr>
                <w:rFonts w:ascii="宋体" w:hAnsi="宋体" w:hint="eastAsia"/>
                <w:snapToGrid w:val="0"/>
                <w:kern w:val="0"/>
                <w:szCs w:val="21"/>
              </w:rPr>
              <w:t>呼号</w:t>
            </w:r>
            <w:r w:rsidR="00F07254" w:rsidRPr="00A422C0">
              <w:rPr>
                <w:rFonts w:ascii="宋体" w:hAnsi="宋体"/>
                <w:snapToGrid w:val="0"/>
                <w:kern w:val="0"/>
                <w:szCs w:val="21"/>
              </w:rPr>
              <w:t>；08：船舶电台</w:t>
            </w:r>
            <w:r>
              <w:rPr>
                <w:rFonts w:ascii="宋体" w:hAnsi="宋体" w:hint="eastAsia"/>
                <w:snapToGrid w:val="0"/>
                <w:kern w:val="0"/>
                <w:szCs w:val="21"/>
              </w:rPr>
              <w:t>呼号</w:t>
            </w:r>
          </w:p>
        </w:tc>
      </w:tr>
      <w:tr w:rsidR="00482670" w:rsidRPr="00A422C0" w:rsidTr="00C145F5">
        <w:trPr>
          <w:tblHeader/>
          <w:jc w:val="center"/>
        </w:trPr>
        <w:tc>
          <w:tcPr>
            <w:tcW w:w="11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ORGANIZATION_NAME</w:t>
            </w:r>
          </w:p>
        </w:tc>
        <w:tc>
          <w:tcPr>
            <w:tcW w:w="95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w:t>
            </w:r>
          </w:p>
        </w:tc>
        <w:tc>
          <w:tcPr>
            <w:tcW w:w="111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指配主管无委机构</w:t>
            </w:r>
          </w:p>
        </w:tc>
        <w:tc>
          <w:tcPr>
            <w:tcW w:w="174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3100上海无委</w:t>
            </w:r>
          </w:p>
        </w:tc>
      </w:tr>
      <w:tr w:rsidR="00482670" w:rsidRPr="00A422C0" w:rsidTr="00C145F5">
        <w:trPr>
          <w:tblHeader/>
          <w:jc w:val="center"/>
        </w:trPr>
        <w:tc>
          <w:tcPr>
            <w:tcW w:w="11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CALLSIGN_RANGE</w:t>
            </w:r>
          </w:p>
        </w:tc>
        <w:tc>
          <w:tcPr>
            <w:tcW w:w="95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VARCHAR2(50)</w:t>
            </w:r>
          </w:p>
        </w:tc>
        <w:tc>
          <w:tcPr>
            <w:tcW w:w="111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呼号分组</w:t>
            </w:r>
          </w:p>
        </w:tc>
        <w:tc>
          <w:tcPr>
            <w:tcW w:w="1744" w:type="pct"/>
            <w:vAlign w:val="center"/>
          </w:tcPr>
          <w:p w:rsidR="00482670" w:rsidRPr="00A422C0" w:rsidRDefault="00482670" w:rsidP="00482670">
            <w:pPr>
              <w:rPr>
                <w:rFonts w:ascii="宋体" w:hAnsi="宋体"/>
                <w:snapToGrid w:val="0"/>
                <w:kern w:val="0"/>
                <w:szCs w:val="21"/>
              </w:rPr>
            </w:pPr>
          </w:p>
        </w:tc>
      </w:tr>
      <w:tr w:rsidR="00482670" w:rsidRPr="00A422C0" w:rsidTr="00C145F5">
        <w:trPr>
          <w:tblHeader/>
          <w:jc w:val="center"/>
        </w:trPr>
        <w:tc>
          <w:tcPr>
            <w:tcW w:w="1190"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STAT_FLAG</w:t>
            </w:r>
          </w:p>
        </w:tc>
        <w:tc>
          <w:tcPr>
            <w:tcW w:w="954"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w:t>
            </w:r>
          </w:p>
        </w:tc>
        <w:tc>
          <w:tcPr>
            <w:tcW w:w="1112"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呼号状态标识</w:t>
            </w:r>
          </w:p>
        </w:tc>
        <w:tc>
          <w:tcPr>
            <w:tcW w:w="1744" w:type="pct"/>
            <w:vAlign w:val="center"/>
          </w:tcPr>
          <w:p w:rsidR="00482670" w:rsidRPr="00A422C0" w:rsidRDefault="00F07254" w:rsidP="00C145F5">
            <w:pPr>
              <w:rPr>
                <w:rFonts w:ascii="宋体" w:hAnsi="宋体"/>
                <w:snapToGrid w:val="0"/>
                <w:kern w:val="0"/>
                <w:szCs w:val="21"/>
              </w:rPr>
            </w:pPr>
            <w:r w:rsidRPr="00A422C0">
              <w:rPr>
                <w:rFonts w:ascii="宋体" w:hAnsi="宋体"/>
                <w:snapToGrid w:val="0"/>
                <w:kern w:val="0"/>
                <w:szCs w:val="21"/>
              </w:rPr>
              <w:t>0：空闲；</w:t>
            </w:r>
            <w:r w:rsidR="00C145F5">
              <w:rPr>
                <w:rFonts w:ascii="宋体" w:hAnsi="宋体" w:hint="eastAsia"/>
                <w:snapToGrid w:val="0"/>
                <w:kern w:val="0"/>
                <w:szCs w:val="21"/>
              </w:rPr>
              <w:t>1</w:t>
            </w:r>
            <w:r w:rsidRPr="00A422C0">
              <w:rPr>
                <w:rFonts w:ascii="宋体" w:hAnsi="宋体"/>
                <w:snapToGrid w:val="0"/>
                <w:kern w:val="0"/>
                <w:szCs w:val="21"/>
              </w:rPr>
              <w:t>：特殊；</w:t>
            </w:r>
            <w:r w:rsidR="00C145F5">
              <w:rPr>
                <w:rFonts w:ascii="宋体" w:hAnsi="宋体" w:hint="eastAsia"/>
                <w:snapToGrid w:val="0"/>
                <w:kern w:val="0"/>
                <w:szCs w:val="21"/>
              </w:rPr>
              <w:t>2</w:t>
            </w:r>
            <w:r w:rsidRPr="00A422C0">
              <w:rPr>
                <w:rFonts w:ascii="宋体" w:hAnsi="宋体"/>
                <w:snapToGrid w:val="0"/>
                <w:kern w:val="0"/>
                <w:szCs w:val="21"/>
              </w:rPr>
              <w:t>：占用；</w:t>
            </w:r>
            <w:r w:rsidR="00C145F5">
              <w:rPr>
                <w:rFonts w:ascii="宋体" w:hAnsi="宋体" w:hint="eastAsia"/>
                <w:snapToGrid w:val="0"/>
                <w:kern w:val="0"/>
                <w:szCs w:val="21"/>
              </w:rPr>
              <w:t>3</w:t>
            </w:r>
            <w:r w:rsidRPr="00A422C0">
              <w:rPr>
                <w:rFonts w:ascii="宋体" w:hAnsi="宋体"/>
                <w:snapToGrid w:val="0"/>
                <w:kern w:val="0"/>
                <w:szCs w:val="21"/>
              </w:rPr>
              <w:t>：已核发占用；</w:t>
            </w:r>
            <w:r w:rsidR="00C145F5">
              <w:rPr>
                <w:rFonts w:ascii="宋体" w:hAnsi="宋体" w:hint="eastAsia"/>
                <w:snapToGrid w:val="0"/>
                <w:kern w:val="0"/>
                <w:szCs w:val="21"/>
              </w:rPr>
              <w:t>4</w:t>
            </w:r>
            <w:r w:rsidRPr="00A422C0">
              <w:rPr>
                <w:rFonts w:ascii="宋体" w:hAnsi="宋体"/>
                <w:snapToGrid w:val="0"/>
                <w:kern w:val="0"/>
                <w:szCs w:val="21"/>
              </w:rPr>
              <w:t>：待核发占用；</w:t>
            </w:r>
            <w:r w:rsidR="00C145F5">
              <w:rPr>
                <w:rFonts w:ascii="宋体" w:hAnsi="宋体" w:hint="eastAsia"/>
                <w:snapToGrid w:val="0"/>
                <w:kern w:val="0"/>
                <w:szCs w:val="21"/>
              </w:rPr>
              <w:t>5</w:t>
            </w:r>
            <w:r w:rsidRPr="00A422C0">
              <w:rPr>
                <w:rFonts w:ascii="宋体" w:hAnsi="宋体"/>
                <w:snapToGrid w:val="0"/>
                <w:kern w:val="0"/>
                <w:szCs w:val="21"/>
              </w:rPr>
              <w:t>：保留；</w:t>
            </w:r>
            <w:r w:rsidR="00C145F5">
              <w:rPr>
                <w:rFonts w:ascii="宋体" w:hAnsi="宋体" w:hint="eastAsia"/>
                <w:snapToGrid w:val="0"/>
                <w:kern w:val="0"/>
                <w:szCs w:val="21"/>
              </w:rPr>
              <w:t>6</w:t>
            </w:r>
            <w:r w:rsidRPr="00A422C0">
              <w:rPr>
                <w:rFonts w:ascii="宋体" w:hAnsi="宋体"/>
                <w:snapToGrid w:val="0"/>
                <w:kern w:val="0"/>
                <w:szCs w:val="21"/>
              </w:rPr>
              <w:t>：Q简语、</w:t>
            </w:r>
            <w:r w:rsidR="00C145F5">
              <w:rPr>
                <w:rFonts w:ascii="宋体" w:hAnsi="宋体" w:hint="eastAsia"/>
                <w:snapToGrid w:val="0"/>
                <w:kern w:val="0"/>
                <w:szCs w:val="21"/>
              </w:rPr>
              <w:t>7</w:t>
            </w:r>
            <w:r w:rsidR="005626CB">
              <w:rPr>
                <w:rFonts w:ascii="宋体" w:hAnsi="宋体" w:hint="eastAsia"/>
                <w:snapToGrid w:val="0"/>
                <w:kern w:val="0"/>
                <w:szCs w:val="21"/>
              </w:rPr>
              <w:t>：</w:t>
            </w:r>
            <w:r w:rsidRPr="00A422C0">
              <w:rPr>
                <w:rFonts w:ascii="宋体" w:hAnsi="宋体"/>
                <w:snapToGrid w:val="0"/>
                <w:kern w:val="0"/>
                <w:szCs w:val="21"/>
              </w:rPr>
              <w:t>专用</w:t>
            </w:r>
          </w:p>
        </w:tc>
      </w:tr>
      <w:tr w:rsidR="00C145F5" w:rsidRPr="00A422C0" w:rsidTr="00C145F5">
        <w:trPr>
          <w:tblHeader/>
          <w:jc w:val="center"/>
        </w:trPr>
        <w:tc>
          <w:tcPr>
            <w:tcW w:w="1190" w:type="pct"/>
            <w:vAlign w:val="center"/>
          </w:tcPr>
          <w:p w:rsidR="00C145F5" w:rsidRPr="00A422C0" w:rsidRDefault="00C145F5" w:rsidP="00EB2D2C">
            <w:pPr>
              <w:rPr>
                <w:rFonts w:ascii="宋体" w:hAnsi="宋体"/>
                <w:snapToGrid w:val="0"/>
                <w:kern w:val="0"/>
                <w:szCs w:val="21"/>
              </w:rPr>
            </w:pPr>
            <w:r w:rsidRPr="00A422C0">
              <w:rPr>
                <w:rFonts w:ascii="宋体" w:hAnsi="宋体"/>
                <w:snapToGrid w:val="0"/>
                <w:kern w:val="0"/>
                <w:szCs w:val="21"/>
              </w:rPr>
              <w:t>START_DATE</w:t>
            </w:r>
          </w:p>
        </w:tc>
        <w:tc>
          <w:tcPr>
            <w:tcW w:w="954" w:type="pct"/>
            <w:vAlign w:val="center"/>
          </w:tcPr>
          <w:p w:rsidR="00C145F5" w:rsidRPr="00A422C0" w:rsidRDefault="00C145F5" w:rsidP="00EB2D2C">
            <w:pPr>
              <w:rPr>
                <w:rFonts w:ascii="宋体" w:hAnsi="宋体"/>
                <w:snapToGrid w:val="0"/>
                <w:kern w:val="0"/>
                <w:szCs w:val="21"/>
              </w:rPr>
            </w:pPr>
            <w:r w:rsidRPr="00A422C0">
              <w:rPr>
                <w:rFonts w:ascii="宋体" w:hAnsi="宋体"/>
                <w:snapToGrid w:val="0"/>
                <w:kern w:val="0"/>
                <w:szCs w:val="21"/>
              </w:rPr>
              <w:t>DATE</w:t>
            </w:r>
          </w:p>
        </w:tc>
        <w:tc>
          <w:tcPr>
            <w:tcW w:w="1112" w:type="pct"/>
            <w:vAlign w:val="center"/>
          </w:tcPr>
          <w:p w:rsidR="00C145F5" w:rsidRPr="00A422C0" w:rsidRDefault="00C145F5" w:rsidP="00C145F5">
            <w:pPr>
              <w:rPr>
                <w:rFonts w:ascii="宋体" w:hAnsi="宋体"/>
                <w:snapToGrid w:val="0"/>
                <w:kern w:val="0"/>
                <w:szCs w:val="21"/>
              </w:rPr>
            </w:pPr>
            <w:r>
              <w:rPr>
                <w:rFonts w:hAnsi="宋体" w:hint="eastAsia"/>
                <w:szCs w:val="21"/>
              </w:rPr>
              <w:t>核发</w:t>
            </w:r>
            <w:r w:rsidRPr="00A422C0">
              <w:rPr>
                <w:rFonts w:hAnsi="宋体" w:hint="eastAsia"/>
                <w:szCs w:val="21"/>
              </w:rPr>
              <w:t>开始日期</w:t>
            </w:r>
          </w:p>
        </w:tc>
        <w:tc>
          <w:tcPr>
            <w:tcW w:w="1744" w:type="pct"/>
            <w:vAlign w:val="center"/>
          </w:tcPr>
          <w:p w:rsidR="00C145F5" w:rsidRPr="00A422C0" w:rsidRDefault="00C145F5" w:rsidP="00EB2D2C">
            <w:pPr>
              <w:rPr>
                <w:rFonts w:ascii="宋体" w:hAnsi="宋体"/>
                <w:snapToGrid w:val="0"/>
                <w:kern w:val="0"/>
                <w:szCs w:val="21"/>
              </w:rPr>
            </w:pPr>
          </w:p>
        </w:tc>
      </w:tr>
      <w:tr w:rsidR="00C145F5" w:rsidRPr="00A422C0" w:rsidTr="00C145F5">
        <w:trPr>
          <w:tblHeader/>
          <w:jc w:val="center"/>
        </w:trPr>
        <w:tc>
          <w:tcPr>
            <w:tcW w:w="1190" w:type="pct"/>
            <w:vAlign w:val="center"/>
          </w:tcPr>
          <w:p w:rsidR="00C145F5" w:rsidRPr="00A422C0" w:rsidRDefault="00C145F5" w:rsidP="00EB2D2C">
            <w:pPr>
              <w:rPr>
                <w:rFonts w:ascii="宋体" w:hAnsi="宋体"/>
                <w:snapToGrid w:val="0"/>
                <w:kern w:val="0"/>
                <w:szCs w:val="21"/>
              </w:rPr>
            </w:pPr>
            <w:r w:rsidRPr="00A422C0">
              <w:rPr>
                <w:rFonts w:ascii="宋体" w:hAnsi="宋体"/>
                <w:snapToGrid w:val="0"/>
                <w:kern w:val="0"/>
                <w:szCs w:val="21"/>
              </w:rPr>
              <w:t>STOP_DATE</w:t>
            </w:r>
          </w:p>
        </w:tc>
        <w:tc>
          <w:tcPr>
            <w:tcW w:w="954" w:type="pct"/>
            <w:vAlign w:val="center"/>
          </w:tcPr>
          <w:p w:rsidR="00C145F5" w:rsidRPr="00A422C0" w:rsidRDefault="00C145F5" w:rsidP="00EB2D2C">
            <w:pPr>
              <w:rPr>
                <w:rFonts w:ascii="宋体" w:hAnsi="宋体"/>
                <w:snapToGrid w:val="0"/>
                <w:kern w:val="0"/>
                <w:szCs w:val="21"/>
              </w:rPr>
            </w:pPr>
            <w:r w:rsidRPr="00A422C0">
              <w:rPr>
                <w:rFonts w:ascii="宋体" w:hAnsi="宋体"/>
                <w:snapToGrid w:val="0"/>
                <w:kern w:val="0"/>
                <w:szCs w:val="21"/>
              </w:rPr>
              <w:t>DATE</w:t>
            </w:r>
          </w:p>
        </w:tc>
        <w:tc>
          <w:tcPr>
            <w:tcW w:w="1112" w:type="pct"/>
            <w:vAlign w:val="center"/>
          </w:tcPr>
          <w:p w:rsidR="00C145F5" w:rsidRPr="00A422C0" w:rsidRDefault="00C145F5" w:rsidP="00C145F5">
            <w:pPr>
              <w:rPr>
                <w:rFonts w:hAnsi="宋体"/>
                <w:szCs w:val="21"/>
              </w:rPr>
            </w:pPr>
            <w:r>
              <w:rPr>
                <w:rFonts w:hAnsi="宋体" w:hint="eastAsia"/>
                <w:szCs w:val="21"/>
              </w:rPr>
              <w:t>核发</w:t>
            </w:r>
            <w:r w:rsidRPr="00A422C0">
              <w:rPr>
                <w:rFonts w:hAnsi="宋体" w:hint="eastAsia"/>
                <w:szCs w:val="21"/>
              </w:rPr>
              <w:t>截止日期</w:t>
            </w:r>
          </w:p>
        </w:tc>
        <w:tc>
          <w:tcPr>
            <w:tcW w:w="1744" w:type="pct"/>
            <w:vAlign w:val="center"/>
          </w:tcPr>
          <w:p w:rsidR="00C145F5" w:rsidRPr="00A422C0" w:rsidRDefault="00C145F5" w:rsidP="00EB2D2C">
            <w:pPr>
              <w:rPr>
                <w:rFonts w:ascii="宋体" w:hAnsi="宋体"/>
                <w:snapToGrid w:val="0"/>
                <w:kern w:val="0"/>
                <w:szCs w:val="21"/>
              </w:rPr>
            </w:pPr>
            <w:r>
              <w:rPr>
                <w:rFonts w:ascii="宋体" w:hAnsi="宋体" w:hint="eastAsia"/>
                <w:snapToGrid w:val="0"/>
                <w:kern w:val="0"/>
                <w:szCs w:val="21"/>
              </w:rPr>
              <w:t>无期限为空值</w:t>
            </w:r>
          </w:p>
        </w:tc>
      </w:tr>
    </w:tbl>
    <w:p w:rsidR="00B2539C" w:rsidRDefault="00B2539C" w:rsidP="00E072D9">
      <w:pPr>
        <w:pStyle w:val="a6"/>
        <w:numPr>
          <w:ilvl w:val="0"/>
          <w:numId w:val="0"/>
        </w:numPr>
        <w:ind w:left="420" w:hanging="420"/>
      </w:pPr>
    </w:p>
    <w:p w:rsidR="00B2539C" w:rsidRPr="008F6E9D" w:rsidRDefault="00F07254" w:rsidP="00D64765">
      <w:pPr>
        <w:pStyle w:val="40"/>
        <w:rPr>
          <w:snapToGrid w:val="0"/>
        </w:rPr>
      </w:pPr>
      <w:r w:rsidRPr="00004D86">
        <w:rPr>
          <w:rFonts w:ascii="Arial" w:hAnsi="Arial" w:hint="eastAsia"/>
        </w:rPr>
        <w:lastRenderedPageBreak/>
        <w:t>通信业务</w:t>
      </w:r>
      <w:r w:rsidRPr="00004D86">
        <w:rPr>
          <w:rFonts w:ascii="Arial" w:hAnsi="Arial"/>
        </w:rPr>
        <w:t>/</w:t>
      </w:r>
      <w:r w:rsidRPr="00004D86">
        <w:rPr>
          <w:rFonts w:ascii="Arial" w:hAnsi="Arial" w:hint="eastAsia"/>
        </w:rPr>
        <w:t>系统表</w:t>
      </w:r>
      <w:r w:rsidRPr="007F4E92">
        <w:t>(</w:t>
      </w:r>
      <w:r>
        <w:t>RF</w:t>
      </w:r>
      <w:r w:rsidRPr="00BD5094">
        <w:t>BT_SYSTEM</w:t>
      </w:r>
      <w:r w:rsidRPr="007F4E92">
        <w:rPr>
          <w:snapToGrid w:val="0"/>
        </w:rPr>
        <w:t>)</w:t>
      </w: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2"/>
        <w:gridCol w:w="1985"/>
        <w:gridCol w:w="3541"/>
        <w:gridCol w:w="1707"/>
      </w:tblGrid>
      <w:tr w:rsidR="00482670" w:rsidRPr="00A422C0" w:rsidTr="00482670">
        <w:trPr>
          <w:tblHeader/>
          <w:jc w:val="center"/>
        </w:trPr>
        <w:tc>
          <w:tcPr>
            <w:tcW w:w="817" w:type="pct"/>
            <w:shd w:val="clear" w:color="auto" w:fill="D9D9D9"/>
            <w:vAlign w:val="center"/>
          </w:tcPr>
          <w:p w:rsidR="00482670" w:rsidRPr="005626CB" w:rsidRDefault="00F07254" w:rsidP="00482670">
            <w:pPr>
              <w:jc w:val="center"/>
              <w:rPr>
                <w:b/>
                <w:bCs/>
                <w:szCs w:val="21"/>
              </w:rPr>
            </w:pPr>
            <w:r w:rsidRPr="005626CB">
              <w:rPr>
                <w:rFonts w:hint="eastAsia"/>
                <w:b/>
                <w:bCs/>
                <w:szCs w:val="21"/>
              </w:rPr>
              <w:t>字段</w:t>
            </w:r>
          </w:p>
        </w:tc>
        <w:tc>
          <w:tcPr>
            <w:tcW w:w="1148" w:type="pct"/>
            <w:shd w:val="clear" w:color="auto" w:fill="D9D9D9"/>
            <w:vAlign w:val="center"/>
          </w:tcPr>
          <w:p w:rsidR="00482670" w:rsidRPr="005626CB" w:rsidRDefault="00F07254" w:rsidP="00482670">
            <w:pPr>
              <w:jc w:val="center"/>
              <w:rPr>
                <w:b/>
                <w:bCs/>
                <w:szCs w:val="21"/>
              </w:rPr>
            </w:pPr>
            <w:r w:rsidRPr="005626CB">
              <w:rPr>
                <w:rFonts w:hint="eastAsia"/>
                <w:b/>
                <w:bCs/>
                <w:szCs w:val="21"/>
              </w:rPr>
              <w:t>类型</w:t>
            </w:r>
          </w:p>
        </w:tc>
        <w:tc>
          <w:tcPr>
            <w:tcW w:w="2048" w:type="pct"/>
            <w:shd w:val="clear" w:color="auto" w:fill="D9D9D9"/>
            <w:vAlign w:val="center"/>
          </w:tcPr>
          <w:p w:rsidR="00482670" w:rsidRPr="005626CB" w:rsidRDefault="00F07254" w:rsidP="00482670">
            <w:pPr>
              <w:jc w:val="center"/>
              <w:rPr>
                <w:b/>
                <w:bCs/>
                <w:szCs w:val="21"/>
              </w:rPr>
            </w:pPr>
            <w:r w:rsidRPr="005626CB">
              <w:rPr>
                <w:rFonts w:hint="eastAsia"/>
                <w:b/>
                <w:bCs/>
                <w:szCs w:val="21"/>
              </w:rPr>
              <w:t>显示内容</w:t>
            </w:r>
          </w:p>
        </w:tc>
        <w:tc>
          <w:tcPr>
            <w:tcW w:w="987" w:type="pct"/>
            <w:shd w:val="clear" w:color="auto" w:fill="D9D9D9"/>
            <w:vAlign w:val="center"/>
          </w:tcPr>
          <w:p w:rsidR="00482670" w:rsidRPr="005626CB" w:rsidRDefault="00F07254" w:rsidP="00482670">
            <w:pPr>
              <w:tabs>
                <w:tab w:val="left" w:pos="2095"/>
              </w:tabs>
              <w:jc w:val="center"/>
              <w:rPr>
                <w:b/>
                <w:bCs/>
                <w:szCs w:val="21"/>
              </w:rPr>
            </w:pPr>
            <w:r w:rsidRPr="005626CB">
              <w:rPr>
                <w:rFonts w:hint="eastAsia"/>
                <w:b/>
                <w:bCs/>
                <w:szCs w:val="21"/>
              </w:rPr>
              <w:t>说明</w:t>
            </w:r>
          </w:p>
        </w:tc>
      </w:tr>
      <w:tr w:rsidR="00482670" w:rsidRPr="00A422C0" w:rsidTr="00482670">
        <w:trPr>
          <w:tblHeader/>
          <w:jc w:val="center"/>
        </w:trPr>
        <w:tc>
          <w:tcPr>
            <w:tcW w:w="81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SYS_CODE</w:t>
            </w:r>
          </w:p>
        </w:tc>
        <w:tc>
          <w:tcPr>
            <w:tcW w:w="114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204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通信业务</w:t>
            </w:r>
            <w:r w:rsidRPr="00A422C0">
              <w:rPr>
                <w:rFonts w:ascii="宋体" w:hAnsi="宋体"/>
                <w:snapToGrid w:val="0"/>
                <w:kern w:val="0"/>
                <w:szCs w:val="21"/>
              </w:rPr>
              <w:t>/系统编号</w:t>
            </w:r>
          </w:p>
        </w:tc>
        <w:tc>
          <w:tcPr>
            <w:tcW w:w="987"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81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SYS_NAME</w:t>
            </w:r>
          </w:p>
        </w:tc>
        <w:tc>
          <w:tcPr>
            <w:tcW w:w="114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VARCHAR2(100)</w:t>
            </w:r>
          </w:p>
        </w:tc>
        <w:tc>
          <w:tcPr>
            <w:tcW w:w="204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通信业务</w:t>
            </w:r>
            <w:r w:rsidRPr="00A422C0">
              <w:rPr>
                <w:rFonts w:hAnsi="宋体"/>
                <w:szCs w:val="21"/>
              </w:rPr>
              <w:t>/</w:t>
            </w:r>
            <w:r w:rsidRPr="00A422C0">
              <w:rPr>
                <w:rFonts w:hAnsi="宋体"/>
                <w:szCs w:val="21"/>
              </w:rPr>
              <w:t>系统名称</w:t>
            </w:r>
          </w:p>
        </w:tc>
        <w:tc>
          <w:tcPr>
            <w:tcW w:w="987"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81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SERV_CODE</w:t>
            </w:r>
          </w:p>
        </w:tc>
        <w:tc>
          <w:tcPr>
            <w:tcW w:w="114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204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所属业务编号</w:t>
            </w:r>
          </w:p>
        </w:tc>
        <w:tc>
          <w:tcPr>
            <w:tcW w:w="987"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817"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148"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2048" w:type="pct"/>
            <w:vAlign w:val="center"/>
          </w:tcPr>
          <w:p w:rsidR="00482670" w:rsidRPr="00A422C0" w:rsidRDefault="00F07254" w:rsidP="00482670">
            <w:pPr>
              <w:rPr>
                <w:rFonts w:ascii="宋体" w:hAnsi="宋体"/>
                <w:snapToGrid w:val="0"/>
                <w:kern w:val="0"/>
                <w:szCs w:val="21"/>
              </w:rPr>
            </w:pPr>
            <w:r w:rsidRPr="00A422C0">
              <w:rPr>
                <w:rFonts w:hAnsi="宋体" w:hint="eastAsia"/>
                <w:szCs w:val="21"/>
              </w:rPr>
              <w:t>备注</w:t>
            </w:r>
          </w:p>
        </w:tc>
        <w:tc>
          <w:tcPr>
            <w:tcW w:w="987" w:type="pct"/>
            <w:vAlign w:val="center"/>
          </w:tcPr>
          <w:p w:rsidR="00482670" w:rsidRPr="00A422C0" w:rsidRDefault="00482670" w:rsidP="00482670">
            <w:pPr>
              <w:rPr>
                <w:rFonts w:ascii="宋体" w:hAnsi="宋体"/>
                <w:snapToGrid w:val="0"/>
                <w:kern w:val="0"/>
                <w:szCs w:val="21"/>
              </w:rPr>
            </w:pPr>
          </w:p>
        </w:tc>
      </w:tr>
    </w:tbl>
    <w:p w:rsidR="00B2539C" w:rsidRDefault="00B2539C" w:rsidP="00E072D9">
      <w:pPr>
        <w:pStyle w:val="a6"/>
        <w:numPr>
          <w:ilvl w:val="0"/>
          <w:numId w:val="0"/>
        </w:numPr>
        <w:ind w:left="420" w:hanging="420"/>
      </w:pPr>
    </w:p>
    <w:p w:rsidR="00B2539C" w:rsidRPr="008F6E9D" w:rsidRDefault="00F07254" w:rsidP="00D64765">
      <w:pPr>
        <w:pStyle w:val="40"/>
        <w:rPr>
          <w:snapToGrid w:val="0"/>
        </w:rPr>
      </w:pPr>
      <w:r w:rsidRPr="00BD5094">
        <w:rPr>
          <w:rFonts w:hint="eastAsia"/>
          <w:snapToGrid w:val="0"/>
        </w:rPr>
        <w:t>通信系统典型台站技术参数表</w:t>
      </w:r>
      <w:r w:rsidRPr="007F4E92">
        <w:rPr>
          <w:snapToGrid w:val="0"/>
        </w:rPr>
        <w:t>(</w:t>
      </w:r>
      <w:r>
        <w:t>RF</w:t>
      </w:r>
      <w:r w:rsidRPr="00BD5094">
        <w:rPr>
          <w:snapToGrid w:val="0"/>
        </w:rPr>
        <w:t>BT_SYSTEM_STATPRM</w:t>
      </w:r>
      <w:r w:rsidRPr="007F4E92">
        <w:rPr>
          <w:snapToGrid w:val="0"/>
        </w:rPr>
        <w:t>)</w:t>
      </w:r>
    </w:p>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7"/>
        <w:gridCol w:w="1637"/>
        <w:gridCol w:w="2295"/>
        <w:gridCol w:w="1754"/>
      </w:tblGrid>
      <w:tr w:rsidR="00482670" w:rsidRPr="00A422C0" w:rsidTr="00482670">
        <w:trPr>
          <w:tblHeader/>
          <w:jc w:val="center"/>
        </w:trPr>
        <w:tc>
          <w:tcPr>
            <w:tcW w:w="1031"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143"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602"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224"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GUID</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VARCHAR2(36)</w:t>
            </w:r>
          </w:p>
        </w:tc>
        <w:tc>
          <w:tcPr>
            <w:tcW w:w="1602" w:type="pct"/>
            <w:vAlign w:val="center"/>
          </w:tcPr>
          <w:p w:rsidR="00482670" w:rsidRPr="00A422C0" w:rsidRDefault="00482670" w:rsidP="00482670">
            <w:pPr>
              <w:rPr>
                <w:rFonts w:ascii="宋体" w:hAnsi="宋体"/>
                <w:snapToGrid w:val="0"/>
                <w:kern w:val="0"/>
                <w:szCs w:val="21"/>
              </w:rPr>
            </w:pPr>
          </w:p>
        </w:tc>
        <w:tc>
          <w:tcPr>
            <w:tcW w:w="122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r w:rsidRPr="00A422C0">
              <w:rPr>
                <w:rFonts w:ascii="宋体" w:hAnsi="宋体"/>
                <w:snapToGrid w:val="0"/>
                <w:kern w:val="0"/>
                <w:szCs w:val="21"/>
              </w:rPr>
              <w:t>GUID码</w:t>
            </w: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SYS_CODE</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w:t>
            </w:r>
          </w:p>
        </w:tc>
        <w:tc>
          <w:tcPr>
            <w:tcW w:w="160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通信业务</w:t>
            </w:r>
            <w:r w:rsidRPr="00A422C0">
              <w:rPr>
                <w:rFonts w:ascii="宋体" w:hAnsi="宋体"/>
                <w:snapToGrid w:val="0"/>
                <w:kern w:val="0"/>
                <w:szCs w:val="21"/>
              </w:rPr>
              <w:t>/系统</w:t>
            </w:r>
            <w:r w:rsidRPr="00A422C0">
              <w:rPr>
                <w:rFonts w:ascii="宋体" w:hAnsi="宋体" w:hint="eastAsia"/>
                <w:snapToGrid w:val="0"/>
                <w:kern w:val="0"/>
                <w:szCs w:val="21"/>
              </w:rPr>
              <w:t>编号</w:t>
            </w:r>
          </w:p>
        </w:tc>
        <w:tc>
          <w:tcPr>
            <w:tcW w:w="122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EQU_TYPE</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VARCHAR2(50)</w:t>
            </w:r>
          </w:p>
        </w:tc>
        <w:tc>
          <w:tcPr>
            <w:tcW w:w="160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设备种类</w:t>
            </w:r>
          </w:p>
        </w:tc>
        <w:tc>
          <w:tcPr>
            <w:tcW w:w="122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FREQ_MOD</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VARCHAR2(100)</w:t>
            </w:r>
          </w:p>
        </w:tc>
        <w:tc>
          <w:tcPr>
            <w:tcW w:w="160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调制方式</w:t>
            </w:r>
          </w:p>
        </w:tc>
        <w:tc>
          <w:tcPr>
            <w:tcW w:w="122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TX_POW</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VARCHAR2(400)</w:t>
            </w:r>
          </w:p>
        </w:tc>
        <w:tc>
          <w:tcPr>
            <w:tcW w:w="1602" w:type="pct"/>
            <w:vAlign w:val="center"/>
          </w:tcPr>
          <w:p w:rsidR="00482670" w:rsidRPr="00A422C0" w:rsidRDefault="00F07254" w:rsidP="00482670">
            <w:pPr>
              <w:rPr>
                <w:rFonts w:hAnsi="宋体"/>
                <w:szCs w:val="21"/>
              </w:rPr>
            </w:pPr>
            <w:r w:rsidRPr="00A422C0">
              <w:rPr>
                <w:rFonts w:hAnsi="宋体" w:hint="eastAsia"/>
                <w:szCs w:val="21"/>
              </w:rPr>
              <w:t>发射功率</w:t>
            </w:r>
          </w:p>
        </w:tc>
        <w:tc>
          <w:tcPr>
            <w:tcW w:w="122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RX_SEN</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VARCHAR2(400)</w:t>
            </w:r>
          </w:p>
        </w:tc>
        <w:tc>
          <w:tcPr>
            <w:tcW w:w="1602" w:type="pct"/>
            <w:vAlign w:val="center"/>
          </w:tcPr>
          <w:p w:rsidR="00482670" w:rsidRPr="00A422C0" w:rsidRDefault="00F07254" w:rsidP="00482670">
            <w:pPr>
              <w:rPr>
                <w:rFonts w:hAnsi="宋体"/>
                <w:szCs w:val="21"/>
              </w:rPr>
            </w:pPr>
            <w:r w:rsidRPr="00A422C0">
              <w:rPr>
                <w:rFonts w:hAnsi="宋体" w:hint="eastAsia"/>
                <w:szCs w:val="21"/>
              </w:rPr>
              <w:t>接收机灵敏度</w:t>
            </w:r>
          </w:p>
        </w:tc>
        <w:tc>
          <w:tcPr>
            <w:tcW w:w="122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FREQ_BW</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VARCHAR2(400)</w:t>
            </w:r>
          </w:p>
        </w:tc>
        <w:tc>
          <w:tcPr>
            <w:tcW w:w="1602" w:type="pct"/>
            <w:vAlign w:val="center"/>
          </w:tcPr>
          <w:p w:rsidR="00482670" w:rsidRPr="00A422C0" w:rsidRDefault="00F07254" w:rsidP="00482670">
            <w:pPr>
              <w:rPr>
                <w:rFonts w:hAnsi="宋体"/>
                <w:szCs w:val="21"/>
              </w:rPr>
            </w:pPr>
            <w:r w:rsidRPr="00A422C0">
              <w:rPr>
                <w:rFonts w:hAnsi="宋体" w:hint="eastAsia"/>
                <w:szCs w:val="21"/>
              </w:rPr>
              <w:t>占用带宽</w:t>
            </w:r>
          </w:p>
        </w:tc>
        <w:tc>
          <w:tcPr>
            <w:tcW w:w="122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FREQ_TOL</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VARCHAR2(400)</w:t>
            </w:r>
          </w:p>
        </w:tc>
        <w:tc>
          <w:tcPr>
            <w:tcW w:w="1602" w:type="pct"/>
            <w:vAlign w:val="center"/>
          </w:tcPr>
          <w:p w:rsidR="00482670" w:rsidRPr="00A422C0" w:rsidRDefault="00F07254" w:rsidP="00482670">
            <w:pPr>
              <w:rPr>
                <w:rFonts w:hAnsi="宋体"/>
                <w:szCs w:val="21"/>
              </w:rPr>
            </w:pPr>
            <w:r w:rsidRPr="00A422C0">
              <w:rPr>
                <w:rFonts w:hAnsi="宋体" w:hint="eastAsia"/>
                <w:szCs w:val="21"/>
              </w:rPr>
              <w:t>频率容限</w:t>
            </w:r>
          </w:p>
        </w:tc>
        <w:tc>
          <w:tcPr>
            <w:tcW w:w="122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FREQ_SE</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VARCHAR2(400)</w:t>
            </w:r>
          </w:p>
        </w:tc>
        <w:tc>
          <w:tcPr>
            <w:tcW w:w="1602" w:type="pct"/>
            <w:vAlign w:val="center"/>
          </w:tcPr>
          <w:p w:rsidR="00482670" w:rsidRPr="00A422C0" w:rsidRDefault="00F07254" w:rsidP="00482670">
            <w:pPr>
              <w:rPr>
                <w:rFonts w:hAnsi="宋体"/>
                <w:szCs w:val="21"/>
              </w:rPr>
            </w:pPr>
            <w:r w:rsidRPr="00A422C0">
              <w:rPr>
                <w:rFonts w:hAnsi="宋体" w:hint="eastAsia"/>
                <w:szCs w:val="21"/>
              </w:rPr>
              <w:t>杂散发射</w:t>
            </w:r>
          </w:p>
        </w:tc>
        <w:tc>
          <w:tcPr>
            <w:tcW w:w="1224"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FILE_NO</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VARCHAR2(500)</w:t>
            </w:r>
          </w:p>
        </w:tc>
        <w:tc>
          <w:tcPr>
            <w:tcW w:w="1602" w:type="pct"/>
            <w:vAlign w:val="center"/>
          </w:tcPr>
          <w:p w:rsidR="00482670" w:rsidRPr="00A422C0" w:rsidRDefault="00F07254" w:rsidP="00482670">
            <w:pPr>
              <w:rPr>
                <w:rFonts w:hAnsi="宋体"/>
                <w:szCs w:val="21"/>
              </w:rPr>
            </w:pPr>
            <w:r w:rsidRPr="00A422C0">
              <w:rPr>
                <w:rFonts w:hAnsi="宋体" w:hint="eastAsia"/>
                <w:szCs w:val="21"/>
              </w:rPr>
              <w:t>相关批文编号</w:t>
            </w:r>
          </w:p>
        </w:tc>
        <w:tc>
          <w:tcPr>
            <w:tcW w:w="122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多个文件以“；”隔开</w:t>
            </w:r>
          </w:p>
        </w:tc>
      </w:tr>
      <w:tr w:rsidR="00482670" w:rsidRPr="00A422C0" w:rsidTr="00482670">
        <w:trPr>
          <w:tblHeader/>
          <w:jc w:val="center"/>
        </w:trPr>
        <w:tc>
          <w:tcPr>
            <w:tcW w:w="1031"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143"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602" w:type="pct"/>
            <w:vAlign w:val="center"/>
          </w:tcPr>
          <w:p w:rsidR="00482670" w:rsidRPr="00A422C0" w:rsidRDefault="00F07254" w:rsidP="00482670">
            <w:pPr>
              <w:rPr>
                <w:rFonts w:hAnsi="宋体"/>
                <w:szCs w:val="21"/>
              </w:rPr>
            </w:pPr>
            <w:r w:rsidRPr="00A422C0">
              <w:rPr>
                <w:rFonts w:hAnsi="宋体" w:hint="eastAsia"/>
                <w:szCs w:val="21"/>
              </w:rPr>
              <w:t>备注</w:t>
            </w:r>
          </w:p>
        </w:tc>
        <w:tc>
          <w:tcPr>
            <w:tcW w:w="1224" w:type="pct"/>
            <w:vAlign w:val="center"/>
          </w:tcPr>
          <w:p w:rsidR="00482670" w:rsidRPr="00A422C0" w:rsidRDefault="00482670" w:rsidP="00482670">
            <w:pPr>
              <w:rPr>
                <w:rFonts w:ascii="宋体" w:hAnsi="宋体"/>
                <w:snapToGrid w:val="0"/>
                <w:kern w:val="0"/>
                <w:szCs w:val="21"/>
              </w:rPr>
            </w:pPr>
          </w:p>
        </w:tc>
      </w:tr>
    </w:tbl>
    <w:p w:rsidR="00B2539C" w:rsidRDefault="00B2539C" w:rsidP="00E072D9">
      <w:pPr>
        <w:pStyle w:val="a6"/>
        <w:numPr>
          <w:ilvl w:val="0"/>
          <w:numId w:val="0"/>
        </w:numPr>
        <w:ind w:left="420" w:hanging="420"/>
      </w:pPr>
    </w:p>
    <w:p w:rsidR="00B2539C" w:rsidRPr="008F6E9D" w:rsidRDefault="00F07254" w:rsidP="00D64765">
      <w:pPr>
        <w:pStyle w:val="40"/>
        <w:rPr>
          <w:snapToGrid w:val="0"/>
        </w:rPr>
      </w:pPr>
      <w:r w:rsidRPr="00BD5094">
        <w:rPr>
          <w:rFonts w:ascii="Arial" w:hAnsi="Arial" w:hint="eastAsia"/>
        </w:rPr>
        <w:t>文件表</w:t>
      </w:r>
      <w:r w:rsidRPr="007F4E92">
        <w:t>(</w:t>
      </w:r>
      <w:r>
        <w:t>RF</w:t>
      </w:r>
      <w:r w:rsidRPr="00BD5094">
        <w:t>BT_FILE</w:t>
      </w:r>
      <w:r w:rsidRPr="007F4E92">
        <w:rPr>
          <w:snapToGrid w:val="0"/>
        </w:rPr>
        <w:t>)</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1702"/>
        <w:gridCol w:w="2553"/>
        <w:gridCol w:w="1840"/>
      </w:tblGrid>
      <w:tr w:rsidR="00482670" w:rsidRPr="00A422C0" w:rsidTr="00482670">
        <w:trPr>
          <w:tblHeader/>
          <w:jc w:val="center"/>
        </w:trPr>
        <w:tc>
          <w:tcPr>
            <w:tcW w:w="1089"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092"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638"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1182"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FILE_NO</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VARCHAR2(100)</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文件号</w:t>
            </w:r>
          </w:p>
        </w:tc>
        <w:tc>
          <w:tcPr>
            <w:tcW w:w="11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FILE_TITLE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VARCHAR2(200)</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文件标题名称</w:t>
            </w:r>
          </w:p>
        </w:tc>
        <w:tc>
          <w:tcPr>
            <w:tcW w:w="11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FILE_TYPE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文件属性</w:t>
            </w:r>
          </w:p>
        </w:tc>
        <w:tc>
          <w:tcPr>
            <w:tcW w:w="11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FILE_VERSION</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文件版本</w:t>
            </w:r>
          </w:p>
        </w:tc>
        <w:tc>
          <w:tcPr>
            <w:tcW w:w="11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FILE_STATUS</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VARCHAR2(8)</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文件状态（是否有效）</w:t>
            </w:r>
          </w:p>
        </w:tc>
        <w:tc>
          <w:tcPr>
            <w:tcW w:w="11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w:t>
            </w: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POST_ORG</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VARCHAR2(200)</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发文机关名称</w:t>
            </w:r>
          </w:p>
        </w:tc>
        <w:tc>
          <w:tcPr>
            <w:tcW w:w="11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FILE_DATE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DATE</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文件时间</w:t>
            </w:r>
          </w:p>
        </w:tc>
        <w:tc>
          <w:tcPr>
            <w:tcW w:w="11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FILE_DETAIL</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BLOB</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文件内容</w:t>
            </w:r>
          </w:p>
        </w:tc>
        <w:tc>
          <w:tcPr>
            <w:tcW w:w="11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格式：</w:t>
            </w:r>
            <w:r w:rsidRPr="00A422C0">
              <w:rPr>
                <w:rFonts w:ascii="宋体" w:hAnsi="宋体"/>
                <w:snapToGrid w:val="0"/>
                <w:kern w:val="0"/>
                <w:szCs w:val="21"/>
              </w:rPr>
              <w:t>PDF文档？</w:t>
            </w: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FILE_INDEX</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VARCHAR2(200)</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检索关键字</w:t>
            </w:r>
          </w:p>
        </w:tc>
        <w:tc>
          <w:tcPr>
            <w:tcW w:w="1182"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lastRenderedPageBreak/>
              <w:t>EDIT_ORG_CODE</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VARCHAR2(9)</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维护数据的无委机构组织机构代码</w:t>
            </w:r>
          </w:p>
        </w:tc>
        <w:tc>
          <w:tcPr>
            <w:tcW w:w="1182"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外键</w:t>
            </w:r>
          </w:p>
        </w:tc>
      </w:tr>
      <w:tr w:rsidR="00482670" w:rsidRPr="00A422C0" w:rsidTr="00482670">
        <w:trPr>
          <w:tblHeader/>
          <w:jc w:val="center"/>
        </w:trPr>
        <w:tc>
          <w:tcPr>
            <w:tcW w:w="108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MEMO</w:t>
            </w:r>
          </w:p>
        </w:tc>
        <w:tc>
          <w:tcPr>
            <w:tcW w:w="109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VARCHAR2(512)</w:t>
            </w:r>
          </w:p>
        </w:tc>
        <w:tc>
          <w:tcPr>
            <w:tcW w:w="1638"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备注</w:t>
            </w:r>
          </w:p>
        </w:tc>
        <w:tc>
          <w:tcPr>
            <w:tcW w:w="1182" w:type="pct"/>
            <w:vAlign w:val="center"/>
          </w:tcPr>
          <w:p w:rsidR="00482670" w:rsidRPr="00A422C0" w:rsidRDefault="00482670" w:rsidP="00482670">
            <w:pPr>
              <w:rPr>
                <w:rFonts w:ascii="宋体" w:hAnsi="宋体"/>
                <w:snapToGrid w:val="0"/>
                <w:kern w:val="0"/>
                <w:szCs w:val="21"/>
              </w:rPr>
            </w:pPr>
          </w:p>
        </w:tc>
      </w:tr>
    </w:tbl>
    <w:p w:rsidR="00B2539C" w:rsidRDefault="00B2539C" w:rsidP="00E072D9">
      <w:pPr>
        <w:pStyle w:val="a6"/>
        <w:numPr>
          <w:ilvl w:val="0"/>
          <w:numId w:val="0"/>
        </w:numPr>
        <w:ind w:left="420" w:hanging="420"/>
      </w:pPr>
    </w:p>
    <w:p w:rsidR="00B2539C" w:rsidRPr="008F6E9D" w:rsidRDefault="00F07254" w:rsidP="00D64765">
      <w:pPr>
        <w:pStyle w:val="40"/>
        <w:rPr>
          <w:snapToGrid w:val="0"/>
        </w:rPr>
      </w:pPr>
      <w:r w:rsidRPr="00BD5094">
        <w:rPr>
          <w:rFonts w:hint="eastAsia"/>
          <w:snapToGrid w:val="0"/>
        </w:rPr>
        <w:t>代码数据表</w:t>
      </w:r>
      <w:r w:rsidRPr="007F4E92">
        <w:rPr>
          <w:snapToGrid w:val="0"/>
        </w:rPr>
        <w:t>(</w:t>
      </w:r>
      <w:r>
        <w:t>RF</w:t>
      </w:r>
      <w:r w:rsidRPr="00BD5094">
        <w:rPr>
          <w:snapToGrid w:val="0"/>
        </w:rPr>
        <w:t>BT_CODE_DIC</w:t>
      </w:r>
      <w:r w:rsidRPr="007F4E92">
        <w:rPr>
          <w:snapToGrid w:val="0"/>
        </w:rPr>
        <w:t>)</w:t>
      </w:r>
    </w:p>
    <w:tbl>
      <w:tblPr>
        <w:tblW w:w="7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1702"/>
        <w:gridCol w:w="2774"/>
        <w:gridCol w:w="1125"/>
      </w:tblGrid>
      <w:tr w:rsidR="00482670" w:rsidRPr="00A422C0" w:rsidTr="00482670">
        <w:trPr>
          <w:tblHeader/>
          <w:jc w:val="center"/>
        </w:trPr>
        <w:tc>
          <w:tcPr>
            <w:tcW w:w="1439" w:type="pct"/>
            <w:shd w:val="clear" w:color="auto" w:fill="D9D9D9"/>
            <w:vAlign w:val="center"/>
          </w:tcPr>
          <w:p w:rsidR="00482670" w:rsidRPr="00A422C0" w:rsidRDefault="00F07254" w:rsidP="00482670">
            <w:pPr>
              <w:jc w:val="center"/>
              <w:rPr>
                <w:bCs/>
                <w:szCs w:val="21"/>
              </w:rPr>
            </w:pPr>
            <w:r w:rsidRPr="00A422C0">
              <w:rPr>
                <w:rFonts w:hint="eastAsia"/>
                <w:bCs/>
                <w:szCs w:val="21"/>
              </w:rPr>
              <w:t>字段</w:t>
            </w:r>
          </w:p>
        </w:tc>
        <w:tc>
          <w:tcPr>
            <w:tcW w:w="1082" w:type="pct"/>
            <w:shd w:val="clear" w:color="auto" w:fill="D9D9D9"/>
            <w:vAlign w:val="center"/>
          </w:tcPr>
          <w:p w:rsidR="00482670" w:rsidRPr="00A422C0" w:rsidRDefault="00F07254" w:rsidP="00482670">
            <w:pPr>
              <w:jc w:val="center"/>
              <w:rPr>
                <w:bCs/>
                <w:szCs w:val="21"/>
              </w:rPr>
            </w:pPr>
            <w:r w:rsidRPr="00A422C0">
              <w:rPr>
                <w:rFonts w:hint="eastAsia"/>
                <w:bCs/>
                <w:szCs w:val="21"/>
              </w:rPr>
              <w:t>类型</w:t>
            </w:r>
          </w:p>
        </w:tc>
        <w:tc>
          <w:tcPr>
            <w:tcW w:w="1764" w:type="pct"/>
            <w:shd w:val="clear" w:color="auto" w:fill="D9D9D9"/>
            <w:vAlign w:val="center"/>
          </w:tcPr>
          <w:p w:rsidR="00482670" w:rsidRPr="00A422C0" w:rsidRDefault="00F07254" w:rsidP="00482670">
            <w:pPr>
              <w:jc w:val="center"/>
              <w:rPr>
                <w:bCs/>
                <w:szCs w:val="21"/>
              </w:rPr>
            </w:pPr>
            <w:r w:rsidRPr="00A422C0">
              <w:rPr>
                <w:rFonts w:hint="eastAsia"/>
                <w:bCs/>
                <w:szCs w:val="21"/>
              </w:rPr>
              <w:t>显示内容</w:t>
            </w:r>
          </w:p>
        </w:tc>
        <w:tc>
          <w:tcPr>
            <w:tcW w:w="715" w:type="pct"/>
            <w:shd w:val="clear" w:color="auto" w:fill="D9D9D9"/>
            <w:vAlign w:val="center"/>
          </w:tcPr>
          <w:p w:rsidR="00482670" w:rsidRPr="00A422C0" w:rsidRDefault="00F07254" w:rsidP="00482670">
            <w:pPr>
              <w:tabs>
                <w:tab w:val="left" w:pos="2095"/>
              </w:tabs>
              <w:jc w:val="center"/>
              <w:rPr>
                <w:bCs/>
                <w:szCs w:val="21"/>
              </w:rPr>
            </w:pPr>
            <w:r w:rsidRPr="00A422C0">
              <w:rPr>
                <w:rFonts w:hint="eastAsia"/>
                <w:bCs/>
                <w:szCs w:val="21"/>
              </w:rPr>
              <w:t>说明</w:t>
            </w:r>
          </w:p>
        </w:tc>
      </w:tr>
      <w:tr w:rsidR="00482670" w:rsidRPr="00A422C0" w:rsidTr="00482670">
        <w:trPr>
          <w:tblHeader/>
          <w:jc w:val="center"/>
        </w:trPr>
        <w:tc>
          <w:tcPr>
            <w:tcW w:w="143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CO</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w:t>
            </w:r>
          </w:p>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NOT NULL</w:t>
            </w:r>
          </w:p>
        </w:tc>
        <w:tc>
          <w:tcPr>
            <w:tcW w:w="176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序号</w:t>
            </w:r>
          </w:p>
        </w:tc>
        <w:tc>
          <w:tcPr>
            <w:tcW w:w="715"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主键</w:t>
            </w:r>
          </w:p>
        </w:tc>
      </w:tr>
      <w:tr w:rsidR="00482670" w:rsidRPr="00A422C0" w:rsidTr="00482670">
        <w:trPr>
          <w:tblHeader/>
          <w:jc w:val="center"/>
        </w:trPr>
        <w:tc>
          <w:tcPr>
            <w:tcW w:w="143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CN</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(8)</w:t>
            </w:r>
          </w:p>
        </w:tc>
        <w:tc>
          <w:tcPr>
            <w:tcW w:w="176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代码编码</w:t>
            </w:r>
          </w:p>
        </w:tc>
        <w:tc>
          <w:tcPr>
            <w:tcW w:w="715"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43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CODE_CHI_NAME</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(80)</w:t>
            </w:r>
          </w:p>
        </w:tc>
        <w:tc>
          <w:tcPr>
            <w:tcW w:w="176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代码中文名称</w:t>
            </w:r>
          </w:p>
        </w:tc>
        <w:tc>
          <w:tcPr>
            <w:tcW w:w="715"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43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CODE_DATA_TYPE</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(8)</w:t>
            </w:r>
          </w:p>
        </w:tc>
        <w:tc>
          <w:tcPr>
            <w:tcW w:w="176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代码数据表类型</w:t>
            </w:r>
          </w:p>
        </w:tc>
        <w:tc>
          <w:tcPr>
            <w:tcW w:w="715"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43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CODE_TYPE_CHI_NAME</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VARCHAR2 (80)</w:t>
            </w:r>
          </w:p>
        </w:tc>
        <w:tc>
          <w:tcPr>
            <w:tcW w:w="176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代码数据表类型中文名称</w:t>
            </w:r>
          </w:p>
        </w:tc>
        <w:tc>
          <w:tcPr>
            <w:tcW w:w="715" w:type="pct"/>
            <w:vAlign w:val="center"/>
          </w:tcPr>
          <w:p w:rsidR="00482670" w:rsidRPr="00A422C0" w:rsidRDefault="00482670" w:rsidP="00482670">
            <w:pPr>
              <w:rPr>
                <w:rFonts w:ascii="宋体" w:hAnsi="宋体"/>
                <w:snapToGrid w:val="0"/>
                <w:kern w:val="0"/>
                <w:szCs w:val="21"/>
              </w:rPr>
            </w:pPr>
          </w:p>
        </w:tc>
      </w:tr>
      <w:tr w:rsidR="00482670" w:rsidRPr="00A422C0" w:rsidTr="00482670">
        <w:trPr>
          <w:tblHeader/>
          <w:jc w:val="center"/>
        </w:trPr>
        <w:tc>
          <w:tcPr>
            <w:tcW w:w="1439"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CODE_DISCN</w:t>
            </w:r>
          </w:p>
        </w:tc>
        <w:tc>
          <w:tcPr>
            <w:tcW w:w="1082" w:type="pct"/>
            <w:vAlign w:val="center"/>
          </w:tcPr>
          <w:p w:rsidR="00482670" w:rsidRPr="00A422C0" w:rsidRDefault="00F07254" w:rsidP="00482670">
            <w:pPr>
              <w:rPr>
                <w:rFonts w:ascii="宋体" w:hAnsi="宋体"/>
                <w:snapToGrid w:val="0"/>
                <w:kern w:val="0"/>
                <w:szCs w:val="21"/>
              </w:rPr>
            </w:pPr>
            <w:r w:rsidRPr="00A422C0">
              <w:rPr>
                <w:rFonts w:ascii="宋体" w:hAnsi="宋体"/>
                <w:snapToGrid w:val="0"/>
                <w:kern w:val="0"/>
                <w:szCs w:val="21"/>
              </w:rPr>
              <w:t>NUMBER</w:t>
            </w:r>
          </w:p>
        </w:tc>
        <w:tc>
          <w:tcPr>
            <w:tcW w:w="1764" w:type="pct"/>
            <w:vAlign w:val="center"/>
          </w:tcPr>
          <w:p w:rsidR="00482670" w:rsidRPr="00A422C0" w:rsidRDefault="00F07254" w:rsidP="00482670">
            <w:pPr>
              <w:rPr>
                <w:rFonts w:ascii="宋体" w:hAnsi="宋体"/>
                <w:snapToGrid w:val="0"/>
                <w:kern w:val="0"/>
                <w:szCs w:val="21"/>
              </w:rPr>
            </w:pPr>
            <w:r w:rsidRPr="00A422C0">
              <w:rPr>
                <w:rFonts w:ascii="宋体" w:hAnsi="宋体" w:hint="eastAsia"/>
                <w:snapToGrid w:val="0"/>
                <w:kern w:val="0"/>
                <w:szCs w:val="21"/>
              </w:rPr>
              <w:t>显示序号</w:t>
            </w:r>
          </w:p>
        </w:tc>
        <w:tc>
          <w:tcPr>
            <w:tcW w:w="715" w:type="pct"/>
            <w:vAlign w:val="center"/>
          </w:tcPr>
          <w:p w:rsidR="00482670" w:rsidRPr="00A422C0" w:rsidRDefault="00482670" w:rsidP="00482670">
            <w:pPr>
              <w:rPr>
                <w:rFonts w:ascii="宋体" w:hAnsi="宋体"/>
                <w:snapToGrid w:val="0"/>
                <w:kern w:val="0"/>
                <w:szCs w:val="21"/>
              </w:rPr>
            </w:pPr>
          </w:p>
        </w:tc>
      </w:tr>
    </w:tbl>
    <w:p w:rsidR="002D5237" w:rsidRDefault="00F07254" w:rsidP="002D5237">
      <w:pPr>
        <w:pStyle w:val="20"/>
      </w:pPr>
      <w:bookmarkStart w:id="63" w:name="_Toc460855740"/>
      <w:r>
        <w:rPr>
          <w:rFonts w:hint="eastAsia"/>
        </w:rPr>
        <w:t>标准台站</w:t>
      </w:r>
      <w:r w:rsidRPr="00D51B90">
        <w:rPr>
          <w:rFonts w:hint="eastAsia"/>
        </w:rPr>
        <w:t>数据库</w:t>
      </w:r>
      <w:bookmarkEnd w:id="63"/>
    </w:p>
    <w:p w:rsidR="002D5237" w:rsidRDefault="00F07254" w:rsidP="002D5237">
      <w:pPr>
        <w:spacing w:line="534" w:lineRule="exact"/>
        <w:ind w:firstLine="420"/>
        <w:rPr>
          <w:rFonts w:ascii="宋体" w:hAnsi="宋体"/>
          <w:color w:val="000000"/>
          <w:sz w:val="24"/>
          <w:szCs w:val="24"/>
        </w:rPr>
      </w:pPr>
      <w:r w:rsidRPr="002D5237">
        <w:rPr>
          <w:rFonts w:ascii="宋体" w:hAnsi="宋体" w:hint="eastAsia"/>
          <w:color w:val="000000"/>
          <w:sz w:val="24"/>
          <w:szCs w:val="24"/>
        </w:rPr>
        <w:t>标准</w:t>
      </w:r>
      <w:r w:rsidRPr="002D5237">
        <w:rPr>
          <w:rFonts w:ascii="宋体" w:hAnsi="宋体"/>
          <w:color w:val="000000"/>
          <w:sz w:val="24"/>
          <w:szCs w:val="24"/>
        </w:rPr>
        <w:t>台站数据库表</w:t>
      </w:r>
      <w:r w:rsidRPr="002D5237">
        <w:rPr>
          <w:rFonts w:ascii="宋体" w:hAnsi="宋体" w:hint="eastAsia"/>
          <w:color w:val="000000"/>
          <w:sz w:val="24"/>
          <w:szCs w:val="24"/>
        </w:rPr>
        <w:t>结构</w:t>
      </w:r>
      <w:r w:rsidRPr="002D5237">
        <w:rPr>
          <w:rFonts w:ascii="宋体" w:hAnsi="宋体"/>
          <w:color w:val="000000"/>
          <w:sz w:val="24"/>
          <w:szCs w:val="24"/>
        </w:rPr>
        <w:t>见</w:t>
      </w:r>
      <w:r w:rsidRPr="002D5237">
        <w:rPr>
          <w:rFonts w:ascii="宋体" w:hAnsi="宋体" w:hint="eastAsia"/>
          <w:color w:val="000000"/>
          <w:sz w:val="24"/>
          <w:szCs w:val="24"/>
        </w:rPr>
        <w:t>《无线电管理台站数据库结构技术标准》</w:t>
      </w:r>
      <w:r w:rsidRPr="002D5237">
        <w:rPr>
          <w:rFonts w:ascii="宋体" w:hAnsi="宋体"/>
          <w:color w:val="000000"/>
          <w:sz w:val="24"/>
          <w:szCs w:val="24"/>
        </w:rPr>
        <w:t>(1.1</w:t>
      </w:r>
      <w:r w:rsidRPr="002D5237">
        <w:rPr>
          <w:rFonts w:ascii="宋体" w:hAnsi="宋体" w:hint="eastAsia"/>
          <w:color w:val="000000"/>
          <w:sz w:val="24"/>
          <w:szCs w:val="24"/>
        </w:rPr>
        <w:t>修订版</w:t>
      </w:r>
      <w:r w:rsidRPr="002D5237">
        <w:rPr>
          <w:rFonts w:ascii="宋体" w:hAnsi="宋体"/>
          <w:color w:val="000000"/>
          <w:sz w:val="24"/>
          <w:szCs w:val="24"/>
        </w:rPr>
        <w:t>)</w:t>
      </w:r>
      <w:r w:rsidRPr="002D5237">
        <w:rPr>
          <w:rFonts w:ascii="宋体" w:hAnsi="宋体" w:hint="eastAsia"/>
          <w:color w:val="000000"/>
          <w:sz w:val="24"/>
          <w:szCs w:val="24"/>
        </w:rPr>
        <w:t>征求意见稿</w:t>
      </w:r>
      <w:r>
        <w:rPr>
          <w:rFonts w:ascii="宋体" w:hAnsi="宋体" w:hint="eastAsia"/>
          <w:color w:val="000000"/>
          <w:sz w:val="24"/>
          <w:szCs w:val="24"/>
        </w:rPr>
        <w:t>。</w:t>
      </w:r>
    </w:p>
    <w:p w:rsidR="00046A4B" w:rsidRDefault="00F07254" w:rsidP="002D5237">
      <w:pPr>
        <w:spacing w:line="534" w:lineRule="exact"/>
        <w:ind w:firstLine="420"/>
        <w:rPr>
          <w:rFonts w:ascii="宋体" w:hAnsi="宋体"/>
          <w:color w:val="000000"/>
          <w:sz w:val="24"/>
          <w:szCs w:val="24"/>
        </w:rPr>
      </w:pPr>
      <w:r>
        <w:rPr>
          <w:rFonts w:ascii="宋体" w:hAnsi="宋体" w:hint="eastAsia"/>
          <w:color w:val="000000"/>
          <w:sz w:val="24"/>
          <w:szCs w:val="24"/>
        </w:rPr>
        <w:t>客户在用</w:t>
      </w:r>
      <w:r>
        <w:rPr>
          <w:rFonts w:ascii="宋体" w:hAnsi="宋体"/>
          <w:color w:val="000000"/>
          <w:sz w:val="24"/>
          <w:szCs w:val="24"/>
        </w:rPr>
        <w:t>的台站数据库是1.0</w:t>
      </w:r>
      <w:r>
        <w:rPr>
          <w:rFonts w:ascii="宋体" w:hAnsi="宋体" w:hint="eastAsia"/>
          <w:color w:val="000000"/>
          <w:sz w:val="24"/>
          <w:szCs w:val="24"/>
        </w:rPr>
        <w:t>版</w:t>
      </w:r>
      <w:r>
        <w:rPr>
          <w:rFonts w:ascii="宋体" w:hAnsi="宋体"/>
          <w:color w:val="000000"/>
          <w:sz w:val="24"/>
          <w:szCs w:val="24"/>
        </w:rPr>
        <w:t>，数据迁移时需要比较版本间的差异性。</w:t>
      </w:r>
    </w:p>
    <w:p w:rsidR="002D5237" w:rsidRPr="002D5237" w:rsidRDefault="00F07254" w:rsidP="002D5237">
      <w:pPr>
        <w:spacing w:line="534" w:lineRule="exact"/>
        <w:ind w:firstLine="420"/>
        <w:rPr>
          <w:rFonts w:ascii="宋体" w:hAnsi="宋体"/>
          <w:color w:val="000000"/>
          <w:sz w:val="24"/>
          <w:szCs w:val="24"/>
        </w:rPr>
      </w:pPr>
      <w:r>
        <w:rPr>
          <w:rFonts w:ascii="宋体" w:hAnsi="宋体" w:hint="eastAsia"/>
          <w:color w:val="000000"/>
          <w:sz w:val="24"/>
          <w:szCs w:val="24"/>
        </w:rPr>
        <w:t>该</w:t>
      </w:r>
      <w:r>
        <w:rPr>
          <w:rFonts w:ascii="宋体" w:hAnsi="宋体"/>
          <w:color w:val="000000"/>
          <w:sz w:val="24"/>
          <w:szCs w:val="24"/>
        </w:rPr>
        <w:t>标准</w:t>
      </w:r>
      <w:r>
        <w:rPr>
          <w:rFonts w:ascii="宋体" w:hAnsi="宋体" w:hint="eastAsia"/>
          <w:color w:val="000000"/>
          <w:sz w:val="24"/>
          <w:szCs w:val="24"/>
        </w:rPr>
        <w:t>文件</w:t>
      </w:r>
      <w:r>
        <w:rPr>
          <w:rFonts w:ascii="宋体" w:hAnsi="宋体"/>
          <w:color w:val="000000"/>
          <w:sz w:val="24"/>
          <w:szCs w:val="24"/>
        </w:rPr>
        <w:t>的正式稿将在年底公布，届时将同步进行更新。</w:t>
      </w:r>
    </w:p>
    <w:p w:rsidR="00B2539C" w:rsidRPr="002D5237" w:rsidRDefault="00B2539C" w:rsidP="00B2539C">
      <w:pPr>
        <w:pStyle w:val="a6"/>
        <w:numPr>
          <w:ilvl w:val="0"/>
          <w:numId w:val="0"/>
        </w:numPr>
        <w:ind w:left="420" w:hanging="420"/>
      </w:pPr>
    </w:p>
    <w:p w:rsidR="00551E64" w:rsidRDefault="00F07254" w:rsidP="00551E64">
      <w:pPr>
        <w:pStyle w:val="20"/>
      </w:pPr>
      <w:bookmarkStart w:id="64" w:name="_Toc460855741"/>
      <w:r>
        <w:rPr>
          <w:rFonts w:hint="eastAsia"/>
        </w:rPr>
        <w:t>扩充台站</w:t>
      </w:r>
      <w:r w:rsidRPr="00D51B90">
        <w:rPr>
          <w:rFonts w:hint="eastAsia"/>
        </w:rPr>
        <w:t>数据库</w:t>
      </w:r>
      <w:bookmarkEnd w:id="64"/>
    </w:p>
    <w:p w:rsidR="000A23AF" w:rsidRPr="00D51B90" w:rsidRDefault="000A23AF" w:rsidP="000A23AF">
      <w:pPr>
        <w:pStyle w:val="3"/>
      </w:pPr>
      <w:bookmarkStart w:id="65" w:name="_Toc460855742"/>
      <w:r w:rsidRPr="00D51B90">
        <w:rPr>
          <w:rFonts w:hint="eastAsia"/>
        </w:rPr>
        <w:t>数据表结构设计</w:t>
      </w:r>
      <w:bookmarkEnd w:id="65"/>
    </w:p>
    <w:p w:rsidR="000A23AF" w:rsidRDefault="000A23AF" w:rsidP="00D64765">
      <w:pPr>
        <w:pStyle w:val="40"/>
      </w:pPr>
      <w:r w:rsidRPr="00D51B90">
        <w:rPr>
          <w:rFonts w:hint="eastAsia"/>
        </w:rPr>
        <w:t>数据</w:t>
      </w:r>
      <w:r w:rsidRPr="00D51B90">
        <w:t>表ER关系图</w:t>
      </w:r>
    </w:p>
    <w:p w:rsidR="000A23AF" w:rsidRPr="000A23AF" w:rsidRDefault="000A23AF" w:rsidP="004C10B1">
      <w:pPr>
        <w:pStyle w:val="afb"/>
        <w:numPr>
          <w:ilvl w:val="0"/>
          <w:numId w:val="14"/>
        </w:numPr>
        <w:ind w:firstLineChars="0"/>
        <w:rPr>
          <w:b/>
          <w:sz w:val="28"/>
          <w:szCs w:val="28"/>
        </w:rPr>
      </w:pPr>
      <w:r w:rsidRPr="000A23AF">
        <w:rPr>
          <w:rFonts w:hint="eastAsia"/>
          <w:b/>
          <w:sz w:val="28"/>
          <w:szCs w:val="28"/>
        </w:rPr>
        <w:t>特殊</w:t>
      </w:r>
      <w:r w:rsidRPr="000A23AF">
        <w:rPr>
          <w:b/>
          <w:sz w:val="28"/>
          <w:szCs w:val="28"/>
        </w:rPr>
        <w:t>台站</w:t>
      </w:r>
    </w:p>
    <w:p w:rsidR="000A23AF" w:rsidRDefault="000A23AF" w:rsidP="000A23AF">
      <w:r w:rsidRPr="00E57131">
        <w:rPr>
          <w:rFonts w:asciiTheme="minorEastAsia" w:eastAsiaTheme="minorEastAsia" w:hAnsiTheme="minorEastAsia"/>
          <w:noProof/>
          <w:szCs w:val="21"/>
        </w:rPr>
        <w:lastRenderedPageBreak/>
        <w:drawing>
          <wp:inline distT="0" distB="0" distL="0" distR="0" wp14:anchorId="1EB4E48E" wp14:editId="1CB0EE16">
            <wp:extent cx="5274310" cy="74368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36860"/>
                    </a:xfrm>
                    <a:prstGeom prst="rect">
                      <a:avLst/>
                    </a:prstGeom>
                    <a:noFill/>
                    <a:ln>
                      <a:noFill/>
                    </a:ln>
                  </pic:spPr>
                </pic:pic>
              </a:graphicData>
            </a:graphic>
          </wp:inline>
        </w:drawing>
      </w:r>
    </w:p>
    <w:p w:rsidR="000A23AF" w:rsidRPr="000A23AF" w:rsidRDefault="000A23AF" w:rsidP="004C10B1">
      <w:pPr>
        <w:pStyle w:val="afb"/>
        <w:numPr>
          <w:ilvl w:val="0"/>
          <w:numId w:val="14"/>
        </w:numPr>
        <w:ind w:firstLineChars="0"/>
        <w:rPr>
          <w:b/>
          <w:sz w:val="28"/>
          <w:szCs w:val="28"/>
        </w:rPr>
      </w:pPr>
      <w:r>
        <w:rPr>
          <w:rFonts w:hint="eastAsia"/>
          <w:b/>
          <w:sz w:val="28"/>
          <w:szCs w:val="28"/>
        </w:rPr>
        <w:t>特殊</w:t>
      </w:r>
      <w:r>
        <w:rPr>
          <w:b/>
          <w:sz w:val="28"/>
          <w:szCs w:val="28"/>
        </w:rPr>
        <w:t>台站</w:t>
      </w:r>
      <w:r w:rsidRPr="000A23AF">
        <w:rPr>
          <w:rFonts w:hint="eastAsia"/>
          <w:b/>
          <w:sz w:val="28"/>
          <w:szCs w:val="28"/>
        </w:rPr>
        <w:t>防护基本表</w:t>
      </w:r>
    </w:p>
    <w:p w:rsidR="000A23AF" w:rsidRPr="000A23AF" w:rsidRDefault="000A23AF" w:rsidP="000A23AF">
      <w:pPr>
        <w:pStyle w:val="afb"/>
        <w:ind w:left="420" w:firstLineChars="0"/>
        <w:rPr>
          <w:rFonts w:asciiTheme="minorEastAsia" w:eastAsiaTheme="minorEastAsia" w:hAnsiTheme="minorEastAsia"/>
        </w:rPr>
      </w:pPr>
      <w:r w:rsidRPr="000A23AF">
        <w:rPr>
          <w:rFonts w:asciiTheme="minorEastAsia" w:eastAsiaTheme="minorEastAsia" w:hAnsiTheme="minorEastAsia" w:hint="eastAsia"/>
        </w:rPr>
        <w:t>特殊台站保护：依据台站的保护区（一级保护区、二级保护区）级别设置的防护高、宽、距离。</w:t>
      </w:r>
    </w:p>
    <w:p w:rsidR="000A23AF" w:rsidRPr="000A23AF" w:rsidRDefault="000A23AF" w:rsidP="001E0E47">
      <w:pPr>
        <w:rPr>
          <w:rFonts w:asciiTheme="minorEastAsia" w:eastAsiaTheme="minorEastAsia" w:hAnsiTheme="minorEastAsia"/>
        </w:rPr>
      </w:pPr>
      <w:r w:rsidRPr="00E57131">
        <w:rPr>
          <w:noProof/>
        </w:rPr>
        <w:lastRenderedPageBreak/>
        <w:drawing>
          <wp:inline distT="0" distB="0" distL="0" distR="0" wp14:anchorId="4AAA74F1" wp14:editId="08552F2D">
            <wp:extent cx="3841750" cy="3063875"/>
            <wp:effectExtent l="0" t="0" r="635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750" cy="3063875"/>
                    </a:xfrm>
                    <a:prstGeom prst="rect">
                      <a:avLst/>
                    </a:prstGeom>
                    <a:noFill/>
                    <a:ln>
                      <a:noFill/>
                    </a:ln>
                  </pic:spPr>
                </pic:pic>
              </a:graphicData>
            </a:graphic>
          </wp:inline>
        </w:drawing>
      </w:r>
    </w:p>
    <w:p w:rsidR="000A23AF" w:rsidRPr="000A23AF" w:rsidRDefault="000A23AF" w:rsidP="000A23AF"/>
    <w:p w:rsidR="00551E64" w:rsidRPr="00D51B90" w:rsidRDefault="00F07254" w:rsidP="00551E64">
      <w:pPr>
        <w:pStyle w:val="3"/>
      </w:pPr>
      <w:bookmarkStart w:id="66" w:name="_Toc460855743"/>
      <w:r w:rsidRPr="00D51B90">
        <w:rPr>
          <w:rFonts w:hint="eastAsia"/>
        </w:rPr>
        <w:t>数据表详细设计</w:t>
      </w:r>
      <w:bookmarkEnd w:id="66"/>
    </w:p>
    <w:p w:rsidR="00551E64" w:rsidRDefault="00F07254" w:rsidP="00D64765">
      <w:pPr>
        <w:pStyle w:val="40"/>
      </w:pPr>
      <w:r>
        <w:rPr>
          <w:rFonts w:hint="eastAsia"/>
        </w:rPr>
        <w:t>组织机构扩展表</w:t>
      </w:r>
      <w:r w:rsidR="000A23AF">
        <w:rPr>
          <w:rFonts w:hint="eastAsia"/>
        </w:rPr>
        <w:t>（</w:t>
      </w:r>
      <w:r w:rsidR="000A23AF">
        <w:t>RSBT_ORG_EXT）</w:t>
      </w:r>
    </w:p>
    <w:p w:rsidR="000B0F29" w:rsidRPr="000B0F29" w:rsidRDefault="00F07254" w:rsidP="000B0F29">
      <w:r>
        <w:rPr>
          <w:rFonts w:hint="eastAsia"/>
        </w:rPr>
        <w:t>本表是对标准数据库的</w:t>
      </w:r>
      <w:r>
        <w:t>RSBT_ORG</w:t>
      </w:r>
      <w:r>
        <w:rPr>
          <w:rFonts w:hint="eastAsia"/>
        </w:rPr>
        <w:t>表的扩充。</w:t>
      </w:r>
    </w:p>
    <w:tbl>
      <w:tblPr>
        <w:tblW w:w="49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357"/>
        <w:gridCol w:w="1617"/>
        <w:gridCol w:w="1921"/>
        <w:gridCol w:w="2357"/>
      </w:tblGrid>
      <w:tr w:rsidR="00551E64" w:rsidRPr="00C00A15" w:rsidTr="00A422C0">
        <w:trPr>
          <w:trHeight w:hRule="exact" w:val="467"/>
          <w:jc w:val="center"/>
        </w:trPr>
        <w:tc>
          <w:tcPr>
            <w:tcW w:w="2321" w:type="dxa"/>
            <w:shd w:val="clear" w:color="auto" w:fill="B3B3B3"/>
            <w:vAlign w:val="center"/>
          </w:tcPr>
          <w:p w:rsidR="00551E64" w:rsidRPr="00C00A15" w:rsidRDefault="00F07254" w:rsidP="00551E64">
            <w:pPr>
              <w:spacing w:line="270" w:lineRule="exact"/>
              <w:jc w:val="center"/>
              <w:rPr>
                <w:rFonts w:asciiTheme="minorEastAsia" w:eastAsiaTheme="minorEastAsia" w:hAnsiTheme="minorEastAsia"/>
                <w:b/>
                <w:bCs/>
                <w:color w:val="000000"/>
                <w:szCs w:val="21"/>
              </w:rPr>
            </w:pPr>
            <w:r w:rsidRPr="00C00A15">
              <w:rPr>
                <w:rFonts w:asciiTheme="minorEastAsia" w:eastAsiaTheme="minorEastAsia" w:hAnsiTheme="minorEastAsia" w:hint="eastAsia"/>
                <w:b/>
                <w:bCs/>
                <w:color w:val="000000"/>
                <w:szCs w:val="21"/>
              </w:rPr>
              <w:t>字段</w:t>
            </w:r>
          </w:p>
        </w:tc>
        <w:tc>
          <w:tcPr>
            <w:tcW w:w="1592" w:type="dxa"/>
            <w:shd w:val="clear" w:color="auto" w:fill="B3B3B3"/>
            <w:vAlign w:val="center"/>
          </w:tcPr>
          <w:p w:rsidR="00551E64" w:rsidRPr="00C00A15" w:rsidRDefault="00F07254" w:rsidP="00551E64">
            <w:pPr>
              <w:spacing w:line="270" w:lineRule="exact"/>
              <w:jc w:val="center"/>
              <w:rPr>
                <w:rFonts w:asciiTheme="minorEastAsia" w:eastAsiaTheme="minorEastAsia" w:hAnsiTheme="minorEastAsia"/>
                <w:b/>
                <w:bCs/>
                <w:color w:val="000000"/>
                <w:szCs w:val="21"/>
              </w:rPr>
            </w:pPr>
            <w:r w:rsidRPr="00C00A15">
              <w:rPr>
                <w:rFonts w:asciiTheme="minorEastAsia" w:eastAsiaTheme="minorEastAsia" w:hAnsiTheme="minorEastAsia" w:hint="eastAsia"/>
                <w:b/>
                <w:bCs/>
                <w:color w:val="000000"/>
                <w:szCs w:val="21"/>
              </w:rPr>
              <w:t>类型</w:t>
            </w:r>
          </w:p>
        </w:tc>
        <w:tc>
          <w:tcPr>
            <w:tcW w:w="1891" w:type="dxa"/>
            <w:shd w:val="clear" w:color="auto" w:fill="B3B3B3"/>
            <w:vAlign w:val="center"/>
          </w:tcPr>
          <w:p w:rsidR="00551E64" w:rsidRPr="00C00A15" w:rsidRDefault="00F07254" w:rsidP="00551E64">
            <w:pPr>
              <w:spacing w:line="270" w:lineRule="exact"/>
              <w:jc w:val="center"/>
              <w:rPr>
                <w:rFonts w:asciiTheme="minorEastAsia" w:eastAsiaTheme="minorEastAsia" w:hAnsiTheme="minorEastAsia"/>
                <w:b/>
                <w:bCs/>
                <w:color w:val="000000"/>
                <w:szCs w:val="21"/>
              </w:rPr>
            </w:pPr>
            <w:r w:rsidRPr="00C00A15">
              <w:rPr>
                <w:rFonts w:asciiTheme="minorEastAsia" w:eastAsiaTheme="minorEastAsia" w:hAnsiTheme="minorEastAsia" w:hint="eastAsia"/>
                <w:b/>
                <w:bCs/>
                <w:color w:val="000000"/>
                <w:szCs w:val="21"/>
              </w:rPr>
              <w:t>显示内容</w:t>
            </w:r>
          </w:p>
        </w:tc>
        <w:tc>
          <w:tcPr>
            <w:tcW w:w="2320" w:type="dxa"/>
            <w:shd w:val="clear" w:color="auto" w:fill="B3B3B3"/>
            <w:vAlign w:val="center"/>
          </w:tcPr>
          <w:p w:rsidR="00551E64" w:rsidRPr="00C00A15" w:rsidRDefault="00F07254" w:rsidP="00551E64">
            <w:pPr>
              <w:spacing w:line="270" w:lineRule="exact"/>
              <w:jc w:val="center"/>
              <w:rPr>
                <w:rFonts w:asciiTheme="minorEastAsia" w:eastAsiaTheme="minorEastAsia" w:hAnsiTheme="minorEastAsia"/>
                <w:b/>
                <w:bCs/>
                <w:color w:val="000000"/>
                <w:szCs w:val="21"/>
              </w:rPr>
            </w:pPr>
            <w:r w:rsidRPr="00C00A15">
              <w:rPr>
                <w:rFonts w:asciiTheme="minorEastAsia" w:eastAsiaTheme="minorEastAsia" w:hAnsiTheme="minorEastAsia" w:hint="eastAsia"/>
                <w:b/>
                <w:bCs/>
                <w:color w:val="000000"/>
                <w:szCs w:val="21"/>
              </w:rPr>
              <w:t>说明</w:t>
            </w:r>
          </w:p>
        </w:tc>
      </w:tr>
      <w:tr w:rsidR="00551E64" w:rsidRPr="00C00A15" w:rsidTr="00A422C0">
        <w:trPr>
          <w:trHeight w:hRule="exact" w:val="275"/>
          <w:jc w:val="center"/>
        </w:trPr>
        <w:tc>
          <w:tcPr>
            <w:tcW w:w="2321" w:type="dxa"/>
          </w:tcPr>
          <w:p w:rsidR="00551E64" w:rsidRPr="00C00A15" w:rsidRDefault="00F07254" w:rsidP="00551E64">
            <w:pPr>
              <w:spacing w:line="270" w:lineRule="exact"/>
              <w:rPr>
                <w:rFonts w:asciiTheme="minorEastAsia" w:eastAsiaTheme="minorEastAsia" w:hAnsiTheme="minorEastAsia"/>
                <w:b/>
                <w:bCs/>
                <w:color w:val="000000"/>
                <w:szCs w:val="21"/>
              </w:rPr>
            </w:pPr>
            <w:r w:rsidRPr="00C00A15">
              <w:rPr>
                <w:rFonts w:asciiTheme="minorEastAsia" w:eastAsiaTheme="minorEastAsia" w:hAnsiTheme="minorEastAsia"/>
                <w:b/>
                <w:bCs/>
                <w:color w:val="000000"/>
                <w:szCs w:val="21"/>
              </w:rPr>
              <w:t>GUID</w:t>
            </w:r>
          </w:p>
        </w:tc>
        <w:tc>
          <w:tcPr>
            <w:tcW w:w="1592" w:type="dxa"/>
          </w:tcPr>
          <w:p w:rsidR="00551E64" w:rsidRPr="00C00A15" w:rsidRDefault="00F07254" w:rsidP="00551E64">
            <w:pPr>
              <w:spacing w:line="270" w:lineRule="exact"/>
              <w:rPr>
                <w:rFonts w:asciiTheme="minorEastAsia" w:eastAsiaTheme="minorEastAsia" w:hAnsiTheme="minorEastAsia"/>
                <w:b/>
                <w:bCs/>
                <w:color w:val="000000"/>
                <w:szCs w:val="21"/>
              </w:rPr>
            </w:pPr>
            <w:r w:rsidRPr="00C00A15">
              <w:rPr>
                <w:rFonts w:asciiTheme="minorEastAsia" w:eastAsiaTheme="minorEastAsia" w:hAnsiTheme="minorEastAsia"/>
                <w:b/>
                <w:bCs/>
                <w:color w:val="000000"/>
                <w:szCs w:val="21"/>
              </w:rPr>
              <w:t>VARCHAR2(36)</w:t>
            </w:r>
          </w:p>
        </w:tc>
        <w:tc>
          <w:tcPr>
            <w:tcW w:w="1891" w:type="dxa"/>
          </w:tcPr>
          <w:p w:rsidR="00551E64" w:rsidRPr="00C00A15" w:rsidRDefault="00551E64" w:rsidP="00551E64">
            <w:pPr>
              <w:spacing w:line="270" w:lineRule="exact"/>
              <w:rPr>
                <w:rFonts w:asciiTheme="minorEastAsia" w:eastAsiaTheme="minorEastAsia" w:hAnsiTheme="minorEastAsia"/>
                <w:b/>
                <w:bCs/>
                <w:color w:val="000000"/>
                <w:szCs w:val="21"/>
              </w:rPr>
            </w:pPr>
          </w:p>
        </w:tc>
        <w:tc>
          <w:tcPr>
            <w:tcW w:w="2320" w:type="dxa"/>
            <w:vAlign w:val="center"/>
          </w:tcPr>
          <w:p w:rsidR="00551E64" w:rsidRPr="00C00A15" w:rsidRDefault="00F07254" w:rsidP="00551E64">
            <w:pPr>
              <w:spacing w:line="270" w:lineRule="exact"/>
              <w:rPr>
                <w:rFonts w:asciiTheme="minorEastAsia" w:eastAsiaTheme="minorEastAsia" w:hAnsiTheme="minorEastAsia"/>
                <w:b/>
                <w:bCs/>
                <w:color w:val="000000"/>
                <w:szCs w:val="21"/>
              </w:rPr>
            </w:pPr>
            <w:r w:rsidRPr="00C00A15">
              <w:rPr>
                <w:rFonts w:asciiTheme="minorEastAsia" w:eastAsiaTheme="minorEastAsia" w:hAnsiTheme="minorEastAsia" w:hint="eastAsia"/>
                <w:b/>
                <w:bCs/>
                <w:color w:val="000000"/>
                <w:szCs w:val="21"/>
              </w:rPr>
              <w:t>主键</w:t>
            </w:r>
          </w:p>
        </w:tc>
      </w:tr>
      <w:tr w:rsidR="00551E64" w:rsidRPr="00C00A15" w:rsidTr="00A422C0">
        <w:trPr>
          <w:trHeight w:val="340"/>
          <w:jc w:val="center"/>
        </w:trPr>
        <w:tc>
          <w:tcPr>
            <w:tcW w:w="2321" w:type="dxa"/>
            <w:vAlign w:val="center"/>
          </w:tcPr>
          <w:p w:rsidR="00551E64" w:rsidRPr="00C00A15" w:rsidRDefault="00F07254" w:rsidP="00551E64">
            <w:pPr>
              <w:spacing w:line="270" w:lineRule="exact"/>
              <w:rPr>
                <w:rFonts w:asciiTheme="minorEastAsia" w:eastAsiaTheme="minorEastAsia" w:hAnsiTheme="minorEastAsia"/>
                <w:bCs/>
                <w:color w:val="000000"/>
                <w:szCs w:val="21"/>
              </w:rPr>
            </w:pPr>
            <w:r w:rsidRPr="00C00A15">
              <w:rPr>
                <w:rFonts w:asciiTheme="minorEastAsia" w:eastAsiaTheme="minorEastAsia" w:hAnsiTheme="minorEastAsia"/>
                <w:color w:val="000000"/>
                <w:szCs w:val="21"/>
              </w:rPr>
              <w:t>ORG_USCCODE</w:t>
            </w:r>
          </w:p>
        </w:tc>
        <w:tc>
          <w:tcPr>
            <w:tcW w:w="1592" w:type="dxa"/>
            <w:vAlign w:val="center"/>
          </w:tcPr>
          <w:p w:rsidR="00551E64"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VARCHAR2(18)</w:t>
            </w:r>
          </w:p>
        </w:tc>
        <w:tc>
          <w:tcPr>
            <w:tcW w:w="1891" w:type="dxa"/>
            <w:vAlign w:val="center"/>
          </w:tcPr>
          <w:p w:rsidR="00551E64" w:rsidRPr="00C00A15" w:rsidRDefault="00F07254" w:rsidP="00551E64">
            <w:pPr>
              <w:spacing w:line="270" w:lineRule="exact"/>
              <w:rPr>
                <w:rFonts w:asciiTheme="minorEastAsia" w:eastAsiaTheme="minorEastAsia" w:hAnsiTheme="minorEastAsia"/>
                <w:bCs/>
                <w:color w:val="000000"/>
                <w:szCs w:val="21"/>
              </w:rPr>
            </w:pPr>
            <w:r w:rsidRPr="00C00A15">
              <w:rPr>
                <w:rFonts w:asciiTheme="minorEastAsia" w:eastAsiaTheme="minorEastAsia" w:hAnsiTheme="minorEastAsia" w:hint="eastAsia"/>
                <w:bCs/>
                <w:color w:val="000000"/>
                <w:szCs w:val="21"/>
              </w:rPr>
              <w:t>统一社会</w:t>
            </w:r>
            <w:r w:rsidRPr="00C00A15">
              <w:rPr>
                <w:rFonts w:asciiTheme="minorEastAsia" w:eastAsiaTheme="minorEastAsia" w:hAnsiTheme="minorEastAsia"/>
                <w:bCs/>
                <w:color w:val="000000"/>
                <w:szCs w:val="21"/>
              </w:rPr>
              <w:t>信用代码</w:t>
            </w:r>
          </w:p>
        </w:tc>
        <w:tc>
          <w:tcPr>
            <w:tcW w:w="2320" w:type="dxa"/>
            <w:vAlign w:val="center"/>
          </w:tcPr>
          <w:p w:rsidR="00551E64" w:rsidRPr="00C00A15" w:rsidRDefault="00F07254" w:rsidP="00551E64">
            <w:pPr>
              <w:spacing w:line="270" w:lineRule="exact"/>
              <w:rPr>
                <w:rFonts w:asciiTheme="minorEastAsia" w:eastAsiaTheme="minorEastAsia" w:hAnsiTheme="minorEastAsia"/>
                <w:bCs/>
                <w:color w:val="000000"/>
                <w:szCs w:val="21"/>
              </w:rPr>
            </w:pPr>
            <w:r w:rsidRPr="00C00A15">
              <w:rPr>
                <w:rFonts w:asciiTheme="minorEastAsia" w:eastAsiaTheme="minorEastAsia" w:hAnsiTheme="minorEastAsia" w:hint="eastAsia"/>
                <w:bCs/>
                <w:color w:val="000000"/>
                <w:szCs w:val="21"/>
              </w:rPr>
              <w:t>符合规定</w:t>
            </w:r>
            <w:r w:rsidRPr="00C00A15">
              <w:rPr>
                <w:rFonts w:asciiTheme="minorEastAsia" w:eastAsiaTheme="minorEastAsia" w:hAnsiTheme="minorEastAsia"/>
                <w:bCs/>
                <w:color w:val="000000"/>
                <w:szCs w:val="21"/>
              </w:rPr>
              <w:t>编码格式</w:t>
            </w:r>
            <w:r w:rsidRPr="00C00A15">
              <w:rPr>
                <w:rFonts w:asciiTheme="minorEastAsia" w:eastAsiaTheme="minorEastAsia" w:hAnsiTheme="minorEastAsia" w:hint="eastAsia"/>
                <w:bCs/>
                <w:color w:val="000000"/>
                <w:szCs w:val="21"/>
              </w:rPr>
              <w:t>要求</w:t>
            </w:r>
          </w:p>
        </w:tc>
      </w:tr>
      <w:tr w:rsidR="00551E64" w:rsidRPr="00C00A15" w:rsidTr="00A422C0">
        <w:trPr>
          <w:trHeight w:hRule="exact" w:val="416"/>
          <w:jc w:val="center"/>
        </w:trPr>
        <w:tc>
          <w:tcPr>
            <w:tcW w:w="2321" w:type="dxa"/>
            <w:vAlign w:val="center"/>
          </w:tcPr>
          <w:p w:rsidR="00551E64" w:rsidRPr="00C00A15" w:rsidRDefault="00F07254" w:rsidP="000B0F29">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ORG_LEGAL_PERSON</w:t>
            </w:r>
          </w:p>
        </w:tc>
        <w:tc>
          <w:tcPr>
            <w:tcW w:w="1592" w:type="dxa"/>
            <w:vAlign w:val="center"/>
          </w:tcPr>
          <w:p w:rsidR="00551E64"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单位法人</w:t>
            </w:r>
          </w:p>
        </w:tc>
        <w:tc>
          <w:tcPr>
            <w:tcW w:w="2320" w:type="dxa"/>
            <w:vAlign w:val="center"/>
          </w:tcPr>
          <w:p w:rsidR="00551E64" w:rsidRPr="00C00A15" w:rsidRDefault="00551E64" w:rsidP="00551E64">
            <w:pPr>
              <w:spacing w:line="270" w:lineRule="exact"/>
              <w:rPr>
                <w:rFonts w:asciiTheme="minorEastAsia" w:eastAsiaTheme="minorEastAsia" w:hAnsiTheme="minorEastAsia"/>
                <w:bCs/>
                <w:color w:val="000000"/>
                <w:szCs w:val="21"/>
              </w:rPr>
            </w:pPr>
          </w:p>
        </w:tc>
      </w:tr>
      <w:tr w:rsidR="00551E64" w:rsidRPr="00C00A15" w:rsidTr="00A422C0">
        <w:trPr>
          <w:trHeight w:hRule="exact" w:val="454"/>
          <w:jc w:val="center"/>
        </w:trPr>
        <w:tc>
          <w:tcPr>
            <w:tcW w:w="232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ORG_LEGAL_ADDR</w:t>
            </w:r>
          </w:p>
        </w:tc>
        <w:tc>
          <w:tcPr>
            <w:tcW w:w="1592" w:type="dxa"/>
            <w:vAlign w:val="center"/>
          </w:tcPr>
          <w:p w:rsidR="00551E64"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VARCHAR2(80)</w:t>
            </w:r>
          </w:p>
        </w:tc>
        <w:tc>
          <w:tcPr>
            <w:tcW w:w="1891" w:type="dxa"/>
            <w:vAlign w:val="center"/>
          </w:tcPr>
          <w:p w:rsidR="00551E64" w:rsidRPr="00C00A15" w:rsidRDefault="00F07254" w:rsidP="000B0F29">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法人地址</w:t>
            </w:r>
          </w:p>
        </w:tc>
        <w:tc>
          <w:tcPr>
            <w:tcW w:w="2320" w:type="dxa"/>
            <w:vAlign w:val="center"/>
          </w:tcPr>
          <w:p w:rsidR="00551E64" w:rsidRPr="00C00A15" w:rsidRDefault="00551E64" w:rsidP="00551E64">
            <w:pPr>
              <w:spacing w:line="270" w:lineRule="exact"/>
              <w:rPr>
                <w:rFonts w:asciiTheme="minorEastAsia" w:eastAsiaTheme="minorEastAsia" w:hAnsiTheme="minorEastAsia"/>
                <w:bCs/>
                <w:color w:val="000000"/>
                <w:szCs w:val="21"/>
              </w:rPr>
            </w:pPr>
          </w:p>
        </w:tc>
      </w:tr>
      <w:tr w:rsidR="00551E64" w:rsidRPr="00C00A15" w:rsidTr="00A422C0">
        <w:trPr>
          <w:trHeight w:hRule="exact" w:val="454"/>
          <w:jc w:val="center"/>
        </w:trPr>
        <w:tc>
          <w:tcPr>
            <w:tcW w:w="232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ORG_LEGAL_POST</w:t>
            </w:r>
          </w:p>
        </w:tc>
        <w:tc>
          <w:tcPr>
            <w:tcW w:w="1592" w:type="dxa"/>
            <w:vAlign w:val="center"/>
          </w:tcPr>
          <w:p w:rsidR="00551E64"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VARCHAR2(6)</w:t>
            </w:r>
          </w:p>
        </w:tc>
        <w:tc>
          <w:tcPr>
            <w:tcW w:w="189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法人邮编</w:t>
            </w:r>
          </w:p>
        </w:tc>
        <w:tc>
          <w:tcPr>
            <w:tcW w:w="2320" w:type="dxa"/>
            <w:vAlign w:val="center"/>
          </w:tcPr>
          <w:p w:rsidR="00551E64" w:rsidRPr="00C00A15" w:rsidRDefault="00551E64" w:rsidP="00551E64">
            <w:pPr>
              <w:spacing w:line="270" w:lineRule="exact"/>
              <w:rPr>
                <w:rFonts w:asciiTheme="minorEastAsia" w:eastAsiaTheme="minorEastAsia" w:hAnsiTheme="minorEastAsia"/>
                <w:bCs/>
                <w:color w:val="000000"/>
                <w:szCs w:val="21"/>
              </w:rPr>
            </w:pPr>
          </w:p>
        </w:tc>
      </w:tr>
      <w:tr w:rsidR="00551E64" w:rsidRPr="00C00A15" w:rsidTr="00A422C0">
        <w:trPr>
          <w:trHeight w:hRule="exact" w:val="454"/>
          <w:jc w:val="center"/>
        </w:trPr>
        <w:tc>
          <w:tcPr>
            <w:tcW w:w="2321" w:type="dxa"/>
            <w:vAlign w:val="center"/>
          </w:tcPr>
          <w:p w:rsidR="00551E64" w:rsidRPr="00C00A15" w:rsidRDefault="00F07254" w:rsidP="000B0F29">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ORG_LEGAL_PHONE</w:t>
            </w:r>
          </w:p>
        </w:tc>
        <w:tc>
          <w:tcPr>
            <w:tcW w:w="1592" w:type="dxa"/>
            <w:vAlign w:val="center"/>
          </w:tcPr>
          <w:p w:rsidR="00551E64"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法人联系电话</w:t>
            </w:r>
          </w:p>
        </w:tc>
        <w:tc>
          <w:tcPr>
            <w:tcW w:w="2320" w:type="dxa"/>
            <w:vAlign w:val="center"/>
          </w:tcPr>
          <w:p w:rsidR="00551E64" w:rsidRPr="00C00A15" w:rsidRDefault="00551E64" w:rsidP="00551E64">
            <w:pPr>
              <w:spacing w:line="270" w:lineRule="exact"/>
              <w:rPr>
                <w:rFonts w:asciiTheme="minorEastAsia" w:eastAsiaTheme="minorEastAsia" w:hAnsiTheme="minorEastAsia"/>
                <w:bCs/>
                <w:color w:val="000000"/>
                <w:szCs w:val="21"/>
              </w:rPr>
            </w:pPr>
          </w:p>
        </w:tc>
      </w:tr>
      <w:tr w:rsidR="00551E64" w:rsidRPr="00C00A15" w:rsidTr="00A422C0">
        <w:trPr>
          <w:trHeight w:hRule="exact" w:val="454"/>
          <w:jc w:val="center"/>
        </w:trPr>
        <w:tc>
          <w:tcPr>
            <w:tcW w:w="2321" w:type="dxa"/>
            <w:vAlign w:val="center"/>
          </w:tcPr>
          <w:p w:rsidR="00551E64" w:rsidRPr="00C00A15" w:rsidRDefault="00F07254" w:rsidP="000B0F29">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ORG_LEGAL_MOB_PHONE</w:t>
            </w:r>
          </w:p>
        </w:tc>
        <w:tc>
          <w:tcPr>
            <w:tcW w:w="1592" w:type="dxa"/>
            <w:vAlign w:val="center"/>
          </w:tcPr>
          <w:p w:rsidR="00551E64"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法人手机号码</w:t>
            </w:r>
          </w:p>
        </w:tc>
        <w:tc>
          <w:tcPr>
            <w:tcW w:w="2320" w:type="dxa"/>
            <w:vAlign w:val="center"/>
          </w:tcPr>
          <w:p w:rsidR="00551E64" w:rsidRPr="00C00A15" w:rsidRDefault="00551E64" w:rsidP="00551E64">
            <w:pPr>
              <w:spacing w:line="270" w:lineRule="exact"/>
              <w:rPr>
                <w:rFonts w:asciiTheme="minorEastAsia" w:eastAsiaTheme="minorEastAsia" w:hAnsiTheme="minorEastAsia"/>
                <w:bCs/>
                <w:color w:val="000000"/>
                <w:szCs w:val="21"/>
              </w:rPr>
            </w:pPr>
          </w:p>
        </w:tc>
      </w:tr>
      <w:tr w:rsidR="00551E64" w:rsidRPr="00C00A15" w:rsidTr="00A422C0">
        <w:trPr>
          <w:trHeight w:hRule="exact" w:val="454"/>
          <w:jc w:val="center"/>
        </w:trPr>
        <w:tc>
          <w:tcPr>
            <w:tcW w:w="232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ORG_LEGAL _FAX</w:t>
            </w:r>
          </w:p>
        </w:tc>
        <w:tc>
          <w:tcPr>
            <w:tcW w:w="1592" w:type="dxa"/>
            <w:vAlign w:val="center"/>
          </w:tcPr>
          <w:p w:rsidR="00551E64"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551E64" w:rsidRPr="00C00A15" w:rsidRDefault="00F07254" w:rsidP="00551E64">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法人传真</w:t>
            </w:r>
          </w:p>
        </w:tc>
        <w:tc>
          <w:tcPr>
            <w:tcW w:w="2320" w:type="dxa"/>
            <w:vAlign w:val="center"/>
          </w:tcPr>
          <w:p w:rsidR="00551E64" w:rsidRPr="00C00A15" w:rsidRDefault="00551E64" w:rsidP="00551E64">
            <w:pPr>
              <w:spacing w:line="270" w:lineRule="exact"/>
              <w:rPr>
                <w:rFonts w:asciiTheme="minorEastAsia" w:eastAsiaTheme="minorEastAsia" w:hAnsiTheme="minorEastAsia"/>
                <w:bCs/>
                <w:color w:val="000000"/>
                <w:szCs w:val="21"/>
              </w:rPr>
            </w:pPr>
          </w:p>
        </w:tc>
      </w:tr>
      <w:tr w:rsidR="001F3D8D" w:rsidRPr="00C00A15" w:rsidTr="00A422C0">
        <w:trPr>
          <w:trHeight w:hRule="exact" w:val="454"/>
          <w:jc w:val="center"/>
        </w:trPr>
        <w:tc>
          <w:tcPr>
            <w:tcW w:w="232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ORG_PAY_PERSON</w:t>
            </w:r>
          </w:p>
        </w:tc>
        <w:tc>
          <w:tcPr>
            <w:tcW w:w="1592" w:type="dxa"/>
            <w:vAlign w:val="center"/>
          </w:tcPr>
          <w:p w:rsidR="001F3D8D"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单位缴费人</w:t>
            </w:r>
          </w:p>
        </w:tc>
        <w:tc>
          <w:tcPr>
            <w:tcW w:w="2320" w:type="dxa"/>
            <w:vAlign w:val="center"/>
          </w:tcPr>
          <w:p w:rsidR="001F3D8D" w:rsidRPr="00C00A15" w:rsidRDefault="001F3D8D" w:rsidP="001F3D8D">
            <w:pPr>
              <w:spacing w:line="270" w:lineRule="exact"/>
              <w:rPr>
                <w:rFonts w:asciiTheme="minorEastAsia" w:eastAsiaTheme="minorEastAsia" w:hAnsiTheme="minorEastAsia"/>
                <w:bCs/>
                <w:color w:val="000000"/>
                <w:szCs w:val="21"/>
              </w:rPr>
            </w:pPr>
          </w:p>
        </w:tc>
      </w:tr>
      <w:tr w:rsidR="001F3D8D" w:rsidRPr="00C00A15" w:rsidTr="00A422C0">
        <w:trPr>
          <w:trHeight w:hRule="exact" w:val="454"/>
          <w:jc w:val="center"/>
        </w:trPr>
        <w:tc>
          <w:tcPr>
            <w:tcW w:w="232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ORG_PAY_ADDR</w:t>
            </w:r>
          </w:p>
        </w:tc>
        <w:tc>
          <w:tcPr>
            <w:tcW w:w="1592" w:type="dxa"/>
            <w:vAlign w:val="center"/>
          </w:tcPr>
          <w:p w:rsidR="001F3D8D"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VARCHAR2(80)</w:t>
            </w:r>
          </w:p>
        </w:tc>
        <w:tc>
          <w:tcPr>
            <w:tcW w:w="189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缴费人地址</w:t>
            </w:r>
          </w:p>
        </w:tc>
        <w:tc>
          <w:tcPr>
            <w:tcW w:w="2320" w:type="dxa"/>
            <w:vAlign w:val="center"/>
          </w:tcPr>
          <w:p w:rsidR="001F3D8D" w:rsidRPr="00C00A15" w:rsidRDefault="001F3D8D" w:rsidP="001F3D8D">
            <w:pPr>
              <w:spacing w:line="270" w:lineRule="exact"/>
              <w:rPr>
                <w:rFonts w:asciiTheme="minorEastAsia" w:eastAsiaTheme="minorEastAsia" w:hAnsiTheme="minorEastAsia"/>
                <w:bCs/>
                <w:color w:val="000000"/>
                <w:szCs w:val="21"/>
              </w:rPr>
            </w:pPr>
          </w:p>
        </w:tc>
      </w:tr>
      <w:tr w:rsidR="001F3D8D" w:rsidRPr="00C00A15" w:rsidTr="00A422C0">
        <w:trPr>
          <w:trHeight w:hRule="exact" w:val="454"/>
          <w:jc w:val="center"/>
        </w:trPr>
        <w:tc>
          <w:tcPr>
            <w:tcW w:w="232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ORG_PAY_POST</w:t>
            </w:r>
          </w:p>
        </w:tc>
        <w:tc>
          <w:tcPr>
            <w:tcW w:w="1592" w:type="dxa"/>
            <w:vAlign w:val="center"/>
          </w:tcPr>
          <w:p w:rsidR="001F3D8D"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VARCHAR2(6)</w:t>
            </w:r>
          </w:p>
        </w:tc>
        <w:tc>
          <w:tcPr>
            <w:tcW w:w="189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缴费人邮编</w:t>
            </w:r>
          </w:p>
        </w:tc>
        <w:tc>
          <w:tcPr>
            <w:tcW w:w="2320" w:type="dxa"/>
            <w:vAlign w:val="center"/>
          </w:tcPr>
          <w:p w:rsidR="001F3D8D" w:rsidRPr="00C00A15" w:rsidRDefault="001F3D8D" w:rsidP="001F3D8D">
            <w:pPr>
              <w:spacing w:line="270" w:lineRule="exact"/>
              <w:rPr>
                <w:rFonts w:asciiTheme="minorEastAsia" w:eastAsiaTheme="minorEastAsia" w:hAnsiTheme="minorEastAsia"/>
                <w:bCs/>
                <w:color w:val="000000"/>
                <w:szCs w:val="21"/>
              </w:rPr>
            </w:pPr>
          </w:p>
        </w:tc>
      </w:tr>
      <w:tr w:rsidR="001F3D8D" w:rsidRPr="00C00A15" w:rsidTr="00A422C0">
        <w:trPr>
          <w:trHeight w:hRule="exact" w:val="454"/>
          <w:jc w:val="center"/>
        </w:trPr>
        <w:tc>
          <w:tcPr>
            <w:tcW w:w="232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ORG_PAY_PHONE</w:t>
            </w:r>
          </w:p>
        </w:tc>
        <w:tc>
          <w:tcPr>
            <w:tcW w:w="1592" w:type="dxa"/>
            <w:vAlign w:val="center"/>
          </w:tcPr>
          <w:p w:rsidR="001F3D8D"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缴费人联系电话</w:t>
            </w:r>
          </w:p>
        </w:tc>
        <w:tc>
          <w:tcPr>
            <w:tcW w:w="2320" w:type="dxa"/>
            <w:vAlign w:val="center"/>
          </w:tcPr>
          <w:p w:rsidR="001F3D8D" w:rsidRPr="00C00A15" w:rsidRDefault="001F3D8D" w:rsidP="001F3D8D">
            <w:pPr>
              <w:spacing w:line="270" w:lineRule="exact"/>
              <w:rPr>
                <w:rFonts w:asciiTheme="minorEastAsia" w:eastAsiaTheme="minorEastAsia" w:hAnsiTheme="minorEastAsia"/>
                <w:color w:val="000000"/>
                <w:spacing w:val="-16"/>
                <w:szCs w:val="21"/>
              </w:rPr>
            </w:pPr>
          </w:p>
        </w:tc>
      </w:tr>
      <w:tr w:rsidR="001F3D8D" w:rsidRPr="00C00A15" w:rsidTr="00A422C0">
        <w:trPr>
          <w:trHeight w:hRule="exact" w:val="454"/>
          <w:jc w:val="center"/>
        </w:trPr>
        <w:tc>
          <w:tcPr>
            <w:tcW w:w="232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ORG_PAY_MOB_PHONE</w:t>
            </w:r>
          </w:p>
        </w:tc>
        <w:tc>
          <w:tcPr>
            <w:tcW w:w="1592" w:type="dxa"/>
            <w:vAlign w:val="center"/>
          </w:tcPr>
          <w:p w:rsidR="001F3D8D"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缴费人手机号码</w:t>
            </w:r>
          </w:p>
        </w:tc>
        <w:tc>
          <w:tcPr>
            <w:tcW w:w="2320" w:type="dxa"/>
            <w:vAlign w:val="center"/>
          </w:tcPr>
          <w:p w:rsidR="001F3D8D" w:rsidRPr="00C00A15" w:rsidRDefault="001F3D8D" w:rsidP="001F3D8D">
            <w:pPr>
              <w:spacing w:line="270" w:lineRule="exact"/>
              <w:rPr>
                <w:rFonts w:asciiTheme="minorEastAsia" w:eastAsiaTheme="minorEastAsia" w:hAnsiTheme="minorEastAsia"/>
                <w:bCs/>
                <w:color w:val="000000"/>
                <w:szCs w:val="21"/>
              </w:rPr>
            </w:pPr>
          </w:p>
        </w:tc>
      </w:tr>
      <w:tr w:rsidR="001F3D8D" w:rsidRPr="00C00A15" w:rsidTr="00A422C0">
        <w:trPr>
          <w:trHeight w:hRule="exact" w:val="454"/>
          <w:jc w:val="center"/>
        </w:trPr>
        <w:tc>
          <w:tcPr>
            <w:tcW w:w="232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lastRenderedPageBreak/>
              <w:t>ORG_PAY _FAX</w:t>
            </w:r>
          </w:p>
        </w:tc>
        <w:tc>
          <w:tcPr>
            <w:tcW w:w="1592" w:type="dxa"/>
            <w:vAlign w:val="center"/>
          </w:tcPr>
          <w:p w:rsidR="001F3D8D" w:rsidRPr="00C00A15" w:rsidRDefault="00F07254" w:rsidP="00C00A15">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color w:val="000000"/>
                <w:szCs w:val="21"/>
              </w:rPr>
              <w:t>VARCHAR2(40)</w:t>
            </w:r>
          </w:p>
        </w:tc>
        <w:tc>
          <w:tcPr>
            <w:tcW w:w="1891" w:type="dxa"/>
            <w:vAlign w:val="center"/>
          </w:tcPr>
          <w:p w:rsidR="001F3D8D" w:rsidRPr="00C00A15" w:rsidRDefault="00F07254" w:rsidP="001F3D8D">
            <w:pPr>
              <w:spacing w:line="270" w:lineRule="exact"/>
              <w:rPr>
                <w:rFonts w:asciiTheme="minorEastAsia" w:eastAsiaTheme="minorEastAsia" w:hAnsiTheme="minorEastAsia"/>
                <w:color w:val="000000"/>
                <w:szCs w:val="21"/>
              </w:rPr>
            </w:pPr>
            <w:r w:rsidRPr="00C00A15">
              <w:rPr>
                <w:rFonts w:asciiTheme="minorEastAsia" w:eastAsiaTheme="minorEastAsia" w:hAnsiTheme="minorEastAsia" w:hint="eastAsia"/>
                <w:color w:val="000000"/>
                <w:szCs w:val="21"/>
              </w:rPr>
              <w:t>缴费人传真</w:t>
            </w:r>
          </w:p>
        </w:tc>
        <w:tc>
          <w:tcPr>
            <w:tcW w:w="2320" w:type="dxa"/>
            <w:vAlign w:val="center"/>
          </w:tcPr>
          <w:p w:rsidR="001F3D8D" w:rsidRPr="00C00A15" w:rsidRDefault="001F3D8D" w:rsidP="001F3D8D">
            <w:pPr>
              <w:spacing w:line="270" w:lineRule="exact"/>
              <w:rPr>
                <w:rFonts w:asciiTheme="minorEastAsia" w:eastAsiaTheme="minorEastAsia" w:hAnsiTheme="minorEastAsia"/>
                <w:bCs/>
                <w:color w:val="000000"/>
                <w:szCs w:val="21"/>
              </w:rPr>
            </w:pPr>
          </w:p>
        </w:tc>
      </w:tr>
    </w:tbl>
    <w:p w:rsidR="00B2539C" w:rsidRDefault="00B2539C" w:rsidP="006D58C8"/>
    <w:p w:rsidR="00D55435" w:rsidRDefault="00D55435" w:rsidP="006D58C8"/>
    <w:p w:rsidR="00EC7BF6" w:rsidRDefault="00EC7BF6" w:rsidP="00D64765">
      <w:pPr>
        <w:pStyle w:val="40"/>
      </w:pPr>
      <w:r>
        <w:rPr>
          <w:rFonts w:hint="eastAsia"/>
        </w:rPr>
        <w:t>台站照片表</w:t>
      </w:r>
      <w:r w:rsidR="000A23AF">
        <w:rPr>
          <w:rFonts w:hint="eastAsia"/>
        </w:rPr>
        <w:t>（</w:t>
      </w:r>
      <w:r w:rsidR="000A23AF">
        <w:t>RSBT</w:t>
      </w:r>
      <w:r w:rsidR="000A23AF">
        <w:rPr>
          <w:rFonts w:hint="eastAsia"/>
        </w:rPr>
        <w:t>_ST</w:t>
      </w:r>
      <w:r w:rsidR="000A23AF">
        <w:t>ATION</w:t>
      </w:r>
      <w:r w:rsidR="000A23AF">
        <w:rPr>
          <w:rFonts w:hint="eastAsia"/>
        </w:rPr>
        <w:t>_PIC</w:t>
      </w:r>
      <w:r w:rsidR="000A23AF">
        <w: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555"/>
        <w:gridCol w:w="1701"/>
        <w:gridCol w:w="1701"/>
        <w:gridCol w:w="3118"/>
      </w:tblGrid>
      <w:tr w:rsidR="00EC7BF6" w:rsidTr="00EC7BF6">
        <w:trPr>
          <w:trHeight w:val="315"/>
          <w:tblHeader/>
          <w:jc w:val="center"/>
        </w:trPr>
        <w:tc>
          <w:tcPr>
            <w:tcW w:w="1555" w:type="dxa"/>
            <w:shd w:val="clear" w:color="auto" w:fill="B3B3B3"/>
            <w:vAlign w:val="center"/>
          </w:tcPr>
          <w:p w:rsidR="00EC7BF6" w:rsidRDefault="00EC7BF6" w:rsidP="0021234B">
            <w:pPr>
              <w:jc w:val="center"/>
              <w:rPr>
                <w:b/>
                <w:bCs/>
                <w:color w:val="000000"/>
              </w:rPr>
            </w:pPr>
            <w:r>
              <w:rPr>
                <w:rFonts w:hint="eastAsia"/>
                <w:b/>
                <w:bCs/>
                <w:color w:val="000000"/>
              </w:rPr>
              <w:t>字段</w:t>
            </w:r>
          </w:p>
        </w:tc>
        <w:tc>
          <w:tcPr>
            <w:tcW w:w="1701" w:type="dxa"/>
            <w:shd w:val="clear" w:color="auto" w:fill="B3B3B3"/>
            <w:vAlign w:val="center"/>
          </w:tcPr>
          <w:p w:rsidR="00EC7BF6" w:rsidRDefault="00EC7BF6" w:rsidP="0021234B">
            <w:pPr>
              <w:jc w:val="center"/>
              <w:rPr>
                <w:b/>
                <w:bCs/>
                <w:color w:val="000000"/>
              </w:rPr>
            </w:pPr>
            <w:r>
              <w:rPr>
                <w:rFonts w:hint="eastAsia"/>
                <w:b/>
                <w:bCs/>
                <w:color w:val="000000"/>
              </w:rPr>
              <w:t>类型</w:t>
            </w:r>
          </w:p>
        </w:tc>
        <w:tc>
          <w:tcPr>
            <w:tcW w:w="1701" w:type="dxa"/>
            <w:shd w:val="clear" w:color="auto" w:fill="B3B3B3"/>
            <w:vAlign w:val="center"/>
          </w:tcPr>
          <w:p w:rsidR="00EC7BF6" w:rsidRDefault="00EC7BF6" w:rsidP="0021234B">
            <w:pPr>
              <w:jc w:val="center"/>
              <w:rPr>
                <w:b/>
                <w:bCs/>
                <w:color w:val="000000"/>
              </w:rPr>
            </w:pPr>
            <w:r>
              <w:rPr>
                <w:rFonts w:hint="eastAsia"/>
                <w:b/>
                <w:bCs/>
                <w:color w:val="000000"/>
              </w:rPr>
              <w:t>显示内容</w:t>
            </w:r>
          </w:p>
        </w:tc>
        <w:tc>
          <w:tcPr>
            <w:tcW w:w="3118" w:type="dxa"/>
            <w:shd w:val="clear" w:color="auto" w:fill="B3B3B3"/>
          </w:tcPr>
          <w:p w:rsidR="00EC7BF6" w:rsidRDefault="00EC7BF6" w:rsidP="0021234B">
            <w:pPr>
              <w:jc w:val="center"/>
              <w:rPr>
                <w:b/>
                <w:bCs/>
                <w:color w:val="000000"/>
              </w:rPr>
            </w:pPr>
            <w:r w:rsidRPr="00C00A15">
              <w:rPr>
                <w:rFonts w:asciiTheme="minorEastAsia" w:eastAsiaTheme="minorEastAsia" w:hAnsiTheme="minorEastAsia" w:hint="eastAsia"/>
                <w:b/>
                <w:bCs/>
                <w:color w:val="000000"/>
                <w:szCs w:val="21"/>
              </w:rPr>
              <w:t>说明</w:t>
            </w:r>
          </w:p>
        </w:tc>
      </w:tr>
      <w:tr w:rsidR="00EC7BF6" w:rsidTr="0021234B">
        <w:trPr>
          <w:trHeight w:val="315"/>
          <w:jc w:val="center"/>
        </w:trPr>
        <w:tc>
          <w:tcPr>
            <w:tcW w:w="1555"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GUID</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VARCHAR2(3</w:t>
            </w:r>
            <w:r w:rsidRPr="00EC7BF6">
              <w:t>6</w:t>
            </w:r>
            <w:r w:rsidRPr="00EC7BF6">
              <w:rPr>
                <w:rFonts w:hint="eastAsia"/>
              </w:rPr>
              <w:t>)</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tc>
        <w:tc>
          <w:tcPr>
            <w:tcW w:w="3118"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主键</w:t>
            </w:r>
          </w:p>
        </w:tc>
      </w:tr>
      <w:tr w:rsidR="00EC7BF6" w:rsidTr="0021234B">
        <w:trPr>
          <w:trHeight w:val="315"/>
          <w:jc w:val="center"/>
        </w:trPr>
        <w:tc>
          <w:tcPr>
            <w:tcW w:w="1555"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STATION_GUID</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VARCHAR2(3</w:t>
            </w:r>
            <w:r w:rsidRPr="00EC7BF6">
              <w:t>6</w:t>
            </w:r>
            <w:r w:rsidRPr="00EC7BF6">
              <w:rPr>
                <w:rFonts w:hint="eastAsia"/>
              </w:rPr>
              <w:t>)</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tc>
        <w:tc>
          <w:tcPr>
            <w:tcW w:w="3118"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台站</w:t>
            </w:r>
            <w:r w:rsidRPr="00EC7BF6">
              <w:rPr>
                <w:rFonts w:hint="eastAsia"/>
              </w:rPr>
              <w:t>G</w:t>
            </w:r>
            <w:r w:rsidRPr="00EC7BF6">
              <w:t>UID</w:t>
            </w:r>
          </w:p>
        </w:tc>
      </w:tr>
      <w:tr w:rsidR="00EC7BF6" w:rsidTr="00EC7BF6">
        <w:trPr>
          <w:trHeight w:val="315"/>
          <w:jc w:val="center"/>
        </w:trPr>
        <w:tc>
          <w:tcPr>
            <w:tcW w:w="1555"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PIC_TYPE</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VARCHAR2(2)</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Pr>
                <w:rFonts w:hint="eastAsia"/>
              </w:rPr>
              <w:t>照片类别</w:t>
            </w:r>
            <w:r w:rsidRPr="00EC7BF6">
              <w:rPr>
                <w:rFonts w:hint="eastAsia"/>
              </w:rPr>
              <w:t xml:space="preserve"> </w:t>
            </w:r>
          </w:p>
        </w:tc>
        <w:tc>
          <w:tcPr>
            <w:tcW w:w="3118" w:type="dxa"/>
            <w:tcBorders>
              <w:top w:val="single" w:sz="4" w:space="0" w:color="auto"/>
              <w:left w:val="single" w:sz="4" w:space="0" w:color="auto"/>
              <w:bottom w:val="single" w:sz="4" w:space="0" w:color="auto"/>
              <w:right w:val="single" w:sz="4" w:space="0" w:color="auto"/>
            </w:tcBorders>
          </w:tcPr>
          <w:p w:rsidR="00EC7BF6" w:rsidRPr="00EC7BF6" w:rsidRDefault="00EC7BF6" w:rsidP="00EC7BF6">
            <w:r w:rsidRPr="00EC7BF6">
              <w:rPr>
                <w:rFonts w:hint="eastAsia"/>
              </w:rPr>
              <w:t>0</w:t>
            </w:r>
            <w:r w:rsidRPr="00EC7BF6">
              <w:rPr>
                <w:rFonts w:hint="eastAsia"/>
              </w:rPr>
              <w:t>台站外观，</w:t>
            </w:r>
            <w:r w:rsidRPr="00EC7BF6">
              <w:rPr>
                <w:rFonts w:hint="eastAsia"/>
              </w:rPr>
              <w:t>1</w:t>
            </w:r>
            <w:r w:rsidRPr="00EC7BF6">
              <w:rPr>
                <w:rFonts w:hint="eastAsia"/>
              </w:rPr>
              <w:t>设备机柜，</w:t>
            </w:r>
            <w:r w:rsidRPr="00EC7BF6">
              <w:rPr>
                <w:rFonts w:hint="eastAsia"/>
              </w:rPr>
              <w:t>2</w:t>
            </w:r>
            <w:r w:rsidRPr="00EC7BF6">
              <w:rPr>
                <w:rFonts w:hint="eastAsia"/>
              </w:rPr>
              <w:t>天线，</w:t>
            </w:r>
            <w:r w:rsidRPr="00EC7BF6">
              <w:rPr>
                <w:rFonts w:hint="eastAsia"/>
              </w:rPr>
              <w:t>3</w:t>
            </w:r>
            <w:r w:rsidRPr="00EC7BF6">
              <w:rPr>
                <w:rFonts w:hint="eastAsia"/>
              </w:rPr>
              <w:t>周围</w:t>
            </w:r>
            <w:r w:rsidRPr="00EC7BF6">
              <w:t>环境</w:t>
            </w:r>
          </w:p>
        </w:tc>
      </w:tr>
      <w:tr w:rsidR="00EC7BF6" w:rsidTr="00EC7BF6">
        <w:trPr>
          <w:trHeight w:val="315"/>
          <w:jc w:val="center"/>
        </w:trPr>
        <w:tc>
          <w:tcPr>
            <w:tcW w:w="1555"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PIC_DESC</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VARCHAR2(200)</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照片描述</w:t>
            </w:r>
          </w:p>
        </w:tc>
        <w:tc>
          <w:tcPr>
            <w:tcW w:w="3118" w:type="dxa"/>
            <w:tcBorders>
              <w:top w:val="single" w:sz="4" w:space="0" w:color="auto"/>
              <w:left w:val="single" w:sz="4" w:space="0" w:color="auto"/>
              <w:bottom w:val="single" w:sz="4" w:space="0" w:color="auto"/>
              <w:right w:val="single" w:sz="4" w:space="0" w:color="auto"/>
            </w:tcBorders>
          </w:tcPr>
          <w:p w:rsidR="00EC7BF6" w:rsidRPr="00EC7BF6" w:rsidRDefault="00EC7BF6" w:rsidP="00EC7BF6"/>
        </w:tc>
      </w:tr>
      <w:tr w:rsidR="00EC7BF6" w:rsidTr="00EC7BF6">
        <w:trPr>
          <w:trHeight w:val="315"/>
          <w:jc w:val="center"/>
        </w:trPr>
        <w:tc>
          <w:tcPr>
            <w:tcW w:w="1555"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PIC_CONTENT</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BLOB</w:t>
            </w:r>
          </w:p>
        </w:tc>
        <w:tc>
          <w:tcPr>
            <w:tcW w:w="1701" w:type="dxa"/>
            <w:tcBorders>
              <w:top w:val="single" w:sz="4" w:space="0" w:color="auto"/>
              <w:left w:val="single" w:sz="4" w:space="0" w:color="auto"/>
              <w:bottom w:val="single" w:sz="4" w:space="0" w:color="auto"/>
              <w:right w:val="single" w:sz="4" w:space="0" w:color="auto"/>
            </w:tcBorders>
            <w:vAlign w:val="center"/>
          </w:tcPr>
          <w:p w:rsidR="00EC7BF6" w:rsidRPr="00EC7BF6" w:rsidRDefault="00EC7BF6" w:rsidP="00EC7BF6">
            <w:r w:rsidRPr="00EC7BF6">
              <w:rPr>
                <w:rFonts w:hint="eastAsia"/>
              </w:rPr>
              <w:t>照片内容</w:t>
            </w:r>
          </w:p>
        </w:tc>
        <w:tc>
          <w:tcPr>
            <w:tcW w:w="3118" w:type="dxa"/>
            <w:tcBorders>
              <w:top w:val="single" w:sz="4" w:space="0" w:color="auto"/>
              <w:left w:val="single" w:sz="4" w:space="0" w:color="auto"/>
              <w:bottom w:val="single" w:sz="4" w:space="0" w:color="auto"/>
              <w:right w:val="single" w:sz="4" w:space="0" w:color="auto"/>
            </w:tcBorders>
          </w:tcPr>
          <w:p w:rsidR="00EC7BF6" w:rsidRPr="00EC7BF6" w:rsidRDefault="00EC7BF6" w:rsidP="00EC7BF6"/>
        </w:tc>
      </w:tr>
    </w:tbl>
    <w:p w:rsidR="00D55435" w:rsidRDefault="00D55435" w:rsidP="006D58C8"/>
    <w:p w:rsidR="00763F12" w:rsidRPr="008F6E9D" w:rsidRDefault="00763F12" w:rsidP="00D64765">
      <w:pPr>
        <w:pStyle w:val="40"/>
        <w:rPr>
          <w:snapToGrid w:val="0"/>
        </w:rPr>
      </w:pPr>
      <w:r>
        <w:rPr>
          <w:rFonts w:ascii="Arial" w:hAnsi="Arial" w:hint="eastAsia"/>
        </w:rPr>
        <w:t>台站</w:t>
      </w:r>
      <w:r w:rsidRPr="00BD5094">
        <w:rPr>
          <w:rFonts w:ascii="Arial" w:hAnsi="Arial" w:hint="eastAsia"/>
        </w:rPr>
        <w:t>文件表</w:t>
      </w:r>
      <w:r w:rsidRPr="007F4E92">
        <w:t>(</w:t>
      </w:r>
      <w:r>
        <w:t>RSBT</w:t>
      </w:r>
      <w:r>
        <w:rPr>
          <w:rFonts w:hint="eastAsia"/>
        </w:rPr>
        <w:t>_ST</w:t>
      </w:r>
      <w:r>
        <w:t>ATION</w:t>
      </w:r>
      <w:r>
        <w:rPr>
          <w:rFonts w:hint="eastAsia"/>
        </w:rPr>
        <w:t>_</w:t>
      </w:r>
      <w:r w:rsidRPr="00BD5094">
        <w:t>FILE</w:t>
      </w:r>
      <w:r w:rsidRPr="007F4E92">
        <w:rPr>
          <w:snapToGrid w:val="0"/>
        </w:rPr>
        <w:t>)</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1702"/>
        <w:gridCol w:w="2553"/>
        <w:gridCol w:w="1840"/>
      </w:tblGrid>
      <w:tr w:rsidR="00763F12" w:rsidRPr="00A422C0" w:rsidTr="00763F12">
        <w:trPr>
          <w:tblHeader/>
          <w:jc w:val="center"/>
        </w:trPr>
        <w:tc>
          <w:tcPr>
            <w:tcW w:w="1089" w:type="pct"/>
            <w:shd w:val="clear" w:color="auto" w:fill="D9D9D9"/>
            <w:vAlign w:val="center"/>
          </w:tcPr>
          <w:p w:rsidR="00763F12" w:rsidRPr="00763F12" w:rsidRDefault="00763F12" w:rsidP="00763F12">
            <w:pPr>
              <w:jc w:val="center"/>
              <w:rPr>
                <w:b/>
                <w:bCs/>
                <w:color w:val="000000"/>
              </w:rPr>
            </w:pPr>
            <w:r w:rsidRPr="00763F12">
              <w:rPr>
                <w:rFonts w:hint="eastAsia"/>
                <w:b/>
                <w:bCs/>
                <w:color w:val="000000"/>
              </w:rPr>
              <w:t>字段</w:t>
            </w:r>
          </w:p>
        </w:tc>
        <w:tc>
          <w:tcPr>
            <w:tcW w:w="1092" w:type="pct"/>
            <w:shd w:val="clear" w:color="auto" w:fill="D9D9D9"/>
            <w:vAlign w:val="center"/>
          </w:tcPr>
          <w:p w:rsidR="00763F12" w:rsidRPr="00763F12" w:rsidRDefault="00763F12" w:rsidP="00763F12">
            <w:pPr>
              <w:jc w:val="center"/>
              <w:rPr>
                <w:b/>
                <w:bCs/>
                <w:color w:val="000000"/>
              </w:rPr>
            </w:pPr>
            <w:r w:rsidRPr="00763F12">
              <w:rPr>
                <w:rFonts w:hint="eastAsia"/>
                <w:b/>
                <w:bCs/>
                <w:color w:val="000000"/>
              </w:rPr>
              <w:t>类型</w:t>
            </w:r>
          </w:p>
        </w:tc>
        <w:tc>
          <w:tcPr>
            <w:tcW w:w="1638" w:type="pct"/>
            <w:shd w:val="clear" w:color="auto" w:fill="D9D9D9"/>
            <w:vAlign w:val="center"/>
          </w:tcPr>
          <w:p w:rsidR="00763F12" w:rsidRPr="00763F12" w:rsidRDefault="00763F12" w:rsidP="00763F12">
            <w:pPr>
              <w:jc w:val="center"/>
              <w:rPr>
                <w:b/>
                <w:bCs/>
                <w:color w:val="000000"/>
              </w:rPr>
            </w:pPr>
            <w:r w:rsidRPr="00763F12">
              <w:rPr>
                <w:rFonts w:hint="eastAsia"/>
                <w:b/>
                <w:bCs/>
                <w:color w:val="000000"/>
              </w:rPr>
              <w:t>显示内容</w:t>
            </w:r>
          </w:p>
        </w:tc>
        <w:tc>
          <w:tcPr>
            <w:tcW w:w="1181" w:type="pct"/>
            <w:shd w:val="clear" w:color="auto" w:fill="D9D9D9"/>
            <w:vAlign w:val="center"/>
          </w:tcPr>
          <w:p w:rsidR="00763F12" w:rsidRPr="00763F12" w:rsidRDefault="00763F12" w:rsidP="00763F12">
            <w:pPr>
              <w:tabs>
                <w:tab w:val="left" w:pos="2095"/>
              </w:tabs>
              <w:jc w:val="center"/>
              <w:rPr>
                <w:b/>
                <w:bCs/>
                <w:color w:val="000000"/>
              </w:rPr>
            </w:pPr>
            <w:r w:rsidRPr="00763F12">
              <w:rPr>
                <w:rFonts w:hint="eastAsia"/>
                <w:b/>
                <w:bCs/>
                <w:color w:val="000000"/>
              </w:rPr>
              <w:t>说明</w:t>
            </w: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Pr>
                <w:rFonts w:ascii="宋体" w:hAnsi="宋体"/>
                <w:snapToGrid w:val="0"/>
                <w:kern w:val="0"/>
                <w:szCs w:val="21"/>
              </w:rPr>
              <w:t>GUID</w:t>
            </w:r>
          </w:p>
        </w:tc>
        <w:tc>
          <w:tcPr>
            <w:tcW w:w="1092" w:type="pct"/>
            <w:vAlign w:val="center"/>
          </w:tcPr>
          <w:p w:rsidR="00763F12" w:rsidRPr="00A422C0" w:rsidRDefault="00763F12" w:rsidP="00763F12">
            <w:pPr>
              <w:rPr>
                <w:rFonts w:ascii="宋体" w:hAnsi="宋体"/>
                <w:snapToGrid w:val="0"/>
                <w:kern w:val="0"/>
                <w:szCs w:val="21"/>
              </w:rPr>
            </w:pPr>
            <w:r w:rsidRPr="00EC7BF6">
              <w:rPr>
                <w:rFonts w:hint="eastAsia"/>
              </w:rPr>
              <w:t>VARCHAR2(3</w:t>
            </w:r>
            <w:r w:rsidRPr="00EC7BF6">
              <w:t>6</w:t>
            </w:r>
            <w:r w:rsidRPr="00EC7BF6">
              <w:rPr>
                <w:rFonts w:hint="eastAsia"/>
              </w:rPr>
              <w:t>)</w:t>
            </w:r>
          </w:p>
        </w:tc>
        <w:tc>
          <w:tcPr>
            <w:tcW w:w="1638" w:type="pct"/>
            <w:vAlign w:val="center"/>
          </w:tcPr>
          <w:p w:rsidR="00763F12" w:rsidRPr="00A422C0" w:rsidRDefault="00763F12" w:rsidP="00763F12">
            <w:pPr>
              <w:rPr>
                <w:rFonts w:ascii="宋体" w:hAnsi="宋体"/>
                <w:snapToGrid w:val="0"/>
                <w:kern w:val="0"/>
                <w:szCs w:val="21"/>
              </w:rPr>
            </w:pPr>
          </w:p>
        </w:tc>
        <w:tc>
          <w:tcPr>
            <w:tcW w:w="1181" w:type="pct"/>
            <w:vAlign w:val="center"/>
          </w:tcPr>
          <w:p w:rsidR="00763F12" w:rsidRPr="00A422C0" w:rsidRDefault="00763F12" w:rsidP="00763F12">
            <w:pPr>
              <w:rPr>
                <w:rFonts w:ascii="宋体" w:hAnsi="宋体"/>
                <w:snapToGrid w:val="0"/>
                <w:kern w:val="0"/>
                <w:szCs w:val="21"/>
              </w:rPr>
            </w:pPr>
            <w:r w:rsidRPr="00A422C0">
              <w:rPr>
                <w:rFonts w:ascii="宋体" w:hAnsi="宋体" w:hint="eastAsia"/>
                <w:snapToGrid w:val="0"/>
                <w:kern w:val="0"/>
                <w:szCs w:val="21"/>
              </w:rPr>
              <w:t>主键</w:t>
            </w:r>
          </w:p>
        </w:tc>
      </w:tr>
      <w:tr w:rsidR="00763F12" w:rsidRPr="00A422C0" w:rsidTr="00763F12">
        <w:trPr>
          <w:tblHeader/>
          <w:jc w:val="center"/>
        </w:trPr>
        <w:tc>
          <w:tcPr>
            <w:tcW w:w="1089" w:type="pct"/>
            <w:vAlign w:val="center"/>
          </w:tcPr>
          <w:p w:rsidR="00763F12" w:rsidRPr="00EC7BF6" w:rsidRDefault="00763F12" w:rsidP="00763F12">
            <w:r>
              <w:rPr>
                <w:rFonts w:hint="eastAsia"/>
                <w:bCs/>
                <w:color w:val="000000"/>
              </w:rPr>
              <w:t>NET_GUID</w:t>
            </w:r>
          </w:p>
        </w:tc>
        <w:tc>
          <w:tcPr>
            <w:tcW w:w="1092" w:type="pct"/>
            <w:vAlign w:val="center"/>
          </w:tcPr>
          <w:p w:rsidR="00763F12" w:rsidRPr="00EC7BF6" w:rsidRDefault="00763F12" w:rsidP="00763F12">
            <w:r w:rsidRPr="00EC7BF6">
              <w:rPr>
                <w:rFonts w:hint="eastAsia"/>
              </w:rPr>
              <w:t>VARCHAR2(3</w:t>
            </w:r>
            <w:r w:rsidRPr="00EC7BF6">
              <w:t>6</w:t>
            </w:r>
            <w:r w:rsidRPr="00EC7BF6">
              <w:rPr>
                <w:rFonts w:hint="eastAsia"/>
              </w:rPr>
              <w:t>)</w:t>
            </w:r>
          </w:p>
        </w:tc>
        <w:tc>
          <w:tcPr>
            <w:tcW w:w="1638" w:type="pct"/>
            <w:vAlign w:val="center"/>
          </w:tcPr>
          <w:p w:rsidR="00763F12" w:rsidRPr="00EC7BF6" w:rsidRDefault="00763F12" w:rsidP="00763F12"/>
        </w:tc>
        <w:tc>
          <w:tcPr>
            <w:tcW w:w="1181" w:type="pct"/>
            <w:vAlign w:val="center"/>
          </w:tcPr>
          <w:p w:rsidR="00763F12" w:rsidRPr="00EC7BF6" w:rsidRDefault="00763F12" w:rsidP="00763F12">
            <w:r>
              <w:rPr>
                <w:rFonts w:hint="eastAsia"/>
              </w:rPr>
              <w:t>申请</w:t>
            </w:r>
            <w:r w:rsidRPr="00EC7BF6">
              <w:rPr>
                <w:rFonts w:hint="eastAsia"/>
              </w:rPr>
              <w:t>G</w:t>
            </w:r>
            <w:r w:rsidRPr="00EC7BF6">
              <w:t>UID</w:t>
            </w: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FILE_TITLE</w:t>
            </w:r>
          </w:p>
        </w:tc>
        <w:tc>
          <w:tcPr>
            <w:tcW w:w="1092"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VARCHAR2(200)</w:t>
            </w:r>
          </w:p>
        </w:tc>
        <w:tc>
          <w:tcPr>
            <w:tcW w:w="1638" w:type="pct"/>
            <w:vAlign w:val="center"/>
          </w:tcPr>
          <w:p w:rsidR="00763F12" w:rsidRPr="00A422C0" w:rsidRDefault="00763F12" w:rsidP="00763F12">
            <w:pPr>
              <w:rPr>
                <w:rFonts w:ascii="宋体" w:hAnsi="宋体"/>
                <w:snapToGrid w:val="0"/>
                <w:kern w:val="0"/>
                <w:szCs w:val="21"/>
              </w:rPr>
            </w:pPr>
            <w:r w:rsidRPr="00A422C0">
              <w:rPr>
                <w:rFonts w:ascii="宋体" w:hAnsi="宋体" w:hint="eastAsia"/>
                <w:snapToGrid w:val="0"/>
                <w:kern w:val="0"/>
                <w:szCs w:val="21"/>
              </w:rPr>
              <w:t>文件标题名称</w:t>
            </w:r>
          </w:p>
        </w:tc>
        <w:tc>
          <w:tcPr>
            <w:tcW w:w="1181" w:type="pct"/>
            <w:vAlign w:val="center"/>
          </w:tcPr>
          <w:p w:rsidR="00763F12" w:rsidRPr="00A422C0" w:rsidRDefault="00763F12" w:rsidP="00763F12">
            <w:pPr>
              <w:rPr>
                <w:rFonts w:ascii="宋体" w:hAnsi="宋体"/>
                <w:snapToGrid w:val="0"/>
                <w:kern w:val="0"/>
                <w:szCs w:val="21"/>
              </w:rPr>
            </w:pP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FILE_TYPE</w:t>
            </w:r>
          </w:p>
        </w:tc>
        <w:tc>
          <w:tcPr>
            <w:tcW w:w="1092"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VARCHAR2(8)</w:t>
            </w:r>
          </w:p>
        </w:tc>
        <w:tc>
          <w:tcPr>
            <w:tcW w:w="1638" w:type="pct"/>
            <w:vAlign w:val="center"/>
          </w:tcPr>
          <w:p w:rsidR="00763F12" w:rsidRPr="00A422C0" w:rsidRDefault="00763F12" w:rsidP="00763F12">
            <w:pPr>
              <w:rPr>
                <w:rFonts w:ascii="宋体" w:hAnsi="宋体"/>
                <w:snapToGrid w:val="0"/>
                <w:kern w:val="0"/>
                <w:szCs w:val="21"/>
              </w:rPr>
            </w:pPr>
            <w:r w:rsidRPr="00A422C0">
              <w:rPr>
                <w:rFonts w:ascii="宋体" w:hAnsi="宋体" w:hint="eastAsia"/>
                <w:snapToGrid w:val="0"/>
                <w:kern w:val="0"/>
                <w:szCs w:val="21"/>
              </w:rPr>
              <w:t>文件属性</w:t>
            </w:r>
          </w:p>
        </w:tc>
        <w:tc>
          <w:tcPr>
            <w:tcW w:w="1181" w:type="pct"/>
            <w:vAlign w:val="center"/>
          </w:tcPr>
          <w:p w:rsidR="00763F12" w:rsidRPr="00A422C0" w:rsidRDefault="00763F12" w:rsidP="00763F12">
            <w:pPr>
              <w:rPr>
                <w:rFonts w:ascii="宋体" w:hAnsi="宋体"/>
                <w:snapToGrid w:val="0"/>
                <w:kern w:val="0"/>
                <w:szCs w:val="21"/>
              </w:rPr>
            </w:pP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POST_ORG</w:t>
            </w:r>
          </w:p>
        </w:tc>
        <w:tc>
          <w:tcPr>
            <w:tcW w:w="1092"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VARCHAR2(200)</w:t>
            </w:r>
          </w:p>
        </w:tc>
        <w:tc>
          <w:tcPr>
            <w:tcW w:w="1638" w:type="pct"/>
            <w:vAlign w:val="center"/>
          </w:tcPr>
          <w:p w:rsidR="00763F12" w:rsidRPr="00A422C0" w:rsidRDefault="00763F12" w:rsidP="00763F12">
            <w:pPr>
              <w:rPr>
                <w:rFonts w:ascii="宋体" w:hAnsi="宋体"/>
                <w:snapToGrid w:val="0"/>
                <w:kern w:val="0"/>
                <w:szCs w:val="21"/>
              </w:rPr>
            </w:pPr>
            <w:r w:rsidRPr="00A422C0">
              <w:rPr>
                <w:rFonts w:ascii="宋体" w:hAnsi="宋体" w:hint="eastAsia"/>
                <w:snapToGrid w:val="0"/>
                <w:kern w:val="0"/>
                <w:szCs w:val="21"/>
              </w:rPr>
              <w:t>发文机关名称</w:t>
            </w:r>
          </w:p>
        </w:tc>
        <w:tc>
          <w:tcPr>
            <w:tcW w:w="1181" w:type="pct"/>
            <w:vAlign w:val="center"/>
          </w:tcPr>
          <w:p w:rsidR="00763F12" w:rsidRPr="00A422C0" w:rsidRDefault="00763F12" w:rsidP="00763F12">
            <w:pPr>
              <w:rPr>
                <w:rFonts w:ascii="宋体" w:hAnsi="宋体"/>
                <w:snapToGrid w:val="0"/>
                <w:kern w:val="0"/>
                <w:szCs w:val="21"/>
              </w:rPr>
            </w:pP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FILE_DATE</w:t>
            </w:r>
          </w:p>
        </w:tc>
        <w:tc>
          <w:tcPr>
            <w:tcW w:w="1092"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DATE</w:t>
            </w:r>
          </w:p>
        </w:tc>
        <w:tc>
          <w:tcPr>
            <w:tcW w:w="1638" w:type="pct"/>
            <w:vAlign w:val="center"/>
          </w:tcPr>
          <w:p w:rsidR="00763F12" w:rsidRPr="00A422C0" w:rsidRDefault="00763F12" w:rsidP="00763F12">
            <w:pPr>
              <w:rPr>
                <w:rFonts w:ascii="宋体" w:hAnsi="宋体"/>
                <w:snapToGrid w:val="0"/>
                <w:kern w:val="0"/>
                <w:szCs w:val="21"/>
              </w:rPr>
            </w:pPr>
            <w:r w:rsidRPr="00A422C0">
              <w:rPr>
                <w:rFonts w:ascii="宋体" w:hAnsi="宋体" w:hint="eastAsia"/>
                <w:snapToGrid w:val="0"/>
                <w:kern w:val="0"/>
                <w:szCs w:val="21"/>
              </w:rPr>
              <w:t>文件时间</w:t>
            </w:r>
          </w:p>
        </w:tc>
        <w:tc>
          <w:tcPr>
            <w:tcW w:w="1181" w:type="pct"/>
            <w:vAlign w:val="center"/>
          </w:tcPr>
          <w:p w:rsidR="00763F12" w:rsidRPr="00A422C0" w:rsidRDefault="00763F12" w:rsidP="00763F12">
            <w:pPr>
              <w:rPr>
                <w:rFonts w:ascii="宋体" w:hAnsi="宋体"/>
                <w:snapToGrid w:val="0"/>
                <w:kern w:val="0"/>
                <w:szCs w:val="21"/>
              </w:rPr>
            </w:pP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FILE_DETAIL</w:t>
            </w:r>
          </w:p>
        </w:tc>
        <w:tc>
          <w:tcPr>
            <w:tcW w:w="1092" w:type="pct"/>
            <w:vAlign w:val="center"/>
          </w:tcPr>
          <w:p w:rsidR="00763F12" w:rsidRPr="00A422C0" w:rsidRDefault="006850A4" w:rsidP="00763F12">
            <w:pPr>
              <w:rPr>
                <w:rFonts w:ascii="宋体" w:hAnsi="宋体"/>
                <w:snapToGrid w:val="0"/>
                <w:kern w:val="0"/>
                <w:szCs w:val="21"/>
              </w:rPr>
            </w:pPr>
            <w:r w:rsidRPr="00A422C0">
              <w:rPr>
                <w:rFonts w:ascii="宋体" w:hAnsi="宋体"/>
                <w:snapToGrid w:val="0"/>
                <w:kern w:val="0"/>
                <w:szCs w:val="21"/>
              </w:rPr>
              <w:t>VARCHAR2(200)</w:t>
            </w:r>
          </w:p>
        </w:tc>
        <w:tc>
          <w:tcPr>
            <w:tcW w:w="1638" w:type="pct"/>
            <w:vAlign w:val="center"/>
          </w:tcPr>
          <w:p w:rsidR="00763F12" w:rsidRPr="00A422C0" w:rsidRDefault="00763F12" w:rsidP="006850A4">
            <w:pPr>
              <w:rPr>
                <w:rFonts w:ascii="宋体" w:hAnsi="宋体"/>
                <w:snapToGrid w:val="0"/>
                <w:kern w:val="0"/>
                <w:szCs w:val="21"/>
              </w:rPr>
            </w:pPr>
            <w:r w:rsidRPr="00A422C0">
              <w:rPr>
                <w:rFonts w:ascii="宋体" w:hAnsi="宋体" w:hint="eastAsia"/>
                <w:snapToGrid w:val="0"/>
                <w:kern w:val="0"/>
                <w:szCs w:val="21"/>
              </w:rPr>
              <w:t>文件</w:t>
            </w:r>
            <w:r w:rsidR="006850A4">
              <w:rPr>
                <w:rFonts w:ascii="宋体" w:hAnsi="宋体" w:hint="eastAsia"/>
                <w:snapToGrid w:val="0"/>
                <w:kern w:val="0"/>
                <w:szCs w:val="21"/>
              </w:rPr>
              <w:t>存储路径</w:t>
            </w:r>
          </w:p>
        </w:tc>
        <w:tc>
          <w:tcPr>
            <w:tcW w:w="1181" w:type="pct"/>
            <w:vAlign w:val="center"/>
          </w:tcPr>
          <w:p w:rsidR="00763F12" w:rsidRPr="00A422C0" w:rsidRDefault="00763F12" w:rsidP="00763F12">
            <w:pPr>
              <w:rPr>
                <w:rFonts w:ascii="宋体" w:hAnsi="宋体"/>
                <w:snapToGrid w:val="0"/>
                <w:kern w:val="0"/>
                <w:szCs w:val="21"/>
              </w:rPr>
            </w:pP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FILE_INDEX</w:t>
            </w:r>
          </w:p>
        </w:tc>
        <w:tc>
          <w:tcPr>
            <w:tcW w:w="1092"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VARCHAR2(200)</w:t>
            </w:r>
          </w:p>
        </w:tc>
        <w:tc>
          <w:tcPr>
            <w:tcW w:w="1638" w:type="pct"/>
            <w:vAlign w:val="center"/>
          </w:tcPr>
          <w:p w:rsidR="00763F12" w:rsidRPr="00A422C0" w:rsidRDefault="00763F12" w:rsidP="00763F12">
            <w:pPr>
              <w:rPr>
                <w:rFonts w:ascii="宋体" w:hAnsi="宋体"/>
                <w:snapToGrid w:val="0"/>
                <w:kern w:val="0"/>
                <w:szCs w:val="21"/>
              </w:rPr>
            </w:pPr>
            <w:r w:rsidRPr="00A422C0">
              <w:rPr>
                <w:rFonts w:ascii="宋体" w:hAnsi="宋体" w:hint="eastAsia"/>
                <w:snapToGrid w:val="0"/>
                <w:kern w:val="0"/>
                <w:szCs w:val="21"/>
              </w:rPr>
              <w:t>检索关键字</w:t>
            </w:r>
          </w:p>
        </w:tc>
        <w:tc>
          <w:tcPr>
            <w:tcW w:w="1181" w:type="pct"/>
            <w:vAlign w:val="center"/>
          </w:tcPr>
          <w:p w:rsidR="00763F12" w:rsidRPr="00A422C0" w:rsidRDefault="00763F12" w:rsidP="00763F12">
            <w:pPr>
              <w:rPr>
                <w:rFonts w:ascii="宋体" w:hAnsi="宋体"/>
                <w:snapToGrid w:val="0"/>
                <w:kern w:val="0"/>
                <w:szCs w:val="21"/>
              </w:rPr>
            </w:pPr>
          </w:p>
        </w:tc>
      </w:tr>
      <w:tr w:rsidR="00763F12" w:rsidRPr="00A422C0" w:rsidTr="00763F12">
        <w:trPr>
          <w:tblHeader/>
          <w:jc w:val="center"/>
        </w:trPr>
        <w:tc>
          <w:tcPr>
            <w:tcW w:w="1089"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MEMO</w:t>
            </w:r>
          </w:p>
        </w:tc>
        <w:tc>
          <w:tcPr>
            <w:tcW w:w="1092" w:type="pct"/>
            <w:vAlign w:val="center"/>
          </w:tcPr>
          <w:p w:rsidR="00763F12" w:rsidRPr="00A422C0" w:rsidRDefault="00763F12" w:rsidP="00763F12">
            <w:pPr>
              <w:rPr>
                <w:rFonts w:ascii="宋体" w:hAnsi="宋体"/>
                <w:snapToGrid w:val="0"/>
                <w:kern w:val="0"/>
                <w:szCs w:val="21"/>
              </w:rPr>
            </w:pPr>
            <w:r w:rsidRPr="00A422C0">
              <w:rPr>
                <w:rFonts w:ascii="宋体" w:hAnsi="宋体"/>
                <w:snapToGrid w:val="0"/>
                <w:kern w:val="0"/>
                <w:szCs w:val="21"/>
              </w:rPr>
              <w:t>VARCHAR2(512)</w:t>
            </w:r>
          </w:p>
        </w:tc>
        <w:tc>
          <w:tcPr>
            <w:tcW w:w="1638" w:type="pct"/>
            <w:vAlign w:val="center"/>
          </w:tcPr>
          <w:p w:rsidR="00763F12" w:rsidRPr="00A422C0" w:rsidRDefault="00763F12" w:rsidP="00763F12">
            <w:pPr>
              <w:rPr>
                <w:rFonts w:ascii="宋体" w:hAnsi="宋体"/>
                <w:snapToGrid w:val="0"/>
                <w:kern w:val="0"/>
                <w:szCs w:val="21"/>
              </w:rPr>
            </w:pPr>
            <w:r w:rsidRPr="00A422C0">
              <w:rPr>
                <w:rFonts w:ascii="宋体" w:hAnsi="宋体" w:hint="eastAsia"/>
                <w:snapToGrid w:val="0"/>
                <w:kern w:val="0"/>
                <w:szCs w:val="21"/>
              </w:rPr>
              <w:t>备注</w:t>
            </w:r>
          </w:p>
        </w:tc>
        <w:tc>
          <w:tcPr>
            <w:tcW w:w="1181" w:type="pct"/>
            <w:vAlign w:val="center"/>
          </w:tcPr>
          <w:p w:rsidR="00763F12" w:rsidRPr="00A422C0" w:rsidRDefault="00763F12" w:rsidP="00763F12">
            <w:pPr>
              <w:rPr>
                <w:rFonts w:ascii="宋体" w:hAnsi="宋体"/>
                <w:snapToGrid w:val="0"/>
                <w:kern w:val="0"/>
                <w:szCs w:val="21"/>
              </w:rPr>
            </w:pPr>
          </w:p>
        </w:tc>
      </w:tr>
    </w:tbl>
    <w:p w:rsidR="00763F12" w:rsidRDefault="00763F12" w:rsidP="006D58C8"/>
    <w:p w:rsidR="000A23AF" w:rsidRPr="000A23AF" w:rsidRDefault="000A23AF" w:rsidP="00D64765">
      <w:pPr>
        <w:pStyle w:val="40"/>
      </w:pPr>
      <w:r w:rsidRPr="000A23AF">
        <w:rPr>
          <w:rFonts w:hint="eastAsia"/>
        </w:rPr>
        <w:t>特殊台站申请信息表（KSTA_BASE_APPLY)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2268"/>
        <w:gridCol w:w="2489"/>
      </w:tblGrid>
      <w:tr w:rsidR="000A23AF" w:rsidRPr="000A23AF" w:rsidTr="00E22122">
        <w:tc>
          <w:tcPr>
            <w:tcW w:w="1838"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字段</w:t>
            </w:r>
          </w:p>
        </w:tc>
        <w:tc>
          <w:tcPr>
            <w:tcW w:w="1701"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类型</w:t>
            </w:r>
          </w:p>
        </w:tc>
        <w:tc>
          <w:tcPr>
            <w:tcW w:w="2268" w:type="dxa"/>
            <w:shd w:val="clear" w:color="auto" w:fill="D9D9D9" w:themeFill="background1" w:themeFillShade="D9"/>
          </w:tcPr>
          <w:p w:rsidR="000A23AF" w:rsidRPr="000A23AF" w:rsidRDefault="000A23AF" w:rsidP="000A23AF">
            <w:pPr>
              <w:rPr>
                <w:b/>
                <w:bCs/>
                <w:color w:val="000000"/>
              </w:rPr>
            </w:pPr>
            <w:r>
              <w:rPr>
                <w:rFonts w:hint="eastAsia"/>
                <w:b/>
                <w:bCs/>
                <w:color w:val="000000"/>
              </w:rPr>
              <w:t>显示内容</w:t>
            </w:r>
          </w:p>
        </w:tc>
        <w:tc>
          <w:tcPr>
            <w:tcW w:w="2489"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说明</w:t>
            </w:r>
          </w:p>
        </w:tc>
      </w:tr>
      <w:tr w:rsidR="000A23AF" w:rsidRPr="000A23AF" w:rsidTr="00E22122">
        <w:tc>
          <w:tcPr>
            <w:tcW w:w="183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APPLY_GUID</w:t>
            </w:r>
          </w:p>
        </w:tc>
        <w:tc>
          <w:tcPr>
            <w:tcW w:w="1701"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VARCHAR2 (36)</w:t>
            </w:r>
          </w:p>
        </w:tc>
        <w:tc>
          <w:tcPr>
            <w:tcW w:w="2268" w:type="dxa"/>
            <w:shd w:val="clear" w:color="auto" w:fill="auto"/>
          </w:tcPr>
          <w:p w:rsidR="000A23AF" w:rsidRPr="000A23AF" w:rsidRDefault="000A23AF" w:rsidP="000A23AF">
            <w:pPr>
              <w:rPr>
                <w:rFonts w:asciiTheme="minorEastAsia" w:eastAsiaTheme="minorEastAsia" w:hAnsiTheme="minorEastAsia"/>
                <w:szCs w:val="21"/>
              </w:rPr>
            </w:pPr>
          </w:p>
        </w:tc>
        <w:tc>
          <w:tcPr>
            <w:tcW w:w="2489"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主键</w:t>
            </w:r>
          </w:p>
        </w:tc>
      </w:tr>
      <w:tr w:rsidR="000A23AF" w:rsidRPr="000A23AF" w:rsidTr="00E22122">
        <w:tc>
          <w:tcPr>
            <w:tcW w:w="183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STATION_GUID</w:t>
            </w:r>
          </w:p>
        </w:tc>
        <w:tc>
          <w:tcPr>
            <w:tcW w:w="1701"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VARCHAR2 (36)</w:t>
            </w:r>
          </w:p>
        </w:tc>
        <w:tc>
          <w:tcPr>
            <w:tcW w:w="2268" w:type="dxa"/>
            <w:shd w:val="clear" w:color="auto" w:fill="auto"/>
          </w:tcPr>
          <w:p w:rsidR="000A23AF" w:rsidRPr="000A23AF" w:rsidRDefault="00E22122"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台站编号</w:t>
            </w:r>
          </w:p>
        </w:tc>
        <w:tc>
          <w:tcPr>
            <w:tcW w:w="2489" w:type="dxa"/>
            <w:shd w:val="clear" w:color="auto" w:fill="auto"/>
          </w:tcPr>
          <w:p w:rsidR="000A23AF" w:rsidRPr="000A23AF" w:rsidRDefault="000A23AF" w:rsidP="00E22122">
            <w:pPr>
              <w:rPr>
                <w:rFonts w:asciiTheme="minorEastAsia" w:eastAsiaTheme="minorEastAsia" w:hAnsiTheme="minorEastAsia"/>
                <w:szCs w:val="21"/>
              </w:rPr>
            </w:pPr>
            <w:r w:rsidRPr="000A23AF">
              <w:rPr>
                <w:rFonts w:asciiTheme="minorEastAsia" w:eastAsiaTheme="minorEastAsia" w:hAnsiTheme="minorEastAsia" w:hint="eastAsia"/>
                <w:szCs w:val="21"/>
              </w:rPr>
              <w:t>外键</w:t>
            </w:r>
          </w:p>
        </w:tc>
      </w:tr>
      <w:tr w:rsidR="000A23AF" w:rsidRPr="000A23AF" w:rsidTr="00E22122">
        <w:tc>
          <w:tcPr>
            <w:tcW w:w="183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APPLY_TIME</w:t>
            </w:r>
          </w:p>
        </w:tc>
        <w:tc>
          <w:tcPr>
            <w:tcW w:w="1701" w:type="dxa"/>
            <w:shd w:val="clear" w:color="auto" w:fill="auto"/>
          </w:tcPr>
          <w:p w:rsidR="000A23AF" w:rsidRPr="000A23AF" w:rsidRDefault="000A23AF" w:rsidP="00763F12">
            <w:pPr>
              <w:rPr>
                <w:rFonts w:asciiTheme="minorEastAsia" w:eastAsiaTheme="minorEastAsia" w:hAnsiTheme="minorEastAsia"/>
                <w:szCs w:val="21"/>
              </w:rPr>
            </w:pPr>
            <w:r w:rsidRPr="000A23AF">
              <w:rPr>
                <w:rFonts w:asciiTheme="minorEastAsia" w:eastAsiaTheme="minorEastAsia" w:hAnsiTheme="minorEastAsia" w:hint="eastAsia"/>
                <w:szCs w:val="21"/>
              </w:rPr>
              <w:t>DATE</w:t>
            </w:r>
          </w:p>
        </w:tc>
        <w:tc>
          <w:tcPr>
            <w:tcW w:w="226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申请时间</w:t>
            </w:r>
          </w:p>
        </w:tc>
        <w:tc>
          <w:tcPr>
            <w:tcW w:w="2489"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szCs w:val="21"/>
              </w:rPr>
              <w:t>N</w:t>
            </w:r>
            <w:r w:rsidRPr="000A23AF">
              <w:rPr>
                <w:rFonts w:asciiTheme="minorEastAsia" w:eastAsiaTheme="minorEastAsia" w:hAnsiTheme="minorEastAsia" w:hint="eastAsia"/>
                <w:szCs w:val="21"/>
              </w:rPr>
              <w:t>ot null</w:t>
            </w:r>
          </w:p>
        </w:tc>
      </w:tr>
      <w:tr w:rsidR="000A23AF" w:rsidRPr="000A23AF" w:rsidTr="00E22122">
        <w:tc>
          <w:tcPr>
            <w:tcW w:w="183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APPLY_INDUSTRY</w:t>
            </w:r>
          </w:p>
        </w:tc>
        <w:tc>
          <w:tcPr>
            <w:tcW w:w="1701"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VARCHAR2(20)</w:t>
            </w:r>
          </w:p>
        </w:tc>
        <w:tc>
          <w:tcPr>
            <w:tcW w:w="226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所属行业</w:t>
            </w:r>
          </w:p>
        </w:tc>
        <w:tc>
          <w:tcPr>
            <w:tcW w:w="2489"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szCs w:val="21"/>
              </w:rPr>
              <w:t>N</w:t>
            </w:r>
            <w:r w:rsidRPr="000A23AF">
              <w:rPr>
                <w:rFonts w:asciiTheme="minorEastAsia" w:eastAsiaTheme="minorEastAsia" w:hAnsiTheme="minorEastAsia" w:hint="eastAsia"/>
                <w:szCs w:val="21"/>
              </w:rPr>
              <w:t>ot null</w:t>
            </w:r>
          </w:p>
        </w:tc>
      </w:tr>
      <w:tr w:rsidR="000A23AF" w:rsidRPr="000A23AF" w:rsidTr="00E22122">
        <w:tc>
          <w:tcPr>
            <w:tcW w:w="183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APPLY_UNIT</w:t>
            </w:r>
          </w:p>
        </w:tc>
        <w:tc>
          <w:tcPr>
            <w:tcW w:w="1701"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VARCHAR2(50)</w:t>
            </w:r>
          </w:p>
        </w:tc>
        <w:tc>
          <w:tcPr>
            <w:tcW w:w="226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申报单位</w:t>
            </w:r>
          </w:p>
        </w:tc>
        <w:tc>
          <w:tcPr>
            <w:tcW w:w="2489"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szCs w:val="21"/>
              </w:rPr>
              <w:t>N</w:t>
            </w:r>
            <w:r w:rsidRPr="000A23AF">
              <w:rPr>
                <w:rFonts w:asciiTheme="minorEastAsia" w:eastAsiaTheme="minorEastAsia" w:hAnsiTheme="minorEastAsia" w:hint="eastAsia"/>
                <w:szCs w:val="21"/>
              </w:rPr>
              <w:t>ot null</w:t>
            </w:r>
          </w:p>
        </w:tc>
      </w:tr>
      <w:tr w:rsidR="000A23AF" w:rsidRPr="000A23AF" w:rsidTr="00E22122">
        <w:tc>
          <w:tcPr>
            <w:tcW w:w="183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APPLY_MNGER</w:t>
            </w:r>
          </w:p>
        </w:tc>
        <w:tc>
          <w:tcPr>
            <w:tcW w:w="1701"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VARCHAR2(50)</w:t>
            </w:r>
          </w:p>
        </w:tc>
        <w:tc>
          <w:tcPr>
            <w:tcW w:w="2268" w:type="dxa"/>
            <w:shd w:val="clear" w:color="auto" w:fill="auto"/>
          </w:tcPr>
          <w:p w:rsidR="000A23AF" w:rsidRPr="000A23AF" w:rsidRDefault="000A23AF" w:rsidP="000A23AF">
            <w:pPr>
              <w:rPr>
                <w:rFonts w:asciiTheme="minorEastAsia" w:eastAsiaTheme="minorEastAsia" w:hAnsiTheme="minorEastAsia"/>
                <w:szCs w:val="21"/>
              </w:rPr>
            </w:pPr>
            <w:r w:rsidRPr="000A23AF">
              <w:rPr>
                <w:rFonts w:asciiTheme="minorEastAsia" w:eastAsiaTheme="minorEastAsia" w:hAnsiTheme="minorEastAsia" w:hint="eastAsia"/>
                <w:szCs w:val="21"/>
              </w:rPr>
              <w:t>经办人</w:t>
            </w:r>
          </w:p>
        </w:tc>
        <w:tc>
          <w:tcPr>
            <w:tcW w:w="2489" w:type="dxa"/>
            <w:shd w:val="clear" w:color="auto" w:fill="auto"/>
          </w:tcPr>
          <w:p w:rsidR="000A23AF" w:rsidRPr="000A23AF" w:rsidRDefault="000A23AF" w:rsidP="000A23AF">
            <w:pPr>
              <w:rPr>
                <w:rFonts w:asciiTheme="minorEastAsia" w:eastAsiaTheme="minorEastAsia" w:hAnsiTheme="minorEastAsia"/>
                <w:szCs w:val="21"/>
              </w:rPr>
            </w:pPr>
          </w:p>
        </w:tc>
      </w:tr>
    </w:tbl>
    <w:p w:rsidR="000A23AF" w:rsidRPr="000A23AF" w:rsidRDefault="000A23AF" w:rsidP="00D64765">
      <w:pPr>
        <w:pStyle w:val="40"/>
      </w:pPr>
      <w:r w:rsidRPr="000A23AF">
        <w:rPr>
          <w:rFonts w:hint="eastAsia"/>
        </w:rPr>
        <w:lastRenderedPageBreak/>
        <w:t>特殊台站单位征询意见表（KSTA_UNIT_ADVISE）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1843"/>
        <w:gridCol w:w="2347"/>
      </w:tblGrid>
      <w:tr w:rsidR="000A23AF" w:rsidRPr="00E57131" w:rsidTr="00E22122">
        <w:tc>
          <w:tcPr>
            <w:tcW w:w="2263"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字段</w:t>
            </w:r>
          </w:p>
        </w:tc>
        <w:tc>
          <w:tcPr>
            <w:tcW w:w="1843"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类型</w:t>
            </w:r>
          </w:p>
        </w:tc>
        <w:tc>
          <w:tcPr>
            <w:tcW w:w="1843" w:type="dxa"/>
            <w:shd w:val="clear" w:color="auto" w:fill="D9D9D9" w:themeFill="background1" w:themeFillShade="D9"/>
          </w:tcPr>
          <w:p w:rsidR="000A23AF" w:rsidRPr="000A23AF" w:rsidRDefault="000A23AF" w:rsidP="000A23AF">
            <w:pPr>
              <w:rPr>
                <w:b/>
                <w:bCs/>
                <w:color w:val="000000"/>
              </w:rPr>
            </w:pPr>
            <w:r>
              <w:rPr>
                <w:rFonts w:hint="eastAsia"/>
                <w:b/>
                <w:bCs/>
                <w:color w:val="000000"/>
              </w:rPr>
              <w:t>显示内容</w:t>
            </w:r>
          </w:p>
        </w:tc>
        <w:tc>
          <w:tcPr>
            <w:tcW w:w="2347"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说明</w:t>
            </w:r>
          </w:p>
        </w:tc>
      </w:tr>
      <w:tr w:rsidR="000A23AF" w:rsidRPr="00E57131" w:rsidTr="00E22122">
        <w:tc>
          <w:tcPr>
            <w:tcW w:w="2263" w:type="dxa"/>
            <w:shd w:val="clear" w:color="auto" w:fill="auto"/>
          </w:tcPr>
          <w:p w:rsidR="000A23AF" w:rsidRPr="00BD3522" w:rsidRDefault="000A23AF" w:rsidP="000A23AF">
            <w:pPr>
              <w:rPr>
                <w:szCs w:val="21"/>
              </w:rPr>
            </w:pPr>
            <w:r w:rsidRPr="00BD3522">
              <w:rPr>
                <w:szCs w:val="21"/>
              </w:rPr>
              <w:t>UNIT_ADVISE</w:t>
            </w:r>
            <w:r w:rsidRPr="00BD3522">
              <w:rPr>
                <w:rFonts w:hint="eastAsia"/>
                <w:szCs w:val="21"/>
              </w:rPr>
              <w:t>_GUID</w:t>
            </w:r>
          </w:p>
        </w:tc>
        <w:tc>
          <w:tcPr>
            <w:tcW w:w="1843" w:type="dxa"/>
            <w:shd w:val="clear" w:color="auto" w:fill="auto"/>
          </w:tcPr>
          <w:p w:rsidR="000A23AF" w:rsidRPr="00BD3522" w:rsidRDefault="000A23AF" w:rsidP="000A23AF">
            <w:pPr>
              <w:rPr>
                <w:szCs w:val="21"/>
              </w:rPr>
            </w:pPr>
            <w:r w:rsidRPr="00BD3522">
              <w:rPr>
                <w:rFonts w:hint="eastAsia"/>
                <w:szCs w:val="21"/>
              </w:rPr>
              <w:t>VARCHAR2 (36)</w:t>
            </w:r>
          </w:p>
        </w:tc>
        <w:tc>
          <w:tcPr>
            <w:tcW w:w="1843" w:type="dxa"/>
            <w:shd w:val="clear" w:color="auto" w:fill="auto"/>
          </w:tcPr>
          <w:p w:rsidR="000A23AF" w:rsidRPr="00BD3522" w:rsidRDefault="000A23AF" w:rsidP="000A23AF">
            <w:pPr>
              <w:rPr>
                <w:szCs w:val="21"/>
              </w:rPr>
            </w:pPr>
          </w:p>
        </w:tc>
        <w:tc>
          <w:tcPr>
            <w:tcW w:w="2347" w:type="dxa"/>
            <w:shd w:val="clear" w:color="auto" w:fill="auto"/>
          </w:tcPr>
          <w:p w:rsidR="000A23AF" w:rsidRPr="00BD3522" w:rsidRDefault="000A23AF" w:rsidP="000A23AF">
            <w:pPr>
              <w:rPr>
                <w:szCs w:val="21"/>
              </w:rPr>
            </w:pPr>
            <w:r w:rsidRPr="00BD3522">
              <w:rPr>
                <w:rFonts w:hint="eastAsia"/>
                <w:szCs w:val="21"/>
              </w:rPr>
              <w:t>主键</w:t>
            </w:r>
          </w:p>
        </w:tc>
      </w:tr>
      <w:tr w:rsidR="00E22122" w:rsidRPr="00E57131" w:rsidTr="00E22122">
        <w:tc>
          <w:tcPr>
            <w:tcW w:w="2263" w:type="dxa"/>
            <w:shd w:val="clear" w:color="auto" w:fill="auto"/>
          </w:tcPr>
          <w:p w:rsidR="00E22122" w:rsidRPr="00BD3522" w:rsidRDefault="00E22122" w:rsidP="00E22122">
            <w:pPr>
              <w:rPr>
                <w:szCs w:val="21"/>
              </w:rPr>
            </w:pPr>
            <w:r w:rsidRPr="00BD3522">
              <w:rPr>
                <w:rFonts w:hint="eastAsia"/>
                <w:szCs w:val="21"/>
              </w:rPr>
              <w:t>APPLY_GUID</w:t>
            </w:r>
          </w:p>
        </w:tc>
        <w:tc>
          <w:tcPr>
            <w:tcW w:w="1843" w:type="dxa"/>
            <w:shd w:val="clear" w:color="auto" w:fill="auto"/>
          </w:tcPr>
          <w:p w:rsidR="00E22122" w:rsidRPr="00BD3522" w:rsidRDefault="00E22122" w:rsidP="00E22122">
            <w:pPr>
              <w:rPr>
                <w:szCs w:val="21"/>
              </w:rPr>
            </w:pPr>
            <w:r w:rsidRPr="00BD3522">
              <w:rPr>
                <w:rFonts w:hint="eastAsia"/>
                <w:szCs w:val="21"/>
              </w:rPr>
              <w:t>VARCHAR2 (36)</w:t>
            </w:r>
          </w:p>
        </w:tc>
        <w:tc>
          <w:tcPr>
            <w:tcW w:w="1843" w:type="dxa"/>
            <w:shd w:val="clear" w:color="auto" w:fill="auto"/>
          </w:tcPr>
          <w:p w:rsidR="00E22122" w:rsidRPr="00BD3522" w:rsidRDefault="00E22122" w:rsidP="00E22122">
            <w:pPr>
              <w:rPr>
                <w:szCs w:val="21"/>
              </w:rPr>
            </w:pPr>
            <w:r w:rsidRPr="00BD3522">
              <w:rPr>
                <w:rFonts w:hint="eastAsia"/>
                <w:szCs w:val="21"/>
              </w:rPr>
              <w:t>申请编号</w:t>
            </w:r>
          </w:p>
        </w:tc>
        <w:tc>
          <w:tcPr>
            <w:tcW w:w="2347" w:type="dxa"/>
            <w:shd w:val="clear" w:color="auto" w:fill="auto"/>
          </w:tcPr>
          <w:p w:rsidR="00E22122" w:rsidRPr="00BD3522" w:rsidRDefault="00E22122" w:rsidP="00E22122">
            <w:pPr>
              <w:rPr>
                <w:szCs w:val="21"/>
              </w:rPr>
            </w:pPr>
            <w:r w:rsidRPr="00BD3522">
              <w:rPr>
                <w:rFonts w:hint="eastAsia"/>
                <w:szCs w:val="21"/>
              </w:rPr>
              <w:t>外键</w:t>
            </w:r>
          </w:p>
        </w:tc>
      </w:tr>
      <w:tr w:rsidR="00E22122" w:rsidRPr="00E57131" w:rsidTr="00E22122">
        <w:tc>
          <w:tcPr>
            <w:tcW w:w="2263" w:type="dxa"/>
            <w:shd w:val="clear" w:color="auto" w:fill="auto"/>
          </w:tcPr>
          <w:p w:rsidR="00E22122" w:rsidRPr="00BD3522" w:rsidRDefault="00E22122" w:rsidP="00E22122">
            <w:pPr>
              <w:rPr>
                <w:szCs w:val="21"/>
              </w:rPr>
            </w:pPr>
            <w:r w:rsidRPr="00BD3522">
              <w:rPr>
                <w:rFonts w:hint="eastAsia"/>
                <w:szCs w:val="21"/>
              </w:rPr>
              <w:t>UNIT_ADVISE_NAME</w:t>
            </w:r>
          </w:p>
        </w:tc>
        <w:tc>
          <w:tcPr>
            <w:tcW w:w="1843" w:type="dxa"/>
            <w:shd w:val="clear" w:color="auto" w:fill="auto"/>
          </w:tcPr>
          <w:p w:rsidR="00E22122" w:rsidRPr="00BD3522" w:rsidRDefault="00E22122" w:rsidP="00E22122">
            <w:pPr>
              <w:rPr>
                <w:szCs w:val="21"/>
              </w:rPr>
            </w:pPr>
            <w:r w:rsidRPr="00BD3522">
              <w:rPr>
                <w:rFonts w:hint="eastAsia"/>
                <w:szCs w:val="21"/>
              </w:rPr>
              <w:t>VARCHAR2 (50)</w:t>
            </w:r>
          </w:p>
        </w:tc>
        <w:tc>
          <w:tcPr>
            <w:tcW w:w="1843" w:type="dxa"/>
            <w:shd w:val="clear" w:color="auto" w:fill="auto"/>
          </w:tcPr>
          <w:p w:rsidR="00E22122" w:rsidRPr="00BD3522" w:rsidRDefault="00E22122" w:rsidP="00E22122">
            <w:pPr>
              <w:rPr>
                <w:szCs w:val="21"/>
              </w:rPr>
            </w:pPr>
            <w:r w:rsidRPr="00BD3522">
              <w:rPr>
                <w:rFonts w:hint="eastAsia"/>
                <w:szCs w:val="21"/>
              </w:rPr>
              <w:t>征询单位名称</w:t>
            </w:r>
          </w:p>
        </w:tc>
        <w:tc>
          <w:tcPr>
            <w:tcW w:w="2347" w:type="dxa"/>
            <w:shd w:val="clear" w:color="auto" w:fill="auto"/>
          </w:tcPr>
          <w:p w:rsidR="00E22122" w:rsidRPr="00BD3522" w:rsidRDefault="00E22122" w:rsidP="00E22122">
            <w:pPr>
              <w:rPr>
                <w:szCs w:val="21"/>
              </w:rPr>
            </w:pPr>
            <w:r w:rsidRPr="00BD3522">
              <w:rPr>
                <w:szCs w:val="21"/>
              </w:rPr>
              <w:t>N</w:t>
            </w:r>
            <w:r w:rsidRPr="00BD3522">
              <w:rPr>
                <w:rFonts w:hint="eastAsia"/>
                <w:szCs w:val="21"/>
              </w:rPr>
              <w:t>ot null</w:t>
            </w:r>
          </w:p>
        </w:tc>
      </w:tr>
      <w:tr w:rsidR="00E22122" w:rsidRPr="00E57131" w:rsidTr="00E22122">
        <w:tc>
          <w:tcPr>
            <w:tcW w:w="2263" w:type="dxa"/>
            <w:shd w:val="clear" w:color="auto" w:fill="auto"/>
          </w:tcPr>
          <w:p w:rsidR="00E22122" w:rsidRPr="00BD3522" w:rsidRDefault="00E22122" w:rsidP="00E22122">
            <w:pPr>
              <w:rPr>
                <w:szCs w:val="21"/>
              </w:rPr>
            </w:pPr>
            <w:r w:rsidRPr="00BD3522">
              <w:rPr>
                <w:rFonts w:hint="eastAsia"/>
                <w:szCs w:val="21"/>
              </w:rPr>
              <w:t>UNIT_ADVISE_ADVISER</w:t>
            </w:r>
          </w:p>
        </w:tc>
        <w:tc>
          <w:tcPr>
            <w:tcW w:w="1843" w:type="dxa"/>
            <w:shd w:val="clear" w:color="auto" w:fill="auto"/>
          </w:tcPr>
          <w:p w:rsidR="00E22122" w:rsidRPr="00BD3522" w:rsidRDefault="00E22122" w:rsidP="00E22122">
            <w:pPr>
              <w:rPr>
                <w:szCs w:val="21"/>
              </w:rPr>
            </w:pPr>
            <w:r w:rsidRPr="00BD3522">
              <w:rPr>
                <w:rFonts w:hint="eastAsia"/>
                <w:szCs w:val="21"/>
              </w:rPr>
              <w:t>VARCHAR2 (50)</w:t>
            </w:r>
          </w:p>
        </w:tc>
        <w:tc>
          <w:tcPr>
            <w:tcW w:w="1843" w:type="dxa"/>
            <w:shd w:val="clear" w:color="auto" w:fill="auto"/>
          </w:tcPr>
          <w:p w:rsidR="00E22122" w:rsidRPr="00BD3522" w:rsidRDefault="00E22122" w:rsidP="00E22122">
            <w:pPr>
              <w:rPr>
                <w:szCs w:val="21"/>
              </w:rPr>
            </w:pPr>
            <w:r w:rsidRPr="00BD3522">
              <w:rPr>
                <w:rFonts w:hint="eastAsia"/>
                <w:szCs w:val="21"/>
              </w:rPr>
              <w:t>建议人</w:t>
            </w:r>
          </w:p>
        </w:tc>
        <w:tc>
          <w:tcPr>
            <w:tcW w:w="2347" w:type="dxa"/>
            <w:shd w:val="clear" w:color="auto" w:fill="auto"/>
          </w:tcPr>
          <w:p w:rsidR="00E22122" w:rsidRPr="00BD3522" w:rsidRDefault="00E22122" w:rsidP="00E22122">
            <w:pPr>
              <w:rPr>
                <w:szCs w:val="21"/>
              </w:rPr>
            </w:pPr>
            <w:r w:rsidRPr="00BD3522">
              <w:rPr>
                <w:szCs w:val="21"/>
              </w:rPr>
              <w:t>N</w:t>
            </w:r>
            <w:r w:rsidRPr="00BD3522">
              <w:rPr>
                <w:rFonts w:hint="eastAsia"/>
                <w:szCs w:val="21"/>
              </w:rPr>
              <w:t>ot null</w:t>
            </w:r>
          </w:p>
        </w:tc>
      </w:tr>
      <w:tr w:rsidR="00E22122" w:rsidRPr="00E57131" w:rsidTr="00E22122">
        <w:tc>
          <w:tcPr>
            <w:tcW w:w="2263" w:type="dxa"/>
            <w:shd w:val="clear" w:color="auto" w:fill="auto"/>
          </w:tcPr>
          <w:p w:rsidR="00E22122" w:rsidRPr="00BD3522" w:rsidRDefault="00E22122" w:rsidP="00E22122">
            <w:pPr>
              <w:rPr>
                <w:szCs w:val="21"/>
              </w:rPr>
            </w:pPr>
            <w:r w:rsidRPr="00BD3522">
              <w:rPr>
                <w:rFonts w:hint="eastAsia"/>
                <w:szCs w:val="21"/>
              </w:rPr>
              <w:t>UNIT_ADVISE_MSG</w:t>
            </w:r>
          </w:p>
        </w:tc>
        <w:tc>
          <w:tcPr>
            <w:tcW w:w="1843" w:type="dxa"/>
            <w:shd w:val="clear" w:color="auto" w:fill="auto"/>
          </w:tcPr>
          <w:p w:rsidR="00E22122" w:rsidRPr="00BD3522" w:rsidRDefault="00E22122" w:rsidP="00E22122">
            <w:pPr>
              <w:rPr>
                <w:szCs w:val="21"/>
              </w:rPr>
            </w:pPr>
            <w:r w:rsidRPr="00BD3522">
              <w:rPr>
                <w:rFonts w:hint="eastAsia"/>
                <w:szCs w:val="21"/>
              </w:rPr>
              <w:t>VARCHAR2(100)</w:t>
            </w:r>
          </w:p>
        </w:tc>
        <w:tc>
          <w:tcPr>
            <w:tcW w:w="1843" w:type="dxa"/>
            <w:shd w:val="clear" w:color="auto" w:fill="auto"/>
          </w:tcPr>
          <w:p w:rsidR="00E22122" w:rsidRPr="00BD3522" w:rsidRDefault="00E22122" w:rsidP="00E22122">
            <w:pPr>
              <w:rPr>
                <w:szCs w:val="21"/>
              </w:rPr>
            </w:pPr>
            <w:r w:rsidRPr="00BD3522">
              <w:rPr>
                <w:rFonts w:hint="eastAsia"/>
                <w:szCs w:val="21"/>
              </w:rPr>
              <w:t>意见</w:t>
            </w:r>
          </w:p>
        </w:tc>
        <w:tc>
          <w:tcPr>
            <w:tcW w:w="2347" w:type="dxa"/>
            <w:shd w:val="clear" w:color="auto" w:fill="auto"/>
          </w:tcPr>
          <w:p w:rsidR="00E22122" w:rsidRPr="00BD3522" w:rsidRDefault="00E22122" w:rsidP="00E22122">
            <w:pPr>
              <w:rPr>
                <w:szCs w:val="21"/>
              </w:rPr>
            </w:pPr>
            <w:r w:rsidRPr="00BD3522">
              <w:rPr>
                <w:szCs w:val="21"/>
              </w:rPr>
              <w:t>N</w:t>
            </w:r>
            <w:r w:rsidRPr="00BD3522">
              <w:rPr>
                <w:rFonts w:hint="eastAsia"/>
                <w:szCs w:val="21"/>
              </w:rPr>
              <w:t>ot null</w:t>
            </w:r>
          </w:p>
        </w:tc>
      </w:tr>
    </w:tbl>
    <w:p w:rsidR="000A23AF" w:rsidRPr="00E57131" w:rsidRDefault="000A23AF" w:rsidP="000A23AF">
      <w:pPr>
        <w:rPr>
          <w:rFonts w:asciiTheme="minorEastAsia" w:eastAsiaTheme="minorEastAsia" w:hAnsiTheme="minorEastAsia"/>
        </w:rPr>
      </w:pPr>
    </w:p>
    <w:p w:rsidR="000A23AF" w:rsidRPr="000A23AF" w:rsidRDefault="000A23AF" w:rsidP="00D64765">
      <w:pPr>
        <w:pStyle w:val="40"/>
      </w:pPr>
      <w:r w:rsidRPr="000A23AF">
        <w:rPr>
          <w:rFonts w:hint="eastAsia"/>
        </w:rPr>
        <w:t>特殊台站基本信息表（KSTA_BASE_INFO）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1588"/>
        <w:gridCol w:w="1747"/>
        <w:gridCol w:w="2205"/>
      </w:tblGrid>
      <w:tr w:rsidR="000A23AF" w:rsidRPr="00E57131" w:rsidTr="00E22122">
        <w:tc>
          <w:tcPr>
            <w:tcW w:w="2756"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字段</w:t>
            </w:r>
          </w:p>
        </w:tc>
        <w:tc>
          <w:tcPr>
            <w:tcW w:w="1588"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类型</w:t>
            </w:r>
          </w:p>
        </w:tc>
        <w:tc>
          <w:tcPr>
            <w:tcW w:w="1747" w:type="dxa"/>
            <w:shd w:val="clear" w:color="auto" w:fill="D9D9D9" w:themeFill="background1" w:themeFillShade="D9"/>
          </w:tcPr>
          <w:p w:rsidR="000A23AF" w:rsidRPr="000A23AF" w:rsidRDefault="000A23AF" w:rsidP="000A23AF">
            <w:pPr>
              <w:rPr>
                <w:b/>
                <w:bCs/>
                <w:color w:val="000000"/>
              </w:rPr>
            </w:pPr>
            <w:r>
              <w:rPr>
                <w:rFonts w:hint="eastAsia"/>
                <w:b/>
                <w:bCs/>
                <w:color w:val="000000"/>
              </w:rPr>
              <w:t>显示内容</w:t>
            </w:r>
          </w:p>
        </w:tc>
        <w:tc>
          <w:tcPr>
            <w:tcW w:w="2205"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说明</w:t>
            </w:r>
          </w:p>
        </w:tc>
      </w:tr>
      <w:tr w:rsidR="000A23AF" w:rsidRPr="00E57131" w:rsidTr="00E22122">
        <w:tc>
          <w:tcPr>
            <w:tcW w:w="2756" w:type="dxa"/>
            <w:shd w:val="clear" w:color="auto" w:fill="auto"/>
          </w:tcPr>
          <w:p w:rsidR="000A23AF" w:rsidRPr="00BD3522" w:rsidRDefault="000A23AF" w:rsidP="000A23AF">
            <w:pPr>
              <w:rPr>
                <w:szCs w:val="21"/>
              </w:rPr>
            </w:pPr>
            <w:bookmarkStart w:id="67" w:name="OLE_LINK13"/>
            <w:r w:rsidRPr="00BD3522">
              <w:rPr>
                <w:rFonts w:hint="eastAsia"/>
                <w:szCs w:val="21"/>
              </w:rPr>
              <w:t>BASE_INFO_GUID</w:t>
            </w:r>
            <w:bookmarkEnd w:id="67"/>
          </w:p>
        </w:tc>
        <w:tc>
          <w:tcPr>
            <w:tcW w:w="1588" w:type="dxa"/>
            <w:shd w:val="clear" w:color="auto" w:fill="auto"/>
          </w:tcPr>
          <w:p w:rsidR="000A23AF" w:rsidRPr="00BD3522" w:rsidRDefault="000A23AF" w:rsidP="000A23AF">
            <w:pPr>
              <w:rPr>
                <w:szCs w:val="21"/>
              </w:rPr>
            </w:pPr>
            <w:r w:rsidRPr="00BD3522">
              <w:rPr>
                <w:szCs w:val="21"/>
              </w:rPr>
              <w:t>VARCHAR2(36)</w:t>
            </w:r>
          </w:p>
        </w:tc>
        <w:tc>
          <w:tcPr>
            <w:tcW w:w="1747" w:type="dxa"/>
            <w:shd w:val="clear" w:color="auto" w:fill="auto"/>
          </w:tcPr>
          <w:p w:rsidR="000A23AF" w:rsidRPr="00BD3522" w:rsidRDefault="000A23AF" w:rsidP="000A23AF">
            <w:pPr>
              <w:rPr>
                <w:szCs w:val="21"/>
              </w:rPr>
            </w:pPr>
          </w:p>
        </w:tc>
        <w:tc>
          <w:tcPr>
            <w:tcW w:w="2205" w:type="dxa"/>
            <w:shd w:val="clear" w:color="auto" w:fill="auto"/>
          </w:tcPr>
          <w:p w:rsidR="000A23AF" w:rsidRPr="00BD3522" w:rsidRDefault="000A23AF" w:rsidP="000A23AF">
            <w:pPr>
              <w:rPr>
                <w:szCs w:val="21"/>
              </w:rPr>
            </w:pPr>
            <w:r w:rsidRPr="00BD3522">
              <w:rPr>
                <w:rFonts w:hint="eastAsia"/>
                <w:szCs w:val="21"/>
              </w:rPr>
              <w:t>主键</w:t>
            </w:r>
            <w:r w:rsidRPr="00BD3522">
              <w:rPr>
                <w:rFonts w:hint="eastAsia"/>
                <w:szCs w:val="21"/>
              </w:rPr>
              <w:t>(</w:t>
            </w:r>
            <w:r w:rsidRPr="00BD3522">
              <w:rPr>
                <w:rFonts w:hint="eastAsia"/>
                <w:szCs w:val="21"/>
              </w:rPr>
              <w:t>档案编号</w:t>
            </w:r>
            <w:r w:rsidRPr="00BD3522">
              <w:rPr>
                <w:rFonts w:hint="eastAsia"/>
                <w:szCs w:val="21"/>
              </w:rPr>
              <w:t>)</w:t>
            </w: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STATION_GUID</w:t>
            </w:r>
          </w:p>
        </w:tc>
        <w:tc>
          <w:tcPr>
            <w:tcW w:w="1588" w:type="dxa"/>
            <w:shd w:val="clear" w:color="auto" w:fill="auto"/>
          </w:tcPr>
          <w:p w:rsidR="00E22122" w:rsidRPr="00BD3522" w:rsidRDefault="00E22122" w:rsidP="00E22122">
            <w:pPr>
              <w:rPr>
                <w:szCs w:val="21"/>
              </w:rPr>
            </w:pPr>
            <w:r w:rsidRPr="00BD3522">
              <w:rPr>
                <w:rFonts w:hint="eastAsia"/>
                <w:szCs w:val="21"/>
              </w:rPr>
              <w:t>VARCHAR2 (36)</w:t>
            </w:r>
          </w:p>
        </w:tc>
        <w:tc>
          <w:tcPr>
            <w:tcW w:w="1747" w:type="dxa"/>
            <w:shd w:val="clear" w:color="auto" w:fill="auto"/>
          </w:tcPr>
          <w:p w:rsidR="00E22122" w:rsidRPr="00BD3522" w:rsidRDefault="00E22122" w:rsidP="00E22122">
            <w:pPr>
              <w:rPr>
                <w:szCs w:val="21"/>
              </w:rPr>
            </w:pPr>
            <w:r w:rsidRPr="00BD3522">
              <w:rPr>
                <w:rFonts w:hint="eastAsia"/>
                <w:szCs w:val="21"/>
              </w:rPr>
              <w:t>台站编号</w:t>
            </w:r>
          </w:p>
        </w:tc>
        <w:tc>
          <w:tcPr>
            <w:tcW w:w="2205" w:type="dxa"/>
            <w:shd w:val="clear" w:color="auto" w:fill="auto"/>
          </w:tcPr>
          <w:p w:rsidR="00E22122" w:rsidRPr="00BD3522" w:rsidRDefault="00E22122" w:rsidP="00E22122">
            <w:pPr>
              <w:rPr>
                <w:szCs w:val="21"/>
              </w:rPr>
            </w:pPr>
            <w:r w:rsidRPr="00BD3522">
              <w:rPr>
                <w:rFonts w:hint="eastAsia"/>
                <w:szCs w:val="21"/>
              </w:rPr>
              <w:t>Not null</w:t>
            </w:r>
            <w:r w:rsidRPr="00BD3522">
              <w:rPr>
                <w:rFonts w:hint="eastAsia"/>
                <w:szCs w:val="21"/>
              </w:rPr>
              <w:t>外键</w:t>
            </w: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STATION_</w:t>
            </w:r>
            <w:r w:rsidRPr="00BD3522">
              <w:rPr>
                <w:szCs w:val="21"/>
              </w:rPr>
              <w:t>TYPE</w:t>
            </w:r>
            <w:r w:rsidRPr="00BD3522">
              <w:rPr>
                <w:rFonts w:hint="eastAsia"/>
                <w:szCs w:val="21"/>
              </w:rPr>
              <w:t>_GUID</w:t>
            </w:r>
          </w:p>
        </w:tc>
        <w:tc>
          <w:tcPr>
            <w:tcW w:w="1588" w:type="dxa"/>
            <w:shd w:val="clear" w:color="auto" w:fill="auto"/>
          </w:tcPr>
          <w:p w:rsidR="00E22122" w:rsidRPr="00BD3522" w:rsidRDefault="00E22122" w:rsidP="00E22122">
            <w:pPr>
              <w:rPr>
                <w:szCs w:val="21"/>
              </w:rPr>
            </w:pPr>
            <w:r w:rsidRPr="00BD3522">
              <w:rPr>
                <w:rFonts w:hint="eastAsia"/>
                <w:szCs w:val="21"/>
              </w:rPr>
              <w:t>VARCHAR2(4)</w:t>
            </w:r>
          </w:p>
        </w:tc>
        <w:tc>
          <w:tcPr>
            <w:tcW w:w="1747" w:type="dxa"/>
            <w:shd w:val="clear" w:color="auto" w:fill="auto"/>
          </w:tcPr>
          <w:p w:rsidR="00E22122" w:rsidRPr="00BD3522" w:rsidRDefault="00E22122" w:rsidP="00E22122">
            <w:pPr>
              <w:rPr>
                <w:szCs w:val="21"/>
              </w:rPr>
            </w:pPr>
            <w:r w:rsidRPr="00BD3522">
              <w:rPr>
                <w:rFonts w:hint="eastAsia"/>
                <w:szCs w:val="21"/>
              </w:rPr>
              <w:t>台站类别</w:t>
            </w:r>
          </w:p>
        </w:tc>
        <w:tc>
          <w:tcPr>
            <w:tcW w:w="2205" w:type="dxa"/>
            <w:shd w:val="clear" w:color="auto" w:fill="auto"/>
          </w:tcPr>
          <w:p w:rsidR="00E22122" w:rsidRPr="00BD3522" w:rsidRDefault="00E22122" w:rsidP="00E22122">
            <w:pPr>
              <w:rPr>
                <w:szCs w:val="21"/>
              </w:rPr>
            </w:pPr>
            <w:r w:rsidRPr="00BD3522">
              <w:rPr>
                <w:rFonts w:hint="eastAsia"/>
                <w:szCs w:val="21"/>
              </w:rPr>
              <w:t>Not null</w:t>
            </w:r>
            <w:r w:rsidRPr="00BD3522">
              <w:rPr>
                <w:rFonts w:hint="eastAsia"/>
                <w:szCs w:val="21"/>
              </w:rPr>
              <w:t>外键</w:t>
            </w: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BASE_INFO_NAME</w:t>
            </w:r>
          </w:p>
        </w:tc>
        <w:tc>
          <w:tcPr>
            <w:tcW w:w="1588" w:type="dxa"/>
            <w:shd w:val="clear" w:color="auto" w:fill="auto"/>
          </w:tcPr>
          <w:p w:rsidR="00E22122" w:rsidRPr="00BD3522" w:rsidRDefault="00E22122" w:rsidP="00E22122">
            <w:pPr>
              <w:rPr>
                <w:szCs w:val="21"/>
              </w:rPr>
            </w:pPr>
            <w:r w:rsidRPr="00BD3522">
              <w:rPr>
                <w:rFonts w:hint="eastAsia"/>
                <w:szCs w:val="21"/>
              </w:rPr>
              <w:t>VARCHAR2(50)</w:t>
            </w:r>
          </w:p>
        </w:tc>
        <w:tc>
          <w:tcPr>
            <w:tcW w:w="1747" w:type="dxa"/>
            <w:shd w:val="clear" w:color="auto" w:fill="auto"/>
          </w:tcPr>
          <w:p w:rsidR="00E22122" w:rsidRPr="00BD3522" w:rsidRDefault="00E22122" w:rsidP="00E22122">
            <w:pPr>
              <w:rPr>
                <w:szCs w:val="21"/>
              </w:rPr>
            </w:pPr>
            <w:r w:rsidRPr="00BD3522">
              <w:rPr>
                <w:rFonts w:hint="eastAsia"/>
                <w:szCs w:val="21"/>
              </w:rPr>
              <w:t>台站名称</w:t>
            </w:r>
          </w:p>
        </w:tc>
        <w:tc>
          <w:tcPr>
            <w:tcW w:w="2205" w:type="dxa"/>
            <w:shd w:val="clear" w:color="auto" w:fill="auto"/>
          </w:tcPr>
          <w:p w:rsidR="00E22122" w:rsidRPr="00BD3522" w:rsidRDefault="00E22122" w:rsidP="00E22122">
            <w:pPr>
              <w:rPr>
                <w:szCs w:val="21"/>
              </w:rPr>
            </w:pPr>
            <w:r w:rsidRPr="00BD3522">
              <w:rPr>
                <w:rFonts w:hint="eastAsia"/>
                <w:szCs w:val="21"/>
              </w:rPr>
              <w:t>Not null</w:t>
            </w: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BASE_INFO_ADDR</w:t>
            </w:r>
          </w:p>
        </w:tc>
        <w:tc>
          <w:tcPr>
            <w:tcW w:w="1588" w:type="dxa"/>
            <w:shd w:val="clear" w:color="auto" w:fill="auto"/>
          </w:tcPr>
          <w:p w:rsidR="00E22122" w:rsidRPr="00BD3522" w:rsidRDefault="00E22122" w:rsidP="00E22122">
            <w:pPr>
              <w:rPr>
                <w:szCs w:val="21"/>
              </w:rPr>
            </w:pPr>
            <w:r w:rsidRPr="00BD3522">
              <w:rPr>
                <w:szCs w:val="21"/>
              </w:rPr>
              <w:t>VARCHAR2</w:t>
            </w:r>
            <w:r w:rsidRPr="00BD3522">
              <w:rPr>
                <w:rFonts w:hint="eastAsia"/>
                <w:szCs w:val="21"/>
              </w:rPr>
              <w:t xml:space="preserve"> (50)</w:t>
            </w:r>
          </w:p>
        </w:tc>
        <w:tc>
          <w:tcPr>
            <w:tcW w:w="1747" w:type="dxa"/>
            <w:shd w:val="clear" w:color="auto" w:fill="auto"/>
          </w:tcPr>
          <w:p w:rsidR="00E22122" w:rsidRPr="00BD3522" w:rsidRDefault="00E22122" w:rsidP="00E22122">
            <w:pPr>
              <w:rPr>
                <w:szCs w:val="21"/>
              </w:rPr>
            </w:pPr>
            <w:r w:rsidRPr="00BD3522">
              <w:rPr>
                <w:rFonts w:hint="eastAsia"/>
                <w:szCs w:val="21"/>
              </w:rPr>
              <w:t>台站地址</w:t>
            </w:r>
          </w:p>
        </w:tc>
        <w:tc>
          <w:tcPr>
            <w:tcW w:w="2205" w:type="dxa"/>
            <w:shd w:val="clear" w:color="auto" w:fill="auto"/>
          </w:tcPr>
          <w:p w:rsidR="00E22122" w:rsidRPr="00BD3522" w:rsidRDefault="00E22122" w:rsidP="00E22122">
            <w:pPr>
              <w:rPr>
                <w:szCs w:val="21"/>
              </w:rPr>
            </w:pPr>
            <w:r w:rsidRPr="00BD3522">
              <w:rPr>
                <w:rFonts w:hint="eastAsia"/>
                <w:szCs w:val="21"/>
              </w:rPr>
              <w:t>Not null</w:t>
            </w: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BASE_INFO_LA</w:t>
            </w:r>
          </w:p>
        </w:tc>
        <w:tc>
          <w:tcPr>
            <w:tcW w:w="1588" w:type="dxa"/>
            <w:shd w:val="clear" w:color="auto" w:fill="auto"/>
          </w:tcPr>
          <w:p w:rsidR="00E22122" w:rsidRPr="00BD3522" w:rsidRDefault="00E22122" w:rsidP="00E22122">
            <w:pPr>
              <w:rPr>
                <w:szCs w:val="21"/>
              </w:rPr>
            </w:pPr>
            <w:r w:rsidRPr="00BD3522">
              <w:rPr>
                <w:szCs w:val="21"/>
              </w:rPr>
              <w:t>I</w:t>
            </w:r>
            <w:r w:rsidRPr="00BD3522">
              <w:rPr>
                <w:rFonts w:hint="eastAsia"/>
                <w:szCs w:val="21"/>
              </w:rPr>
              <w:t>NT</w:t>
            </w:r>
          </w:p>
        </w:tc>
        <w:tc>
          <w:tcPr>
            <w:tcW w:w="1747" w:type="dxa"/>
            <w:shd w:val="clear" w:color="auto" w:fill="auto"/>
          </w:tcPr>
          <w:p w:rsidR="00E22122" w:rsidRPr="00BD3522" w:rsidRDefault="00E22122" w:rsidP="00E22122">
            <w:pPr>
              <w:rPr>
                <w:szCs w:val="21"/>
              </w:rPr>
            </w:pPr>
            <w:r w:rsidRPr="00BD3522">
              <w:rPr>
                <w:rFonts w:hint="eastAsia"/>
                <w:szCs w:val="21"/>
              </w:rPr>
              <w:t>纬度</w:t>
            </w:r>
          </w:p>
        </w:tc>
        <w:tc>
          <w:tcPr>
            <w:tcW w:w="2205" w:type="dxa"/>
            <w:shd w:val="clear" w:color="auto" w:fill="auto"/>
          </w:tcPr>
          <w:p w:rsidR="00E22122" w:rsidRPr="00BD3522" w:rsidRDefault="00E22122" w:rsidP="00E22122">
            <w:pPr>
              <w:rPr>
                <w:szCs w:val="21"/>
              </w:rPr>
            </w:pPr>
            <w:r w:rsidRPr="00BD3522">
              <w:rPr>
                <w:rFonts w:hint="eastAsia"/>
                <w:szCs w:val="21"/>
              </w:rPr>
              <w:t>Not null</w:t>
            </w:r>
          </w:p>
        </w:tc>
      </w:tr>
      <w:tr w:rsidR="00E22122" w:rsidRPr="00E57131" w:rsidTr="00E22122">
        <w:trPr>
          <w:trHeight w:val="340"/>
        </w:trPr>
        <w:tc>
          <w:tcPr>
            <w:tcW w:w="2756" w:type="dxa"/>
            <w:shd w:val="clear" w:color="auto" w:fill="auto"/>
          </w:tcPr>
          <w:p w:rsidR="00E22122" w:rsidRPr="00BD3522" w:rsidRDefault="00E22122" w:rsidP="00E22122">
            <w:pPr>
              <w:rPr>
                <w:szCs w:val="21"/>
              </w:rPr>
            </w:pPr>
            <w:r w:rsidRPr="00BD3522">
              <w:rPr>
                <w:rFonts w:hint="eastAsia"/>
                <w:szCs w:val="21"/>
              </w:rPr>
              <w:t>BASE_INFO_LG</w:t>
            </w:r>
          </w:p>
        </w:tc>
        <w:tc>
          <w:tcPr>
            <w:tcW w:w="1588" w:type="dxa"/>
            <w:shd w:val="clear" w:color="auto" w:fill="auto"/>
          </w:tcPr>
          <w:p w:rsidR="00E22122" w:rsidRPr="00BD3522" w:rsidRDefault="00E22122" w:rsidP="00E22122">
            <w:pPr>
              <w:rPr>
                <w:szCs w:val="21"/>
              </w:rPr>
            </w:pPr>
            <w:r w:rsidRPr="00BD3522">
              <w:rPr>
                <w:szCs w:val="21"/>
              </w:rPr>
              <w:t>I</w:t>
            </w:r>
            <w:r w:rsidRPr="00BD3522">
              <w:rPr>
                <w:rFonts w:hint="eastAsia"/>
                <w:szCs w:val="21"/>
              </w:rPr>
              <w:t>NT</w:t>
            </w:r>
          </w:p>
        </w:tc>
        <w:tc>
          <w:tcPr>
            <w:tcW w:w="1747" w:type="dxa"/>
            <w:shd w:val="clear" w:color="auto" w:fill="auto"/>
          </w:tcPr>
          <w:p w:rsidR="00E22122" w:rsidRPr="00BD3522" w:rsidRDefault="00E22122" w:rsidP="00E22122">
            <w:pPr>
              <w:rPr>
                <w:szCs w:val="21"/>
              </w:rPr>
            </w:pPr>
            <w:r w:rsidRPr="00BD3522">
              <w:rPr>
                <w:rFonts w:hint="eastAsia"/>
                <w:szCs w:val="21"/>
              </w:rPr>
              <w:t>经度</w:t>
            </w:r>
          </w:p>
        </w:tc>
        <w:tc>
          <w:tcPr>
            <w:tcW w:w="2205" w:type="dxa"/>
            <w:shd w:val="clear" w:color="auto" w:fill="auto"/>
          </w:tcPr>
          <w:p w:rsidR="00E22122" w:rsidRPr="00BD3522" w:rsidRDefault="00E22122" w:rsidP="00E22122">
            <w:pPr>
              <w:rPr>
                <w:szCs w:val="21"/>
              </w:rPr>
            </w:pPr>
            <w:r w:rsidRPr="00BD3522">
              <w:rPr>
                <w:rFonts w:hint="eastAsia"/>
                <w:szCs w:val="21"/>
              </w:rPr>
              <w:t>Not null</w:t>
            </w: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BASE_INFO_MNGORG_NAME</w:t>
            </w:r>
          </w:p>
        </w:tc>
        <w:tc>
          <w:tcPr>
            <w:tcW w:w="1588" w:type="dxa"/>
            <w:shd w:val="clear" w:color="auto" w:fill="auto"/>
          </w:tcPr>
          <w:p w:rsidR="00E22122" w:rsidRPr="00BD3522" w:rsidRDefault="00E22122" w:rsidP="00E22122">
            <w:pPr>
              <w:rPr>
                <w:szCs w:val="21"/>
              </w:rPr>
            </w:pPr>
            <w:r w:rsidRPr="00BD3522">
              <w:rPr>
                <w:rFonts w:hint="eastAsia"/>
                <w:szCs w:val="21"/>
              </w:rPr>
              <w:t>VARCHAR2(50)</w:t>
            </w:r>
          </w:p>
        </w:tc>
        <w:tc>
          <w:tcPr>
            <w:tcW w:w="1747" w:type="dxa"/>
            <w:shd w:val="clear" w:color="auto" w:fill="auto"/>
          </w:tcPr>
          <w:p w:rsidR="00E22122" w:rsidRPr="00BD3522" w:rsidRDefault="00E22122" w:rsidP="00E22122">
            <w:pPr>
              <w:rPr>
                <w:szCs w:val="21"/>
              </w:rPr>
            </w:pPr>
            <w:r w:rsidRPr="00BD3522">
              <w:rPr>
                <w:rFonts w:hint="eastAsia"/>
                <w:szCs w:val="21"/>
              </w:rPr>
              <w:t>主管单位名称</w:t>
            </w:r>
          </w:p>
        </w:tc>
        <w:tc>
          <w:tcPr>
            <w:tcW w:w="2205" w:type="dxa"/>
            <w:shd w:val="clear" w:color="auto" w:fill="auto"/>
          </w:tcPr>
          <w:p w:rsidR="00E22122" w:rsidRPr="00BD3522" w:rsidRDefault="00E22122" w:rsidP="00E22122">
            <w:pPr>
              <w:rPr>
                <w:szCs w:val="21"/>
              </w:rPr>
            </w:pP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BASE_INFO_SETORG_NAME</w:t>
            </w:r>
          </w:p>
        </w:tc>
        <w:tc>
          <w:tcPr>
            <w:tcW w:w="1588" w:type="dxa"/>
            <w:shd w:val="clear" w:color="auto" w:fill="auto"/>
          </w:tcPr>
          <w:p w:rsidR="00E22122" w:rsidRPr="00BD3522" w:rsidRDefault="00E22122" w:rsidP="00E22122">
            <w:pPr>
              <w:rPr>
                <w:szCs w:val="21"/>
              </w:rPr>
            </w:pPr>
            <w:r w:rsidRPr="00BD3522">
              <w:rPr>
                <w:rFonts w:hint="eastAsia"/>
                <w:szCs w:val="21"/>
              </w:rPr>
              <w:t>VARCHAR2(50)</w:t>
            </w:r>
          </w:p>
        </w:tc>
        <w:tc>
          <w:tcPr>
            <w:tcW w:w="1747" w:type="dxa"/>
            <w:shd w:val="clear" w:color="auto" w:fill="auto"/>
          </w:tcPr>
          <w:p w:rsidR="00E22122" w:rsidRPr="00BD3522" w:rsidRDefault="00E22122" w:rsidP="00E22122">
            <w:pPr>
              <w:rPr>
                <w:szCs w:val="21"/>
              </w:rPr>
            </w:pPr>
            <w:r w:rsidRPr="00BD3522">
              <w:rPr>
                <w:rFonts w:hint="eastAsia"/>
                <w:szCs w:val="21"/>
              </w:rPr>
              <w:t>设台单位名称</w:t>
            </w:r>
          </w:p>
        </w:tc>
        <w:tc>
          <w:tcPr>
            <w:tcW w:w="2205" w:type="dxa"/>
            <w:shd w:val="clear" w:color="auto" w:fill="auto"/>
          </w:tcPr>
          <w:p w:rsidR="00E22122" w:rsidRPr="00BD3522" w:rsidRDefault="00E22122" w:rsidP="00E22122">
            <w:pPr>
              <w:rPr>
                <w:szCs w:val="21"/>
              </w:rPr>
            </w:pP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BASE_INFO_SETORG_ADDR</w:t>
            </w:r>
          </w:p>
        </w:tc>
        <w:tc>
          <w:tcPr>
            <w:tcW w:w="1588" w:type="dxa"/>
            <w:shd w:val="clear" w:color="auto" w:fill="auto"/>
          </w:tcPr>
          <w:p w:rsidR="00E22122" w:rsidRPr="00BD3522" w:rsidRDefault="00E22122" w:rsidP="00E22122">
            <w:pPr>
              <w:rPr>
                <w:szCs w:val="21"/>
              </w:rPr>
            </w:pPr>
            <w:r w:rsidRPr="00BD3522">
              <w:rPr>
                <w:rFonts w:hint="eastAsia"/>
                <w:szCs w:val="21"/>
              </w:rPr>
              <w:t>VARCHAR2(50)</w:t>
            </w:r>
          </w:p>
        </w:tc>
        <w:tc>
          <w:tcPr>
            <w:tcW w:w="1747" w:type="dxa"/>
            <w:shd w:val="clear" w:color="auto" w:fill="auto"/>
          </w:tcPr>
          <w:p w:rsidR="00E22122" w:rsidRPr="00BD3522" w:rsidRDefault="00E22122" w:rsidP="00E22122">
            <w:pPr>
              <w:rPr>
                <w:szCs w:val="21"/>
              </w:rPr>
            </w:pPr>
            <w:r w:rsidRPr="00BD3522">
              <w:rPr>
                <w:rFonts w:hint="eastAsia"/>
                <w:szCs w:val="21"/>
              </w:rPr>
              <w:t>设台单位地址</w:t>
            </w:r>
          </w:p>
        </w:tc>
        <w:tc>
          <w:tcPr>
            <w:tcW w:w="2205" w:type="dxa"/>
            <w:shd w:val="clear" w:color="auto" w:fill="auto"/>
          </w:tcPr>
          <w:p w:rsidR="00E22122" w:rsidRPr="00BD3522" w:rsidRDefault="00E22122" w:rsidP="00E22122">
            <w:pPr>
              <w:rPr>
                <w:szCs w:val="21"/>
              </w:rPr>
            </w:pP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BASE_INFO_SETORG_EMAIL</w:t>
            </w:r>
          </w:p>
        </w:tc>
        <w:tc>
          <w:tcPr>
            <w:tcW w:w="1588" w:type="dxa"/>
            <w:shd w:val="clear" w:color="auto" w:fill="auto"/>
          </w:tcPr>
          <w:p w:rsidR="00E22122" w:rsidRPr="00BD3522" w:rsidRDefault="00E22122" w:rsidP="00E22122">
            <w:pPr>
              <w:rPr>
                <w:szCs w:val="21"/>
              </w:rPr>
            </w:pPr>
            <w:r w:rsidRPr="00BD3522">
              <w:rPr>
                <w:rFonts w:hint="eastAsia"/>
                <w:szCs w:val="21"/>
              </w:rPr>
              <w:t>VARCHAR2(50)</w:t>
            </w:r>
          </w:p>
        </w:tc>
        <w:tc>
          <w:tcPr>
            <w:tcW w:w="1747" w:type="dxa"/>
            <w:shd w:val="clear" w:color="auto" w:fill="auto"/>
          </w:tcPr>
          <w:p w:rsidR="00E22122" w:rsidRPr="00BD3522" w:rsidRDefault="00E22122" w:rsidP="00E22122">
            <w:pPr>
              <w:rPr>
                <w:szCs w:val="21"/>
              </w:rPr>
            </w:pPr>
            <w:r w:rsidRPr="00BD3522">
              <w:rPr>
                <w:rFonts w:hint="eastAsia"/>
                <w:szCs w:val="21"/>
              </w:rPr>
              <w:t>设台单位邮编</w:t>
            </w:r>
          </w:p>
        </w:tc>
        <w:tc>
          <w:tcPr>
            <w:tcW w:w="2205" w:type="dxa"/>
            <w:shd w:val="clear" w:color="auto" w:fill="auto"/>
          </w:tcPr>
          <w:p w:rsidR="00E22122" w:rsidRPr="00BD3522" w:rsidRDefault="00E22122" w:rsidP="00E22122">
            <w:pPr>
              <w:rPr>
                <w:szCs w:val="21"/>
              </w:rPr>
            </w:pPr>
          </w:p>
        </w:tc>
      </w:tr>
      <w:tr w:rsidR="00E22122" w:rsidRPr="00E57131" w:rsidTr="00E22122">
        <w:tc>
          <w:tcPr>
            <w:tcW w:w="2756" w:type="dxa"/>
            <w:shd w:val="clear" w:color="auto" w:fill="auto"/>
          </w:tcPr>
          <w:p w:rsidR="00E22122" w:rsidRPr="00BD3522" w:rsidRDefault="00E22122" w:rsidP="00E22122">
            <w:pPr>
              <w:rPr>
                <w:szCs w:val="21"/>
              </w:rPr>
            </w:pPr>
            <w:r w:rsidRPr="00BD3522">
              <w:rPr>
                <w:rFonts w:hint="eastAsia"/>
                <w:szCs w:val="21"/>
              </w:rPr>
              <w:t>BASE_INFO_SETORG_MEMO</w:t>
            </w:r>
          </w:p>
        </w:tc>
        <w:tc>
          <w:tcPr>
            <w:tcW w:w="1588" w:type="dxa"/>
            <w:shd w:val="clear" w:color="auto" w:fill="auto"/>
          </w:tcPr>
          <w:p w:rsidR="00E22122" w:rsidRPr="00BD3522" w:rsidRDefault="00E22122" w:rsidP="00E22122">
            <w:pPr>
              <w:rPr>
                <w:szCs w:val="21"/>
              </w:rPr>
            </w:pPr>
            <w:r w:rsidRPr="00BD3522">
              <w:rPr>
                <w:rFonts w:hint="eastAsia"/>
                <w:szCs w:val="21"/>
              </w:rPr>
              <w:t>VARCHAR2(50)</w:t>
            </w:r>
          </w:p>
        </w:tc>
        <w:tc>
          <w:tcPr>
            <w:tcW w:w="1747" w:type="dxa"/>
            <w:shd w:val="clear" w:color="auto" w:fill="auto"/>
          </w:tcPr>
          <w:p w:rsidR="00E22122" w:rsidRPr="00BD3522" w:rsidRDefault="00E22122" w:rsidP="00E22122">
            <w:pPr>
              <w:rPr>
                <w:szCs w:val="21"/>
              </w:rPr>
            </w:pPr>
            <w:r w:rsidRPr="00BD3522">
              <w:rPr>
                <w:rFonts w:hint="eastAsia"/>
                <w:szCs w:val="21"/>
              </w:rPr>
              <w:t>台站备注信息</w:t>
            </w:r>
          </w:p>
        </w:tc>
        <w:tc>
          <w:tcPr>
            <w:tcW w:w="2205" w:type="dxa"/>
            <w:shd w:val="clear" w:color="auto" w:fill="auto"/>
          </w:tcPr>
          <w:p w:rsidR="00E22122" w:rsidRPr="00BD3522" w:rsidRDefault="00E22122" w:rsidP="00E22122">
            <w:pPr>
              <w:rPr>
                <w:szCs w:val="21"/>
              </w:rPr>
            </w:pPr>
          </w:p>
        </w:tc>
      </w:tr>
    </w:tbl>
    <w:p w:rsidR="000A23AF" w:rsidRPr="00E57131" w:rsidRDefault="000A23AF" w:rsidP="000A23AF">
      <w:pPr>
        <w:rPr>
          <w:rFonts w:asciiTheme="minorEastAsia" w:eastAsiaTheme="minorEastAsia" w:hAnsiTheme="minorEastAsia"/>
        </w:rPr>
      </w:pPr>
    </w:p>
    <w:p w:rsidR="000A23AF" w:rsidRPr="000A23AF" w:rsidRDefault="000A23AF" w:rsidP="00D64765">
      <w:pPr>
        <w:pStyle w:val="40"/>
      </w:pPr>
      <w:r w:rsidRPr="000A23AF">
        <w:rPr>
          <w:rFonts w:hint="eastAsia"/>
        </w:rPr>
        <w:t>特殊台站联系人表（KSTA_BASE_INFO_CONTACT）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515"/>
        <w:gridCol w:w="2958"/>
      </w:tblGrid>
      <w:tr w:rsidR="000A23AF" w:rsidRPr="00E57131" w:rsidTr="00E22122">
        <w:tc>
          <w:tcPr>
            <w:tcW w:w="2122"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字段</w:t>
            </w:r>
          </w:p>
        </w:tc>
        <w:tc>
          <w:tcPr>
            <w:tcW w:w="1701"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类型</w:t>
            </w:r>
          </w:p>
        </w:tc>
        <w:tc>
          <w:tcPr>
            <w:tcW w:w="1515" w:type="dxa"/>
            <w:shd w:val="clear" w:color="auto" w:fill="D9D9D9" w:themeFill="background1" w:themeFillShade="D9"/>
          </w:tcPr>
          <w:p w:rsidR="000A23AF" w:rsidRPr="000A23AF" w:rsidRDefault="000A23AF" w:rsidP="000A23AF">
            <w:pPr>
              <w:rPr>
                <w:b/>
                <w:bCs/>
                <w:color w:val="000000"/>
              </w:rPr>
            </w:pPr>
            <w:r>
              <w:rPr>
                <w:rFonts w:hint="eastAsia"/>
                <w:b/>
                <w:bCs/>
                <w:color w:val="000000"/>
              </w:rPr>
              <w:t>显示内容</w:t>
            </w:r>
          </w:p>
        </w:tc>
        <w:tc>
          <w:tcPr>
            <w:tcW w:w="2958" w:type="dxa"/>
            <w:shd w:val="clear" w:color="auto" w:fill="D9D9D9" w:themeFill="background1" w:themeFillShade="D9"/>
          </w:tcPr>
          <w:p w:rsidR="000A23AF" w:rsidRPr="000A23AF" w:rsidRDefault="000A23AF" w:rsidP="000A23AF">
            <w:pPr>
              <w:jc w:val="center"/>
              <w:rPr>
                <w:b/>
                <w:bCs/>
                <w:color w:val="000000"/>
              </w:rPr>
            </w:pPr>
            <w:r w:rsidRPr="000A23AF">
              <w:rPr>
                <w:rFonts w:hint="eastAsia"/>
                <w:b/>
                <w:bCs/>
                <w:color w:val="000000"/>
              </w:rPr>
              <w:t>说明</w:t>
            </w:r>
          </w:p>
        </w:tc>
      </w:tr>
      <w:tr w:rsidR="00E22122" w:rsidRPr="00E57131" w:rsidTr="00E22122">
        <w:tc>
          <w:tcPr>
            <w:tcW w:w="2122" w:type="dxa"/>
            <w:shd w:val="clear" w:color="auto" w:fill="auto"/>
          </w:tcPr>
          <w:p w:rsidR="00E22122" w:rsidRPr="00BD3522" w:rsidRDefault="00E22122" w:rsidP="00E22122">
            <w:pPr>
              <w:rPr>
                <w:szCs w:val="21"/>
              </w:rPr>
            </w:pPr>
            <w:r w:rsidRPr="00BD3522">
              <w:rPr>
                <w:szCs w:val="21"/>
              </w:rPr>
              <w:t>CONTACT</w:t>
            </w:r>
            <w:r w:rsidRPr="00BD3522">
              <w:rPr>
                <w:rFonts w:hint="eastAsia"/>
                <w:szCs w:val="21"/>
              </w:rPr>
              <w:t>_GUID</w:t>
            </w:r>
          </w:p>
        </w:tc>
        <w:tc>
          <w:tcPr>
            <w:tcW w:w="1701" w:type="dxa"/>
            <w:shd w:val="clear" w:color="auto" w:fill="auto"/>
          </w:tcPr>
          <w:p w:rsidR="00E22122" w:rsidRPr="00BD3522" w:rsidRDefault="00E22122" w:rsidP="00E22122">
            <w:pPr>
              <w:rPr>
                <w:szCs w:val="21"/>
              </w:rPr>
            </w:pPr>
            <w:r w:rsidRPr="00BD3522">
              <w:rPr>
                <w:szCs w:val="21"/>
              </w:rPr>
              <w:t>VARCHAR2(36)</w:t>
            </w:r>
          </w:p>
        </w:tc>
        <w:tc>
          <w:tcPr>
            <w:tcW w:w="1515" w:type="dxa"/>
            <w:shd w:val="clear" w:color="auto" w:fill="auto"/>
          </w:tcPr>
          <w:p w:rsidR="00E22122" w:rsidRPr="00BD3522" w:rsidRDefault="00E22122" w:rsidP="00E22122">
            <w:pPr>
              <w:rPr>
                <w:szCs w:val="21"/>
              </w:rPr>
            </w:pPr>
            <w:r w:rsidRPr="00BD3522">
              <w:rPr>
                <w:rFonts w:hint="eastAsia"/>
                <w:szCs w:val="21"/>
              </w:rPr>
              <w:t>联系人编号</w:t>
            </w:r>
          </w:p>
        </w:tc>
        <w:tc>
          <w:tcPr>
            <w:tcW w:w="2958" w:type="dxa"/>
            <w:shd w:val="clear" w:color="auto" w:fill="auto"/>
          </w:tcPr>
          <w:p w:rsidR="00E22122" w:rsidRPr="00BD3522" w:rsidRDefault="00E22122" w:rsidP="00E22122">
            <w:pPr>
              <w:rPr>
                <w:szCs w:val="21"/>
              </w:rPr>
            </w:pPr>
            <w:r w:rsidRPr="00BD3522">
              <w:rPr>
                <w:rFonts w:hint="eastAsia"/>
                <w:szCs w:val="21"/>
              </w:rPr>
              <w:t>主键</w:t>
            </w:r>
          </w:p>
        </w:tc>
      </w:tr>
      <w:tr w:rsidR="00E22122" w:rsidRPr="00E57131" w:rsidTr="00E22122">
        <w:tc>
          <w:tcPr>
            <w:tcW w:w="2122" w:type="dxa"/>
            <w:shd w:val="clear" w:color="auto" w:fill="auto"/>
          </w:tcPr>
          <w:p w:rsidR="00E22122" w:rsidRPr="00BD3522" w:rsidRDefault="00E22122" w:rsidP="00E22122">
            <w:pPr>
              <w:rPr>
                <w:szCs w:val="21"/>
              </w:rPr>
            </w:pPr>
            <w:r w:rsidRPr="00BD3522">
              <w:rPr>
                <w:szCs w:val="21"/>
              </w:rPr>
              <w:t>CONTACT</w:t>
            </w:r>
            <w:r w:rsidRPr="00BD3522">
              <w:rPr>
                <w:rFonts w:hint="eastAsia"/>
                <w:szCs w:val="21"/>
              </w:rPr>
              <w:t>_NAME</w:t>
            </w:r>
          </w:p>
        </w:tc>
        <w:tc>
          <w:tcPr>
            <w:tcW w:w="1701" w:type="dxa"/>
            <w:shd w:val="clear" w:color="auto" w:fill="auto"/>
          </w:tcPr>
          <w:p w:rsidR="00E22122" w:rsidRPr="00BD3522" w:rsidRDefault="00E22122" w:rsidP="00E22122">
            <w:pPr>
              <w:rPr>
                <w:szCs w:val="21"/>
              </w:rPr>
            </w:pPr>
            <w:r w:rsidRPr="00BD3522">
              <w:rPr>
                <w:rFonts w:hint="eastAsia"/>
                <w:szCs w:val="21"/>
              </w:rPr>
              <w:t>VARCHAR2 (50)</w:t>
            </w:r>
          </w:p>
        </w:tc>
        <w:tc>
          <w:tcPr>
            <w:tcW w:w="1515" w:type="dxa"/>
            <w:shd w:val="clear" w:color="auto" w:fill="auto"/>
          </w:tcPr>
          <w:p w:rsidR="00E22122" w:rsidRPr="00BD3522" w:rsidRDefault="00E22122" w:rsidP="00E22122">
            <w:pPr>
              <w:rPr>
                <w:szCs w:val="21"/>
              </w:rPr>
            </w:pPr>
            <w:r w:rsidRPr="00BD3522">
              <w:rPr>
                <w:rFonts w:hint="eastAsia"/>
                <w:szCs w:val="21"/>
              </w:rPr>
              <w:t>姓名</w:t>
            </w:r>
          </w:p>
        </w:tc>
        <w:tc>
          <w:tcPr>
            <w:tcW w:w="2958" w:type="dxa"/>
            <w:shd w:val="clear" w:color="auto" w:fill="auto"/>
          </w:tcPr>
          <w:p w:rsidR="00E22122" w:rsidRPr="00BD3522" w:rsidRDefault="00E22122" w:rsidP="00E22122">
            <w:pPr>
              <w:rPr>
                <w:szCs w:val="21"/>
              </w:rPr>
            </w:pPr>
            <w:r w:rsidRPr="00BD3522">
              <w:rPr>
                <w:rFonts w:hint="eastAsia"/>
                <w:szCs w:val="21"/>
              </w:rPr>
              <w:t>Not null</w:t>
            </w:r>
          </w:p>
        </w:tc>
      </w:tr>
      <w:tr w:rsidR="00E22122" w:rsidRPr="00E57131" w:rsidTr="00E22122">
        <w:tc>
          <w:tcPr>
            <w:tcW w:w="2122" w:type="dxa"/>
            <w:shd w:val="clear" w:color="auto" w:fill="auto"/>
          </w:tcPr>
          <w:p w:rsidR="00E22122" w:rsidRPr="00BD3522" w:rsidRDefault="00E22122" w:rsidP="00E22122">
            <w:pPr>
              <w:rPr>
                <w:szCs w:val="21"/>
              </w:rPr>
            </w:pPr>
            <w:r w:rsidRPr="00BD3522">
              <w:rPr>
                <w:szCs w:val="21"/>
              </w:rPr>
              <w:t>CONTACT</w:t>
            </w:r>
            <w:r w:rsidRPr="00BD3522">
              <w:rPr>
                <w:rFonts w:hint="eastAsia"/>
                <w:szCs w:val="21"/>
              </w:rPr>
              <w:t>_TEL</w:t>
            </w:r>
          </w:p>
        </w:tc>
        <w:tc>
          <w:tcPr>
            <w:tcW w:w="1701" w:type="dxa"/>
            <w:shd w:val="clear" w:color="auto" w:fill="auto"/>
          </w:tcPr>
          <w:p w:rsidR="00E22122" w:rsidRPr="00BD3522" w:rsidRDefault="00E22122" w:rsidP="00E22122">
            <w:pPr>
              <w:rPr>
                <w:szCs w:val="21"/>
              </w:rPr>
            </w:pPr>
            <w:r w:rsidRPr="00BD3522">
              <w:rPr>
                <w:rFonts w:hint="eastAsia"/>
                <w:szCs w:val="21"/>
              </w:rPr>
              <w:t>VARCHAR2(15)</w:t>
            </w:r>
          </w:p>
        </w:tc>
        <w:tc>
          <w:tcPr>
            <w:tcW w:w="1515" w:type="dxa"/>
            <w:shd w:val="clear" w:color="auto" w:fill="auto"/>
          </w:tcPr>
          <w:p w:rsidR="00E22122" w:rsidRPr="00BD3522" w:rsidRDefault="00E22122" w:rsidP="00E22122">
            <w:pPr>
              <w:rPr>
                <w:szCs w:val="21"/>
              </w:rPr>
            </w:pPr>
            <w:r w:rsidRPr="00BD3522">
              <w:rPr>
                <w:rFonts w:hint="eastAsia"/>
                <w:szCs w:val="21"/>
              </w:rPr>
              <w:t>电话</w:t>
            </w:r>
          </w:p>
        </w:tc>
        <w:tc>
          <w:tcPr>
            <w:tcW w:w="2958" w:type="dxa"/>
            <w:shd w:val="clear" w:color="auto" w:fill="auto"/>
          </w:tcPr>
          <w:p w:rsidR="00E22122" w:rsidRPr="00BD3522" w:rsidRDefault="00E22122" w:rsidP="00E22122">
            <w:pPr>
              <w:rPr>
                <w:szCs w:val="21"/>
              </w:rPr>
            </w:pPr>
          </w:p>
        </w:tc>
      </w:tr>
      <w:tr w:rsidR="00E22122" w:rsidRPr="00E57131" w:rsidTr="00E22122">
        <w:tc>
          <w:tcPr>
            <w:tcW w:w="2122" w:type="dxa"/>
            <w:shd w:val="clear" w:color="auto" w:fill="auto"/>
          </w:tcPr>
          <w:p w:rsidR="00E22122" w:rsidRPr="00BD3522" w:rsidRDefault="00E22122" w:rsidP="00E22122">
            <w:pPr>
              <w:rPr>
                <w:szCs w:val="21"/>
              </w:rPr>
            </w:pPr>
            <w:r w:rsidRPr="00BD3522">
              <w:rPr>
                <w:szCs w:val="21"/>
              </w:rPr>
              <w:t>CONTACT</w:t>
            </w:r>
            <w:r w:rsidRPr="00BD3522">
              <w:rPr>
                <w:rFonts w:hint="eastAsia"/>
                <w:szCs w:val="21"/>
              </w:rPr>
              <w:t>_MOBILE</w:t>
            </w:r>
          </w:p>
        </w:tc>
        <w:tc>
          <w:tcPr>
            <w:tcW w:w="1701" w:type="dxa"/>
            <w:shd w:val="clear" w:color="auto" w:fill="auto"/>
          </w:tcPr>
          <w:p w:rsidR="00E22122" w:rsidRPr="00BD3522" w:rsidRDefault="00E22122" w:rsidP="00E22122">
            <w:pPr>
              <w:rPr>
                <w:szCs w:val="21"/>
              </w:rPr>
            </w:pPr>
            <w:r w:rsidRPr="00BD3522">
              <w:rPr>
                <w:rFonts w:hint="eastAsia"/>
                <w:szCs w:val="21"/>
              </w:rPr>
              <w:t>VARCHAR2(11)</w:t>
            </w:r>
          </w:p>
        </w:tc>
        <w:tc>
          <w:tcPr>
            <w:tcW w:w="1515" w:type="dxa"/>
            <w:shd w:val="clear" w:color="auto" w:fill="auto"/>
          </w:tcPr>
          <w:p w:rsidR="00E22122" w:rsidRPr="00BD3522" w:rsidRDefault="00E22122" w:rsidP="00E22122">
            <w:pPr>
              <w:rPr>
                <w:szCs w:val="21"/>
              </w:rPr>
            </w:pPr>
            <w:r w:rsidRPr="00BD3522">
              <w:rPr>
                <w:rFonts w:hint="eastAsia"/>
                <w:szCs w:val="21"/>
              </w:rPr>
              <w:t>手机</w:t>
            </w:r>
          </w:p>
        </w:tc>
        <w:tc>
          <w:tcPr>
            <w:tcW w:w="2958" w:type="dxa"/>
            <w:shd w:val="clear" w:color="auto" w:fill="auto"/>
          </w:tcPr>
          <w:p w:rsidR="00E22122" w:rsidRPr="00BD3522" w:rsidRDefault="00E22122" w:rsidP="00E22122">
            <w:pPr>
              <w:rPr>
                <w:szCs w:val="21"/>
              </w:rPr>
            </w:pPr>
            <w:r w:rsidRPr="00BD3522">
              <w:rPr>
                <w:rFonts w:hint="eastAsia"/>
                <w:szCs w:val="21"/>
              </w:rPr>
              <w:t>Not null</w:t>
            </w:r>
          </w:p>
        </w:tc>
      </w:tr>
      <w:tr w:rsidR="00E22122" w:rsidRPr="00E57131" w:rsidTr="00E22122">
        <w:tc>
          <w:tcPr>
            <w:tcW w:w="2122" w:type="dxa"/>
            <w:shd w:val="clear" w:color="auto" w:fill="auto"/>
          </w:tcPr>
          <w:p w:rsidR="00E22122" w:rsidRPr="00BD3522" w:rsidRDefault="00E22122" w:rsidP="00E22122">
            <w:pPr>
              <w:rPr>
                <w:szCs w:val="21"/>
              </w:rPr>
            </w:pPr>
            <w:r w:rsidRPr="00BD3522">
              <w:rPr>
                <w:szCs w:val="21"/>
              </w:rPr>
              <w:t>CONTACT</w:t>
            </w:r>
            <w:r w:rsidRPr="00BD3522">
              <w:rPr>
                <w:rFonts w:hint="eastAsia"/>
                <w:szCs w:val="21"/>
              </w:rPr>
              <w:t>_EMAIL</w:t>
            </w:r>
          </w:p>
        </w:tc>
        <w:tc>
          <w:tcPr>
            <w:tcW w:w="1701" w:type="dxa"/>
            <w:shd w:val="clear" w:color="auto" w:fill="auto"/>
          </w:tcPr>
          <w:p w:rsidR="00E22122" w:rsidRPr="00BD3522" w:rsidRDefault="00E22122" w:rsidP="00E22122">
            <w:pPr>
              <w:rPr>
                <w:szCs w:val="21"/>
              </w:rPr>
            </w:pPr>
            <w:r w:rsidRPr="00BD3522">
              <w:rPr>
                <w:szCs w:val="21"/>
              </w:rPr>
              <w:t>VARCHAR2</w:t>
            </w:r>
            <w:r w:rsidRPr="00BD3522">
              <w:rPr>
                <w:rFonts w:hint="eastAsia"/>
                <w:szCs w:val="21"/>
              </w:rPr>
              <w:t xml:space="preserve"> (50)</w:t>
            </w:r>
          </w:p>
        </w:tc>
        <w:tc>
          <w:tcPr>
            <w:tcW w:w="1515" w:type="dxa"/>
            <w:shd w:val="clear" w:color="auto" w:fill="auto"/>
          </w:tcPr>
          <w:p w:rsidR="00E22122" w:rsidRPr="00BD3522" w:rsidRDefault="00E22122" w:rsidP="00E22122">
            <w:pPr>
              <w:rPr>
                <w:szCs w:val="21"/>
              </w:rPr>
            </w:pPr>
            <w:r w:rsidRPr="00BD3522">
              <w:rPr>
                <w:rFonts w:hint="eastAsia"/>
                <w:szCs w:val="21"/>
              </w:rPr>
              <w:t>邮箱</w:t>
            </w:r>
          </w:p>
        </w:tc>
        <w:tc>
          <w:tcPr>
            <w:tcW w:w="2958" w:type="dxa"/>
            <w:shd w:val="clear" w:color="auto" w:fill="auto"/>
          </w:tcPr>
          <w:p w:rsidR="00E22122" w:rsidRPr="00BD3522" w:rsidRDefault="00E22122" w:rsidP="00E22122">
            <w:pPr>
              <w:rPr>
                <w:szCs w:val="21"/>
              </w:rPr>
            </w:pPr>
            <w:r w:rsidRPr="00BD3522">
              <w:rPr>
                <w:rFonts w:hint="eastAsia"/>
                <w:szCs w:val="21"/>
              </w:rPr>
              <w:t>Not null</w:t>
            </w:r>
          </w:p>
        </w:tc>
      </w:tr>
      <w:tr w:rsidR="00E22122" w:rsidRPr="00E57131" w:rsidTr="00E22122">
        <w:tc>
          <w:tcPr>
            <w:tcW w:w="2122" w:type="dxa"/>
            <w:shd w:val="clear" w:color="auto" w:fill="auto"/>
          </w:tcPr>
          <w:p w:rsidR="00E22122" w:rsidRPr="00BD3522" w:rsidRDefault="00E22122" w:rsidP="00E22122">
            <w:pPr>
              <w:rPr>
                <w:szCs w:val="21"/>
              </w:rPr>
            </w:pPr>
            <w:r w:rsidRPr="00BD3522">
              <w:rPr>
                <w:szCs w:val="21"/>
              </w:rPr>
              <w:t>CONTACT</w:t>
            </w:r>
            <w:r w:rsidRPr="00BD3522">
              <w:rPr>
                <w:rFonts w:hint="eastAsia"/>
                <w:szCs w:val="21"/>
              </w:rPr>
              <w:t>_FAX</w:t>
            </w:r>
          </w:p>
        </w:tc>
        <w:tc>
          <w:tcPr>
            <w:tcW w:w="1701" w:type="dxa"/>
            <w:shd w:val="clear" w:color="auto" w:fill="auto"/>
          </w:tcPr>
          <w:p w:rsidR="00E22122" w:rsidRPr="00BD3522" w:rsidRDefault="00E22122" w:rsidP="00E22122">
            <w:pPr>
              <w:rPr>
                <w:szCs w:val="21"/>
              </w:rPr>
            </w:pPr>
            <w:r w:rsidRPr="00BD3522">
              <w:rPr>
                <w:szCs w:val="21"/>
              </w:rPr>
              <w:t>VARCHAR2</w:t>
            </w:r>
            <w:r w:rsidRPr="00BD3522">
              <w:rPr>
                <w:rFonts w:hint="eastAsia"/>
                <w:szCs w:val="21"/>
              </w:rPr>
              <w:t xml:space="preserve"> (50)</w:t>
            </w:r>
          </w:p>
        </w:tc>
        <w:tc>
          <w:tcPr>
            <w:tcW w:w="1515" w:type="dxa"/>
            <w:shd w:val="clear" w:color="auto" w:fill="auto"/>
          </w:tcPr>
          <w:p w:rsidR="00E22122" w:rsidRPr="00BD3522" w:rsidRDefault="00E22122" w:rsidP="00E22122">
            <w:pPr>
              <w:rPr>
                <w:szCs w:val="21"/>
              </w:rPr>
            </w:pPr>
            <w:r w:rsidRPr="00BD3522">
              <w:rPr>
                <w:rFonts w:hint="eastAsia"/>
                <w:szCs w:val="21"/>
              </w:rPr>
              <w:t>传真</w:t>
            </w:r>
          </w:p>
        </w:tc>
        <w:tc>
          <w:tcPr>
            <w:tcW w:w="2958" w:type="dxa"/>
            <w:shd w:val="clear" w:color="auto" w:fill="auto"/>
          </w:tcPr>
          <w:p w:rsidR="00E22122" w:rsidRPr="00BD3522" w:rsidRDefault="00E22122" w:rsidP="00E22122">
            <w:pPr>
              <w:rPr>
                <w:szCs w:val="21"/>
              </w:rPr>
            </w:pPr>
          </w:p>
        </w:tc>
      </w:tr>
      <w:tr w:rsidR="00E22122" w:rsidRPr="00E57131" w:rsidTr="00E22122">
        <w:tc>
          <w:tcPr>
            <w:tcW w:w="2122" w:type="dxa"/>
            <w:shd w:val="clear" w:color="auto" w:fill="auto"/>
          </w:tcPr>
          <w:p w:rsidR="00E22122" w:rsidRPr="00BD3522" w:rsidRDefault="00E22122" w:rsidP="00E22122">
            <w:pPr>
              <w:rPr>
                <w:szCs w:val="21"/>
              </w:rPr>
            </w:pPr>
            <w:r w:rsidRPr="00BD3522">
              <w:rPr>
                <w:rFonts w:hint="eastAsia"/>
                <w:szCs w:val="21"/>
              </w:rPr>
              <w:t>CONTACT_MEMO</w:t>
            </w:r>
          </w:p>
        </w:tc>
        <w:tc>
          <w:tcPr>
            <w:tcW w:w="1701" w:type="dxa"/>
            <w:shd w:val="clear" w:color="auto" w:fill="auto"/>
          </w:tcPr>
          <w:p w:rsidR="00E22122" w:rsidRPr="00BD3522" w:rsidRDefault="00E22122" w:rsidP="00E22122">
            <w:pPr>
              <w:rPr>
                <w:szCs w:val="21"/>
              </w:rPr>
            </w:pPr>
            <w:r w:rsidRPr="00BD3522">
              <w:rPr>
                <w:szCs w:val="21"/>
              </w:rPr>
              <w:t>VARCHAR2</w:t>
            </w:r>
            <w:r w:rsidRPr="00BD3522">
              <w:rPr>
                <w:rFonts w:hint="eastAsia"/>
                <w:szCs w:val="21"/>
              </w:rPr>
              <w:t xml:space="preserve"> (50)</w:t>
            </w:r>
          </w:p>
        </w:tc>
        <w:tc>
          <w:tcPr>
            <w:tcW w:w="1515" w:type="dxa"/>
            <w:shd w:val="clear" w:color="auto" w:fill="auto"/>
          </w:tcPr>
          <w:p w:rsidR="00E22122" w:rsidRPr="00BD3522" w:rsidRDefault="00E22122" w:rsidP="00E22122">
            <w:pPr>
              <w:rPr>
                <w:szCs w:val="21"/>
              </w:rPr>
            </w:pPr>
            <w:r w:rsidRPr="00BD3522">
              <w:rPr>
                <w:rFonts w:hint="eastAsia"/>
                <w:szCs w:val="21"/>
              </w:rPr>
              <w:t>备注</w:t>
            </w:r>
          </w:p>
        </w:tc>
        <w:tc>
          <w:tcPr>
            <w:tcW w:w="2958" w:type="dxa"/>
            <w:shd w:val="clear" w:color="auto" w:fill="auto"/>
          </w:tcPr>
          <w:p w:rsidR="00E22122" w:rsidRPr="00BD3522" w:rsidRDefault="00E22122" w:rsidP="00E22122">
            <w:pPr>
              <w:rPr>
                <w:szCs w:val="21"/>
              </w:rPr>
            </w:pPr>
          </w:p>
        </w:tc>
      </w:tr>
    </w:tbl>
    <w:p w:rsidR="000A23AF" w:rsidRPr="000A23AF" w:rsidRDefault="000A23AF" w:rsidP="00D64765">
      <w:pPr>
        <w:pStyle w:val="40"/>
      </w:pPr>
      <w:r w:rsidRPr="000A23AF">
        <w:rPr>
          <w:rFonts w:hint="eastAsia"/>
        </w:rPr>
        <w:lastRenderedPageBreak/>
        <w:t>特殊台站图片信息表（KSTA_BASE_INFO_PICTURE）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564"/>
        <w:gridCol w:w="2313"/>
        <w:gridCol w:w="1780"/>
      </w:tblGrid>
      <w:tr w:rsidR="000A23AF" w:rsidRPr="006850A4" w:rsidTr="00E22122">
        <w:tc>
          <w:tcPr>
            <w:tcW w:w="263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szCs w:val="21"/>
              </w:rPr>
            </w:pPr>
            <w:r w:rsidRPr="006850A4">
              <w:rPr>
                <w:rFonts w:asciiTheme="minorEastAsia" w:eastAsiaTheme="minorEastAsia" w:hAnsiTheme="minorEastAsia" w:hint="eastAsia"/>
                <w:b/>
                <w:bCs/>
                <w:color w:val="000000"/>
                <w:szCs w:val="21"/>
              </w:rPr>
              <w:t>字段</w:t>
            </w:r>
          </w:p>
        </w:tc>
        <w:tc>
          <w:tcPr>
            <w:tcW w:w="156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szCs w:val="21"/>
              </w:rPr>
            </w:pPr>
            <w:r w:rsidRPr="006850A4">
              <w:rPr>
                <w:rFonts w:asciiTheme="minorEastAsia" w:eastAsiaTheme="minorEastAsia" w:hAnsiTheme="minorEastAsia" w:hint="eastAsia"/>
                <w:b/>
                <w:bCs/>
                <w:color w:val="000000"/>
                <w:szCs w:val="21"/>
              </w:rPr>
              <w:t>类型</w:t>
            </w:r>
          </w:p>
        </w:tc>
        <w:tc>
          <w:tcPr>
            <w:tcW w:w="2313"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szCs w:val="21"/>
              </w:rPr>
            </w:pPr>
            <w:r w:rsidRPr="006850A4">
              <w:rPr>
                <w:rFonts w:asciiTheme="minorEastAsia" w:eastAsiaTheme="minorEastAsia" w:hAnsiTheme="minorEastAsia" w:hint="eastAsia"/>
                <w:b/>
                <w:bCs/>
                <w:color w:val="000000"/>
                <w:szCs w:val="21"/>
              </w:rPr>
              <w:t>显示内容</w:t>
            </w:r>
          </w:p>
        </w:tc>
        <w:tc>
          <w:tcPr>
            <w:tcW w:w="1780"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szCs w:val="21"/>
              </w:rPr>
            </w:pPr>
            <w:r w:rsidRPr="006850A4">
              <w:rPr>
                <w:rFonts w:asciiTheme="minorEastAsia" w:eastAsiaTheme="minorEastAsia" w:hAnsiTheme="minorEastAsia" w:hint="eastAsia"/>
                <w:b/>
                <w:bCs/>
                <w:color w:val="000000"/>
                <w:szCs w:val="21"/>
              </w:rPr>
              <w:t>说明</w:t>
            </w: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_GUID</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联系人编号</w:t>
            </w:r>
          </w:p>
        </w:tc>
        <w:tc>
          <w:tcPr>
            <w:tcW w:w="178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主键</w:t>
            </w: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_STATION</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 (30)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台站照片</w:t>
            </w:r>
          </w:p>
        </w:tc>
        <w:tc>
          <w:tcPr>
            <w:tcW w:w="178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bookmarkStart w:id="68" w:name="_Hlk459036503"/>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_DOORPLATE</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门牌照片</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bookmarkEnd w:id="68"/>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_ANT</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天线照片</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_PD</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w:t>
            </w:r>
            <w:r w:rsidRPr="006850A4">
              <w:rPr>
                <w:rFonts w:asciiTheme="minorEastAsia" w:eastAsiaTheme="minorEastAsia" w:hAnsiTheme="minorEastAsia" w:hint="eastAsia"/>
                <w:szCs w:val="21"/>
              </w:rPr>
              <w:t xml:space="preserve"> (30)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区域平面图(</w:t>
            </w:r>
            <w:r w:rsidRPr="006850A4">
              <w:rPr>
                <w:rFonts w:asciiTheme="minorEastAsia" w:eastAsiaTheme="minorEastAsia" w:hAnsiTheme="minorEastAsia"/>
                <w:szCs w:val="21"/>
              </w:rPr>
              <w:t>pictorial directory</w:t>
            </w:r>
            <w:r w:rsidRPr="006850A4">
              <w:rPr>
                <w:rFonts w:asciiTheme="minorEastAsia" w:eastAsiaTheme="minorEastAsia" w:hAnsiTheme="minorEastAsia" w:hint="eastAsia"/>
                <w:szCs w:val="21"/>
              </w:rPr>
              <w:t>)</w:t>
            </w:r>
          </w:p>
        </w:tc>
        <w:tc>
          <w:tcPr>
            <w:tcW w:w="178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bookmarkStart w:id="69" w:name="OLE_LINK8"/>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w:t>
            </w:r>
            <w:bookmarkEnd w:id="69"/>
            <w:r w:rsidRPr="006850A4">
              <w:rPr>
                <w:rFonts w:asciiTheme="minorEastAsia" w:eastAsiaTheme="minorEastAsia" w:hAnsiTheme="minorEastAsia" w:hint="eastAsia"/>
                <w:szCs w:val="21"/>
              </w:rPr>
              <w:t>RSI</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w:t>
            </w:r>
            <w:r w:rsidRPr="006850A4">
              <w:rPr>
                <w:rFonts w:asciiTheme="minorEastAsia" w:eastAsiaTheme="minorEastAsia" w:hAnsiTheme="minorEastAsia" w:hint="eastAsia"/>
                <w:szCs w:val="21"/>
              </w:rPr>
              <w:t xml:space="preserve"> (30)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区域卫星图(</w:t>
            </w:r>
            <w:r w:rsidRPr="006850A4">
              <w:rPr>
                <w:rFonts w:asciiTheme="minorEastAsia" w:eastAsiaTheme="minorEastAsia" w:hAnsiTheme="minorEastAsia"/>
                <w:szCs w:val="21"/>
              </w:rPr>
              <w:t>Regional satellite imagery</w:t>
            </w:r>
            <w:r w:rsidRPr="006850A4">
              <w:rPr>
                <w:rFonts w:asciiTheme="minorEastAsia" w:eastAsiaTheme="minorEastAsia" w:hAnsiTheme="minorEastAsia" w:hint="eastAsia"/>
                <w:szCs w:val="21"/>
              </w:rPr>
              <w:t>)</w:t>
            </w:r>
          </w:p>
        </w:tc>
        <w:tc>
          <w:tcPr>
            <w:tcW w:w="178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_BUIDING_PAN</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所在建筑全景照片（全景图：</w:t>
            </w:r>
            <w:r w:rsidRPr="006850A4">
              <w:rPr>
                <w:rFonts w:asciiTheme="minorEastAsia" w:eastAsiaTheme="minorEastAsia" w:hAnsiTheme="minorEastAsia"/>
                <w:szCs w:val="21"/>
              </w:rPr>
              <w:t>panoramagram</w:t>
            </w:r>
            <w:r w:rsidRPr="006850A4">
              <w:rPr>
                <w:rFonts w:asciiTheme="minorEastAsia" w:eastAsiaTheme="minorEastAsia" w:hAnsiTheme="minorEastAsia" w:hint="eastAsia"/>
                <w:szCs w:val="21"/>
              </w:rPr>
              <w:t>）</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_POSITION_PAN</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所在位置全景照片</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_ANT_DPA</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定向天线的 指向图:</w:t>
            </w:r>
            <w:r w:rsidRPr="006850A4">
              <w:rPr>
                <w:rFonts w:asciiTheme="minorEastAsia" w:eastAsiaTheme="minorEastAsia" w:hAnsiTheme="minorEastAsia"/>
                <w:szCs w:val="21"/>
              </w:rPr>
              <w:t xml:space="preserve"> directive pattern</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_INVISIBLE</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有阻挡的示意照片</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_OTHER</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其它照片</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63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PICTURE</w:t>
            </w:r>
            <w:r w:rsidRPr="006850A4">
              <w:rPr>
                <w:rFonts w:asciiTheme="minorEastAsia" w:eastAsiaTheme="minorEastAsia" w:hAnsiTheme="minorEastAsia" w:hint="eastAsia"/>
                <w:szCs w:val="21"/>
              </w:rPr>
              <w:t>_MEMO</w:t>
            </w:r>
          </w:p>
        </w:tc>
        <w:tc>
          <w:tcPr>
            <w:tcW w:w="15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VARCHAR2(50)</w:t>
            </w:r>
          </w:p>
        </w:tc>
        <w:tc>
          <w:tcPr>
            <w:tcW w:w="231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备注</w:t>
            </w:r>
          </w:p>
        </w:tc>
        <w:tc>
          <w:tcPr>
            <w:tcW w:w="1780" w:type="dxa"/>
            <w:shd w:val="clear" w:color="auto" w:fill="auto"/>
          </w:tcPr>
          <w:p w:rsidR="00E22122" w:rsidRPr="006850A4" w:rsidRDefault="00E22122" w:rsidP="00E22122">
            <w:pPr>
              <w:rPr>
                <w:rFonts w:asciiTheme="minorEastAsia" w:eastAsiaTheme="minorEastAsia" w:hAnsiTheme="minorEastAsia"/>
                <w:szCs w:val="21"/>
              </w:rPr>
            </w:pPr>
          </w:p>
        </w:tc>
      </w:tr>
    </w:tbl>
    <w:p w:rsidR="000A23AF" w:rsidRPr="00E57131" w:rsidRDefault="000A23AF" w:rsidP="000A23AF">
      <w:pPr>
        <w:rPr>
          <w:rFonts w:asciiTheme="minorEastAsia" w:eastAsiaTheme="minorEastAsia" w:hAnsiTheme="minorEastAsia"/>
        </w:rPr>
      </w:pPr>
      <w:r w:rsidRPr="00E57131">
        <w:rPr>
          <w:rFonts w:asciiTheme="minorEastAsia" w:eastAsiaTheme="minorEastAsia" w:hAnsiTheme="minorEastAsia" w:hint="eastAsia"/>
        </w:rPr>
        <w:t>注：图片表存放图片的路径</w:t>
      </w:r>
    </w:p>
    <w:p w:rsidR="000A23AF" w:rsidRPr="000A23AF" w:rsidRDefault="000A23AF" w:rsidP="00D64765">
      <w:pPr>
        <w:pStyle w:val="40"/>
      </w:pPr>
      <w:r w:rsidRPr="000A23AF">
        <w:rPr>
          <w:rFonts w:hint="eastAsia"/>
        </w:rPr>
        <w:t>特殊台站环境信息表（KSTA_ENVIRO_INFO）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1409"/>
        <w:gridCol w:w="2781"/>
      </w:tblGrid>
      <w:tr w:rsidR="000A23AF" w:rsidRPr="006850A4" w:rsidTr="00E22122">
        <w:tc>
          <w:tcPr>
            <w:tcW w:w="2122"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98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409"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2781"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22122">
        <w:tc>
          <w:tcPr>
            <w:tcW w:w="2122"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984"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409" w:type="dxa"/>
            <w:shd w:val="clear" w:color="auto" w:fill="auto"/>
          </w:tcPr>
          <w:p w:rsidR="000A23AF" w:rsidRPr="006850A4" w:rsidRDefault="000A23AF" w:rsidP="000A23AF">
            <w:pPr>
              <w:rPr>
                <w:rFonts w:asciiTheme="minorEastAsia" w:eastAsiaTheme="minorEastAsia" w:hAnsiTheme="minorEastAsia"/>
                <w:szCs w:val="21"/>
              </w:rPr>
            </w:pPr>
          </w:p>
        </w:tc>
        <w:tc>
          <w:tcPr>
            <w:tcW w:w="2781"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主键、外键</w:t>
            </w:r>
            <w:r w:rsidRPr="006850A4">
              <w:rPr>
                <w:rFonts w:asciiTheme="minorEastAsia" w:eastAsiaTheme="minorEastAsia" w:hAnsiTheme="minorEastAsia"/>
                <w:szCs w:val="21"/>
              </w:rPr>
              <w:t xml:space="preserve"> </w:t>
            </w:r>
          </w:p>
        </w:tc>
      </w:tr>
      <w:tr w:rsidR="000A23AF" w:rsidRPr="006850A4" w:rsidTr="00E22122">
        <w:tc>
          <w:tcPr>
            <w:tcW w:w="2122"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ENVIRO_INFO_TYPE</w:t>
            </w:r>
          </w:p>
        </w:tc>
        <w:tc>
          <w:tcPr>
            <w:tcW w:w="1984" w:type="dxa"/>
            <w:shd w:val="clear" w:color="auto" w:fill="auto"/>
          </w:tcPr>
          <w:p w:rsidR="000A23AF"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VARCHAR2(2)</w:t>
            </w:r>
          </w:p>
        </w:tc>
        <w:tc>
          <w:tcPr>
            <w:tcW w:w="1409" w:type="dxa"/>
            <w:shd w:val="clear" w:color="auto" w:fill="auto"/>
          </w:tcPr>
          <w:p w:rsidR="000A23AF" w:rsidRPr="006850A4" w:rsidRDefault="00E22122"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干扰影响。</w:t>
            </w:r>
          </w:p>
        </w:tc>
        <w:tc>
          <w:tcPr>
            <w:tcW w:w="2781" w:type="dxa"/>
            <w:shd w:val="clear" w:color="auto" w:fill="auto"/>
          </w:tcPr>
          <w:p w:rsidR="000A23AF" w:rsidRPr="006850A4" w:rsidRDefault="00E22122"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Not nul</w:t>
            </w:r>
            <w:r w:rsidRPr="006850A4">
              <w:rPr>
                <w:rFonts w:asciiTheme="minorEastAsia" w:eastAsiaTheme="minorEastAsia" w:hAnsiTheme="minorEastAsia"/>
                <w:szCs w:val="21"/>
              </w:rPr>
              <w:t xml:space="preserve"> </w:t>
            </w:r>
            <w:r w:rsidR="000A23AF" w:rsidRPr="006850A4">
              <w:rPr>
                <w:rFonts w:asciiTheme="minorEastAsia" w:eastAsiaTheme="minorEastAsia" w:hAnsiTheme="minorEastAsia" w:hint="eastAsia"/>
                <w:szCs w:val="21"/>
              </w:rPr>
              <w:t>注1</w:t>
            </w:r>
          </w:p>
        </w:tc>
      </w:tr>
    </w:tbl>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注：</w:t>
      </w:r>
    </w:p>
    <w:p w:rsidR="000A23AF" w:rsidRPr="00E57131" w:rsidRDefault="000A23AF" w:rsidP="000A23AF">
      <w:pPr>
        <w:rPr>
          <w:rFonts w:asciiTheme="minorEastAsia" w:eastAsiaTheme="minorEastAsia" w:hAnsiTheme="minorEastAsia"/>
        </w:rPr>
      </w:pPr>
      <w:r w:rsidRPr="00E57131">
        <w:rPr>
          <w:rFonts w:asciiTheme="minorEastAsia" w:eastAsiaTheme="minorEastAsia" w:hAnsiTheme="minorEastAsia" w:hint="eastAsia"/>
        </w:rPr>
        <w:tab/>
        <w:t>1）：无（0）、稍有（01）、可正常工作（02）、有影响（03）、尚可工作（04）、不能工作（05）。</w:t>
      </w:r>
    </w:p>
    <w:p w:rsidR="000A23AF" w:rsidRPr="000A23AF" w:rsidRDefault="000A23AF" w:rsidP="00D64765">
      <w:pPr>
        <w:pStyle w:val="40"/>
      </w:pPr>
      <w:r w:rsidRPr="000A23AF">
        <w:rPr>
          <w:rFonts w:hint="eastAsia"/>
        </w:rPr>
        <w:t>特殊电磁环境数据表（KSTA_ENVIRO_EME）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1581"/>
        <w:gridCol w:w="1705"/>
        <w:gridCol w:w="2064"/>
      </w:tblGrid>
      <w:tr w:rsidR="000A23AF" w:rsidRPr="006850A4" w:rsidTr="00E22122">
        <w:tc>
          <w:tcPr>
            <w:tcW w:w="2948"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57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705"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206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ENVIRO_EME_GUID</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电磁环境数据</w:t>
            </w:r>
          </w:p>
        </w:tc>
        <w:tc>
          <w:tcPr>
            <w:tcW w:w="20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主键</w:t>
            </w: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705" w:type="dxa"/>
            <w:shd w:val="clear" w:color="auto" w:fill="auto"/>
          </w:tcPr>
          <w:p w:rsidR="00E22122" w:rsidRPr="006850A4" w:rsidRDefault="00E22122" w:rsidP="00E22122">
            <w:pPr>
              <w:rPr>
                <w:rFonts w:asciiTheme="minorEastAsia" w:eastAsiaTheme="minorEastAsia" w:hAnsiTheme="minorEastAsia"/>
                <w:szCs w:val="21"/>
              </w:rPr>
            </w:pPr>
          </w:p>
        </w:tc>
        <w:tc>
          <w:tcPr>
            <w:tcW w:w="20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外键</w:t>
            </w: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ENVIRO_EME_CREATTIME</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检测时间</w:t>
            </w:r>
          </w:p>
        </w:tc>
        <w:tc>
          <w:tcPr>
            <w:tcW w:w="20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w:t>
            </w: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ENVIRO_EME_DATA_PATH</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w:t>
            </w:r>
            <w:r w:rsidRPr="006850A4">
              <w:rPr>
                <w:rFonts w:asciiTheme="minorEastAsia" w:eastAsiaTheme="minorEastAsia" w:hAnsiTheme="minorEastAsia"/>
                <w:szCs w:val="21"/>
              </w:rPr>
              <w:t>1</w:t>
            </w:r>
            <w:r w:rsidRPr="006850A4">
              <w:rPr>
                <w:rFonts w:asciiTheme="minorEastAsia" w:eastAsiaTheme="minorEastAsia" w:hAnsiTheme="minorEastAsia" w:hint="eastAsia"/>
                <w:szCs w:val="21"/>
              </w:rPr>
              <w:t>50)</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电磁环境检测结果数据月报附件（月报）</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ENVIRO_EME_OCCUPY</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VARCHAR2(50)</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占用情况</w:t>
            </w:r>
          </w:p>
        </w:tc>
        <w:tc>
          <w:tcPr>
            <w:tcW w:w="20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w:t>
            </w: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lastRenderedPageBreak/>
              <w:t>ENVIRO_EME_UPTIME</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第一次上传时间</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ENVIRO_EME_UPNUM</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NUMBER</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修改次数</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ENVIRO_EME_RELOADTIME</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最后一次重传时间</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94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ENVIRO_EME_UPP</w:t>
            </w:r>
          </w:p>
        </w:tc>
        <w:tc>
          <w:tcPr>
            <w:tcW w:w="1579"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VARCHAR2(50)</w:t>
            </w:r>
          </w:p>
        </w:tc>
        <w:tc>
          <w:tcPr>
            <w:tcW w:w="17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上传人</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bl>
    <w:p w:rsidR="000A23AF" w:rsidRPr="00E57131" w:rsidRDefault="000A23AF" w:rsidP="000A23AF">
      <w:pPr>
        <w:rPr>
          <w:rFonts w:asciiTheme="minorEastAsia" w:eastAsiaTheme="minorEastAsia" w:hAnsiTheme="minorEastAsia"/>
        </w:rPr>
      </w:pPr>
    </w:p>
    <w:p w:rsidR="000A23AF" w:rsidRPr="000A23AF" w:rsidRDefault="000A23AF" w:rsidP="00D64765">
      <w:pPr>
        <w:pStyle w:val="40"/>
      </w:pPr>
      <w:r w:rsidRPr="000A23AF">
        <w:rPr>
          <w:rFonts w:hint="eastAsia"/>
        </w:rPr>
        <w:t>特殊台站环境干扰特性表（KSTA_DTB_CONDITION）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0"/>
        <w:gridCol w:w="1554"/>
        <w:gridCol w:w="1374"/>
        <w:gridCol w:w="1638"/>
      </w:tblGrid>
      <w:tr w:rsidR="000A23AF" w:rsidRPr="006850A4" w:rsidTr="00E22122">
        <w:tc>
          <w:tcPr>
            <w:tcW w:w="3730"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55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374"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638"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22122">
        <w:tc>
          <w:tcPr>
            <w:tcW w:w="3730"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DTB</w:t>
            </w:r>
            <w:r w:rsidRPr="006850A4">
              <w:rPr>
                <w:rFonts w:asciiTheme="minorEastAsia" w:eastAsiaTheme="minorEastAsia" w:hAnsiTheme="minorEastAsia" w:hint="eastAsia"/>
                <w:szCs w:val="21"/>
              </w:rPr>
              <w:t xml:space="preserve"> _CONDITION_GUID</w:t>
            </w:r>
          </w:p>
        </w:tc>
        <w:tc>
          <w:tcPr>
            <w:tcW w:w="1554"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374" w:type="dxa"/>
            <w:shd w:val="clear" w:color="auto" w:fill="auto"/>
          </w:tcPr>
          <w:p w:rsidR="000A23AF" w:rsidRPr="006850A4" w:rsidRDefault="000A23AF" w:rsidP="000A23AF">
            <w:pPr>
              <w:rPr>
                <w:rFonts w:asciiTheme="minorEastAsia" w:eastAsiaTheme="minorEastAsia" w:hAnsiTheme="minorEastAsia"/>
                <w:szCs w:val="21"/>
              </w:rPr>
            </w:pPr>
          </w:p>
        </w:tc>
        <w:tc>
          <w:tcPr>
            <w:tcW w:w="1638"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w:t>
            </w:r>
          </w:p>
        </w:tc>
      </w:tr>
      <w:tr w:rsidR="00E22122" w:rsidRPr="006850A4" w:rsidTr="00E22122">
        <w:tc>
          <w:tcPr>
            <w:tcW w:w="3730" w:type="dxa"/>
            <w:shd w:val="clear" w:color="auto" w:fill="auto"/>
          </w:tcPr>
          <w:p w:rsidR="00E22122" w:rsidRPr="006850A4" w:rsidRDefault="00E22122" w:rsidP="00E22122">
            <w:pPr>
              <w:rPr>
                <w:rFonts w:asciiTheme="minorEastAsia" w:eastAsiaTheme="minorEastAsia" w:hAnsiTheme="minorEastAsia"/>
                <w:szCs w:val="21"/>
              </w:rPr>
            </w:pPr>
            <w:bookmarkStart w:id="70" w:name="OLE_LINK9"/>
            <w:bookmarkStart w:id="71" w:name="OLE_LINK10"/>
            <w:r w:rsidRPr="006850A4">
              <w:rPr>
                <w:rFonts w:asciiTheme="minorEastAsia" w:eastAsiaTheme="minorEastAsia" w:hAnsiTheme="minorEastAsia" w:hint="eastAsia"/>
                <w:szCs w:val="21"/>
              </w:rPr>
              <w:t>BASE_INFO_GUID</w:t>
            </w:r>
            <w:bookmarkEnd w:id="70"/>
            <w:bookmarkEnd w:id="71"/>
          </w:p>
        </w:tc>
        <w:tc>
          <w:tcPr>
            <w:tcW w:w="155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37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环境主键</w:t>
            </w:r>
          </w:p>
        </w:tc>
        <w:tc>
          <w:tcPr>
            <w:tcW w:w="163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22122" w:rsidRPr="006850A4" w:rsidTr="00E22122">
        <w:tc>
          <w:tcPr>
            <w:tcW w:w="373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DTB_CONDITION</w:t>
            </w:r>
            <w:r w:rsidRPr="006850A4">
              <w:rPr>
                <w:rFonts w:asciiTheme="minorEastAsia" w:eastAsiaTheme="minorEastAsia" w:hAnsiTheme="minorEastAsia" w:hint="eastAsia"/>
                <w:szCs w:val="21"/>
              </w:rPr>
              <w:t>_PROPERTY</w:t>
            </w:r>
          </w:p>
        </w:tc>
        <w:tc>
          <w:tcPr>
            <w:tcW w:w="155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VARCHAR2(1)</w:t>
            </w:r>
          </w:p>
        </w:tc>
        <w:tc>
          <w:tcPr>
            <w:tcW w:w="137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宽、单频</w:t>
            </w:r>
          </w:p>
        </w:tc>
        <w:tc>
          <w:tcPr>
            <w:tcW w:w="163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373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DTB_CONDITION_CYCLE_START</w:t>
            </w:r>
          </w:p>
        </w:tc>
        <w:tc>
          <w:tcPr>
            <w:tcW w:w="155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37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周期开始时间</w:t>
            </w:r>
          </w:p>
        </w:tc>
        <w:tc>
          <w:tcPr>
            <w:tcW w:w="1638"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373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DTB_CONDITION_CYCLE_STOP</w:t>
            </w:r>
          </w:p>
        </w:tc>
        <w:tc>
          <w:tcPr>
            <w:tcW w:w="155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37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周期结束时间</w:t>
            </w:r>
          </w:p>
        </w:tc>
        <w:tc>
          <w:tcPr>
            <w:tcW w:w="1638"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373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DTB_CONDITION_CYCLE_AZIMUTH</w:t>
            </w:r>
          </w:p>
        </w:tc>
        <w:tc>
          <w:tcPr>
            <w:tcW w:w="155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VARCHAR2(6)</w:t>
            </w:r>
          </w:p>
        </w:tc>
        <w:tc>
          <w:tcPr>
            <w:tcW w:w="137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周期性方位角</w:t>
            </w:r>
          </w:p>
        </w:tc>
        <w:tc>
          <w:tcPr>
            <w:tcW w:w="1638"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373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DTB_CONDITION_BURSTINESS_AZIMUTH</w:t>
            </w:r>
          </w:p>
        </w:tc>
        <w:tc>
          <w:tcPr>
            <w:tcW w:w="155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VARCAHR(6)</w:t>
            </w:r>
          </w:p>
        </w:tc>
        <w:tc>
          <w:tcPr>
            <w:tcW w:w="137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突发性方位角</w:t>
            </w:r>
          </w:p>
        </w:tc>
        <w:tc>
          <w:tcPr>
            <w:tcW w:w="1638" w:type="dxa"/>
            <w:shd w:val="clear" w:color="auto" w:fill="auto"/>
          </w:tcPr>
          <w:p w:rsidR="00E22122" w:rsidRPr="006850A4" w:rsidRDefault="00E22122" w:rsidP="00E22122">
            <w:pPr>
              <w:rPr>
                <w:rFonts w:asciiTheme="minorEastAsia" w:eastAsiaTheme="minorEastAsia" w:hAnsiTheme="minorEastAsia"/>
                <w:szCs w:val="21"/>
              </w:rPr>
            </w:pPr>
          </w:p>
        </w:tc>
      </w:tr>
    </w:tbl>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ab/>
      </w:r>
    </w:p>
    <w:p w:rsidR="000A23AF" w:rsidRPr="000A23AF" w:rsidRDefault="000A23AF" w:rsidP="00D64765">
      <w:pPr>
        <w:pStyle w:val="40"/>
      </w:pPr>
      <w:bookmarkStart w:id="72" w:name="OLE_LINK14"/>
      <w:bookmarkStart w:id="73" w:name="OLE_LINK15"/>
      <w:r w:rsidRPr="000A23AF">
        <w:rPr>
          <w:rFonts w:hint="eastAsia"/>
        </w:rPr>
        <w:t>特殊台站遮挡干扰特性表（KSTA_BLOCK_BUIDING）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701"/>
        <w:gridCol w:w="2410"/>
        <w:gridCol w:w="1922"/>
      </w:tblGrid>
      <w:tr w:rsidR="000A23AF" w:rsidRPr="006850A4" w:rsidTr="00E22122">
        <w:tc>
          <w:tcPr>
            <w:tcW w:w="2263"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701"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2410"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922"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22122">
        <w:tc>
          <w:tcPr>
            <w:tcW w:w="2263"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B_BUIDING_GUID</w:t>
            </w:r>
          </w:p>
        </w:tc>
        <w:tc>
          <w:tcPr>
            <w:tcW w:w="1701"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410" w:type="dxa"/>
            <w:shd w:val="clear" w:color="auto" w:fill="auto"/>
          </w:tcPr>
          <w:p w:rsidR="000A23AF" w:rsidRPr="006850A4" w:rsidRDefault="000A23AF" w:rsidP="000A23AF">
            <w:pPr>
              <w:rPr>
                <w:rFonts w:asciiTheme="minorEastAsia" w:eastAsiaTheme="minorEastAsia" w:hAnsiTheme="minorEastAsia"/>
                <w:szCs w:val="21"/>
              </w:rPr>
            </w:pPr>
          </w:p>
        </w:tc>
        <w:tc>
          <w:tcPr>
            <w:tcW w:w="1922"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w:t>
            </w:r>
          </w:p>
        </w:tc>
      </w:tr>
      <w:tr w:rsidR="00E22122" w:rsidRPr="006850A4" w:rsidTr="00E22122">
        <w:tc>
          <w:tcPr>
            <w:tcW w:w="226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41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环境主键</w:t>
            </w:r>
          </w:p>
        </w:tc>
        <w:tc>
          <w:tcPr>
            <w:tcW w:w="19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22122" w:rsidRPr="006850A4" w:rsidTr="00E22122">
        <w:tc>
          <w:tcPr>
            <w:tcW w:w="226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B_BUIDING_TYPE</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VARCHAR2(2)</w:t>
            </w:r>
          </w:p>
        </w:tc>
        <w:tc>
          <w:tcPr>
            <w:tcW w:w="241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遮挡类别</w:t>
            </w:r>
          </w:p>
        </w:tc>
        <w:tc>
          <w:tcPr>
            <w:tcW w:w="19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null注1</w:t>
            </w:r>
          </w:p>
        </w:tc>
      </w:tr>
      <w:tr w:rsidR="00E22122" w:rsidRPr="006850A4" w:rsidTr="00E22122">
        <w:tc>
          <w:tcPr>
            <w:tcW w:w="226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B_BUIDING_ AZIMUTH</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VARCAHR(8)</w:t>
            </w:r>
          </w:p>
        </w:tc>
        <w:tc>
          <w:tcPr>
            <w:tcW w:w="241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遮挡方位</w:t>
            </w:r>
          </w:p>
        </w:tc>
        <w:tc>
          <w:tcPr>
            <w:tcW w:w="1922"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263"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B_BUIDING_AOP</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VARCAHR(8)</w:t>
            </w:r>
          </w:p>
        </w:tc>
        <w:tc>
          <w:tcPr>
            <w:tcW w:w="241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俯仰角(</w:t>
            </w:r>
            <w:hyperlink r:id="rId16" w:history="1">
              <w:r w:rsidRPr="006850A4">
                <w:rPr>
                  <w:rFonts w:asciiTheme="minorEastAsia" w:eastAsiaTheme="minorEastAsia" w:hAnsiTheme="minorEastAsia"/>
                  <w:szCs w:val="21"/>
                </w:rPr>
                <w:t>angle</w:t>
              </w:r>
            </w:hyperlink>
            <w:r w:rsidRPr="006850A4">
              <w:rPr>
                <w:rFonts w:asciiTheme="minorEastAsia" w:eastAsiaTheme="minorEastAsia" w:hAnsiTheme="minorEastAsia"/>
                <w:szCs w:val="21"/>
              </w:rPr>
              <w:t> </w:t>
            </w:r>
            <w:hyperlink r:id="rId17" w:history="1">
              <w:r w:rsidRPr="006850A4">
                <w:rPr>
                  <w:rFonts w:asciiTheme="minorEastAsia" w:eastAsiaTheme="minorEastAsia" w:hAnsiTheme="minorEastAsia"/>
                  <w:szCs w:val="21"/>
                </w:rPr>
                <w:t>of</w:t>
              </w:r>
            </w:hyperlink>
            <w:r w:rsidRPr="006850A4">
              <w:rPr>
                <w:rFonts w:asciiTheme="minorEastAsia" w:eastAsiaTheme="minorEastAsia" w:hAnsiTheme="minorEastAsia"/>
                <w:szCs w:val="21"/>
              </w:rPr>
              <w:t> </w:t>
            </w:r>
            <w:hyperlink r:id="rId18" w:history="1">
              <w:r w:rsidRPr="006850A4">
                <w:rPr>
                  <w:rFonts w:asciiTheme="minorEastAsia" w:eastAsiaTheme="minorEastAsia" w:hAnsiTheme="minorEastAsia"/>
                  <w:szCs w:val="21"/>
                </w:rPr>
                <w:t>pitch</w:t>
              </w:r>
            </w:hyperlink>
            <w:r w:rsidRPr="006850A4">
              <w:rPr>
                <w:rFonts w:asciiTheme="minorEastAsia" w:eastAsiaTheme="minorEastAsia" w:hAnsiTheme="minorEastAsia" w:hint="eastAsia"/>
                <w:szCs w:val="21"/>
              </w:rPr>
              <w:t>)</w:t>
            </w:r>
          </w:p>
        </w:tc>
        <w:tc>
          <w:tcPr>
            <w:tcW w:w="1922" w:type="dxa"/>
            <w:shd w:val="clear" w:color="auto" w:fill="auto"/>
          </w:tcPr>
          <w:p w:rsidR="00E22122" w:rsidRPr="006850A4" w:rsidRDefault="00E22122" w:rsidP="00E22122">
            <w:pPr>
              <w:rPr>
                <w:rFonts w:asciiTheme="minorEastAsia" w:eastAsiaTheme="minorEastAsia" w:hAnsiTheme="minorEastAsia"/>
                <w:szCs w:val="21"/>
              </w:rPr>
            </w:pPr>
          </w:p>
        </w:tc>
      </w:tr>
    </w:tbl>
    <w:bookmarkEnd w:id="72"/>
    <w:bookmarkEnd w:id="73"/>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注</w:t>
      </w:r>
    </w:p>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ab/>
        <w:t>1：无、有、无法判断。</w:t>
      </w:r>
    </w:p>
    <w:p w:rsidR="000A23AF" w:rsidRPr="000A23AF" w:rsidRDefault="000A23AF" w:rsidP="00D64765">
      <w:pPr>
        <w:pStyle w:val="40"/>
      </w:pPr>
      <w:r w:rsidRPr="000A23AF">
        <w:rPr>
          <w:rFonts w:hint="eastAsia"/>
        </w:rPr>
        <w:t>特殊台站交通干扰表（KSTA_BLOCK_TRAFFIC）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1588"/>
        <w:gridCol w:w="1787"/>
        <w:gridCol w:w="2205"/>
      </w:tblGrid>
      <w:tr w:rsidR="000A23AF" w:rsidRPr="006850A4" w:rsidTr="00E22122">
        <w:tc>
          <w:tcPr>
            <w:tcW w:w="2716"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588"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787"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2205"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22122">
        <w:tc>
          <w:tcPr>
            <w:tcW w:w="2716"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TRAFFIC</w:t>
            </w:r>
            <w:r w:rsidRPr="006850A4">
              <w:rPr>
                <w:rFonts w:asciiTheme="minorEastAsia" w:eastAsiaTheme="minorEastAsia" w:hAnsiTheme="minorEastAsia" w:hint="eastAsia"/>
                <w:szCs w:val="21"/>
              </w:rPr>
              <w:t xml:space="preserve"> _GUID</w:t>
            </w:r>
          </w:p>
        </w:tc>
        <w:tc>
          <w:tcPr>
            <w:tcW w:w="1588"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787" w:type="dxa"/>
            <w:shd w:val="clear" w:color="auto" w:fill="auto"/>
          </w:tcPr>
          <w:p w:rsidR="000A23AF" w:rsidRPr="006850A4" w:rsidRDefault="000A23AF" w:rsidP="000A23AF">
            <w:pPr>
              <w:rPr>
                <w:rFonts w:asciiTheme="minorEastAsia" w:eastAsiaTheme="minorEastAsia" w:hAnsiTheme="minorEastAsia"/>
                <w:szCs w:val="21"/>
              </w:rPr>
            </w:pPr>
          </w:p>
        </w:tc>
        <w:tc>
          <w:tcPr>
            <w:tcW w:w="2205"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w:t>
            </w:r>
          </w:p>
        </w:tc>
      </w:tr>
      <w:tr w:rsidR="00E22122" w:rsidRPr="006850A4" w:rsidTr="00E22122">
        <w:tc>
          <w:tcPr>
            <w:tcW w:w="2716"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58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78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环境主键</w:t>
            </w:r>
          </w:p>
        </w:tc>
        <w:tc>
          <w:tcPr>
            <w:tcW w:w="22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22122" w:rsidRPr="006850A4" w:rsidTr="00E22122">
        <w:tc>
          <w:tcPr>
            <w:tcW w:w="2716"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TRAFFIC</w:t>
            </w:r>
            <w:r w:rsidRPr="006850A4">
              <w:rPr>
                <w:rFonts w:asciiTheme="minorEastAsia" w:eastAsiaTheme="minorEastAsia" w:hAnsiTheme="minorEastAsia" w:hint="eastAsia"/>
                <w:szCs w:val="21"/>
              </w:rPr>
              <w:t>_TYPE</w:t>
            </w:r>
          </w:p>
        </w:tc>
        <w:tc>
          <w:tcPr>
            <w:tcW w:w="158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VARCHAR2(2)</w:t>
            </w:r>
          </w:p>
        </w:tc>
        <w:tc>
          <w:tcPr>
            <w:tcW w:w="178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交通类别</w:t>
            </w:r>
          </w:p>
        </w:tc>
        <w:tc>
          <w:tcPr>
            <w:tcW w:w="220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null注1</w:t>
            </w:r>
          </w:p>
        </w:tc>
      </w:tr>
      <w:tr w:rsidR="00E22122" w:rsidRPr="006850A4" w:rsidTr="00E22122">
        <w:tc>
          <w:tcPr>
            <w:tcW w:w="2716"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lastRenderedPageBreak/>
              <w:t>B_</w:t>
            </w:r>
            <w:r w:rsidRPr="006850A4">
              <w:rPr>
                <w:rFonts w:asciiTheme="minorEastAsia" w:eastAsiaTheme="minorEastAsia" w:hAnsiTheme="minorEastAsia"/>
                <w:szCs w:val="21"/>
              </w:rPr>
              <w:t>TRAFFIC</w:t>
            </w:r>
            <w:r w:rsidRPr="006850A4">
              <w:rPr>
                <w:rFonts w:asciiTheme="minorEastAsia" w:eastAsiaTheme="minorEastAsia" w:hAnsiTheme="minorEastAsia" w:hint="eastAsia"/>
                <w:szCs w:val="21"/>
              </w:rPr>
              <w:t>_DISTANCE</w:t>
            </w:r>
          </w:p>
        </w:tc>
        <w:tc>
          <w:tcPr>
            <w:tcW w:w="158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VARCAHR(3)</w:t>
            </w:r>
          </w:p>
        </w:tc>
        <w:tc>
          <w:tcPr>
            <w:tcW w:w="178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距离（单位km）</w:t>
            </w:r>
          </w:p>
        </w:tc>
        <w:tc>
          <w:tcPr>
            <w:tcW w:w="2205" w:type="dxa"/>
            <w:shd w:val="clear" w:color="auto" w:fill="auto"/>
          </w:tcPr>
          <w:p w:rsidR="00E22122" w:rsidRPr="006850A4" w:rsidRDefault="00E22122" w:rsidP="00E22122">
            <w:pPr>
              <w:rPr>
                <w:rFonts w:asciiTheme="minorEastAsia" w:eastAsiaTheme="minorEastAsia" w:hAnsiTheme="minorEastAsia"/>
                <w:szCs w:val="21"/>
              </w:rPr>
            </w:pPr>
          </w:p>
        </w:tc>
      </w:tr>
    </w:tbl>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注</w:t>
      </w:r>
    </w:p>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ab/>
        <w:t>1：一级公路、二级公路、普通公路、高速铁路、轨道交通。</w:t>
      </w:r>
    </w:p>
    <w:p w:rsidR="000A23AF" w:rsidRPr="000A23AF" w:rsidRDefault="000A23AF" w:rsidP="00D64765">
      <w:pPr>
        <w:pStyle w:val="40"/>
      </w:pPr>
      <w:r w:rsidRPr="000A23AF">
        <w:rPr>
          <w:rFonts w:hint="eastAsia"/>
        </w:rPr>
        <w:t>特殊台站设备、居民、其它干扰表（KSTA_BLOCK_OTHERS）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2126"/>
        <w:gridCol w:w="2347"/>
      </w:tblGrid>
      <w:tr w:rsidR="000A23AF" w:rsidRPr="006850A4" w:rsidTr="00E22122">
        <w:tc>
          <w:tcPr>
            <w:tcW w:w="2122"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701"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2126"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2347"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22122">
        <w:tc>
          <w:tcPr>
            <w:tcW w:w="2122"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OTHER</w:t>
            </w:r>
            <w:r w:rsidRPr="006850A4">
              <w:rPr>
                <w:rFonts w:asciiTheme="minorEastAsia" w:eastAsiaTheme="minorEastAsia" w:hAnsiTheme="minorEastAsia" w:hint="eastAsia"/>
                <w:szCs w:val="21"/>
              </w:rPr>
              <w:t>_GUID</w:t>
            </w:r>
          </w:p>
        </w:tc>
        <w:tc>
          <w:tcPr>
            <w:tcW w:w="1701"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126" w:type="dxa"/>
            <w:shd w:val="clear" w:color="auto" w:fill="auto"/>
          </w:tcPr>
          <w:p w:rsidR="000A23AF" w:rsidRPr="006850A4" w:rsidRDefault="000A23AF" w:rsidP="000A23AF">
            <w:pPr>
              <w:rPr>
                <w:rFonts w:asciiTheme="minorEastAsia" w:eastAsiaTheme="minorEastAsia" w:hAnsiTheme="minorEastAsia"/>
                <w:szCs w:val="21"/>
              </w:rPr>
            </w:pPr>
          </w:p>
        </w:tc>
        <w:tc>
          <w:tcPr>
            <w:tcW w:w="2347"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w:t>
            </w: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126"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环境主键</w:t>
            </w:r>
          </w:p>
        </w:tc>
        <w:tc>
          <w:tcPr>
            <w:tcW w:w="234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OTHER</w:t>
            </w:r>
            <w:r w:rsidRPr="006850A4">
              <w:rPr>
                <w:rFonts w:asciiTheme="minorEastAsia" w:eastAsiaTheme="minorEastAsia" w:hAnsiTheme="minorEastAsia" w:hint="eastAsia"/>
                <w:szCs w:val="21"/>
              </w:rPr>
              <w:t>_TYPE</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VARCHAR2(2)</w:t>
            </w:r>
          </w:p>
        </w:tc>
        <w:tc>
          <w:tcPr>
            <w:tcW w:w="2126"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类别</w:t>
            </w:r>
          </w:p>
        </w:tc>
        <w:tc>
          <w:tcPr>
            <w:tcW w:w="234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null注1</w:t>
            </w: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OTHER</w:t>
            </w:r>
            <w:r w:rsidRPr="006850A4">
              <w:rPr>
                <w:rFonts w:asciiTheme="minorEastAsia" w:eastAsiaTheme="minorEastAsia" w:hAnsiTheme="minorEastAsia" w:hint="eastAsia"/>
                <w:szCs w:val="21"/>
              </w:rPr>
              <w:t>_DESCRIBE</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VARCHAR2(100)</w:t>
            </w:r>
          </w:p>
        </w:tc>
        <w:tc>
          <w:tcPr>
            <w:tcW w:w="2126"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描述</w:t>
            </w:r>
          </w:p>
        </w:tc>
        <w:tc>
          <w:tcPr>
            <w:tcW w:w="234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null注2</w:t>
            </w: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OTHER</w:t>
            </w:r>
            <w:r w:rsidRPr="006850A4">
              <w:rPr>
                <w:rFonts w:asciiTheme="minorEastAsia" w:eastAsiaTheme="minorEastAsia" w:hAnsiTheme="minorEastAsia" w:hint="eastAsia"/>
                <w:szCs w:val="21"/>
              </w:rPr>
              <w:t>_DISTANCE</w:t>
            </w:r>
          </w:p>
        </w:tc>
        <w:tc>
          <w:tcPr>
            <w:tcW w:w="1701"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w:t>
            </w:r>
            <w:r w:rsidR="00763F12"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(8)</w:t>
            </w:r>
          </w:p>
        </w:tc>
        <w:tc>
          <w:tcPr>
            <w:tcW w:w="2126"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距离（单位km）</w:t>
            </w:r>
          </w:p>
        </w:tc>
        <w:tc>
          <w:tcPr>
            <w:tcW w:w="2347" w:type="dxa"/>
            <w:shd w:val="clear" w:color="auto" w:fill="auto"/>
          </w:tcPr>
          <w:p w:rsidR="00E22122" w:rsidRPr="006850A4" w:rsidRDefault="00E22122" w:rsidP="00E22122">
            <w:pPr>
              <w:rPr>
                <w:rFonts w:asciiTheme="minorEastAsia" w:eastAsiaTheme="minorEastAsia" w:hAnsiTheme="minorEastAsia"/>
                <w:szCs w:val="21"/>
              </w:rPr>
            </w:pPr>
          </w:p>
        </w:tc>
      </w:tr>
    </w:tbl>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注</w:t>
      </w:r>
    </w:p>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ab/>
        <w:t>1：ISM设备、设施干扰（01）；居民区干扰（02）；其他（03）</w:t>
      </w:r>
    </w:p>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ab/>
        <w:t xml:space="preserve">2：TYPE=居民区:居民区名称； </w:t>
      </w:r>
    </w:p>
    <w:p w:rsidR="000A23AF" w:rsidRPr="000A23AF" w:rsidRDefault="000A23AF" w:rsidP="00D64765">
      <w:pPr>
        <w:pStyle w:val="40"/>
      </w:pPr>
      <w:bookmarkStart w:id="74" w:name="OLE_LINK16"/>
      <w:bookmarkStart w:id="75" w:name="OLE_LINK17"/>
      <w:r w:rsidRPr="000A23AF">
        <w:rPr>
          <w:rFonts w:hint="eastAsia"/>
        </w:rPr>
        <w:t>特殊台站电力干扰表（KSTA_BLOCK_ELECTRIC）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2268"/>
        <w:gridCol w:w="2064"/>
      </w:tblGrid>
      <w:tr w:rsidR="000A23AF" w:rsidRPr="006850A4" w:rsidTr="00E22122">
        <w:tc>
          <w:tcPr>
            <w:tcW w:w="2122"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842"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2268"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206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22122">
        <w:tc>
          <w:tcPr>
            <w:tcW w:w="2122"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ELECTRIC</w:t>
            </w:r>
            <w:r w:rsidRPr="006850A4">
              <w:rPr>
                <w:rFonts w:asciiTheme="minorEastAsia" w:eastAsiaTheme="minorEastAsia" w:hAnsiTheme="minorEastAsia" w:hint="eastAsia"/>
                <w:szCs w:val="21"/>
              </w:rPr>
              <w:t xml:space="preserve"> _GUID</w:t>
            </w:r>
          </w:p>
        </w:tc>
        <w:tc>
          <w:tcPr>
            <w:tcW w:w="1842"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268" w:type="dxa"/>
            <w:shd w:val="clear" w:color="auto" w:fill="auto"/>
          </w:tcPr>
          <w:p w:rsidR="000A23AF" w:rsidRPr="006850A4" w:rsidRDefault="000A23AF" w:rsidP="000A23AF">
            <w:pPr>
              <w:rPr>
                <w:rFonts w:asciiTheme="minorEastAsia" w:eastAsiaTheme="minorEastAsia" w:hAnsiTheme="minorEastAsia"/>
                <w:szCs w:val="21"/>
              </w:rPr>
            </w:pPr>
          </w:p>
        </w:tc>
        <w:tc>
          <w:tcPr>
            <w:tcW w:w="2064"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w:t>
            </w: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84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26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环境主键</w:t>
            </w:r>
          </w:p>
        </w:tc>
        <w:tc>
          <w:tcPr>
            <w:tcW w:w="20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DEVICE</w:t>
            </w:r>
            <w:r w:rsidRPr="006850A4">
              <w:rPr>
                <w:rFonts w:asciiTheme="minorEastAsia" w:eastAsiaTheme="minorEastAsia" w:hAnsiTheme="minorEastAsia" w:hint="eastAsia"/>
                <w:szCs w:val="21"/>
              </w:rPr>
              <w:t>_TYPE</w:t>
            </w:r>
          </w:p>
        </w:tc>
        <w:tc>
          <w:tcPr>
            <w:tcW w:w="184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VARCHAR2(2)</w:t>
            </w:r>
          </w:p>
        </w:tc>
        <w:tc>
          <w:tcPr>
            <w:tcW w:w="226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电力设施类别：</w:t>
            </w:r>
          </w:p>
        </w:tc>
        <w:tc>
          <w:tcPr>
            <w:tcW w:w="20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null注1</w:t>
            </w: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DEVICE</w:t>
            </w:r>
            <w:r w:rsidRPr="006850A4">
              <w:rPr>
                <w:rFonts w:asciiTheme="minorEastAsia" w:eastAsiaTheme="minorEastAsia" w:hAnsiTheme="minorEastAsia" w:hint="eastAsia"/>
                <w:szCs w:val="21"/>
              </w:rPr>
              <w:t>_DESCRIBE</w:t>
            </w:r>
          </w:p>
        </w:tc>
        <w:tc>
          <w:tcPr>
            <w:tcW w:w="184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VARCHAR2(16)</w:t>
            </w:r>
          </w:p>
        </w:tc>
        <w:tc>
          <w:tcPr>
            <w:tcW w:w="226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电力等级（单位 kV）</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TRAFFIC</w:t>
            </w:r>
            <w:r w:rsidRPr="006850A4">
              <w:rPr>
                <w:rFonts w:asciiTheme="minorEastAsia" w:eastAsiaTheme="minorEastAsia" w:hAnsiTheme="minorEastAsia" w:hint="eastAsia"/>
                <w:szCs w:val="21"/>
              </w:rPr>
              <w:t>_DISTANCE</w:t>
            </w:r>
          </w:p>
        </w:tc>
        <w:tc>
          <w:tcPr>
            <w:tcW w:w="184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w:t>
            </w:r>
            <w:r w:rsidR="00763F12"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(8)</w:t>
            </w:r>
          </w:p>
        </w:tc>
        <w:tc>
          <w:tcPr>
            <w:tcW w:w="226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距离（单位km）</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TRAFFIC</w:t>
            </w:r>
            <w:r w:rsidRPr="006850A4">
              <w:rPr>
                <w:rFonts w:asciiTheme="minorEastAsia" w:eastAsiaTheme="minorEastAsia" w:hAnsiTheme="minorEastAsia" w:hint="eastAsia"/>
                <w:szCs w:val="21"/>
              </w:rPr>
              <w:t>_ALTITUDE</w:t>
            </w:r>
          </w:p>
        </w:tc>
        <w:tc>
          <w:tcPr>
            <w:tcW w:w="184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w:t>
            </w:r>
            <w:r w:rsidR="00763F12"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(8)</w:t>
            </w:r>
          </w:p>
        </w:tc>
        <w:tc>
          <w:tcPr>
            <w:tcW w:w="226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高度（单位 m）</w:t>
            </w:r>
          </w:p>
        </w:tc>
        <w:tc>
          <w:tcPr>
            <w:tcW w:w="2064" w:type="dxa"/>
            <w:shd w:val="clear" w:color="auto" w:fill="auto"/>
          </w:tcPr>
          <w:p w:rsidR="00E22122" w:rsidRPr="006850A4" w:rsidRDefault="00E22122" w:rsidP="00E22122">
            <w:pPr>
              <w:rPr>
                <w:rFonts w:asciiTheme="minorEastAsia" w:eastAsiaTheme="minorEastAsia" w:hAnsiTheme="minorEastAsia"/>
                <w:szCs w:val="21"/>
              </w:rPr>
            </w:pPr>
          </w:p>
        </w:tc>
      </w:tr>
      <w:tr w:rsidR="00E22122" w:rsidRPr="006850A4" w:rsidTr="00E22122">
        <w:tc>
          <w:tcPr>
            <w:tcW w:w="212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B_</w:t>
            </w:r>
            <w:r w:rsidRPr="006850A4">
              <w:rPr>
                <w:rFonts w:asciiTheme="minorEastAsia" w:eastAsiaTheme="minorEastAsia" w:hAnsiTheme="minorEastAsia"/>
                <w:szCs w:val="21"/>
              </w:rPr>
              <w:t>TRAFFIC</w:t>
            </w:r>
            <w:r w:rsidRPr="006850A4">
              <w:rPr>
                <w:rFonts w:asciiTheme="minorEastAsia" w:eastAsiaTheme="minorEastAsia" w:hAnsiTheme="minorEastAsia" w:hint="eastAsia"/>
                <w:szCs w:val="21"/>
              </w:rPr>
              <w:t>_OOI</w:t>
            </w:r>
          </w:p>
        </w:tc>
        <w:tc>
          <w:tcPr>
            <w:tcW w:w="1842"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VARCHAR2(1)</w:t>
            </w:r>
          </w:p>
        </w:tc>
        <w:tc>
          <w:tcPr>
            <w:tcW w:w="2268"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室内外(OUT or IN)</w:t>
            </w:r>
          </w:p>
        </w:tc>
        <w:tc>
          <w:tcPr>
            <w:tcW w:w="206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bl>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注</w:t>
      </w:r>
    </w:p>
    <w:bookmarkEnd w:id="74"/>
    <w:bookmarkEnd w:id="75"/>
    <w:p w:rsidR="000A23AF" w:rsidRPr="00E57131" w:rsidRDefault="000A23AF" w:rsidP="000A23AF">
      <w:pPr>
        <w:jc w:val="left"/>
        <w:rPr>
          <w:rFonts w:asciiTheme="minorEastAsia" w:eastAsiaTheme="minorEastAsia" w:hAnsiTheme="minorEastAsia"/>
          <w:color w:val="000000"/>
          <w:szCs w:val="21"/>
        </w:rPr>
      </w:pPr>
      <w:r w:rsidRPr="00E57131">
        <w:rPr>
          <w:rFonts w:asciiTheme="minorEastAsia" w:eastAsiaTheme="minorEastAsia" w:hAnsiTheme="minorEastAsia" w:hint="eastAsia"/>
          <w:color w:val="000000"/>
          <w:szCs w:val="21"/>
        </w:rPr>
        <w:tab/>
        <w:t>1：架空输电线、电力变电站</w:t>
      </w:r>
    </w:p>
    <w:p w:rsidR="000A23AF" w:rsidRPr="00E57131" w:rsidRDefault="000A23AF" w:rsidP="000A23AF">
      <w:pPr>
        <w:jc w:val="left"/>
        <w:rPr>
          <w:rFonts w:asciiTheme="minorEastAsia" w:eastAsiaTheme="minorEastAsia" w:hAnsiTheme="minorEastAsia"/>
          <w:color w:val="000000"/>
          <w:szCs w:val="21"/>
        </w:rPr>
      </w:pPr>
    </w:p>
    <w:p w:rsidR="000A23AF" w:rsidRPr="000A23AF" w:rsidRDefault="000A23AF" w:rsidP="00D64765">
      <w:pPr>
        <w:pStyle w:val="40"/>
      </w:pPr>
      <w:bookmarkStart w:id="76" w:name="OLE_LINK18"/>
      <w:r w:rsidRPr="000A23AF">
        <w:rPr>
          <w:rFonts w:hint="eastAsia"/>
        </w:rPr>
        <w:t>特殊台站管理信息表（KSTA_MNG_INFO）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1594"/>
        <w:gridCol w:w="2220"/>
        <w:gridCol w:w="1497"/>
      </w:tblGrid>
      <w:tr w:rsidR="000A23AF" w:rsidRPr="006850A4" w:rsidTr="00E22122">
        <w:tc>
          <w:tcPr>
            <w:tcW w:w="2985"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59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2220"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497"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22122">
        <w:tc>
          <w:tcPr>
            <w:tcW w:w="2985"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MNG_INFO_GUID</w:t>
            </w:r>
          </w:p>
        </w:tc>
        <w:tc>
          <w:tcPr>
            <w:tcW w:w="1594"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220" w:type="dxa"/>
            <w:shd w:val="clear" w:color="auto" w:fill="auto"/>
          </w:tcPr>
          <w:p w:rsidR="000A23AF" w:rsidRPr="006850A4" w:rsidRDefault="000A23AF" w:rsidP="000A23AF">
            <w:pPr>
              <w:rPr>
                <w:rFonts w:asciiTheme="minorEastAsia" w:eastAsiaTheme="minorEastAsia" w:hAnsiTheme="minorEastAsia"/>
                <w:szCs w:val="21"/>
              </w:rPr>
            </w:pPr>
          </w:p>
        </w:tc>
        <w:tc>
          <w:tcPr>
            <w:tcW w:w="1497"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主键：（自增）</w:t>
            </w:r>
          </w:p>
        </w:tc>
      </w:tr>
      <w:bookmarkEnd w:id="76"/>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59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特殊台站主键</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MNG_INFO_DESIGN_REQ</w:t>
            </w:r>
          </w:p>
        </w:tc>
        <w:tc>
          <w:tcPr>
            <w:tcW w:w="159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VARCHAR2(200)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设计要求</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MNG_INFO_PRO_REQ</w:t>
            </w:r>
          </w:p>
        </w:tc>
        <w:tc>
          <w:tcPr>
            <w:tcW w:w="159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VARCHAR2(200)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保护要求(protection)</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MNG_INFO_SET_ADVISE</w:t>
            </w:r>
          </w:p>
        </w:tc>
        <w:tc>
          <w:tcPr>
            <w:tcW w:w="159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w:t>
            </w:r>
            <w:r w:rsidR="00763F12"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(200)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设台单位对台保护建</w:t>
            </w:r>
            <w:r w:rsidRPr="006850A4">
              <w:rPr>
                <w:rFonts w:asciiTheme="minorEastAsia" w:eastAsiaTheme="minorEastAsia" w:hAnsiTheme="minorEastAsia" w:hint="eastAsia"/>
                <w:szCs w:val="21"/>
              </w:rPr>
              <w:lastRenderedPageBreak/>
              <w:t>议</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lastRenderedPageBreak/>
              <w:t>Not null</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MNG_INFO_PRO_DISTANCE</w:t>
            </w:r>
          </w:p>
        </w:tc>
        <w:tc>
          <w:tcPr>
            <w:tcW w:w="159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VARCAHR</w:t>
            </w:r>
            <w:r w:rsidR="00763F12"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(50)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台站保护距离，净空要求（计算结果）</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MNG_INFO_PRO_</w:t>
            </w:r>
            <w:r w:rsidRPr="006850A4">
              <w:rPr>
                <w:rFonts w:asciiTheme="minorEastAsia" w:eastAsiaTheme="minorEastAsia" w:hAnsiTheme="minorEastAsia"/>
                <w:szCs w:val="21"/>
              </w:rPr>
              <w:t xml:space="preserve"> MEASURE</w:t>
            </w:r>
          </w:p>
        </w:tc>
        <w:tc>
          <w:tcPr>
            <w:tcW w:w="1594"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VARCHAR2(100)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保护措施</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MNG_INFO_LEGAL_PROCEDURE</w:t>
            </w:r>
          </w:p>
        </w:tc>
        <w:tc>
          <w:tcPr>
            <w:tcW w:w="1594" w:type="dxa"/>
            <w:shd w:val="clear" w:color="auto" w:fill="auto"/>
          </w:tcPr>
          <w:p w:rsidR="00E22122" w:rsidRPr="006850A4" w:rsidRDefault="00E22122" w:rsidP="00E22122">
            <w:pPr>
              <w:jc w:val="left"/>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规划建设的合法手续证明(附件)</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MNG_INFO_PRO_PICTURE</w:t>
            </w:r>
          </w:p>
        </w:tc>
        <w:tc>
          <w:tcPr>
            <w:tcW w:w="1594" w:type="dxa"/>
            <w:shd w:val="clear" w:color="auto" w:fill="auto"/>
          </w:tcPr>
          <w:p w:rsidR="00E22122" w:rsidRPr="006850A4" w:rsidRDefault="00E22122" w:rsidP="00E22122">
            <w:pPr>
              <w:jc w:val="left"/>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保护落图(地址)</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22122" w:rsidRPr="006850A4" w:rsidTr="00E22122">
        <w:tc>
          <w:tcPr>
            <w:tcW w:w="2985"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MNG_INFO_BUID_REGULATION</w:t>
            </w:r>
          </w:p>
        </w:tc>
        <w:tc>
          <w:tcPr>
            <w:tcW w:w="1594" w:type="dxa"/>
            <w:shd w:val="clear" w:color="auto" w:fill="auto"/>
          </w:tcPr>
          <w:p w:rsidR="00E22122" w:rsidRPr="006850A4" w:rsidRDefault="00E22122" w:rsidP="00E22122">
            <w:pPr>
              <w:jc w:val="left"/>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2220"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专项规划建设导则(地址)</w:t>
            </w:r>
          </w:p>
        </w:tc>
        <w:tc>
          <w:tcPr>
            <w:tcW w:w="1497" w:type="dxa"/>
            <w:shd w:val="clear" w:color="auto" w:fill="auto"/>
          </w:tcPr>
          <w:p w:rsidR="00E22122" w:rsidRPr="006850A4" w:rsidRDefault="00E22122" w:rsidP="00E22122">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bl>
    <w:p w:rsidR="000A23AF" w:rsidRPr="00E57131" w:rsidRDefault="000A23AF" w:rsidP="000A23AF">
      <w:pPr>
        <w:rPr>
          <w:rFonts w:asciiTheme="minorEastAsia" w:eastAsiaTheme="minorEastAsia" w:hAnsiTheme="minorEastAsia"/>
        </w:rPr>
      </w:pPr>
    </w:p>
    <w:p w:rsidR="000A23AF" w:rsidRPr="000A23AF" w:rsidRDefault="000A23AF" w:rsidP="00D64765">
      <w:pPr>
        <w:pStyle w:val="40"/>
      </w:pPr>
      <w:r w:rsidRPr="000A23AF">
        <w:rPr>
          <w:rFonts w:hint="eastAsia"/>
        </w:rPr>
        <w:t>特殊台站管理台站-资料表（KSTA_MNG_INFO_FILE）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43"/>
        <w:gridCol w:w="2126"/>
        <w:gridCol w:w="2347"/>
      </w:tblGrid>
      <w:tr w:rsidR="000A23AF" w:rsidRPr="006850A4" w:rsidTr="00E07F84">
        <w:tc>
          <w:tcPr>
            <w:tcW w:w="1980"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843"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2126"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2347"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E07F84" w:rsidRPr="006850A4" w:rsidTr="00E07F84">
        <w:tc>
          <w:tcPr>
            <w:tcW w:w="198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MNG_INFO_GUID</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126"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特殊台站主键</w:t>
            </w:r>
          </w:p>
        </w:tc>
        <w:tc>
          <w:tcPr>
            <w:tcW w:w="23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主键：外键</w:t>
            </w:r>
          </w:p>
        </w:tc>
      </w:tr>
      <w:tr w:rsidR="00E07F84" w:rsidRPr="006850A4" w:rsidTr="00E07F84">
        <w:tc>
          <w:tcPr>
            <w:tcW w:w="198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MNG_FILE_GUID</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126"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资料基本表主键</w:t>
            </w:r>
            <w:r w:rsidRPr="006850A4">
              <w:rPr>
                <w:rFonts w:asciiTheme="minorEastAsia" w:eastAsiaTheme="minorEastAsia" w:hAnsiTheme="minorEastAsia"/>
                <w:szCs w:val="21"/>
              </w:rPr>
              <w:t xml:space="preserve"> </w:t>
            </w:r>
          </w:p>
        </w:tc>
        <w:tc>
          <w:tcPr>
            <w:tcW w:w="23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主键：外键</w:t>
            </w:r>
          </w:p>
        </w:tc>
      </w:tr>
    </w:tbl>
    <w:p w:rsidR="000A23AF" w:rsidRPr="00E57131" w:rsidRDefault="000A23AF" w:rsidP="000A23AF">
      <w:pPr>
        <w:rPr>
          <w:rFonts w:asciiTheme="minorEastAsia" w:eastAsiaTheme="minorEastAsia" w:hAnsiTheme="minorEastAsia"/>
        </w:rPr>
      </w:pPr>
    </w:p>
    <w:p w:rsidR="000A23AF" w:rsidRPr="000A23AF" w:rsidRDefault="000A23AF" w:rsidP="00D64765">
      <w:pPr>
        <w:pStyle w:val="40"/>
      </w:pPr>
      <w:r w:rsidRPr="000A23AF">
        <w:rPr>
          <w:rFonts w:hint="eastAsia"/>
        </w:rPr>
        <w:t>特殊台站业务信息表（KSTA_BUSINESS_INFO）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1701"/>
        <w:gridCol w:w="1843"/>
        <w:gridCol w:w="1355"/>
      </w:tblGrid>
      <w:tr w:rsidR="000A23AF" w:rsidRPr="006850A4" w:rsidTr="00E07F84">
        <w:tc>
          <w:tcPr>
            <w:tcW w:w="3397"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701"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843"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355"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07F84">
        <w:tc>
          <w:tcPr>
            <w:tcW w:w="3397"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701"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843" w:type="dxa"/>
            <w:shd w:val="clear" w:color="auto" w:fill="auto"/>
          </w:tcPr>
          <w:p w:rsidR="000A23AF" w:rsidRPr="006850A4" w:rsidRDefault="00E07F84"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特殊台站主键</w:t>
            </w:r>
          </w:p>
        </w:tc>
        <w:tc>
          <w:tcPr>
            <w:tcW w:w="1355" w:type="dxa"/>
            <w:shd w:val="clear" w:color="auto" w:fill="auto"/>
          </w:tcPr>
          <w:p w:rsidR="000A23AF" w:rsidRPr="006850A4" w:rsidRDefault="000A23AF"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主键、外键：</w:t>
            </w:r>
            <w:r w:rsidR="00E07F84" w:rsidRPr="006850A4">
              <w:rPr>
                <w:rFonts w:asciiTheme="minorEastAsia" w:eastAsiaTheme="minorEastAsia" w:hAnsiTheme="minorEastAsia"/>
                <w:szCs w:val="21"/>
              </w:rPr>
              <w:t xml:space="preserve"> </w:t>
            </w: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_PURPOSE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VARCAHR(50)</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用途</w:t>
            </w:r>
          </w:p>
        </w:tc>
        <w:tc>
          <w:tcPr>
            <w:tcW w:w="1355"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_TOS</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业务类型</w:t>
            </w:r>
          </w:p>
        </w:tc>
        <w:tc>
          <w:tcPr>
            <w:tcW w:w="1355"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rPr>
          <w:trHeight w:val="340"/>
        </w:trPr>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_APPL_NUM</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VARCHAR2(36)</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申请表号</w:t>
            </w:r>
          </w:p>
        </w:tc>
        <w:tc>
          <w:tcPr>
            <w:tcW w:w="1355"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_FILE_NUM</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VARCHAR2(36)</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技术资料标号</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_LAUNCH_FRE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发射频率</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_LAUNCH_START_FRE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发射开始频段</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_LAUNCH_STOP_FRE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发射结束频段</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_LAUNCH_POWER</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功率</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_LAUNCH_OOBS</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VARCHAR2(16)</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带外杂散</w:t>
            </w:r>
            <w:r w:rsidRPr="006850A4">
              <w:rPr>
                <w:rFonts w:asciiTheme="minorEastAsia" w:eastAsiaTheme="minorEastAsia" w:hAnsiTheme="minorEastAsia"/>
                <w:szCs w:val="21"/>
              </w:rPr>
              <w:t>Out-of-band spurious</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_LAUNCH_POLARIZATION</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VARCHAR2(16)</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发射极化方式</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_LAUNCH_START_AZIMUTH</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工作开始方位角范围</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_LAUNCH_STOP_AZIMUTH</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工作结束方位角范围</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_LAUNCH_START_ELEVATION</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发射仰角范围（开始）</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_LAUNCH_STOP_ELEV</w:t>
            </w:r>
            <w:r w:rsidRPr="006850A4">
              <w:rPr>
                <w:rFonts w:asciiTheme="minorEastAsia" w:eastAsiaTheme="minorEastAsia" w:hAnsiTheme="minorEastAsia" w:hint="eastAsia"/>
                <w:szCs w:val="21"/>
              </w:rPr>
              <w:lastRenderedPageBreak/>
              <w:t>ATION</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lastRenderedPageBreak/>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发射仰角范围（结</w:t>
            </w:r>
            <w:r w:rsidRPr="006850A4">
              <w:rPr>
                <w:rFonts w:asciiTheme="minorEastAsia" w:eastAsiaTheme="minorEastAsia" w:hAnsiTheme="minorEastAsia" w:hint="eastAsia"/>
                <w:szCs w:val="21"/>
              </w:rPr>
              <w:lastRenderedPageBreak/>
              <w:t>束）</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_LAUNCH_GAIN</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增益</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_LAUNCH_BEAM_WIDTH</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波瓣宽度(</w:t>
            </w:r>
            <w:r w:rsidRPr="006850A4">
              <w:rPr>
                <w:rFonts w:asciiTheme="minorEastAsia" w:eastAsiaTheme="minorEastAsia" w:hAnsiTheme="minorEastAsia"/>
                <w:szCs w:val="21"/>
              </w:rPr>
              <w:t>beam width</w:t>
            </w:r>
            <w:r w:rsidRPr="006850A4">
              <w:rPr>
                <w:rFonts w:asciiTheme="minorEastAsia" w:eastAsiaTheme="minorEastAsia" w:hAnsiTheme="minorEastAsia" w:hint="eastAsia"/>
                <w:szCs w:val="21"/>
              </w:rPr>
              <w:t>)</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_LAUNCH_BANDWIDTH</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（发射）带宽</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_LAUNCH_HEIGHT</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（发射）高度（距地面）</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_RECEIVE_FRE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接收频率</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_RECEIVE_START_FRE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接收开始频段</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_RECEIVE_STOP_FRE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接收结束频段</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_RECEIVE_SENSITIVITY</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灵敏度</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_RECEIVE_POLARIZATION</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VARCHAR2(16)</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接收极化方式</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_RECEIVE_HEIGHT</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高度</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_RECEIVE_START_AZIMUTH</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天线开始方位角</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_RECEIVE_STOP_AZIMUTH</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天线结束方位角</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_RECEIVE_START_ELEVATION</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接收仰角范围（开始）</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_RECEIVE_STOP_ELEVATION</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接收仰角范围（结束）</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_RECEIVE_GAIN</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szCs w:val="21"/>
              </w:rPr>
              <w:t>NUMBER</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增益</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_RECEIVE_BEAM_WIDTH</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szCs w:val="21"/>
              </w:rPr>
              <w:t>NUMBER</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波瓣宽度</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_RECEIVE_BANDWIDTH</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szCs w:val="21"/>
              </w:rPr>
              <w:t>NUMBER</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带宽</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_TYPE</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台站属性</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_SERVE_SDM</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szCs w:val="21"/>
              </w:rPr>
              <w:t>NUMBER</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服务半径</w:t>
            </w:r>
            <w:r w:rsidRPr="006850A4">
              <w:rPr>
                <w:rFonts w:asciiTheme="minorEastAsia" w:eastAsiaTheme="minorEastAsia" w:hAnsiTheme="minorEastAsia" w:hint="eastAsia"/>
                <w:szCs w:val="21"/>
              </w:rPr>
              <w:t>(</w:t>
            </w:r>
            <w:r w:rsidRPr="006850A4">
              <w:rPr>
                <w:rFonts w:asciiTheme="minorEastAsia" w:eastAsiaTheme="minorEastAsia" w:hAnsiTheme="minorEastAsia"/>
                <w:szCs w:val="21"/>
              </w:rPr>
              <w:t>semidiameter</w:t>
            </w:r>
            <w:r w:rsidRPr="006850A4">
              <w:rPr>
                <w:rFonts w:asciiTheme="minorEastAsia" w:eastAsiaTheme="minorEastAsia" w:hAnsiTheme="minorEastAsia" w:hint="eastAsia"/>
                <w:szCs w:val="21"/>
              </w:rPr>
              <w:t>)</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_STATE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VARCAHR2（4）</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使用状态</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_STA_TIME</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启用时间</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_DESI_YEARS</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szCs w:val="21"/>
              </w:rPr>
              <w:t>NUMBER</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设计年限</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_STO_TIME</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停用时间</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_PLANNED_PLACE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VARCAHR2（50）</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拟搬迁地点</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39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BUSINESS_INFO</w:t>
            </w:r>
            <w:r w:rsidRPr="006850A4">
              <w:rPr>
                <w:rFonts w:asciiTheme="minorEastAsia" w:eastAsiaTheme="minorEastAsia" w:hAnsiTheme="minorEastAsia" w:hint="eastAsia"/>
                <w:szCs w:val="21"/>
              </w:rPr>
              <w:t>_FILE_PATH</w:t>
            </w:r>
          </w:p>
        </w:tc>
        <w:tc>
          <w:tcPr>
            <w:tcW w:w="1701" w:type="dxa"/>
            <w:shd w:val="clear" w:color="auto" w:fill="auto"/>
          </w:tcPr>
          <w:p w:rsidR="00E07F84" w:rsidRPr="006850A4" w:rsidRDefault="00763F12"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VARCAHR2（250）</w:t>
            </w:r>
          </w:p>
        </w:tc>
        <w:tc>
          <w:tcPr>
            <w:tcW w:w="184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设备技术和使用说明书</w:t>
            </w:r>
          </w:p>
        </w:tc>
        <w:tc>
          <w:tcPr>
            <w:tcW w:w="1355" w:type="dxa"/>
            <w:shd w:val="clear" w:color="auto" w:fill="auto"/>
          </w:tcPr>
          <w:p w:rsidR="00E07F84" w:rsidRPr="006850A4" w:rsidRDefault="00E07F84" w:rsidP="00E07F84">
            <w:pPr>
              <w:rPr>
                <w:rFonts w:asciiTheme="minorEastAsia" w:eastAsiaTheme="minorEastAsia" w:hAnsiTheme="minorEastAsia"/>
                <w:szCs w:val="21"/>
              </w:rPr>
            </w:pPr>
          </w:p>
        </w:tc>
      </w:tr>
    </w:tbl>
    <w:p w:rsidR="000A23AF" w:rsidRPr="00E57131" w:rsidRDefault="000A23AF" w:rsidP="000A23AF">
      <w:pPr>
        <w:ind w:firstLine="420"/>
        <w:rPr>
          <w:rFonts w:asciiTheme="minorEastAsia" w:eastAsiaTheme="minorEastAsia" w:hAnsiTheme="minorEastAsia"/>
          <w:szCs w:val="21"/>
        </w:rPr>
      </w:pPr>
    </w:p>
    <w:p w:rsidR="000A23AF" w:rsidRPr="000A23AF" w:rsidRDefault="000A23AF" w:rsidP="00D64765">
      <w:pPr>
        <w:pStyle w:val="40"/>
      </w:pPr>
      <w:r w:rsidRPr="000A23AF">
        <w:rPr>
          <w:rFonts w:hint="eastAsia"/>
        </w:rPr>
        <w:lastRenderedPageBreak/>
        <w:t>特殊台站工作时间表（KSTA_BUSINESS_WORKTIME）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559"/>
        <w:gridCol w:w="1764"/>
        <w:gridCol w:w="1859"/>
      </w:tblGrid>
      <w:tr w:rsidR="000A23AF" w:rsidRPr="006850A4" w:rsidTr="00E07F84">
        <w:tc>
          <w:tcPr>
            <w:tcW w:w="311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55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764"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85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E07F84" w:rsidRPr="006850A4" w:rsidTr="00E07F84">
        <w:tc>
          <w:tcPr>
            <w:tcW w:w="311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55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76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台站主键</w:t>
            </w:r>
          </w:p>
        </w:tc>
        <w:tc>
          <w:tcPr>
            <w:tcW w:w="185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311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BUSINESS_WORKT_GUID</w:t>
            </w:r>
          </w:p>
        </w:tc>
        <w:tc>
          <w:tcPr>
            <w:tcW w:w="155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76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工作时间主键</w:t>
            </w:r>
          </w:p>
        </w:tc>
        <w:tc>
          <w:tcPr>
            <w:tcW w:w="185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311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BUSINESS_WORKTIME</w:t>
            </w:r>
            <w:r w:rsidRPr="006850A4">
              <w:rPr>
                <w:rFonts w:asciiTheme="minorEastAsia" w:eastAsiaTheme="minorEastAsia" w:hAnsiTheme="minorEastAsia" w:hint="eastAsia"/>
                <w:szCs w:val="21"/>
              </w:rPr>
              <w:t xml:space="preserve"> _START</w:t>
            </w:r>
          </w:p>
        </w:tc>
        <w:tc>
          <w:tcPr>
            <w:tcW w:w="155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76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固定时段开始时间</w:t>
            </w:r>
          </w:p>
        </w:tc>
        <w:tc>
          <w:tcPr>
            <w:tcW w:w="1859"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311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BUSINESS_WORKTIME</w:t>
            </w:r>
            <w:r w:rsidRPr="006850A4">
              <w:rPr>
                <w:rFonts w:asciiTheme="minorEastAsia" w:eastAsiaTheme="minorEastAsia" w:hAnsiTheme="minorEastAsia" w:hint="eastAsia"/>
                <w:szCs w:val="21"/>
              </w:rPr>
              <w:t>_STOP</w:t>
            </w:r>
          </w:p>
        </w:tc>
        <w:tc>
          <w:tcPr>
            <w:tcW w:w="155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76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固定时段结束时间</w:t>
            </w:r>
          </w:p>
        </w:tc>
        <w:tc>
          <w:tcPr>
            <w:tcW w:w="1859" w:type="dxa"/>
            <w:shd w:val="clear" w:color="auto" w:fill="auto"/>
          </w:tcPr>
          <w:p w:rsidR="00E07F84" w:rsidRPr="006850A4" w:rsidRDefault="00E07F84" w:rsidP="00E07F84">
            <w:pPr>
              <w:rPr>
                <w:rFonts w:asciiTheme="minorEastAsia" w:eastAsiaTheme="minorEastAsia" w:hAnsiTheme="minorEastAsia"/>
                <w:szCs w:val="21"/>
              </w:rPr>
            </w:pPr>
          </w:p>
        </w:tc>
      </w:tr>
    </w:tbl>
    <w:p w:rsidR="000A23AF" w:rsidRPr="00E57131" w:rsidRDefault="000A23AF" w:rsidP="000A23AF">
      <w:pPr>
        <w:ind w:firstLine="420"/>
        <w:rPr>
          <w:rFonts w:asciiTheme="minorEastAsia" w:eastAsiaTheme="minorEastAsia" w:hAnsiTheme="minorEastAsia"/>
          <w:szCs w:val="21"/>
        </w:rPr>
      </w:pPr>
    </w:p>
    <w:p w:rsidR="000A23AF" w:rsidRPr="000A23AF" w:rsidRDefault="000A23AF" w:rsidP="00D64765">
      <w:pPr>
        <w:pStyle w:val="40"/>
      </w:pPr>
      <w:r w:rsidRPr="000A23AF">
        <w:rPr>
          <w:rFonts w:hint="eastAsia"/>
        </w:rPr>
        <w:t>特殊台站功能替代方式</w:t>
      </w:r>
      <w:bookmarkStart w:id="77" w:name="OLE_LINK11"/>
      <w:bookmarkStart w:id="78" w:name="OLE_LINK12"/>
      <w:r w:rsidRPr="000A23AF">
        <w:rPr>
          <w:rFonts w:hint="eastAsia"/>
        </w:rPr>
        <w:t>（KSTA_INFO_REPLACE</w:t>
      </w:r>
      <w:bookmarkEnd w:id="77"/>
      <w:bookmarkEnd w:id="78"/>
      <w:r w:rsidRPr="000A23A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701"/>
        <w:gridCol w:w="2027"/>
        <w:gridCol w:w="1879"/>
      </w:tblGrid>
      <w:tr w:rsidR="000A23AF" w:rsidRPr="006850A4" w:rsidTr="00E07F84">
        <w:tc>
          <w:tcPr>
            <w:tcW w:w="268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701"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2027"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87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07F84">
        <w:tc>
          <w:tcPr>
            <w:tcW w:w="2689"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INFO_REPLACE</w:t>
            </w:r>
            <w:r w:rsidRPr="006850A4">
              <w:rPr>
                <w:rFonts w:asciiTheme="minorEastAsia" w:eastAsiaTheme="minorEastAsia" w:hAnsiTheme="minorEastAsia" w:hint="eastAsia"/>
                <w:szCs w:val="21"/>
              </w:rPr>
              <w:t>_GUID</w:t>
            </w:r>
          </w:p>
        </w:tc>
        <w:tc>
          <w:tcPr>
            <w:tcW w:w="1701"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027" w:type="dxa"/>
            <w:shd w:val="clear" w:color="auto" w:fill="auto"/>
          </w:tcPr>
          <w:p w:rsidR="000A23AF" w:rsidRPr="006850A4" w:rsidRDefault="000A23AF" w:rsidP="000A23AF">
            <w:pPr>
              <w:rPr>
                <w:rFonts w:asciiTheme="minorEastAsia" w:eastAsiaTheme="minorEastAsia" w:hAnsiTheme="minorEastAsia"/>
                <w:szCs w:val="21"/>
              </w:rPr>
            </w:pPr>
          </w:p>
        </w:tc>
        <w:tc>
          <w:tcPr>
            <w:tcW w:w="1879"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主键：（自增）</w:t>
            </w: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02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特殊台站业务主键</w:t>
            </w:r>
          </w:p>
        </w:tc>
        <w:tc>
          <w:tcPr>
            <w:tcW w:w="187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REPLACE</w:t>
            </w:r>
            <w:r w:rsidRPr="006850A4">
              <w:rPr>
                <w:rFonts w:asciiTheme="minorEastAsia" w:eastAsiaTheme="minorEastAsia" w:hAnsiTheme="minorEastAsia" w:hint="eastAsia"/>
                <w:szCs w:val="21"/>
              </w:rPr>
              <w:t>_TYPE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VARCHAR2(2)</w:t>
            </w:r>
          </w:p>
        </w:tc>
        <w:tc>
          <w:tcPr>
            <w:tcW w:w="202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替代方式</w:t>
            </w:r>
          </w:p>
        </w:tc>
        <w:tc>
          <w:tcPr>
            <w:tcW w:w="187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null注1</w:t>
            </w: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REPLACE</w:t>
            </w:r>
            <w:r w:rsidRPr="006850A4">
              <w:rPr>
                <w:rFonts w:asciiTheme="minorEastAsia" w:eastAsiaTheme="minorEastAsia" w:hAnsiTheme="minorEastAsia" w:hint="eastAsia"/>
                <w:szCs w:val="21"/>
              </w:rPr>
              <w:t>_REASON</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w:t>
            </w:r>
            <w:r w:rsidRPr="006850A4">
              <w:rPr>
                <w:rFonts w:asciiTheme="minorEastAsia" w:eastAsiaTheme="minorEastAsia" w:hAnsiTheme="minorEastAsia" w:hint="eastAsia"/>
                <w:szCs w:val="21"/>
              </w:rPr>
              <w:t>50</w:t>
            </w:r>
            <w:r w:rsidRPr="006850A4">
              <w:rPr>
                <w:rFonts w:asciiTheme="minorEastAsia" w:eastAsiaTheme="minorEastAsia" w:hAnsiTheme="minorEastAsia"/>
                <w:szCs w:val="21"/>
              </w:rPr>
              <w:t>)</w:t>
            </w:r>
          </w:p>
        </w:tc>
        <w:tc>
          <w:tcPr>
            <w:tcW w:w="202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原因</w:t>
            </w:r>
          </w:p>
        </w:tc>
        <w:tc>
          <w:tcPr>
            <w:tcW w:w="1879" w:type="dxa"/>
            <w:shd w:val="clear" w:color="auto" w:fill="auto"/>
          </w:tcPr>
          <w:p w:rsidR="00E07F84" w:rsidRPr="006850A4" w:rsidRDefault="00E07F84" w:rsidP="00E07F84">
            <w:pPr>
              <w:rPr>
                <w:rFonts w:asciiTheme="minorEastAsia" w:eastAsiaTheme="minorEastAsia" w:hAnsiTheme="minorEastAsia"/>
                <w:szCs w:val="21"/>
              </w:rPr>
            </w:pPr>
          </w:p>
        </w:tc>
      </w:tr>
    </w:tbl>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注</w:t>
      </w:r>
    </w:p>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ab/>
        <w:t>1:有线替代、公共替代、其它</w:t>
      </w:r>
    </w:p>
    <w:p w:rsidR="000A23AF" w:rsidRPr="000A23AF" w:rsidRDefault="000A23AF" w:rsidP="00D64765">
      <w:pPr>
        <w:pStyle w:val="40"/>
      </w:pPr>
      <w:bookmarkStart w:id="79" w:name="OLE_LINK62"/>
      <w:bookmarkStart w:id="80" w:name="OLE_LINK63"/>
      <w:r w:rsidRPr="000A23AF">
        <w:rPr>
          <w:rFonts w:hint="eastAsia"/>
        </w:rPr>
        <w:t>特殊台站更新、改造表</w:t>
      </w:r>
      <w:r w:rsidRPr="000A23AF">
        <w:t>（</w:t>
      </w:r>
      <w:bookmarkStart w:id="81" w:name="OLE_LINK66"/>
      <w:bookmarkStart w:id="82" w:name="OLE_LINK67"/>
      <w:r w:rsidRPr="000A23AF">
        <w:rPr>
          <w:rFonts w:hint="eastAsia"/>
        </w:rPr>
        <w:t>KSTA_</w:t>
      </w:r>
      <w:bookmarkStart w:id="83" w:name="OLE_LINK74"/>
      <w:bookmarkStart w:id="84" w:name="OLE_LINK75"/>
      <w:r w:rsidRPr="000A23AF">
        <w:rPr>
          <w:rFonts w:hint="eastAsia"/>
        </w:rPr>
        <w:t>INFO</w:t>
      </w:r>
      <w:bookmarkEnd w:id="83"/>
      <w:bookmarkEnd w:id="84"/>
      <w:r w:rsidRPr="000A23AF">
        <w:rPr>
          <w:rFonts w:hint="eastAsia"/>
        </w:rPr>
        <w:t>_</w:t>
      </w:r>
      <w:bookmarkEnd w:id="81"/>
      <w:bookmarkEnd w:id="82"/>
      <w:r w:rsidRPr="000A23AF">
        <w:rPr>
          <w:rFonts w:hint="eastAsia"/>
        </w:rPr>
        <w:t>UPDATE）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84"/>
        <w:gridCol w:w="1927"/>
        <w:gridCol w:w="1838"/>
      </w:tblGrid>
      <w:tr w:rsidR="000A23AF" w:rsidRPr="006850A4" w:rsidTr="00E07F84">
        <w:tc>
          <w:tcPr>
            <w:tcW w:w="2547"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98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927"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838"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07F84">
        <w:tc>
          <w:tcPr>
            <w:tcW w:w="2547" w:type="dxa"/>
            <w:shd w:val="clear" w:color="auto" w:fill="auto"/>
          </w:tcPr>
          <w:p w:rsidR="000A23AF" w:rsidRPr="006850A4" w:rsidRDefault="000A23AF" w:rsidP="000A23AF">
            <w:pPr>
              <w:rPr>
                <w:rFonts w:asciiTheme="minorEastAsia" w:eastAsiaTheme="minorEastAsia" w:hAnsiTheme="minorEastAsia"/>
                <w:szCs w:val="21"/>
              </w:rPr>
            </w:pPr>
            <w:bookmarkStart w:id="85" w:name="OLE_LINK60"/>
            <w:bookmarkStart w:id="86" w:name="OLE_LINK61"/>
            <w:r w:rsidRPr="006850A4">
              <w:rPr>
                <w:rFonts w:asciiTheme="minorEastAsia" w:eastAsiaTheme="minorEastAsia" w:hAnsiTheme="minorEastAsia"/>
                <w:szCs w:val="21"/>
              </w:rPr>
              <w:t>INFO</w:t>
            </w:r>
            <w:r w:rsidRPr="006850A4">
              <w:rPr>
                <w:rFonts w:asciiTheme="minorEastAsia" w:eastAsiaTheme="minorEastAsia" w:hAnsiTheme="minorEastAsia" w:hint="eastAsia"/>
                <w:szCs w:val="21"/>
              </w:rPr>
              <w:t>_</w:t>
            </w:r>
            <w:r w:rsidRPr="006850A4">
              <w:rPr>
                <w:rFonts w:asciiTheme="minorEastAsia" w:eastAsiaTheme="minorEastAsia" w:hAnsiTheme="minorEastAsia"/>
                <w:szCs w:val="21"/>
              </w:rPr>
              <w:t>UPDATE</w:t>
            </w:r>
            <w:r w:rsidRPr="006850A4">
              <w:rPr>
                <w:rFonts w:asciiTheme="minorEastAsia" w:eastAsiaTheme="minorEastAsia" w:hAnsiTheme="minorEastAsia" w:hint="eastAsia"/>
                <w:szCs w:val="21"/>
              </w:rPr>
              <w:t>_</w:t>
            </w:r>
            <w:bookmarkEnd w:id="85"/>
            <w:bookmarkEnd w:id="86"/>
            <w:r w:rsidRPr="006850A4">
              <w:rPr>
                <w:rFonts w:asciiTheme="minorEastAsia" w:eastAsiaTheme="minorEastAsia" w:hAnsiTheme="minorEastAsia" w:hint="eastAsia"/>
                <w:szCs w:val="21"/>
              </w:rPr>
              <w:t>GUID</w:t>
            </w:r>
          </w:p>
        </w:tc>
        <w:tc>
          <w:tcPr>
            <w:tcW w:w="1984"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927" w:type="dxa"/>
            <w:shd w:val="clear" w:color="auto" w:fill="auto"/>
          </w:tcPr>
          <w:p w:rsidR="000A23AF" w:rsidRPr="006850A4" w:rsidRDefault="000A23AF" w:rsidP="000A23AF">
            <w:pPr>
              <w:rPr>
                <w:rFonts w:asciiTheme="minorEastAsia" w:eastAsiaTheme="minorEastAsia" w:hAnsiTheme="minorEastAsia"/>
                <w:szCs w:val="21"/>
              </w:rPr>
            </w:pPr>
          </w:p>
        </w:tc>
        <w:tc>
          <w:tcPr>
            <w:tcW w:w="1838"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主键：（自增）</w:t>
            </w:r>
          </w:p>
        </w:tc>
      </w:tr>
      <w:tr w:rsidR="00E07F84" w:rsidRPr="006850A4" w:rsidTr="00E07F84">
        <w:tc>
          <w:tcPr>
            <w:tcW w:w="25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BASE_INFO_GUID</w:t>
            </w:r>
          </w:p>
        </w:tc>
        <w:tc>
          <w:tcPr>
            <w:tcW w:w="198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92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特殊台站业务主键</w:t>
            </w:r>
          </w:p>
        </w:tc>
        <w:tc>
          <w:tcPr>
            <w:tcW w:w="1838"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null外键</w:t>
            </w:r>
          </w:p>
        </w:tc>
      </w:tr>
      <w:tr w:rsidR="00E07F84" w:rsidRPr="006850A4" w:rsidTr="00E07F84">
        <w:tc>
          <w:tcPr>
            <w:tcW w:w="25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UPDATE</w:t>
            </w:r>
            <w:r w:rsidRPr="006850A4">
              <w:rPr>
                <w:rFonts w:asciiTheme="minorEastAsia" w:eastAsiaTheme="minorEastAsia" w:hAnsiTheme="minorEastAsia" w:hint="eastAsia"/>
                <w:szCs w:val="21"/>
              </w:rPr>
              <w:t>_TYPE</w:t>
            </w:r>
          </w:p>
        </w:tc>
        <w:tc>
          <w:tcPr>
            <w:tcW w:w="1984"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VARCAHR(2)</w:t>
            </w:r>
          </w:p>
        </w:tc>
        <w:tc>
          <w:tcPr>
            <w:tcW w:w="1927"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类别：</w:t>
            </w:r>
          </w:p>
        </w:tc>
        <w:tc>
          <w:tcPr>
            <w:tcW w:w="1838"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注1</w:t>
            </w:r>
          </w:p>
        </w:tc>
      </w:tr>
      <w:tr w:rsidR="00E07F84" w:rsidRPr="006850A4" w:rsidTr="00E07F84">
        <w:tc>
          <w:tcPr>
            <w:tcW w:w="25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UPDATE</w:t>
            </w:r>
            <w:r w:rsidRPr="006850A4">
              <w:rPr>
                <w:rFonts w:asciiTheme="minorEastAsia" w:eastAsiaTheme="minorEastAsia" w:hAnsiTheme="minorEastAsia" w:hint="eastAsia"/>
                <w:szCs w:val="21"/>
              </w:rPr>
              <w:t>_NAME</w:t>
            </w:r>
          </w:p>
        </w:tc>
        <w:tc>
          <w:tcPr>
            <w:tcW w:w="1984"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VARCAHR(20)</w:t>
            </w:r>
          </w:p>
        </w:tc>
        <w:tc>
          <w:tcPr>
            <w:tcW w:w="1927"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设备名称</w:t>
            </w:r>
          </w:p>
        </w:tc>
        <w:tc>
          <w:tcPr>
            <w:tcW w:w="1838" w:type="dxa"/>
            <w:shd w:val="clear" w:color="auto" w:fill="auto"/>
          </w:tcPr>
          <w:p w:rsidR="00E07F84" w:rsidRPr="006850A4" w:rsidRDefault="00E07F84" w:rsidP="00E07F84">
            <w:pPr>
              <w:jc w:val="left"/>
              <w:rPr>
                <w:rFonts w:asciiTheme="minorEastAsia" w:eastAsiaTheme="minorEastAsia" w:hAnsiTheme="minorEastAsia"/>
                <w:szCs w:val="21"/>
              </w:rPr>
            </w:pPr>
          </w:p>
        </w:tc>
      </w:tr>
      <w:tr w:rsidR="00E07F84" w:rsidRPr="006850A4" w:rsidTr="00E07F84">
        <w:tc>
          <w:tcPr>
            <w:tcW w:w="25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UPDATE</w:t>
            </w:r>
            <w:r w:rsidRPr="006850A4">
              <w:rPr>
                <w:rFonts w:asciiTheme="minorEastAsia" w:eastAsiaTheme="minorEastAsia" w:hAnsiTheme="minorEastAsia" w:hint="eastAsia"/>
                <w:szCs w:val="21"/>
              </w:rPr>
              <w:t>_TIME</w:t>
            </w:r>
          </w:p>
        </w:tc>
        <w:tc>
          <w:tcPr>
            <w:tcW w:w="1984" w:type="dxa"/>
            <w:shd w:val="clear" w:color="auto" w:fill="auto"/>
          </w:tcPr>
          <w:p w:rsidR="00E07F84" w:rsidRPr="006850A4" w:rsidRDefault="00E07F84" w:rsidP="00A54655">
            <w:pPr>
              <w:jc w:val="left"/>
              <w:rPr>
                <w:rFonts w:asciiTheme="minorEastAsia" w:eastAsiaTheme="minorEastAsia" w:hAnsiTheme="minorEastAsia"/>
                <w:szCs w:val="21"/>
              </w:rPr>
            </w:pPr>
            <w:r w:rsidRPr="006850A4">
              <w:rPr>
                <w:rFonts w:asciiTheme="minorEastAsia" w:eastAsiaTheme="minorEastAsia" w:hAnsiTheme="minorEastAsia" w:hint="eastAsia"/>
                <w:szCs w:val="21"/>
              </w:rPr>
              <w:t>DATE</w:t>
            </w:r>
          </w:p>
        </w:tc>
        <w:tc>
          <w:tcPr>
            <w:tcW w:w="1927"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变化时间</w:t>
            </w:r>
          </w:p>
        </w:tc>
        <w:tc>
          <w:tcPr>
            <w:tcW w:w="1838" w:type="dxa"/>
            <w:shd w:val="clear" w:color="auto" w:fill="auto"/>
          </w:tcPr>
          <w:p w:rsidR="00E07F84" w:rsidRPr="006850A4" w:rsidRDefault="00E07F84" w:rsidP="00E07F84">
            <w:pPr>
              <w:jc w:val="left"/>
              <w:rPr>
                <w:rFonts w:asciiTheme="minorEastAsia" w:eastAsiaTheme="minorEastAsia" w:hAnsiTheme="minorEastAsia"/>
                <w:szCs w:val="21"/>
              </w:rPr>
            </w:pPr>
          </w:p>
        </w:tc>
      </w:tr>
      <w:tr w:rsidR="00E07F84" w:rsidRPr="006850A4" w:rsidTr="00E07F84">
        <w:tc>
          <w:tcPr>
            <w:tcW w:w="25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UPDATE</w:t>
            </w:r>
            <w:r w:rsidRPr="006850A4">
              <w:rPr>
                <w:rFonts w:asciiTheme="minorEastAsia" w:eastAsiaTheme="minorEastAsia" w:hAnsiTheme="minorEastAsia" w:hint="eastAsia"/>
                <w:szCs w:val="21"/>
              </w:rPr>
              <w:t>_CONTENT</w:t>
            </w:r>
          </w:p>
        </w:tc>
        <w:tc>
          <w:tcPr>
            <w:tcW w:w="1984"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VARCHAR2(100)</w:t>
            </w:r>
          </w:p>
        </w:tc>
        <w:tc>
          <w:tcPr>
            <w:tcW w:w="1927" w:type="dxa"/>
            <w:shd w:val="clear" w:color="auto" w:fill="auto"/>
          </w:tcPr>
          <w:p w:rsidR="00E07F84" w:rsidRPr="006850A4" w:rsidRDefault="00E07F84" w:rsidP="00E07F84">
            <w:pPr>
              <w:jc w:val="left"/>
              <w:rPr>
                <w:rFonts w:asciiTheme="minorEastAsia" w:eastAsiaTheme="minorEastAsia" w:hAnsiTheme="minorEastAsia"/>
                <w:szCs w:val="21"/>
              </w:rPr>
            </w:pPr>
            <w:r w:rsidRPr="006850A4">
              <w:rPr>
                <w:rFonts w:asciiTheme="minorEastAsia" w:eastAsiaTheme="minorEastAsia" w:hAnsiTheme="minorEastAsia" w:hint="eastAsia"/>
                <w:szCs w:val="21"/>
              </w:rPr>
              <w:t>内容</w:t>
            </w:r>
          </w:p>
        </w:tc>
        <w:tc>
          <w:tcPr>
            <w:tcW w:w="1838" w:type="dxa"/>
            <w:shd w:val="clear" w:color="auto" w:fill="auto"/>
          </w:tcPr>
          <w:p w:rsidR="00E07F84" w:rsidRPr="006850A4" w:rsidRDefault="00E07F84" w:rsidP="00E07F84">
            <w:pPr>
              <w:jc w:val="left"/>
              <w:rPr>
                <w:rFonts w:asciiTheme="minorEastAsia" w:eastAsiaTheme="minorEastAsia" w:hAnsiTheme="minorEastAsia"/>
                <w:szCs w:val="21"/>
              </w:rPr>
            </w:pPr>
          </w:p>
        </w:tc>
      </w:tr>
    </w:tbl>
    <w:bookmarkEnd w:id="79"/>
    <w:bookmarkEnd w:id="80"/>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注</w:t>
      </w:r>
    </w:p>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ab/>
        <w:t>1：暂无、设备更新、设备改造</w:t>
      </w:r>
      <w:r w:rsidRPr="00E57131">
        <w:rPr>
          <w:rFonts w:asciiTheme="minorEastAsia" w:eastAsiaTheme="minorEastAsia" w:hAnsiTheme="minorEastAsia" w:hint="eastAsia"/>
          <w:szCs w:val="21"/>
        </w:rPr>
        <w:tab/>
      </w:r>
    </w:p>
    <w:p w:rsidR="000A23AF" w:rsidRPr="00E57131" w:rsidRDefault="000A23AF" w:rsidP="000A23AF">
      <w:pPr>
        <w:rPr>
          <w:rFonts w:asciiTheme="minorEastAsia" w:eastAsiaTheme="minorEastAsia" w:hAnsiTheme="minorEastAsia"/>
          <w:szCs w:val="21"/>
        </w:rPr>
      </w:pPr>
    </w:p>
    <w:p w:rsidR="000A23AF" w:rsidRPr="000A23AF" w:rsidRDefault="000A23AF" w:rsidP="00D64765">
      <w:pPr>
        <w:pStyle w:val="40"/>
      </w:pPr>
      <w:r w:rsidRPr="000A23AF">
        <w:rPr>
          <w:rFonts w:hint="eastAsia"/>
        </w:rPr>
        <w:t>特殊台站管理资料基本表（KSTA_MNG_FILE）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588"/>
        <w:gridCol w:w="1661"/>
        <w:gridCol w:w="2347"/>
      </w:tblGrid>
      <w:tr w:rsidR="000A23AF" w:rsidRPr="006850A4" w:rsidTr="00E07F84">
        <w:tc>
          <w:tcPr>
            <w:tcW w:w="2700"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588"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661"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2347"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07F84">
        <w:tc>
          <w:tcPr>
            <w:tcW w:w="2700"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MNG_FILE_GUID</w:t>
            </w:r>
          </w:p>
        </w:tc>
        <w:tc>
          <w:tcPr>
            <w:tcW w:w="1588"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661" w:type="dxa"/>
            <w:shd w:val="clear" w:color="auto" w:fill="auto"/>
          </w:tcPr>
          <w:p w:rsidR="000A23AF" w:rsidRPr="006850A4" w:rsidRDefault="000A23AF" w:rsidP="000A23AF">
            <w:pPr>
              <w:rPr>
                <w:rFonts w:asciiTheme="minorEastAsia" w:eastAsiaTheme="minorEastAsia" w:hAnsiTheme="minorEastAsia"/>
                <w:szCs w:val="21"/>
              </w:rPr>
            </w:pPr>
          </w:p>
        </w:tc>
        <w:tc>
          <w:tcPr>
            <w:tcW w:w="2347"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主键：（自增）</w:t>
            </w:r>
          </w:p>
        </w:tc>
      </w:tr>
      <w:tr w:rsidR="00E07F84" w:rsidRPr="006850A4" w:rsidTr="00E07F84">
        <w:tc>
          <w:tcPr>
            <w:tcW w:w="270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MNG_FILE_STA_ TYPE</w:t>
            </w:r>
          </w:p>
        </w:tc>
        <w:tc>
          <w:tcPr>
            <w:tcW w:w="1588"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w:t>
            </w:r>
            <w:r w:rsidRPr="006850A4">
              <w:rPr>
                <w:rFonts w:asciiTheme="minorEastAsia" w:eastAsiaTheme="minorEastAsia" w:hAnsiTheme="minorEastAsia" w:hint="eastAsia"/>
                <w:szCs w:val="21"/>
              </w:rPr>
              <w:t>ARCHAR</w:t>
            </w:r>
            <w:r w:rsidR="00A54655"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(36)</w:t>
            </w:r>
          </w:p>
        </w:tc>
        <w:tc>
          <w:tcPr>
            <w:tcW w:w="166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台站类别</w:t>
            </w:r>
          </w:p>
        </w:tc>
        <w:tc>
          <w:tcPr>
            <w:tcW w:w="23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270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MNG_FILE_STA_ CTYPE</w:t>
            </w:r>
          </w:p>
        </w:tc>
        <w:tc>
          <w:tcPr>
            <w:tcW w:w="1588"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w:t>
            </w:r>
            <w:r w:rsidRPr="006850A4">
              <w:rPr>
                <w:rFonts w:asciiTheme="minorEastAsia" w:eastAsiaTheme="minorEastAsia" w:hAnsiTheme="minorEastAsia" w:hint="eastAsia"/>
                <w:szCs w:val="21"/>
              </w:rPr>
              <w:t>ARCHAR</w:t>
            </w:r>
            <w:r w:rsidR="00A54655"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(36)</w:t>
            </w:r>
          </w:p>
        </w:tc>
        <w:tc>
          <w:tcPr>
            <w:tcW w:w="166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台站子类别</w:t>
            </w:r>
          </w:p>
        </w:tc>
        <w:tc>
          <w:tcPr>
            <w:tcW w:w="23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270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lastRenderedPageBreak/>
              <w:t>MNG_FILE_TYPE</w:t>
            </w:r>
          </w:p>
        </w:tc>
        <w:tc>
          <w:tcPr>
            <w:tcW w:w="1588"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VARCAHR</w:t>
            </w:r>
            <w:r w:rsidR="00A54655" w:rsidRPr="006850A4">
              <w:rPr>
                <w:rFonts w:asciiTheme="minorEastAsia" w:eastAsiaTheme="minorEastAsia" w:hAnsiTheme="minorEastAsia"/>
                <w:szCs w:val="21"/>
              </w:rPr>
              <w:t>2</w:t>
            </w:r>
            <w:r w:rsidRPr="006850A4">
              <w:rPr>
                <w:rFonts w:asciiTheme="minorEastAsia" w:eastAsiaTheme="minorEastAsia" w:hAnsiTheme="minorEastAsia" w:hint="eastAsia"/>
                <w:szCs w:val="21"/>
              </w:rPr>
              <w:t>(2)</w:t>
            </w:r>
          </w:p>
        </w:tc>
        <w:tc>
          <w:tcPr>
            <w:tcW w:w="166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资料类别</w:t>
            </w:r>
          </w:p>
        </w:tc>
        <w:tc>
          <w:tcPr>
            <w:tcW w:w="23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null注1</w:t>
            </w:r>
            <w:r w:rsidRPr="006850A4">
              <w:rPr>
                <w:rFonts w:asciiTheme="minorEastAsia" w:eastAsiaTheme="minorEastAsia" w:hAnsiTheme="minorEastAsia"/>
                <w:szCs w:val="21"/>
              </w:rPr>
              <w:t xml:space="preserve"> </w:t>
            </w:r>
          </w:p>
        </w:tc>
      </w:tr>
      <w:tr w:rsidR="00E07F84" w:rsidRPr="006850A4" w:rsidTr="00E07F84">
        <w:tc>
          <w:tcPr>
            <w:tcW w:w="270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MNG_FILE_NAME</w:t>
            </w:r>
          </w:p>
        </w:tc>
        <w:tc>
          <w:tcPr>
            <w:tcW w:w="1588"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VARCHAR2(30)</w:t>
            </w:r>
          </w:p>
        </w:tc>
        <w:tc>
          <w:tcPr>
            <w:tcW w:w="166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名称</w:t>
            </w:r>
          </w:p>
        </w:tc>
        <w:tc>
          <w:tcPr>
            <w:tcW w:w="23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270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MNG_FILE_NUM</w:t>
            </w:r>
          </w:p>
        </w:tc>
        <w:tc>
          <w:tcPr>
            <w:tcW w:w="1588"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VARCHAR2(36)</w:t>
            </w:r>
          </w:p>
        </w:tc>
        <w:tc>
          <w:tcPr>
            <w:tcW w:w="166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编号</w:t>
            </w:r>
          </w:p>
        </w:tc>
        <w:tc>
          <w:tcPr>
            <w:tcW w:w="2347"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r>
      <w:tr w:rsidR="00E07F84" w:rsidRPr="006850A4" w:rsidTr="00E07F84">
        <w:tc>
          <w:tcPr>
            <w:tcW w:w="2700"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MNG_FILE_PATH</w:t>
            </w:r>
          </w:p>
        </w:tc>
        <w:tc>
          <w:tcPr>
            <w:tcW w:w="1588"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w:t>
            </w:r>
            <w:r w:rsidRPr="006850A4">
              <w:rPr>
                <w:rFonts w:asciiTheme="minorEastAsia" w:eastAsiaTheme="minorEastAsia" w:hAnsiTheme="minorEastAsia" w:hint="eastAsia"/>
                <w:szCs w:val="21"/>
              </w:rPr>
              <w:t>0</w:t>
            </w:r>
            <w:r w:rsidRPr="006850A4">
              <w:rPr>
                <w:rFonts w:asciiTheme="minorEastAsia" w:eastAsiaTheme="minorEastAsia" w:hAnsiTheme="minorEastAsia"/>
                <w:szCs w:val="21"/>
              </w:rPr>
              <w:t>)</w:t>
            </w:r>
          </w:p>
        </w:tc>
        <w:tc>
          <w:tcPr>
            <w:tcW w:w="166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文件路径？</w:t>
            </w:r>
          </w:p>
        </w:tc>
        <w:tc>
          <w:tcPr>
            <w:tcW w:w="2347" w:type="dxa"/>
            <w:shd w:val="clear" w:color="auto" w:fill="auto"/>
          </w:tcPr>
          <w:p w:rsidR="00E07F84" w:rsidRPr="006850A4" w:rsidRDefault="00E07F84" w:rsidP="00E07F84">
            <w:pPr>
              <w:rPr>
                <w:rFonts w:asciiTheme="minorEastAsia" w:eastAsiaTheme="minorEastAsia" w:hAnsiTheme="minorEastAsia"/>
                <w:szCs w:val="21"/>
              </w:rPr>
            </w:pPr>
          </w:p>
        </w:tc>
      </w:tr>
    </w:tbl>
    <w:p w:rsidR="000A23AF" w:rsidRPr="00E57131" w:rsidRDefault="000A23AF" w:rsidP="000A23AF">
      <w:pPr>
        <w:rPr>
          <w:rFonts w:asciiTheme="minorEastAsia" w:eastAsiaTheme="minorEastAsia" w:hAnsiTheme="minorEastAsia"/>
        </w:rPr>
      </w:pPr>
      <w:r w:rsidRPr="00E57131">
        <w:rPr>
          <w:rFonts w:asciiTheme="minorEastAsia" w:eastAsiaTheme="minorEastAsia" w:hAnsiTheme="minorEastAsia" w:hint="eastAsia"/>
        </w:rPr>
        <w:t>注</w:t>
      </w:r>
    </w:p>
    <w:p w:rsidR="000A23AF" w:rsidRPr="00E57131" w:rsidRDefault="000A23AF" w:rsidP="000A23AF">
      <w:pPr>
        <w:rPr>
          <w:rFonts w:asciiTheme="minorEastAsia" w:eastAsiaTheme="minorEastAsia" w:hAnsiTheme="minorEastAsia"/>
        </w:rPr>
      </w:pPr>
      <w:r w:rsidRPr="00E57131">
        <w:rPr>
          <w:rFonts w:asciiTheme="minorEastAsia" w:eastAsiaTheme="minorEastAsia" w:hAnsiTheme="minorEastAsia" w:hint="eastAsia"/>
        </w:rPr>
        <w:tab/>
        <w:t>1：申请资料表</w:t>
      </w:r>
    </w:p>
    <w:p w:rsidR="000A23AF" w:rsidRPr="00E57131" w:rsidRDefault="000A23AF" w:rsidP="000A23AF">
      <w:pPr>
        <w:ind w:firstLine="420"/>
        <w:rPr>
          <w:rFonts w:asciiTheme="minorEastAsia" w:eastAsiaTheme="minorEastAsia" w:hAnsiTheme="minorEastAsia"/>
        </w:rPr>
      </w:pPr>
      <w:r w:rsidRPr="00E57131">
        <w:rPr>
          <w:rFonts w:asciiTheme="minorEastAsia" w:eastAsiaTheme="minorEastAsia" w:hAnsiTheme="minorEastAsia" w:hint="eastAsia"/>
        </w:rPr>
        <w:t>(01):法规；(02)：政策；(03)：国标；(04)：行标；(05)：设计资料；(06):其它</w:t>
      </w:r>
    </w:p>
    <w:p w:rsidR="000A23AF" w:rsidRPr="00E57131" w:rsidRDefault="000A23AF" w:rsidP="000A23AF">
      <w:pPr>
        <w:ind w:firstLine="420"/>
        <w:rPr>
          <w:rFonts w:asciiTheme="minorEastAsia" w:eastAsiaTheme="minorEastAsia" w:hAnsiTheme="minorEastAsia"/>
        </w:rPr>
      </w:pPr>
      <w:r w:rsidRPr="00E57131">
        <w:rPr>
          <w:rFonts w:asciiTheme="minorEastAsia" w:eastAsiaTheme="minorEastAsia" w:hAnsiTheme="minorEastAsia" w:hint="eastAsia"/>
        </w:rPr>
        <w:t>(07)：申请表;</w:t>
      </w:r>
    </w:p>
    <w:p w:rsidR="000A23AF" w:rsidRPr="000A23AF" w:rsidRDefault="000A23AF" w:rsidP="00D64765">
      <w:pPr>
        <w:pStyle w:val="40"/>
      </w:pPr>
      <w:r w:rsidRPr="000A23AF">
        <w:rPr>
          <w:rFonts w:hint="eastAsia"/>
        </w:rPr>
        <w:t>特殊台站台站类型表</w:t>
      </w:r>
      <w:bookmarkStart w:id="87" w:name="OLE_LINK70"/>
      <w:bookmarkStart w:id="88" w:name="OLE_LINK71"/>
      <w:r w:rsidRPr="000A23AF">
        <w:rPr>
          <w:rFonts w:hint="eastAsia"/>
        </w:rPr>
        <w:t>（KSTA_</w:t>
      </w:r>
      <w:bookmarkEnd w:id="87"/>
      <w:bookmarkEnd w:id="88"/>
      <w:r w:rsidRPr="000A23AF">
        <w:rPr>
          <w:rFonts w:hint="eastAsia"/>
        </w:rPr>
        <w:t xml:space="preserve"> STATION_TYPE）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842"/>
        <w:gridCol w:w="1881"/>
        <w:gridCol w:w="1884"/>
      </w:tblGrid>
      <w:tr w:rsidR="000A23AF" w:rsidRPr="006850A4" w:rsidTr="00E07F84">
        <w:tc>
          <w:tcPr>
            <w:tcW w:w="268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842"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1881"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884"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07F84">
        <w:tc>
          <w:tcPr>
            <w:tcW w:w="2689"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STATION_</w:t>
            </w:r>
            <w:r w:rsidRPr="006850A4">
              <w:rPr>
                <w:rFonts w:asciiTheme="minorEastAsia" w:eastAsiaTheme="minorEastAsia" w:hAnsiTheme="minorEastAsia"/>
                <w:szCs w:val="21"/>
              </w:rPr>
              <w:t>TYPE</w:t>
            </w:r>
            <w:r w:rsidRPr="006850A4">
              <w:rPr>
                <w:rFonts w:asciiTheme="minorEastAsia" w:eastAsiaTheme="minorEastAsia" w:hAnsiTheme="minorEastAsia" w:hint="eastAsia"/>
                <w:szCs w:val="21"/>
              </w:rPr>
              <w:t>_GUID</w:t>
            </w:r>
          </w:p>
        </w:tc>
        <w:tc>
          <w:tcPr>
            <w:tcW w:w="1842"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1881" w:type="dxa"/>
            <w:shd w:val="clear" w:color="auto" w:fill="auto"/>
          </w:tcPr>
          <w:p w:rsidR="000A23AF" w:rsidRPr="006850A4" w:rsidRDefault="000A23AF" w:rsidP="000A23AF">
            <w:pPr>
              <w:rPr>
                <w:rFonts w:asciiTheme="minorEastAsia" w:eastAsiaTheme="minorEastAsia" w:hAnsiTheme="minorEastAsia"/>
                <w:szCs w:val="21"/>
              </w:rPr>
            </w:pPr>
          </w:p>
        </w:tc>
        <w:tc>
          <w:tcPr>
            <w:tcW w:w="1884"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主键：（自增）</w:t>
            </w: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STATION_TYPE</w:t>
            </w:r>
          </w:p>
        </w:tc>
        <w:tc>
          <w:tcPr>
            <w:tcW w:w="1842"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VARCHAR2(4)</w:t>
            </w:r>
          </w:p>
        </w:tc>
        <w:tc>
          <w:tcPr>
            <w:tcW w:w="188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台站类别</w:t>
            </w:r>
          </w:p>
        </w:tc>
        <w:tc>
          <w:tcPr>
            <w:tcW w:w="188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注1</w:t>
            </w: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STATION_TEC_TYPE</w:t>
            </w:r>
          </w:p>
        </w:tc>
        <w:tc>
          <w:tcPr>
            <w:tcW w:w="1842"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VARCHAR2(4)</w:t>
            </w:r>
          </w:p>
        </w:tc>
        <w:tc>
          <w:tcPr>
            <w:tcW w:w="188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技术类型</w:t>
            </w:r>
          </w:p>
        </w:tc>
        <w:tc>
          <w:tcPr>
            <w:tcW w:w="1884"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注2</w:t>
            </w:r>
          </w:p>
        </w:tc>
      </w:tr>
    </w:tbl>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注：</w:t>
      </w:r>
    </w:p>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ab/>
        <w:t>1：目前10种，</w:t>
      </w:r>
    </w:p>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ab/>
        <w:t>2：根据台站类型不同来定。同一台站类型有多个技术类型。</w:t>
      </w:r>
    </w:p>
    <w:p w:rsidR="000A23AF" w:rsidRPr="00E57131" w:rsidRDefault="000A23AF" w:rsidP="000A23AF">
      <w:pPr>
        <w:rPr>
          <w:rFonts w:asciiTheme="minorEastAsia" w:eastAsiaTheme="minorEastAsia" w:hAnsiTheme="minorEastAsia"/>
          <w:szCs w:val="21"/>
        </w:rPr>
      </w:pPr>
      <w:r w:rsidRPr="00E57131">
        <w:rPr>
          <w:rFonts w:asciiTheme="minorEastAsia" w:eastAsiaTheme="minorEastAsia" w:hAnsiTheme="minorEastAsia" w:hint="eastAsia"/>
          <w:szCs w:val="21"/>
        </w:rPr>
        <w:t>例如：台站类别=</w:t>
      </w:r>
      <w:r w:rsidRPr="00E57131">
        <w:rPr>
          <w:rFonts w:asciiTheme="minorEastAsia" w:eastAsiaTheme="minorEastAsia" w:hAnsiTheme="minorEastAsia"/>
          <w:color w:val="0D0D0D"/>
          <w:kern w:val="0"/>
          <w:szCs w:val="21"/>
        </w:rPr>
        <w:t>气象观测台</w:t>
      </w:r>
      <w:r w:rsidRPr="00E57131">
        <w:rPr>
          <w:rFonts w:asciiTheme="minorEastAsia" w:eastAsiaTheme="minorEastAsia" w:hAnsiTheme="minorEastAsia" w:hint="eastAsia"/>
          <w:color w:val="0D0D0D"/>
          <w:kern w:val="0"/>
          <w:szCs w:val="21"/>
        </w:rPr>
        <w:t>，技术类型=</w:t>
      </w:r>
      <w:r w:rsidRPr="00E57131">
        <w:rPr>
          <w:rFonts w:asciiTheme="minorEastAsia" w:eastAsiaTheme="minorEastAsia" w:hAnsiTheme="minorEastAsia"/>
          <w:kern w:val="0"/>
          <w:sz w:val="18"/>
          <w:szCs w:val="18"/>
        </w:rPr>
        <w:t>天气雷达</w:t>
      </w:r>
      <w:r w:rsidRPr="00E57131">
        <w:rPr>
          <w:rFonts w:asciiTheme="minorEastAsia" w:eastAsiaTheme="minorEastAsia" w:hAnsiTheme="minorEastAsia" w:hint="eastAsia"/>
          <w:kern w:val="0"/>
          <w:sz w:val="18"/>
          <w:szCs w:val="18"/>
        </w:rPr>
        <w:t>。决定了台站类型。这属于基本表。</w:t>
      </w:r>
    </w:p>
    <w:p w:rsidR="000A23AF" w:rsidRPr="000A23AF" w:rsidRDefault="000A23AF" w:rsidP="00D64765">
      <w:pPr>
        <w:pStyle w:val="40"/>
      </w:pPr>
      <w:r w:rsidRPr="000A23AF">
        <w:rPr>
          <w:rFonts w:hint="eastAsia"/>
        </w:rPr>
        <w:t>特殊台站保护限制表（KSTA_PRO_LIMIT）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701"/>
        <w:gridCol w:w="2023"/>
        <w:gridCol w:w="1883"/>
      </w:tblGrid>
      <w:tr w:rsidR="000A23AF" w:rsidRPr="006850A4" w:rsidTr="00E07F84">
        <w:tc>
          <w:tcPr>
            <w:tcW w:w="2689"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字段</w:t>
            </w:r>
          </w:p>
        </w:tc>
        <w:tc>
          <w:tcPr>
            <w:tcW w:w="1701"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类型</w:t>
            </w:r>
          </w:p>
        </w:tc>
        <w:tc>
          <w:tcPr>
            <w:tcW w:w="2023" w:type="dxa"/>
            <w:shd w:val="clear" w:color="auto" w:fill="D9D9D9" w:themeFill="background1" w:themeFillShade="D9"/>
          </w:tcPr>
          <w:p w:rsidR="000A23AF" w:rsidRPr="006850A4" w:rsidRDefault="000A23AF" w:rsidP="000A23AF">
            <w:pP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显示内容</w:t>
            </w:r>
          </w:p>
        </w:tc>
        <w:tc>
          <w:tcPr>
            <w:tcW w:w="1883" w:type="dxa"/>
            <w:shd w:val="clear" w:color="auto" w:fill="D9D9D9" w:themeFill="background1" w:themeFillShade="D9"/>
          </w:tcPr>
          <w:p w:rsidR="000A23AF" w:rsidRPr="006850A4" w:rsidRDefault="000A23AF" w:rsidP="000A23AF">
            <w:pPr>
              <w:jc w:val="center"/>
              <w:rPr>
                <w:rFonts w:asciiTheme="minorEastAsia" w:eastAsiaTheme="minorEastAsia" w:hAnsiTheme="minorEastAsia"/>
                <w:b/>
                <w:bCs/>
                <w:color w:val="000000"/>
              </w:rPr>
            </w:pPr>
            <w:r w:rsidRPr="006850A4">
              <w:rPr>
                <w:rFonts w:asciiTheme="minorEastAsia" w:eastAsiaTheme="minorEastAsia" w:hAnsiTheme="minorEastAsia" w:hint="eastAsia"/>
                <w:b/>
                <w:bCs/>
                <w:color w:val="000000"/>
              </w:rPr>
              <w:t>说明</w:t>
            </w:r>
          </w:p>
        </w:tc>
      </w:tr>
      <w:tr w:rsidR="000A23AF" w:rsidRPr="006850A4" w:rsidTr="00E07F84">
        <w:tc>
          <w:tcPr>
            <w:tcW w:w="2689"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LIMIT</w:t>
            </w:r>
            <w:r w:rsidRPr="006850A4">
              <w:rPr>
                <w:rFonts w:asciiTheme="minorEastAsia" w:eastAsiaTheme="minorEastAsia" w:hAnsiTheme="minorEastAsia" w:hint="eastAsia"/>
                <w:szCs w:val="21"/>
              </w:rPr>
              <w:t>_GUID</w:t>
            </w:r>
          </w:p>
        </w:tc>
        <w:tc>
          <w:tcPr>
            <w:tcW w:w="1701"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023"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Not null</w:t>
            </w:r>
          </w:p>
        </w:tc>
        <w:tc>
          <w:tcPr>
            <w:tcW w:w="1883" w:type="dxa"/>
            <w:shd w:val="clear" w:color="auto" w:fill="auto"/>
          </w:tcPr>
          <w:p w:rsidR="000A23AF" w:rsidRPr="006850A4" w:rsidRDefault="000A23AF" w:rsidP="000A23AF">
            <w:pPr>
              <w:rPr>
                <w:rFonts w:asciiTheme="minorEastAsia" w:eastAsiaTheme="minorEastAsia" w:hAnsiTheme="minorEastAsia"/>
                <w:szCs w:val="21"/>
              </w:rPr>
            </w:pPr>
            <w:r w:rsidRPr="006850A4">
              <w:rPr>
                <w:rFonts w:asciiTheme="minorEastAsia" w:eastAsiaTheme="minorEastAsia" w:hAnsiTheme="minorEastAsia" w:hint="eastAsia"/>
                <w:szCs w:val="21"/>
              </w:rPr>
              <w:t>主键：（自增）</w:t>
            </w: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STATION_</w:t>
            </w:r>
            <w:r w:rsidRPr="006850A4">
              <w:rPr>
                <w:rFonts w:asciiTheme="minorEastAsia" w:eastAsiaTheme="minorEastAsia" w:hAnsiTheme="minorEastAsia"/>
                <w:szCs w:val="21"/>
              </w:rPr>
              <w:t>TYPE</w:t>
            </w:r>
            <w:r w:rsidRPr="006850A4">
              <w:rPr>
                <w:rFonts w:asciiTheme="minorEastAsia" w:eastAsiaTheme="minorEastAsia" w:hAnsiTheme="minorEastAsia" w:hint="eastAsia"/>
                <w:szCs w:val="21"/>
              </w:rPr>
              <w:t>_GUID</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szCs w:val="21"/>
              </w:rPr>
              <w:t>VARCHAR2(36)</w:t>
            </w:r>
          </w:p>
        </w:tc>
        <w:tc>
          <w:tcPr>
            <w:tcW w:w="202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台站类型</w:t>
            </w:r>
          </w:p>
        </w:tc>
        <w:tc>
          <w:tcPr>
            <w:tcW w:w="188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外键</w:t>
            </w: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LIMIT</w:t>
            </w:r>
            <w:r w:rsidRPr="006850A4">
              <w:rPr>
                <w:rFonts w:asciiTheme="minorEastAsia" w:eastAsiaTheme="minorEastAsia" w:hAnsiTheme="minorEastAsia" w:hint="eastAsia"/>
                <w:szCs w:val="21"/>
              </w:rPr>
              <w:t>_TYPE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VARCHAR2(50)</w:t>
            </w:r>
          </w:p>
        </w:tc>
        <w:tc>
          <w:tcPr>
            <w:tcW w:w="202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限制类别</w:t>
            </w:r>
          </w:p>
        </w:tc>
        <w:tc>
          <w:tcPr>
            <w:tcW w:w="1883"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LIMIT</w:t>
            </w:r>
            <w:r w:rsidRPr="006850A4">
              <w:rPr>
                <w:rFonts w:asciiTheme="minorEastAsia" w:eastAsiaTheme="minorEastAsia" w:hAnsiTheme="minorEastAsia" w:hint="eastAsia"/>
                <w:szCs w:val="21"/>
              </w:rPr>
              <w:t>_DISTANCE</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202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距离(m)</w:t>
            </w:r>
          </w:p>
        </w:tc>
        <w:tc>
          <w:tcPr>
            <w:tcW w:w="1883"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LIMIT</w:t>
            </w:r>
            <w:r w:rsidRPr="006850A4">
              <w:rPr>
                <w:rFonts w:asciiTheme="minorEastAsia" w:eastAsiaTheme="minorEastAsia" w:hAnsiTheme="minorEastAsia" w:hint="eastAsia"/>
                <w:szCs w:val="21"/>
              </w:rPr>
              <w:t>_HEIGHT</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202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限高(m)</w:t>
            </w:r>
          </w:p>
        </w:tc>
        <w:tc>
          <w:tcPr>
            <w:tcW w:w="1883" w:type="dxa"/>
            <w:shd w:val="clear" w:color="auto" w:fill="auto"/>
          </w:tcPr>
          <w:p w:rsidR="00E07F84" w:rsidRPr="006850A4" w:rsidRDefault="00E07F84" w:rsidP="00E07F84">
            <w:pPr>
              <w:rPr>
                <w:rFonts w:asciiTheme="minorEastAsia" w:eastAsiaTheme="minorEastAsia" w:hAnsiTheme="minorEastAsia"/>
                <w:szCs w:val="21"/>
              </w:rPr>
            </w:pPr>
          </w:p>
        </w:tc>
      </w:tr>
      <w:tr w:rsidR="00E07F84" w:rsidRPr="006850A4" w:rsidTr="00E07F84">
        <w:tc>
          <w:tcPr>
            <w:tcW w:w="2689"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PRO_</w:t>
            </w:r>
            <w:r w:rsidRPr="006850A4">
              <w:rPr>
                <w:rFonts w:asciiTheme="minorEastAsia" w:eastAsiaTheme="minorEastAsia" w:hAnsiTheme="minorEastAsia"/>
                <w:szCs w:val="21"/>
              </w:rPr>
              <w:t>LIMIT</w:t>
            </w:r>
            <w:r w:rsidRPr="006850A4">
              <w:rPr>
                <w:rFonts w:asciiTheme="minorEastAsia" w:eastAsiaTheme="minorEastAsia" w:hAnsiTheme="minorEastAsia" w:hint="eastAsia"/>
                <w:szCs w:val="21"/>
              </w:rPr>
              <w:t xml:space="preserve">_WIDE </w:t>
            </w:r>
          </w:p>
        </w:tc>
        <w:tc>
          <w:tcPr>
            <w:tcW w:w="1701"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VARCHAR2(8)</w:t>
            </w:r>
          </w:p>
        </w:tc>
        <w:tc>
          <w:tcPr>
            <w:tcW w:w="2023" w:type="dxa"/>
            <w:shd w:val="clear" w:color="auto" w:fill="auto"/>
          </w:tcPr>
          <w:p w:rsidR="00E07F84" w:rsidRPr="006850A4" w:rsidRDefault="00E07F84" w:rsidP="00E07F84">
            <w:pPr>
              <w:rPr>
                <w:rFonts w:asciiTheme="minorEastAsia" w:eastAsiaTheme="minorEastAsia" w:hAnsiTheme="minorEastAsia"/>
                <w:szCs w:val="21"/>
              </w:rPr>
            </w:pPr>
            <w:r w:rsidRPr="006850A4">
              <w:rPr>
                <w:rFonts w:asciiTheme="minorEastAsia" w:eastAsiaTheme="minorEastAsia" w:hAnsiTheme="minorEastAsia" w:hint="eastAsia"/>
                <w:szCs w:val="21"/>
              </w:rPr>
              <w:t>限宽(m)</w:t>
            </w:r>
          </w:p>
        </w:tc>
        <w:tc>
          <w:tcPr>
            <w:tcW w:w="1883" w:type="dxa"/>
            <w:shd w:val="clear" w:color="auto" w:fill="auto"/>
          </w:tcPr>
          <w:p w:rsidR="00E07F84" w:rsidRPr="006850A4" w:rsidRDefault="00E07F84" w:rsidP="00E07F84">
            <w:pPr>
              <w:rPr>
                <w:rFonts w:asciiTheme="minorEastAsia" w:eastAsiaTheme="minorEastAsia" w:hAnsiTheme="minorEastAsia"/>
                <w:szCs w:val="21"/>
              </w:rPr>
            </w:pPr>
          </w:p>
        </w:tc>
      </w:tr>
    </w:tbl>
    <w:p w:rsidR="000A23AF" w:rsidRDefault="000A23AF" w:rsidP="00D55435">
      <w:pPr>
        <w:widowControl/>
        <w:jc w:val="left"/>
        <w:rPr>
          <w:kern w:val="0"/>
        </w:rPr>
      </w:pPr>
    </w:p>
    <w:p w:rsidR="0067303C" w:rsidRDefault="00F07254" w:rsidP="0067303C">
      <w:pPr>
        <w:pStyle w:val="20"/>
      </w:pPr>
      <w:bookmarkStart w:id="89" w:name="_Toc460855744"/>
      <w:r w:rsidRPr="0067303C">
        <w:rPr>
          <w:rFonts w:hint="eastAsia"/>
        </w:rPr>
        <w:t>公用移动</w:t>
      </w:r>
      <w:r>
        <w:rPr>
          <w:rFonts w:hint="eastAsia"/>
        </w:rPr>
        <w:t>数据库</w:t>
      </w:r>
      <w:bookmarkEnd w:id="89"/>
    </w:p>
    <w:p w:rsidR="0067303C" w:rsidRPr="00D51B90" w:rsidRDefault="00F07254" w:rsidP="0067303C">
      <w:pPr>
        <w:pStyle w:val="3"/>
      </w:pPr>
      <w:bookmarkStart w:id="90" w:name="_Toc460855745"/>
      <w:r w:rsidRPr="00D51B90">
        <w:rPr>
          <w:rFonts w:hint="eastAsia"/>
        </w:rPr>
        <w:t>数据表</w:t>
      </w:r>
      <w:r>
        <w:rPr>
          <w:rFonts w:hint="eastAsia"/>
        </w:rPr>
        <w:t>详细</w:t>
      </w:r>
      <w:r w:rsidRPr="00D51B90">
        <w:rPr>
          <w:rFonts w:hint="eastAsia"/>
        </w:rPr>
        <w:t>设计</w:t>
      </w:r>
      <w:bookmarkEnd w:id="90"/>
    </w:p>
    <w:p w:rsidR="00101C82" w:rsidDel="000122CF" w:rsidRDefault="00101C82" w:rsidP="00D55435">
      <w:pPr>
        <w:widowControl/>
        <w:jc w:val="left"/>
        <w:rPr>
          <w:del w:id="91" w:author="owner" w:date="2016-12-27T11:19:00Z"/>
          <w:kern w:val="0"/>
        </w:rPr>
      </w:pPr>
    </w:p>
    <w:p w:rsidR="00101C82" w:rsidRPr="006850A4" w:rsidRDefault="00F07254" w:rsidP="006850A4">
      <w:pPr>
        <w:ind w:firstLine="420"/>
        <w:rPr>
          <w:rFonts w:asciiTheme="minorEastAsia" w:eastAsiaTheme="minorEastAsia" w:hAnsiTheme="minorEastAsia"/>
          <w:sz w:val="24"/>
          <w:szCs w:val="24"/>
        </w:rPr>
      </w:pPr>
      <w:r w:rsidRPr="006850A4">
        <w:rPr>
          <w:rFonts w:asciiTheme="minorEastAsia" w:eastAsiaTheme="minorEastAsia" w:hAnsiTheme="minorEastAsia" w:hint="eastAsia"/>
          <w:sz w:val="24"/>
          <w:szCs w:val="24"/>
        </w:rPr>
        <w:t>公用移动系统沿用原系统数据库设计</w:t>
      </w:r>
      <w:r w:rsidR="006850A4">
        <w:rPr>
          <w:rFonts w:asciiTheme="minorEastAsia" w:eastAsiaTheme="minorEastAsia" w:hAnsiTheme="minorEastAsia" w:hint="eastAsia"/>
          <w:sz w:val="24"/>
          <w:szCs w:val="24"/>
        </w:rPr>
        <w:t>，</w:t>
      </w:r>
      <w:r w:rsidRPr="006850A4">
        <w:rPr>
          <w:rFonts w:asciiTheme="minorEastAsia" w:eastAsiaTheme="minorEastAsia" w:hAnsiTheme="minorEastAsia" w:hint="eastAsia"/>
          <w:sz w:val="24"/>
          <w:szCs w:val="24"/>
        </w:rPr>
        <w:t>现有表结构如下。</w:t>
      </w:r>
    </w:p>
    <w:p w:rsidR="00101C82" w:rsidRPr="0067303C" w:rsidDel="009541E0" w:rsidRDefault="00F07254" w:rsidP="00D64765">
      <w:pPr>
        <w:pStyle w:val="40"/>
        <w:rPr>
          <w:del w:id="92" w:author="Administrator" w:date="2017-03-16T16:40:00Z"/>
        </w:rPr>
      </w:pPr>
      <w:del w:id="93" w:author="Administrator" w:date="2017-03-16T16:40:00Z">
        <w:r w:rsidRPr="0067303C" w:rsidDel="009541E0">
          <w:rPr>
            <w:rFonts w:hint="eastAsia"/>
          </w:rPr>
          <w:lastRenderedPageBreak/>
          <w:delText>规划</w:delText>
        </w:r>
      </w:del>
      <w:ins w:id="94" w:author="owner" w:date="2017-01-07T15:37:00Z">
        <w:del w:id="95" w:author="Administrator" w:date="2017-03-16T16:40:00Z">
          <w:r w:rsidR="00DA76A7" w:rsidDel="009541E0">
            <w:rPr>
              <w:rFonts w:hint="eastAsia"/>
            </w:rPr>
            <w:delText>修编</w:delText>
          </w:r>
        </w:del>
      </w:ins>
      <w:del w:id="96" w:author="Administrator" w:date="2017-03-16T16:40:00Z">
        <w:r w:rsidRPr="0067303C" w:rsidDel="009541E0">
          <w:rPr>
            <w:rFonts w:hint="eastAsia"/>
          </w:rPr>
          <w:delText>信息</w:delText>
        </w:r>
        <w:r w:rsidRPr="0067303C" w:rsidDel="009541E0">
          <w:delText>表(PMS_XBINFO)</w:delText>
        </w:r>
      </w:del>
    </w:p>
    <w:tbl>
      <w:tblPr>
        <w:tblStyle w:val="92"/>
        <w:tblW w:w="7933" w:type="dxa"/>
        <w:jc w:val="center"/>
        <w:tblLayout w:type="fixed"/>
        <w:tblLook w:val="0620" w:firstRow="1" w:lastRow="0" w:firstColumn="0" w:lastColumn="0" w:noHBand="1" w:noVBand="1"/>
      </w:tblPr>
      <w:tblGrid>
        <w:gridCol w:w="2122"/>
        <w:gridCol w:w="1842"/>
        <w:gridCol w:w="1843"/>
        <w:gridCol w:w="2126"/>
      </w:tblGrid>
      <w:tr w:rsidR="001E15B4" w:rsidRPr="001E15B4" w:rsidDel="009541E0" w:rsidTr="00EC7BF6">
        <w:trPr>
          <w:jc w:val="center"/>
          <w:del w:id="97" w:author="Administrator" w:date="2017-03-16T16:40:00Z"/>
        </w:trPr>
        <w:tc>
          <w:tcPr>
            <w:tcW w:w="2122" w:type="dxa"/>
            <w:shd w:val="clear" w:color="auto" w:fill="AEAAAA"/>
          </w:tcPr>
          <w:p w:rsidR="001E15B4" w:rsidRPr="001E15B4" w:rsidDel="009541E0" w:rsidRDefault="00F07254" w:rsidP="001E15B4">
            <w:pPr>
              <w:jc w:val="center"/>
              <w:rPr>
                <w:del w:id="98" w:author="Administrator" w:date="2017-03-16T16:40:00Z"/>
                <w:rFonts w:asciiTheme="minorEastAsia" w:eastAsiaTheme="minorEastAsia" w:hAnsiTheme="minorEastAsia"/>
                <w:b/>
                <w:szCs w:val="21"/>
              </w:rPr>
            </w:pPr>
            <w:del w:id="99" w:author="Administrator" w:date="2017-03-16T16:40:00Z">
              <w:r w:rsidRPr="00F07254" w:rsidDel="009541E0">
                <w:rPr>
                  <w:rFonts w:asciiTheme="minorEastAsia" w:eastAsiaTheme="minorEastAsia" w:hAnsiTheme="minorEastAsia" w:hint="eastAsia"/>
                  <w:b/>
                  <w:szCs w:val="21"/>
                </w:rPr>
                <w:delText>名称</w:delText>
              </w:r>
            </w:del>
          </w:p>
        </w:tc>
        <w:tc>
          <w:tcPr>
            <w:tcW w:w="1842" w:type="dxa"/>
            <w:shd w:val="clear" w:color="auto" w:fill="AEAAAA"/>
          </w:tcPr>
          <w:p w:rsidR="001E15B4" w:rsidRPr="001E15B4" w:rsidDel="009541E0" w:rsidRDefault="00F07254" w:rsidP="001E15B4">
            <w:pPr>
              <w:jc w:val="center"/>
              <w:rPr>
                <w:del w:id="100" w:author="Administrator" w:date="2017-03-16T16:40:00Z"/>
                <w:rFonts w:asciiTheme="minorEastAsia" w:eastAsiaTheme="minorEastAsia" w:hAnsiTheme="minorEastAsia"/>
                <w:b/>
                <w:szCs w:val="21"/>
              </w:rPr>
            </w:pPr>
            <w:del w:id="101" w:author="Administrator" w:date="2017-03-16T16:40:00Z">
              <w:r w:rsidRPr="00F07254" w:rsidDel="009541E0">
                <w:rPr>
                  <w:rFonts w:asciiTheme="minorEastAsia" w:eastAsiaTheme="minorEastAsia" w:hAnsiTheme="minorEastAsia" w:hint="eastAsia"/>
                  <w:b/>
                  <w:szCs w:val="21"/>
                </w:rPr>
                <w:delText>类型</w:delText>
              </w:r>
            </w:del>
          </w:p>
        </w:tc>
        <w:tc>
          <w:tcPr>
            <w:tcW w:w="1843" w:type="dxa"/>
            <w:shd w:val="clear" w:color="auto" w:fill="AEAAAA"/>
          </w:tcPr>
          <w:p w:rsidR="001E15B4" w:rsidRPr="00101C82" w:rsidDel="009541E0" w:rsidRDefault="00F07254" w:rsidP="001E15B4">
            <w:pPr>
              <w:jc w:val="center"/>
              <w:rPr>
                <w:del w:id="102" w:author="Administrator" w:date="2017-03-16T16:40:00Z"/>
                <w:rFonts w:asciiTheme="minorEastAsia" w:eastAsiaTheme="minorEastAsia" w:hAnsiTheme="minorEastAsia"/>
                <w:b/>
                <w:bCs/>
                <w:color w:val="000000"/>
                <w:szCs w:val="21"/>
              </w:rPr>
            </w:pPr>
            <w:del w:id="103" w:author="Administrator" w:date="2017-03-16T16:40:00Z">
              <w:r w:rsidDel="009541E0">
                <w:rPr>
                  <w:rFonts w:asciiTheme="minorEastAsia" w:eastAsiaTheme="minorEastAsia" w:hAnsiTheme="minorEastAsia" w:cs="微软雅黑" w:hint="eastAsia"/>
                  <w:b/>
                  <w:bCs/>
                  <w:color w:val="000000"/>
                  <w:szCs w:val="21"/>
                </w:rPr>
                <w:delText>显示内容</w:delText>
              </w:r>
            </w:del>
          </w:p>
        </w:tc>
        <w:tc>
          <w:tcPr>
            <w:tcW w:w="2126" w:type="dxa"/>
            <w:shd w:val="clear" w:color="auto" w:fill="AEAAAA"/>
          </w:tcPr>
          <w:p w:rsidR="001E15B4" w:rsidRPr="00101C82" w:rsidDel="009541E0" w:rsidRDefault="00F07254" w:rsidP="001E15B4">
            <w:pPr>
              <w:jc w:val="center"/>
              <w:rPr>
                <w:del w:id="104" w:author="Administrator" w:date="2017-03-16T16:40:00Z"/>
                <w:rFonts w:asciiTheme="minorEastAsia" w:eastAsiaTheme="minorEastAsia" w:hAnsiTheme="minorEastAsia"/>
                <w:b/>
                <w:bCs/>
                <w:color w:val="000000"/>
                <w:szCs w:val="21"/>
              </w:rPr>
            </w:pPr>
            <w:del w:id="105" w:author="Administrator" w:date="2017-03-16T16:40:00Z">
              <w:r w:rsidRPr="00101C82" w:rsidDel="009541E0">
                <w:rPr>
                  <w:rFonts w:asciiTheme="minorEastAsia" w:eastAsiaTheme="minorEastAsia" w:hAnsiTheme="minorEastAsia" w:cs="微软雅黑" w:hint="eastAsia"/>
                  <w:b/>
                  <w:bCs/>
                  <w:color w:val="000000"/>
                  <w:szCs w:val="21"/>
                </w:rPr>
                <w:delText>说</w:delText>
              </w:r>
              <w:r w:rsidRPr="00101C82" w:rsidDel="009541E0">
                <w:rPr>
                  <w:rFonts w:asciiTheme="minorEastAsia" w:eastAsiaTheme="minorEastAsia" w:hAnsiTheme="minorEastAsia" w:hint="eastAsia"/>
                  <w:b/>
                  <w:bCs/>
                  <w:color w:val="000000"/>
                  <w:szCs w:val="21"/>
                </w:rPr>
                <w:delText>明</w:delText>
              </w:r>
            </w:del>
          </w:p>
        </w:tc>
      </w:tr>
      <w:tr w:rsidR="001E15B4" w:rsidRPr="001E15B4" w:rsidDel="009541E0" w:rsidTr="00EC7BF6">
        <w:trPr>
          <w:jc w:val="center"/>
          <w:del w:id="106" w:author="Administrator" w:date="2017-03-16T16:40:00Z"/>
        </w:trPr>
        <w:tc>
          <w:tcPr>
            <w:tcW w:w="2122" w:type="dxa"/>
          </w:tcPr>
          <w:p w:rsidR="001E15B4" w:rsidRPr="001E15B4" w:rsidDel="009541E0" w:rsidRDefault="00F07254" w:rsidP="001E15B4">
            <w:pPr>
              <w:rPr>
                <w:del w:id="107" w:author="Administrator" w:date="2017-03-16T16:40:00Z"/>
                <w:rFonts w:asciiTheme="minorEastAsia" w:eastAsiaTheme="minorEastAsia" w:hAnsiTheme="minorEastAsia"/>
                <w:szCs w:val="21"/>
              </w:rPr>
            </w:pPr>
            <w:del w:id="108" w:author="Administrator" w:date="2017-03-16T16:40:00Z">
              <w:r w:rsidRPr="001E15B4" w:rsidDel="009541E0">
                <w:rPr>
                  <w:rFonts w:asciiTheme="minorEastAsia" w:eastAsiaTheme="minorEastAsia" w:hAnsiTheme="minorEastAsia"/>
                  <w:szCs w:val="21"/>
                </w:rPr>
                <w:delText>KEYID</w:delText>
              </w:r>
            </w:del>
          </w:p>
        </w:tc>
        <w:tc>
          <w:tcPr>
            <w:tcW w:w="1842" w:type="dxa"/>
          </w:tcPr>
          <w:p w:rsidR="001E15B4" w:rsidRPr="001E15B4" w:rsidDel="009541E0" w:rsidRDefault="00F07254">
            <w:pPr>
              <w:rPr>
                <w:del w:id="109" w:author="Administrator" w:date="2017-03-16T16:40:00Z"/>
                <w:rFonts w:asciiTheme="minorEastAsia" w:eastAsiaTheme="minorEastAsia" w:hAnsiTheme="minorEastAsia"/>
                <w:szCs w:val="21"/>
              </w:rPr>
            </w:pPr>
            <w:del w:id="110" w:author="Administrator" w:date="2017-03-16T16:40:00Z">
              <w:r w:rsidRPr="001E15B4" w:rsidDel="009541E0">
                <w:rPr>
                  <w:rFonts w:asciiTheme="minorEastAsia" w:eastAsiaTheme="minorEastAsia" w:hAnsiTheme="minorEastAsia"/>
                  <w:szCs w:val="21"/>
                </w:rPr>
                <w:delText>INT</w:delText>
              </w:r>
            </w:del>
            <w:ins w:id="111" w:author="owner" w:date="2016-12-27T14:57:00Z">
              <w:del w:id="112" w:author="Administrator" w:date="2017-03-16T16:40:00Z">
                <w:r w:rsidR="00BF5638" w:rsidDel="009541E0">
                  <w:rPr>
                    <w:rFonts w:asciiTheme="minorEastAsia" w:eastAsiaTheme="minorEastAsia" w:hAnsiTheme="minorEastAsia" w:hint="eastAsia"/>
                    <w:szCs w:val="21"/>
                  </w:rPr>
                  <w:delText>（</w:delText>
                </w:r>
              </w:del>
            </w:ins>
            <w:ins w:id="113" w:author="owner" w:date="2016-12-27T14:58:00Z">
              <w:del w:id="114" w:author="Administrator" w:date="2017-03-16T16:40:00Z">
                <w:r w:rsidR="00BF5638" w:rsidDel="009541E0">
                  <w:rPr>
                    <w:rFonts w:asciiTheme="minorEastAsia" w:eastAsiaTheme="minorEastAsia" w:hAnsiTheme="minorEastAsia"/>
                    <w:szCs w:val="21"/>
                  </w:rPr>
                  <w:delText>NOT</w:delText>
                </w:r>
                <w:r w:rsidR="00BF5638" w:rsidDel="009541E0">
                  <w:rPr>
                    <w:rFonts w:asciiTheme="minorEastAsia" w:eastAsiaTheme="minorEastAsia" w:hAnsiTheme="minorEastAsia" w:hint="eastAsia"/>
                    <w:szCs w:val="21"/>
                  </w:rPr>
                  <w:delText xml:space="preserve"> </w:delText>
                </w:r>
                <w:r w:rsidR="00BF5638" w:rsidDel="009541E0">
                  <w:rPr>
                    <w:rFonts w:asciiTheme="minorEastAsia" w:eastAsiaTheme="minorEastAsia" w:hAnsiTheme="minorEastAsia"/>
                    <w:szCs w:val="21"/>
                  </w:rPr>
                  <w:delText>NULL</w:delText>
                </w:r>
              </w:del>
            </w:ins>
            <w:ins w:id="115" w:author="owner" w:date="2016-12-27T14:57:00Z">
              <w:del w:id="116" w:author="Administrator" w:date="2017-03-16T16:40:00Z">
                <w:r w:rsidR="00BF5638" w:rsidDel="009541E0">
                  <w:rPr>
                    <w:rFonts w:asciiTheme="minorEastAsia" w:eastAsiaTheme="minorEastAsia" w:hAnsiTheme="minorEastAsia" w:hint="eastAsia"/>
                    <w:szCs w:val="21"/>
                  </w:rPr>
                  <w:delText>）</w:delText>
                </w:r>
              </w:del>
            </w:ins>
          </w:p>
        </w:tc>
        <w:tc>
          <w:tcPr>
            <w:tcW w:w="1843" w:type="dxa"/>
          </w:tcPr>
          <w:p w:rsidR="001E15B4" w:rsidRPr="001E15B4" w:rsidDel="009541E0" w:rsidRDefault="001E15B4" w:rsidP="001E15B4">
            <w:pPr>
              <w:rPr>
                <w:del w:id="117" w:author="Administrator" w:date="2017-03-16T16:40:00Z"/>
                <w:rFonts w:asciiTheme="minorEastAsia" w:eastAsiaTheme="minorEastAsia" w:hAnsiTheme="minorEastAsia"/>
                <w:szCs w:val="21"/>
              </w:rPr>
            </w:pPr>
          </w:p>
        </w:tc>
        <w:tc>
          <w:tcPr>
            <w:tcW w:w="2126" w:type="dxa"/>
          </w:tcPr>
          <w:p w:rsidR="001E15B4" w:rsidRPr="001E15B4" w:rsidDel="009541E0" w:rsidRDefault="001E15B4" w:rsidP="001E15B4">
            <w:pPr>
              <w:rPr>
                <w:del w:id="118" w:author="Administrator" w:date="2017-03-16T16:40:00Z"/>
                <w:rFonts w:asciiTheme="minorEastAsia" w:eastAsiaTheme="minorEastAsia" w:hAnsiTheme="minorEastAsia"/>
                <w:szCs w:val="21"/>
              </w:rPr>
            </w:pPr>
          </w:p>
        </w:tc>
      </w:tr>
      <w:tr w:rsidR="001E15B4" w:rsidRPr="001E15B4" w:rsidDel="009541E0" w:rsidTr="00EC7BF6">
        <w:trPr>
          <w:jc w:val="center"/>
          <w:del w:id="119" w:author="Administrator" w:date="2017-03-16T16:40:00Z"/>
        </w:trPr>
        <w:tc>
          <w:tcPr>
            <w:tcW w:w="2122" w:type="dxa"/>
          </w:tcPr>
          <w:p w:rsidR="001E15B4" w:rsidRPr="001E15B4" w:rsidDel="009541E0" w:rsidRDefault="00F07254" w:rsidP="001E15B4">
            <w:pPr>
              <w:rPr>
                <w:del w:id="120" w:author="Administrator" w:date="2017-03-16T16:40:00Z"/>
                <w:rFonts w:asciiTheme="minorEastAsia" w:eastAsiaTheme="minorEastAsia" w:hAnsiTheme="minorEastAsia"/>
                <w:szCs w:val="21"/>
              </w:rPr>
            </w:pPr>
            <w:del w:id="121" w:author="Administrator" w:date="2017-03-16T16:40:00Z">
              <w:r w:rsidRPr="001E15B4" w:rsidDel="009541E0">
                <w:rPr>
                  <w:rFonts w:asciiTheme="minorEastAsia" w:eastAsiaTheme="minorEastAsia" w:hAnsiTheme="minorEastAsia"/>
                  <w:szCs w:val="21"/>
                </w:rPr>
                <w:delText>NAME</w:delText>
              </w:r>
            </w:del>
          </w:p>
        </w:tc>
        <w:tc>
          <w:tcPr>
            <w:tcW w:w="1842" w:type="dxa"/>
          </w:tcPr>
          <w:p w:rsidR="001E15B4" w:rsidRPr="001E15B4" w:rsidDel="009541E0" w:rsidRDefault="00F07254" w:rsidP="001E15B4">
            <w:pPr>
              <w:rPr>
                <w:del w:id="122" w:author="Administrator" w:date="2017-03-16T16:40:00Z"/>
                <w:rFonts w:asciiTheme="minorEastAsia" w:eastAsiaTheme="minorEastAsia" w:hAnsiTheme="minorEastAsia"/>
                <w:szCs w:val="21"/>
              </w:rPr>
            </w:pPr>
            <w:del w:id="123"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24" w:author="Administrator" w:date="2017-03-16T16:40:00Z"/>
                <w:rFonts w:asciiTheme="minorEastAsia" w:eastAsiaTheme="minorEastAsia" w:hAnsiTheme="minorEastAsia"/>
                <w:szCs w:val="21"/>
              </w:rPr>
            </w:pPr>
            <w:del w:id="125" w:author="Administrator" w:date="2017-03-16T16:40:00Z">
              <w:r w:rsidRPr="001E15B4" w:rsidDel="009541E0">
                <w:rPr>
                  <w:rFonts w:asciiTheme="minorEastAsia" w:eastAsiaTheme="minorEastAsia" w:hAnsiTheme="minorEastAsia" w:hint="eastAsia"/>
                  <w:szCs w:val="21"/>
                </w:rPr>
                <w:delText>名称</w:delText>
              </w:r>
            </w:del>
          </w:p>
        </w:tc>
        <w:tc>
          <w:tcPr>
            <w:tcW w:w="2126" w:type="dxa"/>
          </w:tcPr>
          <w:p w:rsidR="001E15B4" w:rsidRPr="001E15B4" w:rsidDel="009541E0" w:rsidRDefault="001E15B4" w:rsidP="001E15B4">
            <w:pPr>
              <w:rPr>
                <w:del w:id="126" w:author="Administrator" w:date="2017-03-16T16:40:00Z"/>
                <w:rFonts w:asciiTheme="minorEastAsia" w:eastAsiaTheme="minorEastAsia" w:hAnsiTheme="minorEastAsia"/>
                <w:szCs w:val="21"/>
              </w:rPr>
            </w:pPr>
          </w:p>
        </w:tc>
      </w:tr>
      <w:tr w:rsidR="001E15B4" w:rsidRPr="001E15B4" w:rsidDel="009541E0" w:rsidTr="00EC7BF6">
        <w:trPr>
          <w:jc w:val="center"/>
          <w:del w:id="127" w:author="Administrator" w:date="2017-03-16T16:40:00Z"/>
        </w:trPr>
        <w:tc>
          <w:tcPr>
            <w:tcW w:w="2122" w:type="dxa"/>
          </w:tcPr>
          <w:p w:rsidR="001E15B4" w:rsidRPr="001E15B4" w:rsidDel="009541E0" w:rsidRDefault="00F07254" w:rsidP="001E15B4">
            <w:pPr>
              <w:rPr>
                <w:del w:id="128" w:author="Administrator" w:date="2017-03-16T16:40:00Z"/>
                <w:rFonts w:asciiTheme="minorEastAsia" w:eastAsiaTheme="minorEastAsia" w:hAnsiTheme="minorEastAsia"/>
                <w:szCs w:val="21"/>
              </w:rPr>
            </w:pPr>
            <w:del w:id="129" w:author="Administrator" w:date="2017-03-16T16:40:00Z">
              <w:r w:rsidRPr="001E15B4" w:rsidDel="009541E0">
                <w:rPr>
                  <w:rFonts w:asciiTheme="minorEastAsia" w:eastAsiaTheme="minorEastAsia" w:hAnsiTheme="minorEastAsia"/>
                  <w:szCs w:val="21"/>
                </w:rPr>
                <w:delText>DISTRICT</w:delText>
              </w:r>
            </w:del>
          </w:p>
        </w:tc>
        <w:tc>
          <w:tcPr>
            <w:tcW w:w="1842" w:type="dxa"/>
          </w:tcPr>
          <w:p w:rsidR="001E15B4" w:rsidRPr="001E15B4" w:rsidDel="009541E0" w:rsidRDefault="00F07254" w:rsidP="001E15B4">
            <w:pPr>
              <w:rPr>
                <w:del w:id="130" w:author="Administrator" w:date="2017-03-16T16:40:00Z"/>
                <w:rFonts w:asciiTheme="minorEastAsia" w:eastAsiaTheme="minorEastAsia" w:hAnsiTheme="minorEastAsia"/>
                <w:szCs w:val="21"/>
              </w:rPr>
            </w:pPr>
            <w:del w:id="131"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32" w:author="Administrator" w:date="2017-03-16T16:40:00Z"/>
                <w:rFonts w:asciiTheme="minorEastAsia" w:eastAsiaTheme="minorEastAsia" w:hAnsiTheme="minorEastAsia"/>
                <w:szCs w:val="21"/>
              </w:rPr>
            </w:pPr>
            <w:del w:id="133" w:author="Administrator" w:date="2017-03-16T16:40:00Z">
              <w:r w:rsidRPr="001E15B4" w:rsidDel="009541E0">
                <w:rPr>
                  <w:rFonts w:asciiTheme="minorEastAsia" w:eastAsiaTheme="minorEastAsia" w:hAnsiTheme="minorEastAsia" w:hint="eastAsia"/>
                  <w:szCs w:val="21"/>
                </w:rPr>
                <w:delText>区域</w:delText>
              </w:r>
            </w:del>
          </w:p>
        </w:tc>
        <w:tc>
          <w:tcPr>
            <w:tcW w:w="2126" w:type="dxa"/>
          </w:tcPr>
          <w:p w:rsidR="001E15B4" w:rsidRPr="001E15B4" w:rsidDel="009541E0" w:rsidRDefault="001E15B4" w:rsidP="001E15B4">
            <w:pPr>
              <w:rPr>
                <w:del w:id="134" w:author="Administrator" w:date="2017-03-16T16:40:00Z"/>
                <w:rFonts w:asciiTheme="minorEastAsia" w:eastAsiaTheme="minorEastAsia" w:hAnsiTheme="minorEastAsia"/>
                <w:szCs w:val="21"/>
              </w:rPr>
            </w:pPr>
          </w:p>
        </w:tc>
      </w:tr>
      <w:tr w:rsidR="001E15B4" w:rsidRPr="001E15B4" w:rsidDel="009541E0" w:rsidTr="00EC7BF6">
        <w:trPr>
          <w:jc w:val="center"/>
          <w:del w:id="135" w:author="Administrator" w:date="2017-03-16T16:40:00Z"/>
        </w:trPr>
        <w:tc>
          <w:tcPr>
            <w:tcW w:w="2122" w:type="dxa"/>
          </w:tcPr>
          <w:p w:rsidR="001E15B4" w:rsidRPr="001E15B4" w:rsidDel="009541E0" w:rsidRDefault="00F07254" w:rsidP="001E15B4">
            <w:pPr>
              <w:rPr>
                <w:del w:id="136" w:author="Administrator" w:date="2017-03-16T16:40:00Z"/>
                <w:rFonts w:asciiTheme="minorEastAsia" w:eastAsiaTheme="minorEastAsia" w:hAnsiTheme="minorEastAsia"/>
                <w:szCs w:val="21"/>
              </w:rPr>
            </w:pPr>
            <w:del w:id="137" w:author="Administrator" w:date="2017-03-16T16:40:00Z">
              <w:r w:rsidRPr="001E15B4" w:rsidDel="009541E0">
                <w:rPr>
                  <w:rFonts w:asciiTheme="minorEastAsia" w:eastAsiaTheme="minorEastAsia" w:hAnsiTheme="minorEastAsia"/>
                  <w:szCs w:val="21"/>
                </w:rPr>
                <w:delText>PLANIDS</w:delText>
              </w:r>
            </w:del>
          </w:p>
        </w:tc>
        <w:tc>
          <w:tcPr>
            <w:tcW w:w="1842" w:type="dxa"/>
          </w:tcPr>
          <w:p w:rsidR="001E15B4" w:rsidRPr="001E15B4" w:rsidDel="009541E0" w:rsidRDefault="00F07254" w:rsidP="001E15B4">
            <w:pPr>
              <w:rPr>
                <w:del w:id="138" w:author="Administrator" w:date="2017-03-16T16:40:00Z"/>
                <w:rFonts w:asciiTheme="minorEastAsia" w:eastAsiaTheme="minorEastAsia" w:hAnsiTheme="minorEastAsia"/>
                <w:szCs w:val="21"/>
              </w:rPr>
            </w:pPr>
            <w:del w:id="139" w:author="Administrator" w:date="2017-03-16T16:40:00Z">
              <w:r w:rsidRPr="001E15B4" w:rsidDel="009541E0">
                <w:rPr>
                  <w:rFonts w:asciiTheme="minorEastAsia" w:eastAsiaTheme="minorEastAsia" w:hAnsiTheme="minorEastAsia"/>
                  <w:szCs w:val="21"/>
                </w:rPr>
                <w:delText>TEXT</w:delText>
              </w:r>
            </w:del>
          </w:p>
        </w:tc>
        <w:tc>
          <w:tcPr>
            <w:tcW w:w="1843" w:type="dxa"/>
          </w:tcPr>
          <w:p w:rsidR="001E15B4" w:rsidRPr="001E15B4" w:rsidDel="009541E0" w:rsidRDefault="00F07254" w:rsidP="001E15B4">
            <w:pPr>
              <w:rPr>
                <w:del w:id="140" w:author="Administrator" w:date="2017-03-16T16:40:00Z"/>
                <w:rFonts w:asciiTheme="minorEastAsia" w:eastAsiaTheme="minorEastAsia" w:hAnsiTheme="minorEastAsia"/>
                <w:szCs w:val="21"/>
              </w:rPr>
            </w:pPr>
            <w:del w:id="141" w:author="Administrator" w:date="2017-03-16T16:40:00Z">
              <w:r w:rsidDel="009541E0">
                <w:rPr>
                  <w:rFonts w:asciiTheme="minorEastAsia" w:eastAsiaTheme="minorEastAsia" w:hAnsiTheme="minorEastAsia" w:hint="eastAsia"/>
                  <w:szCs w:val="21"/>
                </w:rPr>
                <w:delText>计划编号</w:delText>
              </w:r>
            </w:del>
          </w:p>
        </w:tc>
        <w:tc>
          <w:tcPr>
            <w:tcW w:w="2126" w:type="dxa"/>
          </w:tcPr>
          <w:p w:rsidR="001E15B4" w:rsidRPr="001E15B4" w:rsidDel="009541E0" w:rsidRDefault="00F07254" w:rsidP="001E15B4">
            <w:pPr>
              <w:rPr>
                <w:del w:id="142" w:author="Administrator" w:date="2017-03-16T16:40:00Z"/>
                <w:rFonts w:asciiTheme="minorEastAsia" w:eastAsiaTheme="minorEastAsia" w:hAnsiTheme="minorEastAsia"/>
                <w:szCs w:val="21"/>
              </w:rPr>
            </w:pPr>
            <w:del w:id="143" w:author="Administrator" w:date="2017-03-16T16:40:00Z">
              <w:r w:rsidRPr="001E15B4" w:rsidDel="009541E0">
                <w:rPr>
                  <w:rFonts w:asciiTheme="minorEastAsia" w:eastAsiaTheme="minorEastAsia" w:hAnsiTheme="minorEastAsia" w:hint="eastAsia"/>
                  <w:szCs w:val="21"/>
                </w:rPr>
                <w:delText>逗号分隔</w:delText>
              </w:r>
            </w:del>
          </w:p>
        </w:tc>
      </w:tr>
      <w:tr w:rsidR="001E15B4" w:rsidRPr="001E15B4" w:rsidDel="009541E0" w:rsidTr="00EC7BF6">
        <w:trPr>
          <w:jc w:val="center"/>
          <w:del w:id="144" w:author="Administrator" w:date="2017-03-16T16:40:00Z"/>
        </w:trPr>
        <w:tc>
          <w:tcPr>
            <w:tcW w:w="2122" w:type="dxa"/>
          </w:tcPr>
          <w:p w:rsidR="001E15B4" w:rsidRPr="001E15B4" w:rsidDel="009541E0" w:rsidRDefault="00F07254" w:rsidP="001E15B4">
            <w:pPr>
              <w:rPr>
                <w:del w:id="145" w:author="Administrator" w:date="2017-03-16T16:40:00Z"/>
                <w:rFonts w:asciiTheme="minorEastAsia" w:eastAsiaTheme="minorEastAsia" w:hAnsiTheme="minorEastAsia"/>
                <w:szCs w:val="21"/>
              </w:rPr>
            </w:pPr>
            <w:del w:id="146" w:author="Administrator" w:date="2017-03-16T16:40:00Z">
              <w:r w:rsidRPr="001E15B4" w:rsidDel="009541E0">
                <w:rPr>
                  <w:rFonts w:asciiTheme="minorEastAsia" w:eastAsiaTheme="minorEastAsia" w:hAnsiTheme="minorEastAsia"/>
                  <w:szCs w:val="21"/>
                </w:rPr>
                <w:delText>APPROVALNUMBER</w:delText>
              </w:r>
            </w:del>
          </w:p>
        </w:tc>
        <w:tc>
          <w:tcPr>
            <w:tcW w:w="1842" w:type="dxa"/>
          </w:tcPr>
          <w:p w:rsidR="001E15B4" w:rsidRPr="001E15B4" w:rsidDel="009541E0" w:rsidRDefault="00F07254" w:rsidP="001E15B4">
            <w:pPr>
              <w:rPr>
                <w:del w:id="147" w:author="Administrator" w:date="2017-03-16T16:40:00Z"/>
                <w:rFonts w:asciiTheme="minorEastAsia" w:eastAsiaTheme="minorEastAsia" w:hAnsiTheme="minorEastAsia"/>
                <w:szCs w:val="21"/>
              </w:rPr>
            </w:pPr>
            <w:del w:id="148"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49" w:author="Administrator" w:date="2017-03-16T16:40:00Z"/>
                <w:rFonts w:asciiTheme="minorEastAsia" w:eastAsiaTheme="minorEastAsia" w:hAnsiTheme="minorEastAsia"/>
                <w:szCs w:val="21"/>
              </w:rPr>
            </w:pPr>
            <w:del w:id="150" w:author="Administrator" w:date="2017-03-16T16:40:00Z">
              <w:r w:rsidRPr="001E15B4" w:rsidDel="009541E0">
                <w:rPr>
                  <w:rFonts w:asciiTheme="minorEastAsia" w:eastAsiaTheme="minorEastAsia" w:hAnsiTheme="minorEastAsia" w:hint="eastAsia"/>
                  <w:szCs w:val="21"/>
                </w:rPr>
                <w:delText>批文号</w:delText>
              </w:r>
            </w:del>
          </w:p>
        </w:tc>
        <w:tc>
          <w:tcPr>
            <w:tcW w:w="2126" w:type="dxa"/>
          </w:tcPr>
          <w:p w:rsidR="001E15B4" w:rsidRPr="001E15B4" w:rsidDel="009541E0" w:rsidRDefault="001E15B4" w:rsidP="001E15B4">
            <w:pPr>
              <w:rPr>
                <w:del w:id="151" w:author="Administrator" w:date="2017-03-16T16:40:00Z"/>
                <w:rFonts w:asciiTheme="minorEastAsia" w:eastAsiaTheme="minorEastAsia" w:hAnsiTheme="minorEastAsia"/>
                <w:szCs w:val="21"/>
              </w:rPr>
            </w:pPr>
          </w:p>
        </w:tc>
      </w:tr>
      <w:tr w:rsidR="001E15B4" w:rsidRPr="001E15B4" w:rsidDel="009541E0" w:rsidTr="00EC7BF6">
        <w:trPr>
          <w:jc w:val="center"/>
          <w:del w:id="152" w:author="Administrator" w:date="2017-03-16T16:40:00Z"/>
        </w:trPr>
        <w:tc>
          <w:tcPr>
            <w:tcW w:w="2122" w:type="dxa"/>
          </w:tcPr>
          <w:p w:rsidR="001E15B4" w:rsidRPr="001E15B4" w:rsidDel="009541E0" w:rsidRDefault="00F07254" w:rsidP="001E15B4">
            <w:pPr>
              <w:rPr>
                <w:del w:id="153" w:author="Administrator" w:date="2017-03-16T16:40:00Z"/>
                <w:rFonts w:asciiTheme="minorEastAsia" w:eastAsiaTheme="minorEastAsia" w:hAnsiTheme="minorEastAsia"/>
                <w:szCs w:val="21"/>
              </w:rPr>
            </w:pPr>
            <w:del w:id="154" w:author="Administrator" w:date="2017-03-16T16:40:00Z">
              <w:r w:rsidRPr="001E15B4" w:rsidDel="009541E0">
                <w:rPr>
                  <w:rFonts w:asciiTheme="minorEastAsia" w:eastAsiaTheme="minorEastAsia" w:hAnsiTheme="minorEastAsia"/>
                  <w:szCs w:val="21"/>
                </w:rPr>
                <w:delText>APPROVALNAME</w:delText>
              </w:r>
            </w:del>
          </w:p>
        </w:tc>
        <w:tc>
          <w:tcPr>
            <w:tcW w:w="1842" w:type="dxa"/>
          </w:tcPr>
          <w:p w:rsidR="001E15B4" w:rsidRPr="001E15B4" w:rsidDel="009541E0" w:rsidRDefault="00F07254" w:rsidP="001E15B4">
            <w:pPr>
              <w:rPr>
                <w:del w:id="155" w:author="Administrator" w:date="2017-03-16T16:40:00Z"/>
                <w:rFonts w:asciiTheme="minorEastAsia" w:eastAsiaTheme="minorEastAsia" w:hAnsiTheme="minorEastAsia"/>
                <w:szCs w:val="21"/>
              </w:rPr>
            </w:pPr>
            <w:del w:id="156"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57" w:author="Administrator" w:date="2017-03-16T16:40:00Z"/>
                <w:rFonts w:asciiTheme="minorEastAsia" w:eastAsiaTheme="minorEastAsia" w:hAnsiTheme="minorEastAsia"/>
                <w:szCs w:val="21"/>
              </w:rPr>
            </w:pPr>
            <w:del w:id="158" w:author="Administrator" w:date="2017-03-16T16:40:00Z">
              <w:r w:rsidRPr="001E15B4" w:rsidDel="009541E0">
                <w:rPr>
                  <w:rFonts w:asciiTheme="minorEastAsia" w:eastAsiaTheme="minorEastAsia" w:hAnsiTheme="minorEastAsia" w:hint="eastAsia"/>
                  <w:szCs w:val="21"/>
                </w:rPr>
                <w:delText>批文名称</w:delText>
              </w:r>
            </w:del>
          </w:p>
        </w:tc>
        <w:tc>
          <w:tcPr>
            <w:tcW w:w="2126" w:type="dxa"/>
          </w:tcPr>
          <w:p w:rsidR="001E15B4" w:rsidRPr="001E15B4" w:rsidDel="009541E0" w:rsidRDefault="001E15B4" w:rsidP="001E15B4">
            <w:pPr>
              <w:rPr>
                <w:del w:id="159" w:author="Administrator" w:date="2017-03-16T16:40:00Z"/>
                <w:rFonts w:asciiTheme="minorEastAsia" w:eastAsiaTheme="minorEastAsia" w:hAnsiTheme="minorEastAsia"/>
                <w:szCs w:val="21"/>
              </w:rPr>
            </w:pPr>
          </w:p>
        </w:tc>
      </w:tr>
      <w:tr w:rsidR="001E15B4" w:rsidRPr="001E15B4" w:rsidDel="009541E0" w:rsidTr="00EC7BF6">
        <w:trPr>
          <w:jc w:val="center"/>
          <w:del w:id="160" w:author="Administrator" w:date="2017-03-16T16:40:00Z"/>
        </w:trPr>
        <w:tc>
          <w:tcPr>
            <w:tcW w:w="2122" w:type="dxa"/>
          </w:tcPr>
          <w:p w:rsidR="001E15B4" w:rsidRPr="001E15B4" w:rsidDel="009541E0" w:rsidRDefault="00F07254" w:rsidP="001E15B4">
            <w:pPr>
              <w:rPr>
                <w:del w:id="161" w:author="Administrator" w:date="2017-03-16T16:40:00Z"/>
                <w:rFonts w:asciiTheme="minorEastAsia" w:eastAsiaTheme="minorEastAsia" w:hAnsiTheme="minorEastAsia"/>
                <w:szCs w:val="21"/>
              </w:rPr>
            </w:pPr>
            <w:del w:id="162" w:author="Administrator" w:date="2017-03-16T16:40:00Z">
              <w:r w:rsidRPr="001E15B4" w:rsidDel="009541E0">
                <w:rPr>
                  <w:rFonts w:asciiTheme="minorEastAsia" w:eastAsiaTheme="minorEastAsia" w:hAnsiTheme="minorEastAsia"/>
                  <w:szCs w:val="21"/>
                </w:rPr>
                <w:delText>DISPATCHDEPART</w:delText>
              </w:r>
            </w:del>
          </w:p>
        </w:tc>
        <w:tc>
          <w:tcPr>
            <w:tcW w:w="1842" w:type="dxa"/>
          </w:tcPr>
          <w:p w:rsidR="001E15B4" w:rsidRPr="001E15B4" w:rsidDel="009541E0" w:rsidRDefault="00F07254" w:rsidP="001E15B4">
            <w:pPr>
              <w:rPr>
                <w:del w:id="163" w:author="Administrator" w:date="2017-03-16T16:40:00Z"/>
                <w:rFonts w:asciiTheme="minorEastAsia" w:eastAsiaTheme="minorEastAsia" w:hAnsiTheme="minorEastAsia"/>
                <w:szCs w:val="21"/>
              </w:rPr>
            </w:pPr>
            <w:del w:id="164"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65" w:author="Administrator" w:date="2017-03-16T16:40:00Z"/>
                <w:rFonts w:asciiTheme="minorEastAsia" w:eastAsiaTheme="minorEastAsia" w:hAnsiTheme="minorEastAsia"/>
                <w:szCs w:val="21"/>
              </w:rPr>
            </w:pPr>
            <w:del w:id="166" w:author="Administrator" w:date="2017-03-16T16:40:00Z">
              <w:r w:rsidRPr="001E15B4" w:rsidDel="009541E0">
                <w:rPr>
                  <w:rFonts w:asciiTheme="minorEastAsia" w:eastAsiaTheme="minorEastAsia" w:hAnsiTheme="minorEastAsia" w:hint="eastAsia"/>
                  <w:szCs w:val="21"/>
                </w:rPr>
                <w:delText>发文部门</w:delText>
              </w:r>
            </w:del>
          </w:p>
        </w:tc>
        <w:tc>
          <w:tcPr>
            <w:tcW w:w="2126" w:type="dxa"/>
          </w:tcPr>
          <w:p w:rsidR="001E15B4" w:rsidRPr="001E15B4" w:rsidDel="009541E0" w:rsidRDefault="001E15B4" w:rsidP="001E15B4">
            <w:pPr>
              <w:rPr>
                <w:del w:id="167" w:author="Administrator" w:date="2017-03-16T16:40:00Z"/>
                <w:rFonts w:asciiTheme="minorEastAsia" w:eastAsiaTheme="minorEastAsia" w:hAnsiTheme="minorEastAsia"/>
                <w:szCs w:val="21"/>
              </w:rPr>
            </w:pPr>
          </w:p>
        </w:tc>
      </w:tr>
      <w:tr w:rsidR="001E15B4" w:rsidRPr="001E15B4" w:rsidDel="009541E0" w:rsidTr="00EC7BF6">
        <w:trPr>
          <w:jc w:val="center"/>
          <w:del w:id="168" w:author="Administrator" w:date="2017-03-16T16:40:00Z"/>
        </w:trPr>
        <w:tc>
          <w:tcPr>
            <w:tcW w:w="2122" w:type="dxa"/>
          </w:tcPr>
          <w:p w:rsidR="001E15B4" w:rsidRPr="001E15B4" w:rsidDel="009541E0" w:rsidRDefault="00F07254" w:rsidP="001E15B4">
            <w:pPr>
              <w:rPr>
                <w:del w:id="169" w:author="Administrator" w:date="2017-03-16T16:40:00Z"/>
                <w:rFonts w:asciiTheme="minorEastAsia" w:eastAsiaTheme="minorEastAsia" w:hAnsiTheme="minorEastAsia"/>
                <w:szCs w:val="21"/>
              </w:rPr>
            </w:pPr>
            <w:del w:id="170" w:author="Administrator" w:date="2017-03-16T16:40:00Z">
              <w:r w:rsidRPr="001E15B4" w:rsidDel="009541E0">
                <w:rPr>
                  <w:rFonts w:asciiTheme="minorEastAsia" w:eastAsiaTheme="minorEastAsia" w:hAnsiTheme="minorEastAsia"/>
                  <w:szCs w:val="21"/>
                </w:rPr>
                <w:delText>APPROVALFILENAME</w:delText>
              </w:r>
            </w:del>
          </w:p>
        </w:tc>
        <w:tc>
          <w:tcPr>
            <w:tcW w:w="1842" w:type="dxa"/>
          </w:tcPr>
          <w:p w:rsidR="001E15B4" w:rsidRPr="001E15B4" w:rsidDel="009541E0" w:rsidRDefault="00F07254" w:rsidP="001E15B4">
            <w:pPr>
              <w:rPr>
                <w:del w:id="171" w:author="Administrator" w:date="2017-03-16T16:40:00Z"/>
                <w:rFonts w:asciiTheme="minorEastAsia" w:eastAsiaTheme="minorEastAsia" w:hAnsiTheme="minorEastAsia"/>
                <w:szCs w:val="21"/>
              </w:rPr>
            </w:pPr>
            <w:del w:id="172"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73" w:author="Administrator" w:date="2017-03-16T16:40:00Z"/>
                <w:rFonts w:asciiTheme="minorEastAsia" w:eastAsiaTheme="minorEastAsia" w:hAnsiTheme="minorEastAsia"/>
                <w:szCs w:val="21"/>
              </w:rPr>
            </w:pPr>
            <w:del w:id="174" w:author="Administrator" w:date="2017-03-16T16:40:00Z">
              <w:r w:rsidRPr="001E15B4" w:rsidDel="009541E0">
                <w:rPr>
                  <w:rFonts w:asciiTheme="minorEastAsia" w:eastAsiaTheme="minorEastAsia" w:hAnsiTheme="minorEastAsia" w:hint="eastAsia"/>
                  <w:szCs w:val="21"/>
                </w:rPr>
                <w:delText>批文文件名称</w:delText>
              </w:r>
            </w:del>
          </w:p>
        </w:tc>
        <w:tc>
          <w:tcPr>
            <w:tcW w:w="2126" w:type="dxa"/>
          </w:tcPr>
          <w:p w:rsidR="001E15B4" w:rsidRPr="001E15B4" w:rsidDel="009541E0" w:rsidRDefault="001E15B4" w:rsidP="001E15B4">
            <w:pPr>
              <w:rPr>
                <w:del w:id="175" w:author="Administrator" w:date="2017-03-16T16:40:00Z"/>
                <w:rFonts w:asciiTheme="minorEastAsia" w:eastAsiaTheme="minorEastAsia" w:hAnsiTheme="minorEastAsia"/>
                <w:szCs w:val="21"/>
              </w:rPr>
            </w:pPr>
          </w:p>
        </w:tc>
      </w:tr>
      <w:tr w:rsidR="001E15B4" w:rsidRPr="001E15B4" w:rsidDel="009541E0" w:rsidTr="00EC7BF6">
        <w:trPr>
          <w:jc w:val="center"/>
          <w:del w:id="176" w:author="Administrator" w:date="2017-03-16T16:40:00Z"/>
        </w:trPr>
        <w:tc>
          <w:tcPr>
            <w:tcW w:w="2122" w:type="dxa"/>
          </w:tcPr>
          <w:p w:rsidR="001E15B4" w:rsidRPr="001E15B4" w:rsidDel="009541E0" w:rsidRDefault="00F07254" w:rsidP="001E15B4">
            <w:pPr>
              <w:rPr>
                <w:del w:id="177" w:author="Administrator" w:date="2017-03-16T16:40:00Z"/>
                <w:rFonts w:asciiTheme="minorEastAsia" w:eastAsiaTheme="minorEastAsia" w:hAnsiTheme="minorEastAsia"/>
                <w:szCs w:val="21"/>
              </w:rPr>
            </w:pPr>
            <w:del w:id="178" w:author="Administrator" w:date="2017-03-16T16:40:00Z">
              <w:r w:rsidRPr="001E15B4" w:rsidDel="009541E0">
                <w:rPr>
                  <w:rFonts w:asciiTheme="minorEastAsia" w:eastAsiaTheme="minorEastAsia" w:hAnsiTheme="minorEastAsia"/>
                  <w:szCs w:val="21"/>
                </w:rPr>
                <w:delText>APPROVALTIME</w:delText>
              </w:r>
            </w:del>
          </w:p>
        </w:tc>
        <w:tc>
          <w:tcPr>
            <w:tcW w:w="1842" w:type="dxa"/>
          </w:tcPr>
          <w:p w:rsidR="001E15B4" w:rsidRPr="001E15B4" w:rsidDel="009541E0" w:rsidRDefault="00F07254" w:rsidP="00A54655">
            <w:pPr>
              <w:rPr>
                <w:del w:id="179" w:author="Administrator" w:date="2017-03-16T16:40:00Z"/>
                <w:rFonts w:asciiTheme="minorEastAsia" w:eastAsiaTheme="minorEastAsia" w:hAnsiTheme="minorEastAsia"/>
                <w:szCs w:val="21"/>
              </w:rPr>
            </w:pPr>
            <w:del w:id="180" w:author="Administrator" w:date="2017-03-16T16:40:00Z">
              <w:r w:rsidRPr="001E15B4" w:rsidDel="009541E0">
                <w:rPr>
                  <w:rFonts w:asciiTheme="minorEastAsia" w:eastAsiaTheme="minorEastAsia" w:hAnsiTheme="minorEastAsia"/>
                  <w:szCs w:val="21"/>
                </w:rPr>
                <w:delText>DATE</w:delText>
              </w:r>
            </w:del>
          </w:p>
        </w:tc>
        <w:tc>
          <w:tcPr>
            <w:tcW w:w="1843" w:type="dxa"/>
          </w:tcPr>
          <w:p w:rsidR="001E15B4" w:rsidRPr="001E15B4" w:rsidDel="009541E0" w:rsidRDefault="00F07254" w:rsidP="001E15B4">
            <w:pPr>
              <w:rPr>
                <w:del w:id="181" w:author="Administrator" w:date="2017-03-16T16:40:00Z"/>
                <w:rFonts w:asciiTheme="minorEastAsia" w:eastAsiaTheme="minorEastAsia" w:hAnsiTheme="minorEastAsia"/>
                <w:szCs w:val="21"/>
              </w:rPr>
            </w:pPr>
            <w:del w:id="182" w:author="Administrator" w:date="2017-03-16T16:40:00Z">
              <w:r w:rsidRPr="001E15B4" w:rsidDel="009541E0">
                <w:rPr>
                  <w:rFonts w:asciiTheme="minorEastAsia" w:eastAsiaTheme="minorEastAsia" w:hAnsiTheme="minorEastAsia" w:hint="eastAsia"/>
                  <w:szCs w:val="21"/>
                </w:rPr>
                <w:delText>批文时间</w:delText>
              </w:r>
              <w:r w:rsidRPr="001E15B4" w:rsidDel="009541E0">
                <w:rPr>
                  <w:rFonts w:asciiTheme="minorEastAsia" w:eastAsiaTheme="minorEastAsia" w:hAnsiTheme="minorEastAsia"/>
                  <w:szCs w:val="21"/>
                </w:rPr>
                <w:delText xml:space="preserve"> </w:delText>
              </w:r>
            </w:del>
          </w:p>
        </w:tc>
        <w:tc>
          <w:tcPr>
            <w:tcW w:w="2126" w:type="dxa"/>
          </w:tcPr>
          <w:p w:rsidR="001E15B4" w:rsidRPr="001E15B4" w:rsidDel="009541E0" w:rsidRDefault="001E15B4" w:rsidP="001E15B4">
            <w:pPr>
              <w:rPr>
                <w:del w:id="183" w:author="Administrator" w:date="2017-03-16T16:40:00Z"/>
                <w:rFonts w:asciiTheme="minorEastAsia" w:eastAsiaTheme="minorEastAsia" w:hAnsiTheme="minorEastAsia"/>
                <w:szCs w:val="21"/>
              </w:rPr>
            </w:pPr>
          </w:p>
        </w:tc>
      </w:tr>
      <w:tr w:rsidR="001E15B4" w:rsidRPr="001E15B4" w:rsidDel="009541E0" w:rsidTr="00EC7BF6">
        <w:trPr>
          <w:jc w:val="center"/>
          <w:del w:id="184" w:author="Administrator" w:date="2017-03-16T16:40:00Z"/>
        </w:trPr>
        <w:tc>
          <w:tcPr>
            <w:tcW w:w="2122" w:type="dxa"/>
          </w:tcPr>
          <w:p w:rsidR="001E15B4" w:rsidRPr="001E15B4" w:rsidDel="009541E0" w:rsidRDefault="00F07254" w:rsidP="001E15B4">
            <w:pPr>
              <w:rPr>
                <w:del w:id="185" w:author="Administrator" w:date="2017-03-16T16:40:00Z"/>
                <w:rFonts w:asciiTheme="minorEastAsia" w:eastAsiaTheme="minorEastAsia" w:hAnsiTheme="minorEastAsia"/>
                <w:szCs w:val="21"/>
              </w:rPr>
            </w:pPr>
            <w:del w:id="186" w:author="Administrator" w:date="2017-03-16T16:40:00Z">
              <w:r w:rsidRPr="001E15B4" w:rsidDel="009541E0">
                <w:rPr>
                  <w:rFonts w:asciiTheme="minorEastAsia" w:eastAsiaTheme="minorEastAsia" w:hAnsiTheme="minorEastAsia"/>
                  <w:szCs w:val="21"/>
                </w:rPr>
                <w:delText>RECEIVEDEPART</w:delText>
              </w:r>
            </w:del>
          </w:p>
        </w:tc>
        <w:tc>
          <w:tcPr>
            <w:tcW w:w="1842" w:type="dxa"/>
          </w:tcPr>
          <w:p w:rsidR="001E15B4" w:rsidRPr="001E15B4" w:rsidDel="009541E0" w:rsidRDefault="00F07254" w:rsidP="001E15B4">
            <w:pPr>
              <w:rPr>
                <w:del w:id="187" w:author="Administrator" w:date="2017-03-16T16:40:00Z"/>
                <w:rFonts w:asciiTheme="minorEastAsia" w:eastAsiaTheme="minorEastAsia" w:hAnsiTheme="minorEastAsia"/>
                <w:szCs w:val="21"/>
              </w:rPr>
            </w:pPr>
            <w:del w:id="188"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89" w:author="Administrator" w:date="2017-03-16T16:40:00Z"/>
                <w:rFonts w:asciiTheme="minorEastAsia" w:eastAsiaTheme="minorEastAsia" w:hAnsiTheme="minorEastAsia"/>
                <w:szCs w:val="21"/>
              </w:rPr>
            </w:pPr>
            <w:del w:id="190" w:author="Administrator" w:date="2017-03-16T16:40:00Z">
              <w:r w:rsidRPr="001E15B4" w:rsidDel="009541E0">
                <w:rPr>
                  <w:rFonts w:asciiTheme="minorEastAsia" w:eastAsiaTheme="minorEastAsia" w:hAnsiTheme="minorEastAsia" w:hint="eastAsia"/>
                  <w:szCs w:val="21"/>
                </w:rPr>
                <w:delText>收文单位</w:delText>
              </w:r>
            </w:del>
          </w:p>
        </w:tc>
        <w:tc>
          <w:tcPr>
            <w:tcW w:w="2126" w:type="dxa"/>
          </w:tcPr>
          <w:p w:rsidR="001E15B4" w:rsidRPr="001E15B4" w:rsidDel="009541E0" w:rsidRDefault="001E15B4" w:rsidP="001E15B4">
            <w:pPr>
              <w:rPr>
                <w:del w:id="191" w:author="Administrator" w:date="2017-03-16T16:40:00Z"/>
                <w:rFonts w:asciiTheme="minorEastAsia" w:eastAsiaTheme="minorEastAsia" w:hAnsiTheme="minorEastAsia"/>
                <w:szCs w:val="21"/>
              </w:rPr>
            </w:pPr>
          </w:p>
        </w:tc>
      </w:tr>
      <w:tr w:rsidR="001E15B4" w:rsidRPr="001E15B4" w:rsidDel="009541E0" w:rsidTr="00EC7BF6">
        <w:trPr>
          <w:jc w:val="center"/>
          <w:del w:id="192" w:author="Administrator" w:date="2017-03-16T16:40:00Z"/>
        </w:trPr>
        <w:tc>
          <w:tcPr>
            <w:tcW w:w="2122" w:type="dxa"/>
          </w:tcPr>
          <w:p w:rsidR="001E15B4" w:rsidRPr="001E15B4" w:rsidDel="009541E0" w:rsidRDefault="00F07254" w:rsidP="001E15B4">
            <w:pPr>
              <w:rPr>
                <w:del w:id="193" w:author="Administrator" w:date="2017-03-16T16:40:00Z"/>
                <w:rFonts w:asciiTheme="minorEastAsia" w:eastAsiaTheme="minorEastAsia" w:hAnsiTheme="minorEastAsia"/>
                <w:szCs w:val="21"/>
              </w:rPr>
            </w:pPr>
            <w:del w:id="194" w:author="Administrator" w:date="2017-03-16T16:40:00Z">
              <w:r w:rsidRPr="001E15B4" w:rsidDel="009541E0">
                <w:rPr>
                  <w:rFonts w:asciiTheme="minorEastAsia" w:eastAsiaTheme="minorEastAsia" w:hAnsiTheme="minorEastAsia"/>
                  <w:szCs w:val="21"/>
                </w:rPr>
                <w:delText>SCANFILE</w:delText>
              </w:r>
            </w:del>
          </w:p>
        </w:tc>
        <w:tc>
          <w:tcPr>
            <w:tcW w:w="1842" w:type="dxa"/>
          </w:tcPr>
          <w:p w:rsidR="001E15B4" w:rsidRPr="001E15B4" w:rsidDel="009541E0" w:rsidRDefault="00F07254" w:rsidP="001E15B4">
            <w:pPr>
              <w:rPr>
                <w:del w:id="195" w:author="Administrator" w:date="2017-03-16T16:40:00Z"/>
                <w:rFonts w:asciiTheme="minorEastAsia" w:eastAsiaTheme="minorEastAsia" w:hAnsiTheme="minorEastAsia"/>
                <w:szCs w:val="21"/>
              </w:rPr>
            </w:pPr>
            <w:del w:id="196"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197" w:author="Administrator" w:date="2017-03-16T16:40:00Z"/>
                <w:rFonts w:asciiTheme="minorEastAsia" w:eastAsiaTheme="minorEastAsia" w:hAnsiTheme="minorEastAsia"/>
                <w:szCs w:val="21"/>
              </w:rPr>
            </w:pPr>
            <w:del w:id="198" w:author="Administrator" w:date="2017-03-16T16:40:00Z">
              <w:r w:rsidRPr="001E15B4" w:rsidDel="009541E0">
                <w:rPr>
                  <w:rFonts w:asciiTheme="minorEastAsia" w:eastAsiaTheme="minorEastAsia" w:hAnsiTheme="minorEastAsia" w:hint="eastAsia"/>
                  <w:szCs w:val="21"/>
                </w:rPr>
                <w:delText>修编文件</w:delText>
              </w:r>
            </w:del>
          </w:p>
        </w:tc>
        <w:tc>
          <w:tcPr>
            <w:tcW w:w="2126" w:type="dxa"/>
          </w:tcPr>
          <w:p w:rsidR="001E15B4" w:rsidRPr="001E15B4" w:rsidDel="009541E0" w:rsidRDefault="001E15B4" w:rsidP="001E15B4">
            <w:pPr>
              <w:rPr>
                <w:del w:id="199" w:author="Administrator" w:date="2017-03-16T16:40:00Z"/>
                <w:rFonts w:asciiTheme="minorEastAsia" w:eastAsiaTheme="minorEastAsia" w:hAnsiTheme="minorEastAsia"/>
                <w:szCs w:val="21"/>
              </w:rPr>
            </w:pPr>
          </w:p>
        </w:tc>
      </w:tr>
      <w:tr w:rsidR="001E15B4" w:rsidRPr="001E15B4" w:rsidDel="009541E0" w:rsidTr="00EC7BF6">
        <w:trPr>
          <w:jc w:val="center"/>
          <w:del w:id="200" w:author="Administrator" w:date="2017-03-16T16:40:00Z"/>
        </w:trPr>
        <w:tc>
          <w:tcPr>
            <w:tcW w:w="2122" w:type="dxa"/>
          </w:tcPr>
          <w:p w:rsidR="001E15B4" w:rsidRPr="001E15B4" w:rsidDel="009541E0" w:rsidRDefault="00F07254" w:rsidP="001E15B4">
            <w:pPr>
              <w:rPr>
                <w:del w:id="201" w:author="Administrator" w:date="2017-03-16T16:40:00Z"/>
                <w:rFonts w:asciiTheme="minorEastAsia" w:eastAsiaTheme="minorEastAsia" w:hAnsiTheme="minorEastAsia"/>
                <w:szCs w:val="21"/>
              </w:rPr>
            </w:pPr>
            <w:del w:id="202" w:author="Administrator" w:date="2017-03-16T16:40:00Z">
              <w:r w:rsidRPr="001E15B4" w:rsidDel="009541E0">
                <w:rPr>
                  <w:rFonts w:asciiTheme="minorEastAsia" w:eastAsiaTheme="minorEastAsia" w:hAnsiTheme="minorEastAsia"/>
                  <w:szCs w:val="21"/>
                </w:rPr>
                <w:delText>XBZONE</w:delText>
              </w:r>
            </w:del>
          </w:p>
        </w:tc>
        <w:tc>
          <w:tcPr>
            <w:tcW w:w="1842" w:type="dxa"/>
          </w:tcPr>
          <w:p w:rsidR="001E15B4" w:rsidRPr="001E15B4" w:rsidDel="009541E0" w:rsidRDefault="00F07254" w:rsidP="001E15B4">
            <w:pPr>
              <w:rPr>
                <w:del w:id="203" w:author="Administrator" w:date="2017-03-16T16:40:00Z"/>
                <w:rFonts w:asciiTheme="minorEastAsia" w:eastAsiaTheme="minorEastAsia" w:hAnsiTheme="minorEastAsia"/>
                <w:szCs w:val="21"/>
              </w:rPr>
            </w:pPr>
            <w:del w:id="204" w:author="Administrator" w:date="2017-03-16T16:40:00Z">
              <w:r w:rsidRPr="001E15B4" w:rsidDel="009541E0">
                <w:rPr>
                  <w:rFonts w:asciiTheme="minorEastAsia" w:eastAsiaTheme="minorEastAsia" w:hAnsiTheme="minorEastAsia"/>
                  <w:szCs w:val="21"/>
                </w:rPr>
                <w:delText>TEXT</w:delText>
              </w:r>
            </w:del>
          </w:p>
        </w:tc>
        <w:tc>
          <w:tcPr>
            <w:tcW w:w="1843" w:type="dxa"/>
          </w:tcPr>
          <w:p w:rsidR="001E15B4" w:rsidRPr="001E15B4" w:rsidDel="009541E0" w:rsidRDefault="00F07254" w:rsidP="003502C0">
            <w:pPr>
              <w:rPr>
                <w:del w:id="205" w:author="Administrator" w:date="2017-03-16T16:40:00Z"/>
                <w:rFonts w:asciiTheme="minorEastAsia" w:eastAsiaTheme="minorEastAsia" w:hAnsiTheme="minorEastAsia"/>
                <w:szCs w:val="21"/>
              </w:rPr>
            </w:pPr>
            <w:del w:id="206" w:author="Administrator" w:date="2017-03-16T16:40:00Z">
              <w:r w:rsidRPr="001E15B4" w:rsidDel="009541E0">
                <w:rPr>
                  <w:rFonts w:asciiTheme="minorEastAsia" w:eastAsiaTheme="minorEastAsia" w:hAnsiTheme="minorEastAsia" w:hint="eastAsia"/>
                  <w:szCs w:val="21"/>
                </w:rPr>
                <w:delText>修编区域信息</w:delText>
              </w:r>
            </w:del>
          </w:p>
        </w:tc>
        <w:tc>
          <w:tcPr>
            <w:tcW w:w="2126" w:type="dxa"/>
          </w:tcPr>
          <w:p w:rsidR="001E15B4" w:rsidRPr="001E15B4" w:rsidDel="009541E0" w:rsidRDefault="00F07254" w:rsidP="001E15B4">
            <w:pPr>
              <w:rPr>
                <w:del w:id="207" w:author="Administrator" w:date="2017-03-16T16:40:00Z"/>
                <w:rFonts w:asciiTheme="minorEastAsia" w:eastAsiaTheme="minorEastAsia" w:hAnsiTheme="minorEastAsia"/>
                <w:szCs w:val="21"/>
              </w:rPr>
            </w:pPr>
            <w:del w:id="208" w:author="Administrator" w:date="2017-03-16T16:40:00Z">
              <w:r w:rsidRPr="001E15B4" w:rsidDel="009541E0">
                <w:rPr>
                  <w:rFonts w:asciiTheme="minorEastAsia" w:eastAsiaTheme="minorEastAsia" w:hAnsiTheme="minorEastAsia"/>
                  <w:szCs w:val="21"/>
                </w:rPr>
                <w:delText>EXCEL</w:delText>
              </w:r>
              <w:r w:rsidRPr="001E15B4" w:rsidDel="009541E0">
                <w:rPr>
                  <w:rFonts w:asciiTheme="minorEastAsia" w:eastAsiaTheme="minorEastAsia" w:hAnsiTheme="minorEastAsia" w:hint="eastAsia"/>
                  <w:szCs w:val="21"/>
                </w:rPr>
                <w:delText>导入</w:delText>
              </w:r>
            </w:del>
          </w:p>
        </w:tc>
      </w:tr>
      <w:tr w:rsidR="001E15B4" w:rsidRPr="001E15B4" w:rsidDel="009541E0" w:rsidTr="00EC7BF6">
        <w:trPr>
          <w:jc w:val="center"/>
          <w:del w:id="209" w:author="Administrator" w:date="2017-03-16T16:40:00Z"/>
        </w:trPr>
        <w:tc>
          <w:tcPr>
            <w:tcW w:w="2122" w:type="dxa"/>
          </w:tcPr>
          <w:p w:rsidR="001E15B4" w:rsidRPr="001E15B4" w:rsidDel="009541E0" w:rsidRDefault="00F07254" w:rsidP="001E15B4">
            <w:pPr>
              <w:rPr>
                <w:del w:id="210" w:author="Administrator" w:date="2017-03-16T16:40:00Z"/>
                <w:rFonts w:asciiTheme="minorEastAsia" w:eastAsiaTheme="minorEastAsia" w:hAnsiTheme="minorEastAsia"/>
                <w:szCs w:val="21"/>
              </w:rPr>
            </w:pPr>
            <w:del w:id="211" w:author="Administrator" w:date="2017-03-16T16:40:00Z">
              <w:r w:rsidRPr="001E15B4" w:rsidDel="009541E0">
                <w:rPr>
                  <w:rFonts w:asciiTheme="minorEastAsia" w:eastAsiaTheme="minorEastAsia" w:hAnsiTheme="minorEastAsia"/>
                  <w:szCs w:val="21"/>
                </w:rPr>
                <w:delText>INPUTDATE</w:delText>
              </w:r>
            </w:del>
          </w:p>
        </w:tc>
        <w:tc>
          <w:tcPr>
            <w:tcW w:w="1842" w:type="dxa"/>
          </w:tcPr>
          <w:p w:rsidR="001E15B4" w:rsidRPr="001E15B4" w:rsidDel="009541E0" w:rsidRDefault="00F07254" w:rsidP="00A54655">
            <w:pPr>
              <w:rPr>
                <w:del w:id="212" w:author="Administrator" w:date="2017-03-16T16:40:00Z"/>
                <w:rFonts w:asciiTheme="minorEastAsia" w:eastAsiaTheme="minorEastAsia" w:hAnsiTheme="minorEastAsia"/>
                <w:szCs w:val="21"/>
              </w:rPr>
            </w:pPr>
            <w:del w:id="213" w:author="Administrator" w:date="2017-03-16T16:40:00Z">
              <w:r w:rsidRPr="001E15B4" w:rsidDel="009541E0">
                <w:rPr>
                  <w:rFonts w:asciiTheme="minorEastAsia" w:eastAsiaTheme="minorEastAsia" w:hAnsiTheme="minorEastAsia"/>
                  <w:szCs w:val="21"/>
                </w:rPr>
                <w:delText>DATE</w:delText>
              </w:r>
            </w:del>
          </w:p>
        </w:tc>
        <w:tc>
          <w:tcPr>
            <w:tcW w:w="1843" w:type="dxa"/>
          </w:tcPr>
          <w:p w:rsidR="001E15B4" w:rsidRPr="001E15B4" w:rsidDel="009541E0" w:rsidRDefault="00F07254" w:rsidP="001E15B4">
            <w:pPr>
              <w:rPr>
                <w:del w:id="214" w:author="Administrator" w:date="2017-03-16T16:40:00Z"/>
                <w:rFonts w:asciiTheme="minorEastAsia" w:eastAsiaTheme="minorEastAsia" w:hAnsiTheme="minorEastAsia"/>
                <w:szCs w:val="21"/>
              </w:rPr>
            </w:pPr>
            <w:del w:id="215" w:author="Administrator" w:date="2017-03-16T16:40:00Z">
              <w:r w:rsidRPr="001E15B4" w:rsidDel="009541E0">
                <w:rPr>
                  <w:rFonts w:asciiTheme="minorEastAsia" w:eastAsiaTheme="minorEastAsia" w:hAnsiTheme="minorEastAsia" w:hint="eastAsia"/>
                  <w:szCs w:val="21"/>
                </w:rPr>
                <w:delText>操作日期</w:delText>
              </w:r>
            </w:del>
          </w:p>
        </w:tc>
        <w:tc>
          <w:tcPr>
            <w:tcW w:w="2126" w:type="dxa"/>
          </w:tcPr>
          <w:p w:rsidR="001E15B4" w:rsidRPr="001E15B4" w:rsidDel="009541E0" w:rsidRDefault="001E15B4" w:rsidP="001E15B4">
            <w:pPr>
              <w:rPr>
                <w:del w:id="216" w:author="Administrator" w:date="2017-03-16T16:40:00Z"/>
                <w:rFonts w:asciiTheme="minorEastAsia" w:eastAsiaTheme="minorEastAsia" w:hAnsiTheme="minorEastAsia"/>
                <w:szCs w:val="21"/>
              </w:rPr>
            </w:pPr>
          </w:p>
        </w:tc>
      </w:tr>
      <w:tr w:rsidR="001E15B4" w:rsidRPr="001E15B4" w:rsidDel="009541E0" w:rsidTr="00EC7BF6">
        <w:trPr>
          <w:jc w:val="center"/>
          <w:del w:id="217" w:author="Administrator" w:date="2017-03-16T16:40:00Z"/>
        </w:trPr>
        <w:tc>
          <w:tcPr>
            <w:tcW w:w="2122" w:type="dxa"/>
          </w:tcPr>
          <w:p w:rsidR="001E15B4" w:rsidRPr="001E15B4" w:rsidDel="009541E0" w:rsidRDefault="00F07254" w:rsidP="001E15B4">
            <w:pPr>
              <w:rPr>
                <w:del w:id="218" w:author="Administrator" w:date="2017-03-16T16:40:00Z"/>
                <w:rFonts w:asciiTheme="minorEastAsia" w:eastAsiaTheme="minorEastAsia" w:hAnsiTheme="minorEastAsia"/>
                <w:szCs w:val="21"/>
              </w:rPr>
            </w:pPr>
            <w:del w:id="219" w:author="Administrator" w:date="2017-03-16T16:40:00Z">
              <w:r w:rsidRPr="001E15B4" w:rsidDel="009541E0">
                <w:rPr>
                  <w:rFonts w:asciiTheme="minorEastAsia" w:eastAsiaTheme="minorEastAsia" w:hAnsiTheme="minorEastAsia"/>
                  <w:szCs w:val="21"/>
                </w:rPr>
                <w:delText>INPUTUSER</w:delText>
              </w:r>
            </w:del>
          </w:p>
        </w:tc>
        <w:tc>
          <w:tcPr>
            <w:tcW w:w="1842" w:type="dxa"/>
          </w:tcPr>
          <w:p w:rsidR="001E15B4" w:rsidRPr="001E15B4" w:rsidDel="009541E0" w:rsidRDefault="00F07254" w:rsidP="001E15B4">
            <w:pPr>
              <w:rPr>
                <w:del w:id="220" w:author="Administrator" w:date="2017-03-16T16:40:00Z"/>
                <w:rFonts w:asciiTheme="minorEastAsia" w:eastAsiaTheme="minorEastAsia" w:hAnsiTheme="minorEastAsia"/>
                <w:szCs w:val="21"/>
              </w:rPr>
            </w:pPr>
            <w:del w:id="221" w:author="Administrator" w:date="2017-03-16T16:40:00Z">
              <w:r w:rsidDel="009541E0">
                <w:rPr>
                  <w:rFonts w:asciiTheme="minorEastAsia" w:eastAsiaTheme="minorEastAsia" w:hAnsiTheme="minorEastAsia"/>
                  <w:szCs w:val="21"/>
                </w:rPr>
                <w:delText>VARCHAR2</w:delText>
              </w:r>
              <w:r w:rsidRPr="001E15B4" w:rsidDel="009541E0">
                <w:rPr>
                  <w:rFonts w:asciiTheme="minorEastAsia" w:eastAsiaTheme="minorEastAsia" w:hAnsiTheme="minorEastAsia"/>
                  <w:szCs w:val="21"/>
                </w:rPr>
                <w:delText>(500)</w:delText>
              </w:r>
            </w:del>
          </w:p>
        </w:tc>
        <w:tc>
          <w:tcPr>
            <w:tcW w:w="1843" w:type="dxa"/>
          </w:tcPr>
          <w:p w:rsidR="001E15B4" w:rsidRPr="001E15B4" w:rsidDel="009541E0" w:rsidRDefault="00F07254" w:rsidP="001E15B4">
            <w:pPr>
              <w:rPr>
                <w:del w:id="222" w:author="Administrator" w:date="2017-03-16T16:40:00Z"/>
                <w:rFonts w:asciiTheme="minorEastAsia" w:eastAsiaTheme="minorEastAsia" w:hAnsiTheme="minorEastAsia"/>
                <w:szCs w:val="21"/>
              </w:rPr>
            </w:pPr>
            <w:del w:id="223" w:author="Administrator" w:date="2017-03-16T16:40:00Z">
              <w:r w:rsidRPr="001E15B4" w:rsidDel="009541E0">
                <w:rPr>
                  <w:rFonts w:asciiTheme="minorEastAsia" w:eastAsiaTheme="minorEastAsia" w:hAnsiTheme="minorEastAsia" w:hint="eastAsia"/>
                  <w:szCs w:val="21"/>
                </w:rPr>
                <w:delText>操作用户</w:delText>
              </w:r>
            </w:del>
          </w:p>
        </w:tc>
        <w:tc>
          <w:tcPr>
            <w:tcW w:w="2126" w:type="dxa"/>
          </w:tcPr>
          <w:p w:rsidR="001E15B4" w:rsidRPr="001E15B4" w:rsidDel="009541E0" w:rsidRDefault="001E15B4" w:rsidP="001E15B4">
            <w:pPr>
              <w:rPr>
                <w:del w:id="224" w:author="Administrator" w:date="2017-03-16T16:40:00Z"/>
                <w:rFonts w:asciiTheme="minorEastAsia" w:eastAsiaTheme="minorEastAsia" w:hAnsiTheme="minorEastAsia"/>
                <w:szCs w:val="21"/>
              </w:rPr>
            </w:pPr>
          </w:p>
        </w:tc>
      </w:tr>
      <w:tr w:rsidR="001E15B4" w:rsidRPr="001E15B4" w:rsidDel="009541E0" w:rsidTr="00EC7BF6">
        <w:trPr>
          <w:jc w:val="center"/>
          <w:del w:id="225" w:author="Administrator" w:date="2017-03-16T16:40:00Z"/>
        </w:trPr>
        <w:tc>
          <w:tcPr>
            <w:tcW w:w="2122" w:type="dxa"/>
          </w:tcPr>
          <w:p w:rsidR="001E15B4" w:rsidRPr="001E15B4" w:rsidDel="009541E0" w:rsidRDefault="00F07254" w:rsidP="001E15B4">
            <w:pPr>
              <w:rPr>
                <w:del w:id="226" w:author="Administrator" w:date="2017-03-16T16:40:00Z"/>
                <w:rFonts w:asciiTheme="minorEastAsia" w:eastAsiaTheme="minorEastAsia" w:hAnsiTheme="minorEastAsia"/>
                <w:szCs w:val="21"/>
              </w:rPr>
            </w:pPr>
            <w:del w:id="227" w:author="Administrator" w:date="2017-03-16T16:40:00Z">
              <w:r w:rsidRPr="001E15B4" w:rsidDel="009541E0">
                <w:rPr>
                  <w:rFonts w:asciiTheme="minorEastAsia" w:eastAsiaTheme="minorEastAsia" w:hAnsiTheme="minorEastAsia"/>
                  <w:szCs w:val="21"/>
                </w:rPr>
                <w:delText>XZGHNUM</w:delText>
              </w:r>
            </w:del>
          </w:p>
        </w:tc>
        <w:tc>
          <w:tcPr>
            <w:tcW w:w="1842" w:type="dxa"/>
          </w:tcPr>
          <w:p w:rsidR="001E15B4" w:rsidRPr="001E15B4" w:rsidDel="009541E0" w:rsidRDefault="00F07254" w:rsidP="001E15B4">
            <w:pPr>
              <w:rPr>
                <w:del w:id="228" w:author="Administrator" w:date="2017-03-16T16:40:00Z"/>
                <w:rFonts w:asciiTheme="minorEastAsia" w:eastAsiaTheme="minorEastAsia" w:hAnsiTheme="minorEastAsia"/>
                <w:szCs w:val="21"/>
              </w:rPr>
            </w:pPr>
            <w:del w:id="229" w:author="Administrator" w:date="2017-03-16T16:40:00Z">
              <w:r w:rsidRPr="001E15B4" w:rsidDel="009541E0">
                <w:rPr>
                  <w:rFonts w:asciiTheme="minorEastAsia" w:eastAsiaTheme="minorEastAsia" w:hAnsiTheme="minorEastAsia"/>
                  <w:szCs w:val="21"/>
                </w:rPr>
                <w:delText>INT</w:delText>
              </w:r>
            </w:del>
          </w:p>
        </w:tc>
        <w:tc>
          <w:tcPr>
            <w:tcW w:w="1843" w:type="dxa"/>
          </w:tcPr>
          <w:p w:rsidR="001E15B4" w:rsidRPr="001E15B4" w:rsidDel="009541E0" w:rsidRDefault="00F07254" w:rsidP="001E15B4">
            <w:pPr>
              <w:rPr>
                <w:del w:id="230" w:author="Administrator" w:date="2017-03-16T16:40:00Z"/>
                <w:rFonts w:asciiTheme="minorEastAsia" w:eastAsiaTheme="minorEastAsia" w:hAnsiTheme="minorEastAsia"/>
                <w:szCs w:val="21"/>
              </w:rPr>
            </w:pPr>
            <w:del w:id="231" w:author="Administrator" w:date="2017-03-16T16:40:00Z">
              <w:r w:rsidRPr="001E15B4" w:rsidDel="009541E0">
                <w:rPr>
                  <w:rFonts w:asciiTheme="minorEastAsia" w:eastAsiaTheme="minorEastAsia" w:hAnsiTheme="minorEastAsia" w:hint="eastAsia"/>
                  <w:szCs w:val="21"/>
                </w:rPr>
                <w:delText>修编规划数</w:delText>
              </w:r>
            </w:del>
          </w:p>
        </w:tc>
        <w:tc>
          <w:tcPr>
            <w:tcW w:w="2126" w:type="dxa"/>
          </w:tcPr>
          <w:p w:rsidR="001E15B4" w:rsidRPr="001E15B4" w:rsidDel="009541E0" w:rsidRDefault="001E15B4" w:rsidP="001E15B4">
            <w:pPr>
              <w:rPr>
                <w:del w:id="232" w:author="Administrator" w:date="2017-03-16T16:40:00Z"/>
                <w:rFonts w:asciiTheme="minorEastAsia" w:eastAsiaTheme="minorEastAsia" w:hAnsiTheme="minorEastAsia"/>
                <w:szCs w:val="21"/>
              </w:rPr>
            </w:pPr>
          </w:p>
        </w:tc>
      </w:tr>
      <w:tr w:rsidR="001E15B4" w:rsidRPr="001E15B4" w:rsidDel="009541E0" w:rsidTr="00EC7BF6">
        <w:trPr>
          <w:jc w:val="center"/>
          <w:del w:id="233" w:author="Administrator" w:date="2017-03-16T16:40:00Z"/>
        </w:trPr>
        <w:tc>
          <w:tcPr>
            <w:tcW w:w="2122" w:type="dxa"/>
          </w:tcPr>
          <w:p w:rsidR="001E15B4" w:rsidRPr="001E15B4" w:rsidDel="009541E0" w:rsidRDefault="00F07254" w:rsidP="001E15B4">
            <w:pPr>
              <w:rPr>
                <w:del w:id="234" w:author="Administrator" w:date="2017-03-16T16:40:00Z"/>
                <w:rFonts w:asciiTheme="minorEastAsia" w:eastAsiaTheme="minorEastAsia" w:hAnsiTheme="minorEastAsia"/>
                <w:szCs w:val="21"/>
              </w:rPr>
            </w:pPr>
            <w:del w:id="235" w:author="Administrator" w:date="2017-03-16T16:40:00Z">
              <w:r w:rsidRPr="001E15B4" w:rsidDel="009541E0">
                <w:rPr>
                  <w:rFonts w:asciiTheme="minorEastAsia" w:eastAsiaTheme="minorEastAsia" w:hAnsiTheme="minorEastAsia"/>
                  <w:szCs w:val="21"/>
                </w:rPr>
                <w:delText>YGHNUM</w:delText>
              </w:r>
            </w:del>
          </w:p>
        </w:tc>
        <w:tc>
          <w:tcPr>
            <w:tcW w:w="1842" w:type="dxa"/>
          </w:tcPr>
          <w:p w:rsidR="001E15B4" w:rsidRPr="001E15B4" w:rsidDel="009541E0" w:rsidRDefault="00F07254" w:rsidP="001E15B4">
            <w:pPr>
              <w:rPr>
                <w:del w:id="236" w:author="Administrator" w:date="2017-03-16T16:40:00Z"/>
                <w:rFonts w:asciiTheme="minorEastAsia" w:eastAsiaTheme="minorEastAsia" w:hAnsiTheme="minorEastAsia"/>
                <w:szCs w:val="21"/>
              </w:rPr>
            </w:pPr>
            <w:del w:id="237" w:author="Administrator" w:date="2017-03-16T16:40:00Z">
              <w:r w:rsidRPr="001E15B4" w:rsidDel="009541E0">
                <w:rPr>
                  <w:rFonts w:asciiTheme="minorEastAsia" w:eastAsiaTheme="minorEastAsia" w:hAnsiTheme="minorEastAsia"/>
                  <w:szCs w:val="21"/>
                </w:rPr>
                <w:delText>INT</w:delText>
              </w:r>
            </w:del>
          </w:p>
        </w:tc>
        <w:tc>
          <w:tcPr>
            <w:tcW w:w="1843" w:type="dxa"/>
          </w:tcPr>
          <w:p w:rsidR="001E15B4" w:rsidRPr="001E15B4" w:rsidDel="009541E0" w:rsidRDefault="00F07254" w:rsidP="001E15B4">
            <w:pPr>
              <w:rPr>
                <w:del w:id="238" w:author="Administrator" w:date="2017-03-16T16:40:00Z"/>
                <w:rFonts w:asciiTheme="minorEastAsia" w:eastAsiaTheme="minorEastAsia" w:hAnsiTheme="minorEastAsia"/>
                <w:szCs w:val="21"/>
              </w:rPr>
            </w:pPr>
            <w:del w:id="239" w:author="Administrator" w:date="2017-03-16T16:40:00Z">
              <w:r w:rsidRPr="001E15B4" w:rsidDel="009541E0">
                <w:rPr>
                  <w:rFonts w:asciiTheme="minorEastAsia" w:eastAsiaTheme="minorEastAsia" w:hAnsiTheme="minorEastAsia" w:hint="eastAsia"/>
                  <w:szCs w:val="21"/>
                </w:rPr>
                <w:delText>原规划数</w:delText>
              </w:r>
            </w:del>
          </w:p>
        </w:tc>
        <w:tc>
          <w:tcPr>
            <w:tcW w:w="2126" w:type="dxa"/>
          </w:tcPr>
          <w:p w:rsidR="001E15B4" w:rsidRPr="001E15B4" w:rsidDel="009541E0" w:rsidRDefault="001E15B4" w:rsidP="001E15B4">
            <w:pPr>
              <w:rPr>
                <w:del w:id="240" w:author="Administrator" w:date="2017-03-16T16:40:00Z"/>
                <w:rFonts w:asciiTheme="minorEastAsia" w:eastAsiaTheme="minorEastAsia" w:hAnsiTheme="minorEastAsia"/>
                <w:szCs w:val="21"/>
              </w:rPr>
            </w:pPr>
          </w:p>
        </w:tc>
      </w:tr>
    </w:tbl>
    <w:p w:rsidR="00101C82" w:rsidRPr="0067303C" w:rsidDel="009541E0" w:rsidRDefault="00101C82" w:rsidP="00101C82">
      <w:pPr>
        <w:rPr>
          <w:del w:id="241" w:author="Administrator" w:date="2017-03-16T16:40:00Z"/>
          <w:rFonts w:asciiTheme="minorEastAsia" w:eastAsiaTheme="minorEastAsia" w:hAnsiTheme="minorEastAsia"/>
          <w:szCs w:val="21"/>
        </w:rPr>
      </w:pPr>
    </w:p>
    <w:p w:rsidR="009541E0" w:rsidRPr="0067303C" w:rsidRDefault="009541E0" w:rsidP="009541E0">
      <w:pPr>
        <w:pStyle w:val="40"/>
        <w:rPr>
          <w:ins w:id="242" w:author="Administrator" w:date="2017-03-16T16:40:00Z"/>
        </w:rPr>
      </w:pPr>
      <w:ins w:id="243" w:author="Administrator" w:date="2017-03-16T16:40:00Z">
        <w:r>
          <w:rPr>
            <w:rFonts w:hint="eastAsia"/>
          </w:rPr>
          <w:t>修编</w:t>
        </w:r>
        <w:r w:rsidRPr="0067303C">
          <w:rPr>
            <w:rFonts w:hint="eastAsia"/>
          </w:rPr>
          <w:t>信息</w:t>
        </w:r>
        <w:r w:rsidRPr="0067303C">
          <w:t>表(PMS_XBINFO)</w:t>
        </w:r>
      </w:ins>
    </w:p>
    <w:tbl>
      <w:tblPr>
        <w:tblStyle w:val="92"/>
        <w:tblW w:w="7933" w:type="dxa"/>
        <w:jc w:val="center"/>
        <w:tblLayout w:type="fixed"/>
        <w:tblLook w:val="0620" w:firstRow="1" w:lastRow="0" w:firstColumn="0" w:lastColumn="0" w:noHBand="1" w:noVBand="1"/>
      </w:tblPr>
      <w:tblGrid>
        <w:gridCol w:w="2122"/>
        <w:gridCol w:w="1842"/>
        <w:gridCol w:w="1843"/>
        <w:gridCol w:w="2126"/>
      </w:tblGrid>
      <w:tr w:rsidR="009541E0" w:rsidRPr="001E15B4" w:rsidTr="0015321B">
        <w:trPr>
          <w:jc w:val="center"/>
          <w:ins w:id="244" w:author="Administrator" w:date="2017-03-16T16:40:00Z"/>
        </w:trPr>
        <w:tc>
          <w:tcPr>
            <w:tcW w:w="2122" w:type="dxa"/>
            <w:shd w:val="clear" w:color="auto" w:fill="AEAAAA"/>
          </w:tcPr>
          <w:p w:rsidR="009541E0" w:rsidRPr="001E15B4" w:rsidRDefault="009541E0" w:rsidP="0015321B">
            <w:pPr>
              <w:jc w:val="center"/>
              <w:rPr>
                <w:ins w:id="245" w:author="Administrator" w:date="2017-03-16T16:40:00Z"/>
                <w:rFonts w:asciiTheme="minorEastAsia" w:eastAsiaTheme="minorEastAsia" w:hAnsiTheme="minorEastAsia"/>
                <w:b/>
                <w:szCs w:val="21"/>
              </w:rPr>
            </w:pPr>
            <w:ins w:id="246" w:author="Administrator" w:date="2017-03-16T16:40:00Z">
              <w:r w:rsidRPr="00F07254">
                <w:rPr>
                  <w:rFonts w:asciiTheme="minorEastAsia" w:eastAsiaTheme="minorEastAsia" w:hAnsiTheme="minorEastAsia" w:hint="eastAsia"/>
                  <w:b/>
                  <w:szCs w:val="21"/>
                </w:rPr>
                <w:t>名称</w:t>
              </w:r>
            </w:ins>
          </w:p>
        </w:tc>
        <w:tc>
          <w:tcPr>
            <w:tcW w:w="1842" w:type="dxa"/>
            <w:shd w:val="clear" w:color="auto" w:fill="AEAAAA"/>
          </w:tcPr>
          <w:p w:rsidR="009541E0" w:rsidRPr="001E15B4" w:rsidRDefault="009541E0" w:rsidP="0015321B">
            <w:pPr>
              <w:jc w:val="center"/>
              <w:rPr>
                <w:ins w:id="247" w:author="Administrator" w:date="2017-03-16T16:40:00Z"/>
                <w:rFonts w:asciiTheme="minorEastAsia" w:eastAsiaTheme="minorEastAsia" w:hAnsiTheme="minorEastAsia"/>
                <w:b/>
                <w:szCs w:val="21"/>
              </w:rPr>
            </w:pPr>
            <w:ins w:id="248" w:author="Administrator" w:date="2017-03-16T16:40:00Z">
              <w:r w:rsidRPr="00F07254">
                <w:rPr>
                  <w:rFonts w:asciiTheme="minorEastAsia" w:eastAsiaTheme="minorEastAsia" w:hAnsiTheme="minorEastAsia" w:hint="eastAsia"/>
                  <w:b/>
                  <w:szCs w:val="21"/>
                </w:rPr>
                <w:t>类型</w:t>
              </w:r>
            </w:ins>
          </w:p>
        </w:tc>
        <w:tc>
          <w:tcPr>
            <w:tcW w:w="1843" w:type="dxa"/>
            <w:shd w:val="clear" w:color="auto" w:fill="AEAAAA"/>
          </w:tcPr>
          <w:p w:rsidR="009541E0" w:rsidRPr="00101C82" w:rsidRDefault="009541E0" w:rsidP="0015321B">
            <w:pPr>
              <w:jc w:val="center"/>
              <w:rPr>
                <w:ins w:id="249" w:author="Administrator" w:date="2017-03-16T16:40:00Z"/>
                <w:rFonts w:asciiTheme="minorEastAsia" w:eastAsiaTheme="minorEastAsia" w:hAnsiTheme="minorEastAsia"/>
                <w:b/>
                <w:bCs/>
                <w:color w:val="000000"/>
                <w:szCs w:val="21"/>
              </w:rPr>
            </w:pPr>
            <w:ins w:id="250" w:author="Administrator" w:date="2017-03-16T16:40:00Z">
              <w:r>
                <w:rPr>
                  <w:rFonts w:asciiTheme="minorEastAsia" w:eastAsiaTheme="minorEastAsia" w:hAnsiTheme="minorEastAsia" w:cs="微软雅黑" w:hint="eastAsia"/>
                  <w:b/>
                  <w:bCs/>
                  <w:color w:val="000000"/>
                  <w:szCs w:val="21"/>
                </w:rPr>
                <w:t>显示内容</w:t>
              </w:r>
            </w:ins>
          </w:p>
        </w:tc>
        <w:tc>
          <w:tcPr>
            <w:tcW w:w="2126" w:type="dxa"/>
            <w:shd w:val="clear" w:color="auto" w:fill="AEAAAA"/>
          </w:tcPr>
          <w:p w:rsidR="009541E0" w:rsidRPr="00101C82" w:rsidRDefault="009541E0" w:rsidP="0015321B">
            <w:pPr>
              <w:jc w:val="center"/>
              <w:rPr>
                <w:ins w:id="251" w:author="Administrator" w:date="2017-03-16T16:40:00Z"/>
                <w:rFonts w:asciiTheme="minorEastAsia" w:eastAsiaTheme="minorEastAsia" w:hAnsiTheme="minorEastAsia"/>
                <w:b/>
                <w:bCs/>
                <w:color w:val="000000"/>
                <w:szCs w:val="21"/>
              </w:rPr>
            </w:pPr>
            <w:ins w:id="252" w:author="Administrator" w:date="2017-03-16T16:40:00Z">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ins>
          </w:p>
        </w:tc>
      </w:tr>
      <w:tr w:rsidR="009541E0" w:rsidRPr="001E15B4" w:rsidTr="0015321B">
        <w:trPr>
          <w:jc w:val="center"/>
          <w:ins w:id="253" w:author="Administrator" w:date="2017-03-16T16:40:00Z"/>
        </w:trPr>
        <w:tc>
          <w:tcPr>
            <w:tcW w:w="2122" w:type="dxa"/>
          </w:tcPr>
          <w:p w:rsidR="009541E0" w:rsidRPr="001E15B4" w:rsidRDefault="009541E0" w:rsidP="0015321B">
            <w:pPr>
              <w:rPr>
                <w:ins w:id="254" w:author="Administrator" w:date="2017-03-16T16:40:00Z"/>
                <w:rFonts w:asciiTheme="minorEastAsia" w:eastAsiaTheme="minorEastAsia" w:hAnsiTheme="minorEastAsia"/>
                <w:szCs w:val="21"/>
              </w:rPr>
            </w:pPr>
            <w:ins w:id="255" w:author="Administrator" w:date="2017-03-16T16:40:00Z">
              <w:r w:rsidRPr="001E15B4">
                <w:rPr>
                  <w:rFonts w:asciiTheme="minorEastAsia" w:eastAsiaTheme="minorEastAsia" w:hAnsiTheme="minorEastAsia"/>
                  <w:szCs w:val="21"/>
                </w:rPr>
                <w:t>KEYID</w:t>
              </w:r>
            </w:ins>
          </w:p>
        </w:tc>
        <w:tc>
          <w:tcPr>
            <w:tcW w:w="1842" w:type="dxa"/>
          </w:tcPr>
          <w:p w:rsidR="009541E0" w:rsidRPr="001E15B4" w:rsidRDefault="009541E0" w:rsidP="0015321B">
            <w:pPr>
              <w:rPr>
                <w:ins w:id="256" w:author="Administrator" w:date="2017-03-16T16:40:00Z"/>
                <w:rFonts w:asciiTheme="minorEastAsia" w:eastAsiaTheme="minorEastAsia" w:hAnsiTheme="minorEastAsia"/>
                <w:szCs w:val="21"/>
              </w:rPr>
            </w:pPr>
            <w:ins w:id="257" w:author="Administrator" w:date="2017-03-16T16:40:00Z">
              <w:r w:rsidRPr="001E15B4">
                <w:rPr>
                  <w:rFonts w:asciiTheme="minorEastAsia" w:eastAsiaTheme="minorEastAsia" w:hAnsiTheme="minorEastAsia"/>
                  <w:szCs w:val="21"/>
                </w:rPr>
                <w:t>INT</w:t>
              </w:r>
              <w:r>
                <w:rPr>
                  <w:rFonts w:asciiTheme="minorEastAsia" w:eastAsiaTheme="minorEastAsia" w:hAnsiTheme="minorEastAsia" w:hint="eastAsia"/>
                  <w:szCs w:val="21"/>
                </w:rPr>
                <w:t>（</w:t>
              </w:r>
              <w:r>
                <w:rPr>
                  <w:rFonts w:asciiTheme="minorEastAsia" w:eastAsiaTheme="minorEastAsia" w:hAnsiTheme="minorEastAsia"/>
                  <w:szCs w:val="21"/>
                </w:rPr>
                <w:t>NOT</w:t>
              </w:r>
              <w:r>
                <w:rPr>
                  <w:rFonts w:asciiTheme="minorEastAsia" w:eastAsiaTheme="minorEastAsia" w:hAnsiTheme="minorEastAsia" w:hint="eastAsia"/>
                  <w:szCs w:val="21"/>
                </w:rPr>
                <w:t xml:space="preserve"> </w:t>
              </w:r>
              <w:r>
                <w:rPr>
                  <w:rFonts w:asciiTheme="minorEastAsia" w:eastAsiaTheme="minorEastAsia" w:hAnsiTheme="minorEastAsia"/>
                  <w:szCs w:val="21"/>
                </w:rPr>
                <w:t>NULL</w:t>
              </w:r>
              <w:r>
                <w:rPr>
                  <w:rFonts w:asciiTheme="minorEastAsia" w:eastAsiaTheme="minorEastAsia" w:hAnsiTheme="minorEastAsia" w:hint="eastAsia"/>
                  <w:szCs w:val="21"/>
                </w:rPr>
                <w:t>）</w:t>
              </w:r>
            </w:ins>
          </w:p>
        </w:tc>
        <w:tc>
          <w:tcPr>
            <w:tcW w:w="1843" w:type="dxa"/>
          </w:tcPr>
          <w:p w:rsidR="009541E0" w:rsidRPr="001E15B4" w:rsidRDefault="009541E0" w:rsidP="0015321B">
            <w:pPr>
              <w:rPr>
                <w:ins w:id="258" w:author="Administrator" w:date="2017-03-16T16:40:00Z"/>
                <w:rFonts w:asciiTheme="minorEastAsia" w:eastAsiaTheme="minorEastAsia" w:hAnsiTheme="minorEastAsia"/>
                <w:szCs w:val="21"/>
              </w:rPr>
            </w:pPr>
          </w:p>
        </w:tc>
        <w:tc>
          <w:tcPr>
            <w:tcW w:w="2126" w:type="dxa"/>
          </w:tcPr>
          <w:p w:rsidR="009541E0" w:rsidRPr="001E15B4" w:rsidRDefault="009541E0" w:rsidP="0015321B">
            <w:pPr>
              <w:rPr>
                <w:ins w:id="259" w:author="Administrator" w:date="2017-03-16T16:40:00Z"/>
                <w:rFonts w:asciiTheme="minorEastAsia" w:eastAsiaTheme="minorEastAsia" w:hAnsiTheme="minorEastAsia"/>
                <w:szCs w:val="21"/>
              </w:rPr>
            </w:pPr>
          </w:p>
        </w:tc>
      </w:tr>
      <w:tr w:rsidR="009541E0" w:rsidRPr="001E15B4" w:rsidTr="0015321B">
        <w:trPr>
          <w:jc w:val="center"/>
          <w:ins w:id="260" w:author="Administrator" w:date="2017-03-16T16:40:00Z"/>
        </w:trPr>
        <w:tc>
          <w:tcPr>
            <w:tcW w:w="2122" w:type="dxa"/>
          </w:tcPr>
          <w:p w:rsidR="009541E0" w:rsidRPr="001E15B4" w:rsidRDefault="009541E0" w:rsidP="0015321B">
            <w:pPr>
              <w:rPr>
                <w:ins w:id="261" w:author="Administrator" w:date="2017-03-16T16:40:00Z"/>
                <w:rFonts w:asciiTheme="minorEastAsia" w:eastAsiaTheme="minorEastAsia" w:hAnsiTheme="minorEastAsia"/>
                <w:szCs w:val="21"/>
              </w:rPr>
            </w:pPr>
            <w:ins w:id="262" w:author="Administrator" w:date="2017-03-16T16:40:00Z">
              <w:r w:rsidRPr="001E15B4">
                <w:rPr>
                  <w:rFonts w:asciiTheme="minorEastAsia" w:eastAsiaTheme="minorEastAsia" w:hAnsiTheme="minorEastAsia"/>
                  <w:szCs w:val="21"/>
                </w:rPr>
                <w:t>NAME</w:t>
              </w:r>
            </w:ins>
          </w:p>
        </w:tc>
        <w:tc>
          <w:tcPr>
            <w:tcW w:w="1842" w:type="dxa"/>
          </w:tcPr>
          <w:p w:rsidR="009541E0" w:rsidRPr="001E15B4" w:rsidRDefault="009541E0" w:rsidP="0015321B">
            <w:pPr>
              <w:rPr>
                <w:ins w:id="263" w:author="Administrator" w:date="2017-03-16T16:40:00Z"/>
                <w:rFonts w:asciiTheme="minorEastAsia" w:eastAsiaTheme="minorEastAsia" w:hAnsiTheme="minorEastAsia"/>
                <w:szCs w:val="21"/>
              </w:rPr>
            </w:pPr>
            <w:ins w:id="264"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265" w:author="Administrator" w:date="2017-03-16T16:40:00Z"/>
                <w:rFonts w:asciiTheme="minorEastAsia" w:eastAsiaTheme="minorEastAsia" w:hAnsiTheme="minorEastAsia"/>
                <w:szCs w:val="21"/>
              </w:rPr>
            </w:pPr>
            <w:ins w:id="266" w:author="Administrator" w:date="2017-03-16T16:40:00Z">
              <w:r w:rsidRPr="001E15B4">
                <w:rPr>
                  <w:rFonts w:asciiTheme="minorEastAsia" w:eastAsiaTheme="minorEastAsia" w:hAnsiTheme="minorEastAsia" w:hint="eastAsia"/>
                  <w:szCs w:val="21"/>
                </w:rPr>
                <w:t>名称</w:t>
              </w:r>
            </w:ins>
          </w:p>
        </w:tc>
        <w:tc>
          <w:tcPr>
            <w:tcW w:w="2126" w:type="dxa"/>
          </w:tcPr>
          <w:p w:rsidR="009541E0" w:rsidRPr="001E15B4" w:rsidRDefault="009541E0" w:rsidP="0015321B">
            <w:pPr>
              <w:rPr>
                <w:ins w:id="267" w:author="Administrator" w:date="2017-03-16T16:40:00Z"/>
                <w:rFonts w:asciiTheme="minorEastAsia" w:eastAsiaTheme="minorEastAsia" w:hAnsiTheme="minorEastAsia"/>
                <w:szCs w:val="21"/>
              </w:rPr>
            </w:pPr>
          </w:p>
        </w:tc>
      </w:tr>
      <w:tr w:rsidR="009541E0" w:rsidRPr="001E15B4" w:rsidTr="0015321B">
        <w:trPr>
          <w:jc w:val="center"/>
          <w:ins w:id="268" w:author="Administrator" w:date="2017-03-16T16:40:00Z"/>
        </w:trPr>
        <w:tc>
          <w:tcPr>
            <w:tcW w:w="2122" w:type="dxa"/>
          </w:tcPr>
          <w:p w:rsidR="009541E0" w:rsidRPr="001E15B4" w:rsidRDefault="009541E0" w:rsidP="0015321B">
            <w:pPr>
              <w:rPr>
                <w:ins w:id="269" w:author="Administrator" w:date="2017-03-16T16:40:00Z"/>
                <w:rFonts w:asciiTheme="minorEastAsia" w:eastAsiaTheme="minorEastAsia" w:hAnsiTheme="minorEastAsia"/>
                <w:szCs w:val="21"/>
              </w:rPr>
            </w:pPr>
            <w:ins w:id="270" w:author="Administrator" w:date="2017-03-16T16:40:00Z">
              <w:r w:rsidRPr="001E15B4">
                <w:rPr>
                  <w:rFonts w:asciiTheme="minorEastAsia" w:eastAsiaTheme="minorEastAsia" w:hAnsiTheme="minorEastAsia"/>
                  <w:szCs w:val="21"/>
                </w:rPr>
                <w:t>DISTRICT</w:t>
              </w:r>
            </w:ins>
          </w:p>
        </w:tc>
        <w:tc>
          <w:tcPr>
            <w:tcW w:w="1842" w:type="dxa"/>
          </w:tcPr>
          <w:p w:rsidR="009541E0" w:rsidRPr="001E15B4" w:rsidRDefault="009541E0" w:rsidP="0015321B">
            <w:pPr>
              <w:rPr>
                <w:ins w:id="271" w:author="Administrator" w:date="2017-03-16T16:40:00Z"/>
                <w:rFonts w:asciiTheme="minorEastAsia" w:eastAsiaTheme="minorEastAsia" w:hAnsiTheme="minorEastAsia"/>
                <w:szCs w:val="21"/>
              </w:rPr>
            </w:pPr>
            <w:ins w:id="272"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273" w:author="Administrator" w:date="2017-03-16T16:40:00Z"/>
                <w:rFonts w:asciiTheme="minorEastAsia" w:eastAsiaTheme="minorEastAsia" w:hAnsiTheme="minorEastAsia"/>
                <w:szCs w:val="21"/>
              </w:rPr>
            </w:pPr>
            <w:ins w:id="274" w:author="Administrator" w:date="2017-03-16T16:41:00Z">
              <w:r w:rsidRPr="00EE3090">
                <w:rPr>
                  <w:rFonts w:hint="eastAsia"/>
                  <w:szCs w:val="24"/>
                </w:rPr>
                <w:t>行政区划</w:t>
              </w:r>
            </w:ins>
          </w:p>
        </w:tc>
        <w:tc>
          <w:tcPr>
            <w:tcW w:w="2126" w:type="dxa"/>
          </w:tcPr>
          <w:p w:rsidR="009541E0" w:rsidRPr="001E15B4" w:rsidRDefault="009541E0" w:rsidP="0015321B">
            <w:pPr>
              <w:rPr>
                <w:ins w:id="275" w:author="Administrator" w:date="2017-03-16T16:40:00Z"/>
                <w:rFonts w:asciiTheme="minorEastAsia" w:eastAsiaTheme="minorEastAsia" w:hAnsiTheme="minorEastAsia"/>
                <w:szCs w:val="21"/>
              </w:rPr>
            </w:pPr>
          </w:p>
        </w:tc>
      </w:tr>
      <w:tr w:rsidR="009541E0" w:rsidRPr="001E15B4" w:rsidTr="0015321B">
        <w:trPr>
          <w:jc w:val="center"/>
          <w:ins w:id="276" w:author="Administrator" w:date="2017-03-16T16:40:00Z"/>
        </w:trPr>
        <w:tc>
          <w:tcPr>
            <w:tcW w:w="2122" w:type="dxa"/>
          </w:tcPr>
          <w:p w:rsidR="009541E0" w:rsidRPr="001E15B4" w:rsidRDefault="009541E0" w:rsidP="0015321B">
            <w:pPr>
              <w:rPr>
                <w:ins w:id="277" w:author="Administrator" w:date="2017-03-16T16:40:00Z"/>
                <w:rFonts w:asciiTheme="minorEastAsia" w:eastAsiaTheme="minorEastAsia" w:hAnsiTheme="minorEastAsia"/>
                <w:szCs w:val="21"/>
              </w:rPr>
            </w:pPr>
            <w:ins w:id="278" w:author="Administrator" w:date="2017-03-16T16:40:00Z">
              <w:r w:rsidRPr="001E15B4">
                <w:rPr>
                  <w:rFonts w:asciiTheme="minorEastAsia" w:eastAsiaTheme="minorEastAsia" w:hAnsiTheme="minorEastAsia"/>
                  <w:szCs w:val="21"/>
                </w:rPr>
                <w:t>PLANIDS</w:t>
              </w:r>
            </w:ins>
          </w:p>
        </w:tc>
        <w:tc>
          <w:tcPr>
            <w:tcW w:w="1842" w:type="dxa"/>
          </w:tcPr>
          <w:p w:rsidR="009541E0" w:rsidRPr="001E15B4" w:rsidRDefault="009541E0" w:rsidP="0015321B">
            <w:pPr>
              <w:rPr>
                <w:ins w:id="279" w:author="Administrator" w:date="2017-03-16T16:40:00Z"/>
                <w:rFonts w:asciiTheme="minorEastAsia" w:eastAsiaTheme="minorEastAsia" w:hAnsiTheme="minorEastAsia"/>
                <w:szCs w:val="21"/>
              </w:rPr>
            </w:pPr>
            <w:ins w:id="280" w:author="Administrator" w:date="2017-03-16T16:40:00Z">
              <w:r w:rsidRPr="001E15B4">
                <w:rPr>
                  <w:rFonts w:asciiTheme="minorEastAsia" w:eastAsiaTheme="minorEastAsia" w:hAnsiTheme="minorEastAsia"/>
                  <w:szCs w:val="21"/>
                </w:rPr>
                <w:t>TEXT</w:t>
              </w:r>
            </w:ins>
          </w:p>
        </w:tc>
        <w:tc>
          <w:tcPr>
            <w:tcW w:w="1843" w:type="dxa"/>
          </w:tcPr>
          <w:p w:rsidR="009541E0" w:rsidRPr="001E15B4" w:rsidRDefault="009541E0" w:rsidP="0015321B">
            <w:pPr>
              <w:rPr>
                <w:ins w:id="281" w:author="Administrator" w:date="2017-03-16T16:40:00Z"/>
                <w:rFonts w:asciiTheme="minorEastAsia" w:eastAsiaTheme="minorEastAsia" w:hAnsiTheme="minorEastAsia"/>
                <w:szCs w:val="21"/>
              </w:rPr>
            </w:pPr>
            <w:ins w:id="282" w:author="Administrator" w:date="2017-03-16T16:40:00Z">
              <w:r>
                <w:rPr>
                  <w:rFonts w:asciiTheme="minorEastAsia" w:eastAsiaTheme="minorEastAsia" w:hAnsiTheme="minorEastAsia" w:hint="eastAsia"/>
                  <w:szCs w:val="21"/>
                </w:rPr>
                <w:t>计划编号</w:t>
              </w:r>
            </w:ins>
          </w:p>
        </w:tc>
        <w:tc>
          <w:tcPr>
            <w:tcW w:w="2126" w:type="dxa"/>
          </w:tcPr>
          <w:p w:rsidR="009541E0" w:rsidRPr="001E15B4" w:rsidRDefault="009541E0" w:rsidP="0015321B">
            <w:pPr>
              <w:rPr>
                <w:ins w:id="283" w:author="Administrator" w:date="2017-03-16T16:40:00Z"/>
                <w:rFonts w:asciiTheme="minorEastAsia" w:eastAsiaTheme="minorEastAsia" w:hAnsiTheme="minorEastAsia"/>
                <w:szCs w:val="21"/>
              </w:rPr>
            </w:pPr>
            <w:ins w:id="284" w:author="Administrator" w:date="2017-03-16T16:40:00Z">
              <w:r w:rsidRPr="001E15B4">
                <w:rPr>
                  <w:rFonts w:asciiTheme="minorEastAsia" w:eastAsiaTheme="minorEastAsia" w:hAnsiTheme="minorEastAsia" w:hint="eastAsia"/>
                  <w:szCs w:val="21"/>
                </w:rPr>
                <w:t>逗号分隔</w:t>
              </w:r>
            </w:ins>
          </w:p>
        </w:tc>
      </w:tr>
      <w:tr w:rsidR="009541E0" w:rsidRPr="001E15B4" w:rsidTr="0015321B">
        <w:trPr>
          <w:jc w:val="center"/>
          <w:ins w:id="285" w:author="Administrator" w:date="2017-03-16T16:40:00Z"/>
        </w:trPr>
        <w:tc>
          <w:tcPr>
            <w:tcW w:w="2122" w:type="dxa"/>
          </w:tcPr>
          <w:p w:rsidR="009541E0" w:rsidRPr="001E15B4" w:rsidRDefault="009541E0" w:rsidP="0015321B">
            <w:pPr>
              <w:rPr>
                <w:ins w:id="286" w:author="Administrator" w:date="2017-03-16T16:40:00Z"/>
                <w:rFonts w:asciiTheme="minorEastAsia" w:eastAsiaTheme="minorEastAsia" w:hAnsiTheme="minorEastAsia"/>
                <w:szCs w:val="21"/>
              </w:rPr>
            </w:pPr>
            <w:ins w:id="287" w:author="Administrator" w:date="2017-03-16T16:40:00Z">
              <w:r w:rsidRPr="001E15B4">
                <w:rPr>
                  <w:rFonts w:asciiTheme="minorEastAsia" w:eastAsiaTheme="minorEastAsia" w:hAnsiTheme="minorEastAsia"/>
                  <w:szCs w:val="21"/>
                </w:rPr>
                <w:t>APPROVALNUMBER</w:t>
              </w:r>
            </w:ins>
          </w:p>
        </w:tc>
        <w:tc>
          <w:tcPr>
            <w:tcW w:w="1842" w:type="dxa"/>
          </w:tcPr>
          <w:p w:rsidR="009541E0" w:rsidRPr="001E15B4" w:rsidRDefault="009541E0" w:rsidP="0015321B">
            <w:pPr>
              <w:rPr>
                <w:ins w:id="288" w:author="Administrator" w:date="2017-03-16T16:40:00Z"/>
                <w:rFonts w:asciiTheme="minorEastAsia" w:eastAsiaTheme="minorEastAsia" w:hAnsiTheme="minorEastAsia"/>
                <w:szCs w:val="21"/>
              </w:rPr>
            </w:pPr>
            <w:ins w:id="289"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290" w:author="Administrator" w:date="2017-03-16T16:40:00Z"/>
                <w:rFonts w:asciiTheme="minorEastAsia" w:eastAsiaTheme="minorEastAsia" w:hAnsiTheme="minorEastAsia"/>
                <w:szCs w:val="21"/>
              </w:rPr>
            </w:pPr>
            <w:ins w:id="291" w:author="Administrator" w:date="2017-03-16T16:40:00Z">
              <w:r w:rsidRPr="001E15B4">
                <w:rPr>
                  <w:rFonts w:asciiTheme="minorEastAsia" w:eastAsiaTheme="minorEastAsia" w:hAnsiTheme="minorEastAsia" w:hint="eastAsia"/>
                  <w:szCs w:val="21"/>
                </w:rPr>
                <w:t>批文号</w:t>
              </w:r>
            </w:ins>
            <w:ins w:id="292" w:author="Administrator" w:date="2017-03-16T16:41:00Z">
              <w:r w:rsidR="0015321B">
                <w:rPr>
                  <w:rFonts w:asciiTheme="minorEastAsia" w:eastAsiaTheme="minorEastAsia" w:hAnsiTheme="minorEastAsia" w:hint="eastAsia"/>
                  <w:szCs w:val="21"/>
                </w:rPr>
                <w:t xml:space="preserve"> </w:t>
              </w:r>
            </w:ins>
          </w:p>
        </w:tc>
        <w:tc>
          <w:tcPr>
            <w:tcW w:w="2126" w:type="dxa"/>
          </w:tcPr>
          <w:p w:rsidR="009541E0" w:rsidRPr="001E15B4" w:rsidRDefault="009541E0" w:rsidP="0015321B">
            <w:pPr>
              <w:rPr>
                <w:ins w:id="293" w:author="Administrator" w:date="2017-03-16T16:40:00Z"/>
                <w:rFonts w:asciiTheme="minorEastAsia" w:eastAsiaTheme="minorEastAsia" w:hAnsiTheme="minorEastAsia"/>
                <w:szCs w:val="21"/>
              </w:rPr>
            </w:pPr>
          </w:p>
        </w:tc>
      </w:tr>
      <w:tr w:rsidR="009541E0" w:rsidRPr="001E15B4" w:rsidTr="0015321B">
        <w:trPr>
          <w:jc w:val="center"/>
          <w:ins w:id="294" w:author="Administrator" w:date="2017-03-16T16:40:00Z"/>
        </w:trPr>
        <w:tc>
          <w:tcPr>
            <w:tcW w:w="2122" w:type="dxa"/>
          </w:tcPr>
          <w:p w:rsidR="009541E0" w:rsidRPr="001E15B4" w:rsidRDefault="009541E0" w:rsidP="0015321B">
            <w:pPr>
              <w:rPr>
                <w:ins w:id="295" w:author="Administrator" w:date="2017-03-16T16:40:00Z"/>
                <w:rFonts w:asciiTheme="minorEastAsia" w:eastAsiaTheme="minorEastAsia" w:hAnsiTheme="minorEastAsia"/>
                <w:szCs w:val="21"/>
              </w:rPr>
            </w:pPr>
            <w:ins w:id="296" w:author="Administrator" w:date="2017-03-16T16:40:00Z">
              <w:r w:rsidRPr="001E15B4">
                <w:rPr>
                  <w:rFonts w:asciiTheme="minorEastAsia" w:eastAsiaTheme="minorEastAsia" w:hAnsiTheme="minorEastAsia"/>
                  <w:szCs w:val="21"/>
                </w:rPr>
                <w:t>APPROVALNAME</w:t>
              </w:r>
            </w:ins>
          </w:p>
        </w:tc>
        <w:tc>
          <w:tcPr>
            <w:tcW w:w="1842" w:type="dxa"/>
          </w:tcPr>
          <w:p w:rsidR="009541E0" w:rsidRPr="001E15B4" w:rsidRDefault="009541E0" w:rsidP="0015321B">
            <w:pPr>
              <w:rPr>
                <w:ins w:id="297" w:author="Administrator" w:date="2017-03-16T16:40:00Z"/>
                <w:rFonts w:asciiTheme="minorEastAsia" w:eastAsiaTheme="minorEastAsia" w:hAnsiTheme="minorEastAsia"/>
                <w:szCs w:val="21"/>
              </w:rPr>
            </w:pPr>
            <w:ins w:id="298"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299" w:author="Administrator" w:date="2017-03-16T16:40:00Z"/>
                <w:rFonts w:asciiTheme="minorEastAsia" w:eastAsiaTheme="minorEastAsia" w:hAnsiTheme="minorEastAsia"/>
                <w:szCs w:val="21"/>
              </w:rPr>
            </w:pPr>
            <w:ins w:id="300" w:author="Administrator" w:date="2017-03-16T16:40:00Z">
              <w:r w:rsidRPr="001E15B4">
                <w:rPr>
                  <w:rFonts w:asciiTheme="minorEastAsia" w:eastAsiaTheme="minorEastAsia" w:hAnsiTheme="minorEastAsia" w:hint="eastAsia"/>
                  <w:szCs w:val="21"/>
                </w:rPr>
                <w:t>批文名称</w:t>
              </w:r>
            </w:ins>
          </w:p>
        </w:tc>
        <w:tc>
          <w:tcPr>
            <w:tcW w:w="2126" w:type="dxa"/>
          </w:tcPr>
          <w:p w:rsidR="009541E0" w:rsidRPr="001E15B4" w:rsidRDefault="009541E0" w:rsidP="0015321B">
            <w:pPr>
              <w:rPr>
                <w:ins w:id="301" w:author="Administrator" w:date="2017-03-16T16:40:00Z"/>
                <w:rFonts w:asciiTheme="minorEastAsia" w:eastAsiaTheme="minorEastAsia" w:hAnsiTheme="minorEastAsia"/>
                <w:szCs w:val="21"/>
              </w:rPr>
            </w:pPr>
          </w:p>
        </w:tc>
      </w:tr>
      <w:tr w:rsidR="009541E0" w:rsidRPr="001E15B4" w:rsidTr="0015321B">
        <w:trPr>
          <w:jc w:val="center"/>
          <w:ins w:id="302" w:author="Administrator" w:date="2017-03-16T16:40:00Z"/>
        </w:trPr>
        <w:tc>
          <w:tcPr>
            <w:tcW w:w="2122" w:type="dxa"/>
          </w:tcPr>
          <w:p w:rsidR="009541E0" w:rsidRPr="001E15B4" w:rsidRDefault="009541E0" w:rsidP="0015321B">
            <w:pPr>
              <w:rPr>
                <w:ins w:id="303" w:author="Administrator" w:date="2017-03-16T16:40:00Z"/>
                <w:rFonts w:asciiTheme="minorEastAsia" w:eastAsiaTheme="minorEastAsia" w:hAnsiTheme="minorEastAsia"/>
                <w:szCs w:val="21"/>
              </w:rPr>
            </w:pPr>
            <w:ins w:id="304" w:author="Administrator" w:date="2017-03-16T16:40:00Z">
              <w:r w:rsidRPr="001E15B4">
                <w:rPr>
                  <w:rFonts w:asciiTheme="minorEastAsia" w:eastAsiaTheme="minorEastAsia" w:hAnsiTheme="minorEastAsia"/>
                  <w:szCs w:val="21"/>
                </w:rPr>
                <w:t>DISPATCHDEPART</w:t>
              </w:r>
            </w:ins>
          </w:p>
        </w:tc>
        <w:tc>
          <w:tcPr>
            <w:tcW w:w="1842" w:type="dxa"/>
          </w:tcPr>
          <w:p w:rsidR="009541E0" w:rsidRPr="001E15B4" w:rsidRDefault="009541E0" w:rsidP="0015321B">
            <w:pPr>
              <w:rPr>
                <w:ins w:id="305" w:author="Administrator" w:date="2017-03-16T16:40:00Z"/>
                <w:rFonts w:asciiTheme="minorEastAsia" w:eastAsiaTheme="minorEastAsia" w:hAnsiTheme="minorEastAsia"/>
                <w:szCs w:val="21"/>
              </w:rPr>
            </w:pPr>
            <w:ins w:id="306"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307" w:author="Administrator" w:date="2017-03-16T16:40:00Z"/>
                <w:rFonts w:asciiTheme="minorEastAsia" w:eastAsiaTheme="minorEastAsia" w:hAnsiTheme="minorEastAsia"/>
                <w:szCs w:val="21"/>
              </w:rPr>
            </w:pPr>
            <w:ins w:id="308" w:author="Administrator" w:date="2017-03-16T16:40:00Z">
              <w:r w:rsidRPr="001E15B4">
                <w:rPr>
                  <w:rFonts w:asciiTheme="minorEastAsia" w:eastAsiaTheme="minorEastAsia" w:hAnsiTheme="minorEastAsia" w:hint="eastAsia"/>
                  <w:szCs w:val="21"/>
                </w:rPr>
                <w:t>发文部门</w:t>
              </w:r>
            </w:ins>
          </w:p>
        </w:tc>
        <w:tc>
          <w:tcPr>
            <w:tcW w:w="2126" w:type="dxa"/>
          </w:tcPr>
          <w:p w:rsidR="009541E0" w:rsidRPr="001E15B4" w:rsidRDefault="009541E0" w:rsidP="0015321B">
            <w:pPr>
              <w:rPr>
                <w:ins w:id="309" w:author="Administrator" w:date="2017-03-16T16:40:00Z"/>
                <w:rFonts w:asciiTheme="minorEastAsia" w:eastAsiaTheme="minorEastAsia" w:hAnsiTheme="minorEastAsia"/>
                <w:szCs w:val="21"/>
              </w:rPr>
            </w:pPr>
          </w:p>
        </w:tc>
      </w:tr>
      <w:tr w:rsidR="009541E0" w:rsidRPr="001E15B4" w:rsidTr="0015321B">
        <w:trPr>
          <w:jc w:val="center"/>
          <w:ins w:id="310" w:author="Administrator" w:date="2017-03-16T16:40:00Z"/>
        </w:trPr>
        <w:tc>
          <w:tcPr>
            <w:tcW w:w="2122" w:type="dxa"/>
          </w:tcPr>
          <w:p w:rsidR="009541E0" w:rsidRPr="001E15B4" w:rsidRDefault="009541E0" w:rsidP="0015321B">
            <w:pPr>
              <w:rPr>
                <w:ins w:id="311" w:author="Administrator" w:date="2017-03-16T16:40:00Z"/>
                <w:rFonts w:asciiTheme="minorEastAsia" w:eastAsiaTheme="minorEastAsia" w:hAnsiTheme="minorEastAsia"/>
                <w:szCs w:val="21"/>
              </w:rPr>
            </w:pPr>
            <w:ins w:id="312" w:author="Administrator" w:date="2017-03-16T16:40:00Z">
              <w:r w:rsidRPr="001E15B4">
                <w:rPr>
                  <w:rFonts w:asciiTheme="minorEastAsia" w:eastAsiaTheme="minorEastAsia" w:hAnsiTheme="minorEastAsia"/>
                  <w:szCs w:val="21"/>
                </w:rPr>
                <w:t>APPROVALFILENAME</w:t>
              </w:r>
            </w:ins>
          </w:p>
        </w:tc>
        <w:tc>
          <w:tcPr>
            <w:tcW w:w="1842" w:type="dxa"/>
          </w:tcPr>
          <w:p w:rsidR="009541E0" w:rsidRPr="001E15B4" w:rsidRDefault="009541E0" w:rsidP="0015321B">
            <w:pPr>
              <w:rPr>
                <w:ins w:id="313" w:author="Administrator" w:date="2017-03-16T16:40:00Z"/>
                <w:rFonts w:asciiTheme="minorEastAsia" w:eastAsiaTheme="minorEastAsia" w:hAnsiTheme="minorEastAsia"/>
                <w:szCs w:val="21"/>
              </w:rPr>
            </w:pPr>
            <w:ins w:id="314"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315" w:author="Administrator" w:date="2017-03-16T16:40:00Z"/>
                <w:rFonts w:asciiTheme="minorEastAsia" w:eastAsiaTheme="minorEastAsia" w:hAnsiTheme="minorEastAsia"/>
                <w:szCs w:val="21"/>
              </w:rPr>
            </w:pPr>
            <w:ins w:id="316" w:author="Administrator" w:date="2017-03-16T16:40:00Z">
              <w:r w:rsidRPr="001E15B4">
                <w:rPr>
                  <w:rFonts w:asciiTheme="minorEastAsia" w:eastAsiaTheme="minorEastAsia" w:hAnsiTheme="minorEastAsia" w:hint="eastAsia"/>
                  <w:szCs w:val="21"/>
                </w:rPr>
                <w:t>批文文件名称</w:t>
              </w:r>
            </w:ins>
          </w:p>
        </w:tc>
        <w:tc>
          <w:tcPr>
            <w:tcW w:w="2126" w:type="dxa"/>
          </w:tcPr>
          <w:p w:rsidR="009541E0" w:rsidRPr="001E15B4" w:rsidRDefault="009541E0" w:rsidP="0015321B">
            <w:pPr>
              <w:rPr>
                <w:ins w:id="317" w:author="Administrator" w:date="2017-03-16T16:40:00Z"/>
                <w:rFonts w:asciiTheme="minorEastAsia" w:eastAsiaTheme="minorEastAsia" w:hAnsiTheme="minorEastAsia"/>
                <w:szCs w:val="21"/>
              </w:rPr>
            </w:pPr>
          </w:p>
        </w:tc>
      </w:tr>
      <w:tr w:rsidR="009541E0" w:rsidRPr="001E15B4" w:rsidTr="0015321B">
        <w:trPr>
          <w:jc w:val="center"/>
          <w:ins w:id="318" w:author="Administrator" w:date="2017-03-16T16:40:00Z"/>
        </w:trPr>
        <w:tc>
          <w:tcPr>
            <w:tcW w:w="2122" w:type="dxa"/>
          </w:tcPr>
          <w:p w:rsidR="009541E0" w:rsidRPr="001E15B4" w:rsidRDefault="009541E0" w:rsidP="0015321B">
            <w:pPr>
              <w:rPr>
                <w:ins w:id="319" w:author="Administrator" w:date="2017-03-16T16:40:00Z"/>
                <w:rFonts w:asciiTheme="minorEastAsia" w:eastAsiaTheme="minorEastAsia" w:hAnsiTheme="minorEastAsia"/>
                <w:szCs w:val="21"/>
              </w:rPr>
            </w:pPr>
            <w:ins w:id="320" w:author="Administrator" w:date="2017-03-16T16:40:00Z">
              <w:r w:rsidRPr="001E15B4">
                <w:rPr>
                  <w:rFonts w:asciiTheme="minorEastAsia" w:eastAsiaTheme="minorEastAsia" w:hAnsiTheme="minorEastAsia"/>
                  <w:szCs w:val="21"/>
                </w:rPr>
                <w:t>APPROVALTIME</w:t>
              </w:r>
            </w:ins>
          </w:p>
        </w:tc>
        <w:tc>
          <w:tcPr>
            <w:tcW w:w="1842" w:type="dxa"/>
          </w:tcPr>
          <w:p w:rsidR="009541E0" w:rsidRPr="001E15B4" w:rsidRDefault="009541E0" w:rsidP="0015321B">
            <w:pPr>
              <w:rPr>
                <w:ins w:id="321" w:author="Administrator" w:date="2017-03-16T16:40:00Z"/>
                <w:rFonts w:asciiTheme="minorEastAsia" w:eastAsiaTheme="minorEastAsia" w:hAnsiTheme="minorEastAsia"/>
                <w:szCs w:val="21"/>
              </w:rPr>
            </w:pPr>
            <w:ins w:id="322" w:author="Administrator" w:date="2017-03-16T16:40:00Z">
              <w:r w:rsidRPr="001E15B4">
                <w:rPr>
                  <w:rFonts w:asciiTheme="minorEastAsia" w:eastAsiaTheme="minorEastAsia" w:hAnsiTheme="minorEastAsia"/>
                  <w:szCs w:val="21"/>
                </w:rPr>
                <w:t>DATE</w:t>
              </w:r>
            </w:ins>
          </w:p>
        </w:tc>
        <w:tc>
          <w:tcPr>
            <w:tcW w:w="1843" w:type="dxa"/>
          </w:tcPr>
          <w:p w:rsidR="009541E0" w:rsidRPr="001E15B4" w:rsidRDefault="009541E0" w:rsidP="0015321B">
            <w:pPr>
              <w:rPr>
                <w:ins w:id="323" w:author="Administrator" w:date="2017-03-16T16:40:00Z"/>
                <w:rFonts w:asciiTheme="minorEastAsia" w:eastAsiaTheme="minorEastAsia" w:hAnsiTheme="minorEastAsia"/>
                <w:szCs w:val="21"/>
              </w:rPr>
            </w:pPr>
            <w:ins w:id="324" w:author="Administrator" w:date="2017-03-16T16:40:00Z">
              <w:r w:rsidRPr="001E15B4">
                <w:rPr>
                  <w:rFonts w:asciiTheme="minorEastAsia" w:eastAsiaTheme="minorEastAsia" w:hAnsiTheme="minorEastAsia" w:hint="eastAsia"/>
                  <w:szCs w:val="21"/>
                </w:rPr>
                <w:t>批文时间</w:t>
              </w:r>
              <w:r w:rsidRPr="001E15B4">
                <w:rPr>
                  <w:rFonts w:asciiTheme="minorEastAsia" w:eastAsiaTheme="minorEastAsia" w:hAnsiTheme="minorEastAsia"/>
                  <w:szCs w:val="21"/>
                </w:rPr>
                <w:t xml:space="preserve"> </w:t>
              </w:r>
            </w:ins>
          </w:p>
        </w:tc>
        <w:tc>
          <w:tcPr>
            <w:tcW w:w="2126" w:type="dxa"/>
          </w:tcPr>
          <w:p w:rsidR="009541E0" w:rsidRPr="001E15B4" w:rsidRDefault="009541E0" w:rsidP="0015321B">
            <w:pPr>
              <w:rPr>
                <w:ins w:id="325" w:author="Administrator" w:date="2017-03-16T16:40:00Z"/>
                <w:rFonts w:asciiTheme="minorEastAsia" w:eastAsiaTheme="minorEastAsia" w:hAnsiTheme="minorEastAsia"/>
                <w:szCs w:val="21"/>
              </w:rPr>
            </w:pPr>
          </w:p>
        </w:tc>
      </w:tr>
      <w:tr w:rsidR="009541E0" w:rsidRPr="001E15B4" w:rsidTr="0015321B">
        <w:trPr>
          <w:jc w:val="center"/>
          <w:ins w:id="326" w:author="Administrator" w:date="2017-03-16T16:40:00Z"/>
        </w:trPr>
        <w:tc>
          <w:tcPr>
            <w:tcW w:w="2122" w:type="dxa"/>
          </w:tcPr>
          <w:p w:rsidR="009541E0" w:rsidRPr="001E15B4" w:rsidRDefault="009541E0" w:rsidP="0015321B">
            <w:pPr>
              <w:rPr>
                <w:ins w:id="327" w:author="Administrator" w:date="2017-03-16T16:40:00Z"/>
                <w:rFonts w:asciiTheme="minorEastAsia" w:eastAsiaTheme="minorEastAsia" w:hAnsiTheme="minorEastAsia"/>
                <w:szCs w:val="21"/>
              </w:rPr>
            </w:pPr>
            <w:ins w:id="328" w:author="Administrator" w:date="2017-03-16T16:40:00Z">
              <w:r w:rsidRPr="001E15B4">
                <w:rPr>
                  <w:rFonts w:asciiTheme="minorEastAsia" w:eastAsiaTheme="minorEastAsia" w:hAnsiTheme="minorEastAsia"/>
                  <w:szCs w:val="21"/>
                </w:rPr>
                <w:t>RECEIVEDEPART</w:t>
              </w:r>
            </w:ins>
          </w:p>
        </w:tc>
        <w:tc>
          <w:tcPr>
            <w:tcW w:w="1842" w:type="dxa"/>
          </w:tcPr>
          <w:p w:rsidR="009541E0" w:rsidRPr="001E15B4" w:rsidRDefault="009541E0" w:rsidP="0015321B">
            <w:pPr>
              <w:rPr>
                <w:ins w:id="329" w:author="Administrator" w:date="2017-03-16T16:40:00Z"/>
                <w:rFonts w:asciiTheme="minorEastAsia" w:eastAsiaTheme="minorEastAsia" w:hAnsiTheme="minorEastAsia"/>
                <w:szCs w:val="21"/>
              </w:rPr>
            </w:pPr>
            <w:ins w:id="330"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331" w:author="Administrator" w:date="2017-03-16T16:40:00Z"/>
                <w:rFonts w:asciiTheme="minorEastAsia" w:eastAsiaTheme="minorEastAsia" w:hAnsiTheme="minorEastAsia"/>
                <w:szCs w:val="21"/>
              </w:rPr>
            </w:pPr>
            <w:ins w:id="332" w:author="Administrator" w:date="2017-03-16T16:40:00Z">
              <w:r w:rsidRPr="001E15B4">
                <w:rPr>
                  <w:rFonts w:asciiTheme="minorEastAsia" w:eastAsiaTheme="minorEastAsia" w:hAnsiTheme="minorEastAsia" w:hint="eastAsia"/>
                  <w:szCs w:val="21"/>
                </w:rPr>
                <w:t>收文单位</w:t>
              </w:r>
            </w:ins>
          </w:p>
        </w:tc>
        <w:tc>
          <w:tcPr>
            <w:tcW w:w="2126" w:type="dxa"/>
          </w:tcPr>
          <w:p w:rsidR="009541E0" w:rsidRPr="001E15B4" w:rsidRDefault="009541E0" w:rsidP="0015321B">
            <w:pPr>
              <w:rPr>
                <w:ins w:id="333" w:author="Administrator" w:date="2017-03-16T16:40:00Z"/>
                <w:rFonts w:asciiTheme="minorEastAsia" w:eastAsiaTheme="minorEastAsia" w:hAnsiTheme="minorEastAsia"/>
                <w:szCs w:val="21"/>
              </w:rPr>
            </w:pPr>
          </w:p>
        </w:tc>
      </w:tr>
      <w:tr w:rsidR="009541E0" w:rsidRPr="001E15B4" w:rsidTr="0015321B">
        <w:trPr>
          <w:jc w:val="center"/>
          <w:ins w:id="334" w:author="Administrator" w:date="2017-03-16T16:40:00Z"/>
        </w:trPr>
        <w:tc>
          <w:tcPr>
            <w:tcW w:w="2122" w:type="dxa"/>
          </w:tcPr>
          <w:p w:rsidR="009541E0" w:rsidRPr="001E15B4" w:rsidRDefault="009541E0" w:rsidP="0015321B">
            <w:pPr>
              <w:rPr>
                <w:ins w:id="335" w:author="Administrator" w:date="2017-03-16T16:40:00Z"/>
                <w:rFonts w:asciiTheme="minorEastAsia" w:eastAsiaTheme="minorEastAsia" w:hAnsiTheme="minorEastAsia"/>
                <w:szCs w:val="21"/>
              </w:rPr>
            </w:pPr>
            <w:ins w:id="336" w:author="Administrator" w:date="2017-03-16T16:40:00Z">
              <w:r w:rsidRPr="001E15B4">
                <w:rPr>
                  <w:rFonts w:asciiTheme="minorEastAsia" w:eastAsiaTheme="minorEastAsia" w:hAnsiTheme="minorEastAsia"/>
                  <w:szCs w:val="21"/>
                </w:rPr>
                <w:t>SCANFILE</w:t>
              </w:r>
            </w:ins>
          </w:p>
        </w:tc>
        <w:tc>
          <w:tcPr>
            <w:tcW w:w="1842" w:type="dxa"/>
          </w:tcPr>
          <w:p w:rsidR="009541E0" w:rsidRPr="001E15B4" w:rsidRDefault="009541E0" w:rsidP="0015321B">
            <w:pPr>
              <w:rPr>
                <w:ins w:id="337" w:author="Administrator" w:date="2017-03-16T16:40:00Z"/>
                <w:rFonts w:asciiTheme="minorEastAsia" w:eastAsiaTheme="minorEastAsia" w:hAnsiTheme="minorEastAsia"/>
                <w:szCs w:val="21"/>
              </w:rPr>
            </w:pPr>
            <w:ins w:id="338"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339" w:author="Administrator" w:date="2017-03-16T16:40:00Z"/>
                <w:rFonts w:asciiTheme="minorEastAsia" w:eastAsiaTheme="minorEastAsia" w:hAnsiTheme="minorEastAsia"/>
                <w:szCs w:val="21"/>
              </w:rPr>
            </w:pPr>
            <w:ins w:id="340" w:author="Administrator" w:date="2017-03-16T16:40:00Z">
              <w:r w:rsidRPr="001E15B4">
                <w:rPr>
                  <w:rFonts w:asciiTheme="minorEastAsia" w:eastAsiaTheme="minorEastAsia" w:hAnsiTheme="minorEastAsia" w:hint="eastAsia"/>
                  <w:szCs w:val="21"/>
                </w:rPr>
                <w:t>修编文件</w:t>
              </w:r>
            </w:ins>
          </w:p>
        </w:tc>
        <w:tc>
          <w:tcPr>
            <w:tcW w:w="2126" w:type="dxa"/>
          </w:tcPr>
          <w:p w:rsidR="009541E0" w:rsidRPr="001E15B4" w:rsidRDefault="009541E0" w:rsidP="0015321B">
            <w:pPr>
              <w:rPr>
                <w:ins w:id="341" w:author="Administrator" w:date="2017-03-16T16:40:00Z"/>
                <w:rFonts w:asciiTheme="minorEastAsia" w:eastAsiaTheme="minorEastAsia" w:hAnsiTheme="minorEastAsia"/>
                <w:szCs w:val="21"/>
              </w:rPr>
            </w:pPr>
          </w:p>
        </w:tc>
      </w:tr>
      <w:tr w:rsidR="009541E0" w:rsidRPr="001E15B4" w:rsidTr="0015321B">
        <w:trPr>
          <w:jc w:val="center"/>
          <w:ins w:id="342" w:author="Administrator" w:date="2017-03-16T16:40:00Z"/>
        </w:trPr>
        <w:tc>
          <w:tcPr>
            <w:tcW w:w="2122" w:type="dxa"/>
          </w:tcPr>
          <w:p w:rsidR="009541E0" w:rsidRPr="001E15B4" w:rsidRDefault="009541E0" w:rsidP="0015321B">
            <w:pPr>
              <w:rPr>
                <w:ins w:id="343" w:author="Administrator" w:date="2017-03-16T16:40:00Z"/>
                <w:rFonts w:asciiTheme="minorEastAsia" w:eastAsiaTheme="minorEastAsia" w:hAnsiTheme="minorEastAsia"/>
                <w:szCs w:val="21"/>
              </w:rPr>
            </w:pPr>
            <w:ins w:id="344" w:author="Administrator" w:date="2017-03-16T16:40:00Z">
              <w:r w:rsidRPr="001E15B4">
                <w:rPr>
                  <w:rFonts w:asciiTheme="minorEastAsia" w:eastAsiaTheme="minorEastAsia" w:hAnsiTheme="minorEastAsia"/>
                  <w:szCs w:val="21"/>
                </w:rPr>
                <w:t>XBZONE</w:t>
              </w:r>
            </w:ins>
          </w:p>
        </w:tc>
        <w:tc>
          <w:tcPr>
            <w:tcW w:w="1842" w:type="dxa"/>
          </w:tcPr>
          <w:p w:rsidR="009541E0" w:rsidRPr="001E15B4" w:rsidRDefault="009541E0" w:rsidP="0015321B">
            <w:pPr>
              <w:rPr>
                <w:ins w:id="345" w:author="Administrator" w:date="2017-03-16T16:40:00Z"/>
                <w:rFonts w:asciiTheme="minorEastAsia" w:eastAsiaTheme="minorEastAsia" w:hAnsiTheme="minorEastAsia"/>
                <w:szCs w:val="21"/>
              </w:rPr>
            </w:pPr>
            <w:ins w:id="346" w:author="Administrator" w:date="2017-03-16T16:40:00Z">
              <w:r w:rsidRPr="001E15B4">
                <w:rPr>
                  <w:rFonts w:asciiTheme="minorEastAsia" w:eastAsiaTheme="minorEastAsia" w:hAnsiTheme="minorEastAsia"/>
                  <w:szCs w:val="21"/>
                </w:rPr>
                <w:t>TEXT</w:t>
              </w:r>
            </w:ins>
          </w:p>
        </w:tc>
        <w:tc>
          <w:tcPr>
            <w:tcW w:w="1843" w:type="dxa"/>
          </w:tcPr>
          <w:p w:rsidR="009541E0" w:rsidRPr="001E15B4" w:rsidRDefault="009541E0" w:rsidP="0015321B">
            <w:pPr>
              <w:rPr>
                <w:ins w:id="347" w:author="Administrator" w:date="2017-03-16T16:40:00Z"/>
                <w:rFonts w:asciiTheme="minorEastAsia" w:eastAsiaTheme="minorEastAsia" w:hAnsiTheme="minorEastAsia"/>
                <w:szCs w:val="21"/>
              </w:rPr>
            </w:pPr>
            <w:ins w:id="348" w:author="Administrator" w:date="2017-03-16T16:40:00Z">
              <w:r w:rsidRPr="001E15B4">
                <w:rPr>
                  <w:rFonts w:asciiTheme="minorEastAsia" w:eastAsiaTheme="minorEastAsia" w:hAnsiTheme="minorEastAsia" w:hint="eastAsia"/>
                  <w:szCs w:val="21"/>
                </w:rPr>
                <w:t>修编区域信息</w:t>
              </w:r>
            </w:ins>
          </w:p>
        </w:tc>
        <w:tc>
          <w:tcPr>
            <w:tcW w:w="2126" w:type="dxa"/>
          </w:tcPr>
          <w:p w:rsidR="009541E0" w:rsidRPr="001E15B4" w:rsidRDefault="009541E0" w:rsidP="0015321B">
            <w:pPr>
              <w:rPr>
                <w:ins w:id="349" w:author="Administrator" w:date="2017-03-16T16:40:00Z"/>
                <w:rFonts w:asciiTheme="minorEastAsia" w:eastAsiaTheme="minorEastAsia" w:hAnsiTheme="minorEastAsia"/>
                <w:szCs w:val="21"/>
              </w:rPr>
            </w:pPr>
            <w:ins w:id="350" w:author="Administrator" w:date="2017-03-16T16:40:00Z">
              <w:r w:rsidRPr="001E15B4">
                <w:rPr>
                  <w:rFonts w:asciiTheme="minorEastAsia" w:eastAsiaTheme="minorEastAsia" w:hAnsiTheme="minorEastAsia"/>
                  <w:szCs w:val="21"/>
                </w:rPr>
                <w:t>EXCEL</w:t>
              </w:r>
              <w:r w:rsidRPr="001E15B4">
                <w:rPr>
                  <w:rFonts w:asciiTheme="minorEastAsia" w:eastAsiaTheme="minorEastAsia" w:hAnsiTheme="minorEastAsia" w:hint="eastAsia"/>
                  <w:szCs w:val="21"/>
                </w:rPr>
                <w:t>导入</w:t>
              </w:r>
            </w:ins>
          </w:p>
        </w:tc>
      </w:tr>
      <w:tr w:rsidR="009541E0" w:rsidRPr="001E15B4" w:rsidTr="0015321B">
        <w:trPr>
          <w:jc w:val="center"/>
          <w:ins w:id="351" w:author="Administrator" w:date="2017-03-16T16:40:00Z"/>
        </w:trPr>
        <w:tc>
          <w:tcPr>
            <w:tcW w:w="2122" w:type="dxa"/>
          </w:tcPr>
          <w:p w:rsidR="009541E0" w:rsidRPr="001E15B4" w:rsidRDefault="009541E0" w:rsidP="0015321B">
            <w:pPr>
              <w:rPr>
                <w:ins w:id="352" w:author="Administrator" w:date="2017-03-16T16:40:00Z"/>
                <w:rFonts w:asciiTheme="minorEastAsia" w:eastAsiaTheme="minorEastAsia" w:hAnsiTheme="minorEastAsia"/>
                <w:szCs w:val="21"/>
              </w:rPr>
            </w:pPr>
            <w:ins w:id="353" w:author="Administrator" w:date="2017-03-16T16:40:00Z">
              <w:r w:rsidRPr="001E15B4">
                <w:rPr>
                  <w:rFonts w:asciiTheme="minorEastAsia" w:eastAsiaTheme="minorEastAsia" w:hAnsiTheme="minorEastAsia"/>
                  <w:szCs w:val="21"/>
                </w:rPr>
                <w:t>INPUTDATE</w:t>
              </w:r>
            </w:ins>
          </w:p>
        </w:tc>
        <w:tc>
          <w:tcPr>
            <w:tcW w:w="1842" w:type="dxa"/>
          </w:tcPr>
          <w:p w:rsidR="009541E0" w:rsidRPr="001E15B4" w:rsidRDefault="009541E0" w:rsidP="0015321B">
            <w:pPr>
              <w:rPr>
                <w:ins w:id="354" w:author="Administrator" w:date="2017-03-16T16:40:00Z"/>
                <w:rFonts w:asciiTheme="minorEastAsia" w:eastAsiaTheme="minorEastAsia" w:hAnsiTheme="minorEastAsia"/>
                <w:szCs w:val="21"/>
              </w:rPr>
            </w:pPr>
            <w:ins w:id="355" w:author="Administrator" w:date="2017-03-16T16:40:00Z">
              <w:r w:rsidRPr="001E15B4">
                <w:rPr>
                  <w:rFonts w:asciiTheme="minorEastAsia" w:eastAsiaTheme="minorEastAsia" w:hAnsiTheme="minorEastAsia"/>
                  <w:szCs w:val="21"/>
                </w:rPr>
                <w:t>DATE</w:t>
              </w:r>
            </w:ins>
          </w:p>
        </w:tc>
        <w:tc>
          <w:tcPr>
            <w:tcW w:w="1843" w:type="dxa"/>
          </w:tcPr>
          <w:p w:rsidR="009541E0" w:rsidRPr="001E15B4" w:rsidRDefault="009541E0" w:rsidP="0015321B">
            <w:pPr>
              <w:rPr>
                <w:ins w:id="356" w:author="Administrator" w:date="2017-03-16T16:40:00Z"/>
                <w:rFonts w:asciiTheme="minorEastAsia" w:eastAsiaTheme="minorEastAsia" w:hAnsiTheme="minorEastAsia"/>
                <w:szCs w:val="21"/>
              </w:rPr>
            </w:pPr>
            <w:ins w:id="357" w:author="Administrator" w:date="2017-03-16T16:40:00Z">
              <w:r w:rsidRPr="001E15B4">
                <w:rPr>
                  <w:rFonts w:asciiTheme="minorEastAsia" w:eastAsiaTheme="minorEastAsia" w:hAnsiTheme="minorEastAsia" w:hint="eastAsia"/>
                  <w:szCs w:val="21"/>
                </w:rPr>
                <w:t>操作日期</w:t>
              </w:r>
            </w:ins>
          </w:p>
        </w:tc>
        <w:tc>
          <w:tcPr>
            <w:tcW w:w="2126" w:type="dxa"/>
          </w:tcPr>
          <w:p w:rsidR="009541E0" w:rsidRPr="001E15B4" w:rsidRDefault="009541E0" w:rsidP="0015321B">
            <w:pPr>
              <w:rPr>
                <w:ins w:id="358" w:author="Administrator" w:date="2017-03-16T16:40:00Z"/>
                <w:rFonts w:asciiTheme="minorEastAsia" w:eastAsiaTheme="minorEastAsia" w:hAnsiTheme="minorEastAsia"/>
                <w:szCs w:val="21"/>
              </w:rPr>
            </w:pPr>
          </w:p>
        </w:tc>
      </w:tr>
      <w:tr w:rsidR="009541E0" w:rsidRPr="001E15B4" w:rsidTr="0015321B">
        <w:trPr>
          <w:jc w:val="center"/>
          <w:ins w:id="359" w:author="Administrator" w:date="2017-03-16T16:40:00Z"/>
        </w:trPr>
        <w:tc>
          <w:tcPr>
            <w:tcW w:w="2122" w:type="dxa"/>
          </w:tcPr>
          <w:p w:rsidR="009541E0" w:rsidRPr="001E15B4" w:rsidRDefault="009541E0" w:rsidP="0015321B">
            <w:pPr>
              <w:rPr>
                <w:ins w:id="360" w:author="Administrator" w:date="2017-03-16T16:40:00Z"/>
                <w:rFonts w:asciiTheme="minorEastAsia" w:eastAsiaTheme="minorEastAsia" w:hAnsiTheme="minorEastAsia"/>
                <w:szCs w:val="21"/>
              </w:rPr>
            </w:pPr>
            <w:ins w:id="361" w:author="Administrator" w:date="2017-03-16T16:40:00Z">
              <w:r w:rsidRPr="001E15B4">
                <w:rPr>
                  <w:rFonts w:asciiTheme="minorEastAsia" w:eastAsiaTheme="minorEastAsia" w:hAnsiTheme="minorEastAsia"/>
                  <w:szCs w:val="21"/>
                </w:rPr>
                <w:t>INPUTUSER</w:t>
              </w:r>
            </w:ins>
          </w:p>
        </w:tc>
        <w:tc>
          <w:tcPr>
            <w:tcW w:w="1842" w:type="dxa"/>
          </w:tcPr>
          <w:p w:rsidR="009541E0" w:rsidRPr="001E15B4" w:rsidRDefault="009541E0" w:rsidP="0015321B">
            <w:pPr>
              <w:rPr>
                <w:ins w:id="362" w:author="Administrator" w:date="2017-03-16T16:40:00Z"/>
                <w:rFonts w:asciiTheme="minorEastAsia" w:eastAsiaTheme="minorEastAsia" w:hAnsiTheme="minorEastAsia"/>
                <w:szCs w:val="21"/>
              </w:rPr>
            </w:pPr>
            <w:ins w:id="363" w:author="Administrator" w:date="2017-03-16T16:40:00Z">
              <w:r>
                <w:rPr>
                  <w:rFonts w:asciiTheme="minorEastAsia" w:eastAsiaTheme="minorEastAsia" w:hAnsiTheme="minorEastAsia"/>
                  <w:szCs w:val="21"/>
                </w:rPr>
                <w:t>VARCHAR2</w:t>
              </w:r>
              <w:r w:rsidRPr="001E15B4">
                <w:rPr>
                  <w:rFonts w:asciiTheme="minorEastAsia" w:eastAsiaTheme="minorEastAsia" w:hAnsiTheme="minorEastAsia"/>
                  <w:szCs w:val="21"/>
                </w:rPr>
                <w:t>(500)</w:t>
              </w:r>
            </w:ins>
          </w:p>
        </w:tc>
        <w:tc>
          <w:tcPr>
            <w:tcW w:w="1843" w:type="dxa"/>
          </w:tcPr>
          <w:p w:rsidR="009541E0" w:rsidRPr="001E15B4" w:rsidRDefault="009541E0" w:rsidP="0015321B">
            <w:pPr>
              <w:rPr>
                <w:ins w:id="364" w:author="Administrator" w:date="2017-03-16T16:40:00Z"/>
                <w:rFonts w:asciiTheme="minorEastAsia" w:eastAsiaTheme="minorEastAsia" w:hAnsiTheme="minorEastAsia"/>
                <w:szCs w:val="21"/>
              </w:rPr>
            </w:pPr>
            <w:ins w:id="365" w:author="Administrator" w:date="2017-03-16T16:40:00Z">
              <w:r w:rsidRPr="001E15B4">
                <w:rPr>
                  <w:rFonts w:asciiTheme="minorEastAsia" w:eastAsiaTheme="minorEastAsia" w:hAnsiTheme="minorEastAsia" w:hint="eastAsia"/>
                  <w:szCs w:val="21"/>
                </w:rPr>
                <w:t>操作用户</w:t>
              </w:r>
            </w:ins>
          </w:p>
        </w:tc>
        <w:tc>
          <w:tcPr>
            <w:tcW w:w="2126" w:type="dxa"/>
          </w:tcPr>
          <w:p w:rsidR="009541E0" w:rsidRPr="001E15B4" w:rsidRDefault="009541E0" w:rsidP="0015321B">
            <w:pPr>
              <w:rPr>
                <w:ins w:id="366" w:author="Administrator" w:date="2017-03-16T16:40:00Z"/>
                <w:rFonts w:asciiTheme="minorEastAsia" w:eastAsiaTheme="minorEastAsia" w:hAnsiTheme="minorEastAsia"/>
                <w:szCs w:val="21"/>
              </w:rPr>
            </w:pPr>
          </w:p>
        </w:tc>
      </w:tr>
      <w:tr w:rsidR="009541E0" w:rsidRPr="001E15B4" w:rsidTr="0015321B">
        <w:trPr>
          <w:jc w:val="center"/>
          <w:ins w:id="367" w:author="Administrator" w:date="2017-03-16T16:40:00Z"/>
        </w:trPr>
        <w:tc>
          <w:tcPr>
            <w:tcW w:w="2122" w:type="dxa"/>
          </w:tcPr>
          <w:p w:rsidR="009541E0" w:rsidRPr="001E15B4" w:rsidRDefault="009541E0" w:rsidP="0015321B">
            <w:pPr>
              <w:rPr>
                <w:ins w:id="368" w:author="Administrator" w:date="2017-03-16T16:40:00Z"/>
                <w:rFonts w:asciiTheme="minorEastAsia" w:eastAsiaTheme="minorEastAsia" w:hAnsiTheme="minorEastAsia"/>
                <w:szCs w:val="21"/>
              </w:rPr>
            </w:pPr>
            <w:ins w:id="369" w:author="Administrator" w:date="2017-03-16T16:40:00Z">
              <w:r w:rsidRPr="001E15B4">
                <w:rPr>
                  <w:rFonts w:asciiTheme="minorEastAsia" w:eastAsiaTheme="minorEastAsia" w:hAnsiTheme="minorEastAsia"/>
                  <w:szCs w:val="21"/>
                </w:rPr>
                <w:t>XZGHNUM</w:t>
              </w:r>
            </w:ins>
          </w:p>
        </w:tc>
        <w:tc>
          <w:tcPr>
            <w:tcW w:w="1842" w:type="dxa"/>
          </w:tcPr>
          <w:p w:rsidR="009541E0" w:rsidRPr="001E15B4" w:rsidRDefault="009541E0" w:rsidP="0015321B">
            <w:pPr>
              <w:rPr>
                <w:ins w:id="370" w:author="Administrator" w:date="2017-03-16T16:40:00Z"/>
                <w:rFonts w:asciiTheme="minorEastAsia" w:eastAsiaTheme="minorEastAsia" w:hAnsiTheme="minorEastAsia"/>
                <w:szCs w:val="21"/>
              </w:rPr>
            </w:pPr>
            <w:ins w:id="371" w:author="Administrator" w:date="2017-03-16T16:40:00Z">
              <w:r w:rsidRPr="001E15B4">
                <w:rPr>
                  <w:rFonts w:asciiTheme="minorEastAsia" w:eastAsiaTheme="minorEastAsia" w:hAnsiTheme="minorEastAsia"/>
                  <w:szCs w:val="21"/>
                </w:rPr>
                <w:t>INT</w:t>
              </w:r>
            </w:ins>
          </w:p>
        </w:tc>
        <w:tc>
          <w:tcPr>
            <w:tcW w:w="1843" w:type="dxa"/>
          </w:tcPr>
          <w:p w:rsidR="009541E0" w:rsidRPr="001E15B4" w:rsidRDefault="009541E0" w:rsidP="0015321B">
            <w:pPr>
              <w:rPr>
                <w:ins w:id="372" w:author="Administrator" w:date="2017-03-16T16:40:00Z"/>
                <w:rFonts w:asciiTheme="minorEastAsia" w:eastAsiaTheme="minorEastAsia" w:hAnsiTheme="minorEastAsia"/>
                <w:szCs w:val="21"/>
              </w:rPr>
            </w:pPr>
            <w:ins w:id="373" w:author="Administrator" w:date="2017-03-16T16:40:00Z">
              <w:r w:rsidRPr="001E15B4">
                <w:rPr>
                  <w:rFonts w:asciiTheme="minorEastAsia" w:eastAsiaTheme="minorEastAsia" w:hAnsiTheme="minorEastAsia" w:hint="eastAsia"/>
                  <w:szCs w:val="21"/>
                </w:rPr>
                <w:t>修编规划数</w:t>
              </w:r>
            </w:ins>
          </w:p>
        </w:tc>
        <w:tc>
          <w:tcPr>
            <w:tcW w:w="2126" w:type="dxa"/>
          </w:tcPr>
          <w:p w:rsidR="009541E0" w:rsidRPr="001E15B4" w:rsidRDefault="009541E0" w:rsidP="0015321B">
            <w:pPr>
              <w:rPr>
                <w:ins w:id="374" w:author="Administrator" w:date="2017-03-16T16:40:00Z"/>
                <w:rFonts w:asciiTheme="minorEastAsia" w:eastAsiaTheme="minorEastAsia" w:hAnsiTheme="minorEastAsia"/>
                <w:szCs w:val="21"/>
              </w:rPr>
            </w:pPr>
          </w:p>
        </w:tc>
      </w:tr>
      <w:tr w:rsidR="009541E0" w:rsidRPr="001E15B4" w:rsidTr="0015321B">
        <w:trPr>
          <w:jc w:val="center"/>
          <w:ins w:id="375" w:author="Administrator" w:date="2017-03-16T16:40:00Z"/>
        </w:trPr>
        <w:tc>
          <w:tcPr>
            <w:tcW w:w="2122" w:type="dxa"/>
          </w:tcPr>
          <w:p w:rsidR="009541E0" w:rsidRPr="001E15B4" w:rsidRDefault="009541E0" w:rsidP="0015321B">
            <w:pPr>
              <w:rPr>
                <w:ins w:id="376" w:author="Administrator" w:date="2017-03-16T16:40:00Z"/>
                <w:rFonts w:asciiTheme="minorEastAsia" w:eastAsiaTheme="minorEastAsia" w:hAnsiTheme="minorEastAsia"/>
                <w:szCs w:val="21"/>
              </w:rPr>
            </w:pPr>
            <w:ins w:id="377" w:author="Administrator" w:date="2017-03-16T16:40:00Z">
              <w:r w:rsidRPr="001E15B4">
                <w:rPr>
                  <w:rFonts w:asciiTheme="minorEastAsia" w:eastAsiaTheme="minorEastAsia" w:hAnsiTheme="minorEastAsia"/>
                  <w:szCs w:val="21"/>
                </w:rPr>
                <w:t>YGHNUM</w:t>
              </w:r>
            </w:ins>
          </w:p>
        </w:tc>
        <w:tc>
          <w:tcPr>
            <w:tcW w:w="1842" w:type="dxa"/>
          </w:tcPr>
          <w:p w:rsidR="009541E0" w:rsidRPr="001E15B4" w:rsidRDefault="009541E0" w:rsidP="0015321B">
            <w:pPr>
              <w:rPr>
                <w:ins w:id="378" w:author="Administrator" w:date="2017-03-16T16:40:00Z"/>
                <w:rFonts w:asciiTheme="minorEastAsia" w:eastAsiaTheme="minorEastAsia" w:hAnsiTheme="minorEastAsia"/>
                <w:szCs w:val="21"/>
              </w:rPr>
            </w:pPr>
            <w:ins w:id="379" w:author="Administrator" w:date="2017-03-16T16:40:00Z">
              <w:r w:rsidRPr="001E15B4">
                <w:rPr>
                  <w:rFonts w:asciiTheme="minorEastAsia" w:eastAsiaTheme="minorEastAsia" w:hAnsiTheme="minorEastAsia"/>
                  <w:szCs w:val="21"/>
                </w:rPr>
                <w:t>INT</w:t>
              </w:r>
            </w:ins>
          </w:p>
        </w:tc>
        <w:tc>
          <w:tcPr>
            <w:tcW w:w="1843" w:type="dxa"/>
          </w:tcPr>
          <w:p w:rsidR="009541E0" w:rsidRPr="001E15B4" w:rsidRDefault="009541E0" w:rsidP="0015321B">
            <w:pPr>
              <w:rPr>
                <w:ins w:id="380" w:author="Administrator" w:date="2017-03-16T16:40:00Z"/>
                <w:rFonts w:asciiTheme="minorEastAsia" w:eastAsiaTheme="minorEastAsia" w:hAnsiTheme="minorEastAsia"/>
                <w:szCs w:val="21"/>
              </w:rPr>
            </w:pPr>
            <w:ins w:id="381" w:author="Administrator" w:date="2017-03-16T16:40:00Z">
              <w:r w:rsidRPr="001E15B4">
                <w:rPr>
                  <w:rFonts w:asciiTheme="minorEastAsia" w:eastAsiaTheme="minorEastAsia" w:hAnsiTheme="minorEastAsia" w:hint="eastAsia"/>
                  <w:szCs w:val="21"/>
                </w:rPr>
                <w:t>原规划数</w:t>
              </w:r>
            </w:ins>
          </w:p>
        </w:tc>
        <w:tc>
          <w:tcPr>
            <w:tcW w:w="2126" w:type="dxa"/>
          </w:tcPr>
          <w:p w:rsidR="009541E0" w:rsidRPr="001E15B4" w:rsidRDefault="009541E0" w:rsidP="0015321B">
            <w:pPr>
              <w:rPr>
                <w:ins w:id="382" w:author="Administrator" w:date="2017-03-16T16:40:00Z"/>
                <w:rFonts w:asciiTheme="minorEastAsia" w:eastAsiaTheme="minorEastAsia" w:hAnsiTheme="minorEastAsia"/>
                <w:szCs w:val="21"/>
              </w:rPr>
            </w:pPr>
          </w:p>
        </w:tc>
      </w:tr>
    </w:tbl>
    <w:p w:rsidR="00101C82" w:rsidRPr="0067303C" w:rsidRDefault="00F07254" w:rsidP="00D64765">
      <w:pPr>
        <w:pStyle w:val="40"/>
      </w:pPr>
      <w:r w:rsidRPr="0067303C">
        <w:rPr>
          <w:rFonts w:hint="eastAsia"/>
        </w:rPr>
        <w:t>年度计划申请</w:t>
      </w:r>
      <w:r w:rsidRPr="0067303C">
        <w:t>(PMS_YEAR_APPLY)</w:t>
      </w:r>
    </w:p>
    <w:tbl>
      <w:tblPr>
        <w:tblStyle w:val="92"/>
        <w:tblW w:w="7792" w:type="dxa"/>
        <w:jc w:val="center"/>
        <w:tblLayout w:type="fixed"/>
        <w:tblLook w:val="0000" w:firstRow="0" w:lastRow="0" w:firstColumn="0" w:lastColumn="0" w:noHBand="0" w:noVBand="0"/>
      </w:tblPr>
      <w:tblGrid>
        <w:gridCol w:w="2263"/>
        <w:gridCol w:w="1701"/>
        <w:gridCol w:w="2552"/>
        <w:gridCol w:w="1276"/>
      </w:tblGrid>
      <w:tr w:rsidR="003502C0" w:rsidRPr="0067303C" w:rsidTr="00EC7BF6">
        <w:trPr>
          <w:jc w:val="center"/>
        </w:trPr>
        <w:tc>
          <w:tcPr>
            <w:tcW w:w="2263" w:type="dxa"/>
            <w:shd w:val="clear" w:color="auto" w:fill="AEAAAA"/>
          </w:tcPr>
          <w:p w:rsidR="003502C0" w:rsidRPr="0067303C" w:rsidRDefault="00F07254" w:rsidP="003502C0">
            <w:pPr>
              <w:jc w:val="center"/>
              <w:rPr>
                <w:rFonts w:asciiTheme="minorEastAsia" w:eastAsiaTheme="minorEastAsia" w:hAnsiTheme="minorEastAsia"/>
                <w:b/>
                <w:szCs w:val="21"/>
              </w:rPr>
            </w:pPr>
            <w:r w:rsidRPr="0067303C">
              <w:rPr>
                <w:rFonts w:asciiTheme="minorEastAsia" w:eastAsiaTheme="minorEastAsia" w:hAnsiTheme="minorEastAsia"/>
                <w:b/>
                <w:szCs w:val="21"/>
              </w:rPr>
              <w:t>名称</w:t>
            </w:r>
          </w:p>
        </w:tc>
        <w:tc>
          <w:tcPr>
            <w:tcW w:w="1701" w:type="dxa"/>
            <w:shd w:val="clear" w:color="auto" w:fill="AEAAAA"/>
          </w:tcPr>
          <w:p w:rsidR="003502C0" w:rsidRPr="0067303C" w:rsidRDefault="00F07254" w:rsidP="003502C0">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552" w:type="dxa"/>
            <w:shd w:val="clear" w:color="auto" w:fill="AEAAAA"/>
          </w:tcPr>
          <w:p w:rsidR="003502C0" w:rsidRPr="00101C82" w:rsidRDefault="00F07254" w:rsidP="003502C0">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276" w:type="dxa"/>
            <w:shd w:val="clear" w:color="auto" w:fill="AEAAAA"/>
          </w:tcPr>
          <w:p w:rsidR="003502C0" w:rsidRPr="00101C82" w:rsidRDefault="00F07254" w:rsidP="003502C0">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3502C0" w:rsidRPr="0067303C" w:rsidTr="00EC7BF6">
        <w:trPr>
          <w:jc w:val="center"/>
        </w:trPr>
        <w:tc>
          <w:tcPr>
            <w:tcW w:w="2263" w:type="dxa"/>
          </w:tcPr>
          <w:p w:rsidR="003502C0" w:rsidRPr="0067303C" w:rsidRDefault="00F07254" w:rsidP="00101C8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701" w:type="dxa"/>
          </w:tcPr>
          <w:p w:rsidR="003502C0" w:rsidRPr="0067303C" w:rsidRDefault="00F07254" w:rsidP="00101C82">
            <w:pPr>
              <w:rPr>
                <w:rFonts w:asciiTheme="minorEastAsia" w:eastAsiaTheme="minorEastAsia" w:hAnsiTheme="minorEastAsia"/>
                <w:szCs w:val="21"/>
              </w:rPr>
            </w:pPr>
            <w:r w:rsidRPr="0067303C">
              <w:rPr>
                <w:rFonts w:asciiTheme="minorEastAsia" w:eastAsiaTheme="minorEastAsia" w:hAnsiTheme="minorEastAsia"/>
                <w:szCs w:val="21"/>
              </w:rPr>
              <w:t>INT</w:t>
            </w:r>
            <w:ins w:id="383" w:author="owner" w:date="2016-12-27T14:59:00Z">
              <w:r w:rsidR="000A441F">
                <w:rPr>
                  <w:rFonts w:asciiTheme="minorEastAsia" w:eastAsiaTheme="minorEastAsia" w:hAnsiTheme="minorEastAsia" w:hint="eastAsia"/>
                  <w:szCs w:val="21"/>
                </w:rPr>
                <w:t>（</w:t>
              </w:r>
              <w:r w:rsidR="000A441F">
                <w:rPr>
                  <w:rFonts w:asciiTheme="minorEastAsia" w:eastAsiaTheme="minorEastAsia" w:hAnsiTheme="minorEastAsia"/>
                  <w:szCs w:val="21"/>
                </w:rPr>
                <w:t>NOT</w:t>
              </w:r>
              <w:r w:rsidR="000A441F">
                <w:rPr>
                  <w:rFonts w:asciiTheme="minorEastAsia" w:eastAsiaTheme="minorEastAsia" w:hAnsiTheme="minorEastAsia" w:hint="eastAsia"/>
                  <w:szCs w:val="21"/>
                </w:rPr>
                <w:t xml:space="preserve"> </w:t>
              </w:r>
              <w:r w:rsidR="000A441F">
                <w:rPr>
                  <w:rFonts w:asciiTheme="minorEastAsia" w:eastAsiaTheme="minorEastAsia" w:hAnsiTheme="minorEastAsia"/>
                  <w:szCs w:val="21"/>
                </w:rPr>
                <w:t>NULL</w:t>
              </w:r>
              <w:r w:rsidR="000A441F">
                <w:rPr>
                  <w:rFonts w:asciiTheme="minorEastAsia" w:eastAsiaTheme="minorEastAsia" w:hAnsiTheme="minorEastAsia" w:hint="eastAsia"/>
                  <w:szCs w:val="21"/>
                </w:rPr>
                <w:t>）</w:t>
              </w:r>
            </w:ins>
          </w:p>
        </w:tc>
        <w:tc>
          <w:tcPr>
            <w:tcW w:w="2552" w:type="dxa"/>
          </w:tcPr>
          <w:p w:rsidR="003502C0" w:rsidRPr="0067303C" w:rsidRDefault="003502C0" w:rsidP="00101C82">
            <w:pPr>
              <w:rPr>
                <w:rFonts w:asciiTheme="minorEastAsia" w:eastAsiaTheme="minorEastAsia" w:hAnsiTheme="minorEastAsia"/>
                <w:szCs w:val="21"/>
              </w:rPr>
            </w:pPr>
          </w:p>
        </w:tc>
        <w:tc>
          <w:tcPr>
            <w:tcW w:w="1276" w:type="dxa"/>
          </w:tcPr>
          <w:p w:rsidR="003502C0" w:rsidRPr="0067303C" w:rsidRDefault="003502C0" w:rsidP="00101C82">
            <w:pPr>
              <w:rPr>
                <w:rFonts w:asciiTheme="minorEastAsia" w:eastAsiaTheme="minorEastAsia" w:hAnsiTheme="minorEastAsia"/>
                <w:szCs w:val="21"/>
              </w:rPr>
            </w:pPr>
          </w:p>
        </w:tc>
      </w:tr>
      <w:tr w:rsidR="000B5AB5" w:rsidRPr="0067303C" w:rsidTr="00EC7BF6">
        <w:trPr>
          <w:jc w:val="center"/>
          <w:ins w:id="384" w:author="张家乐" w:date="2016-09-08T09:13:00Z"/>
        </w:trPr>
        <w:tc>
          <w:tcPr>
            <w:tcW w:w="2263" w:type="dxa"/>
          </w:tcPr>
          <w:p w:rsidR="000B5AB5" w:rsidRPr="0067303C" w:rsidRDefault="000B5AB5" w:rsidP="00101C82">
            <w:pPr>
              <w:rPr>
                <w:ins w:id="385" w:author="张家乐" w:date="2016-09-08T09:13:00Z"/>
                <w:rFonts w:asciiTheme="minorEastAsia" w:eastAsiaTheme="minorEastAsia" w:hAnsiTheme="minorEastAsia"/>
                <w:szCs w:val="21"/>
              </w:rPr>
            </w:pPr>
            <w:ins w:id="386" w:author="张家乐" w:date="2016-09-08T09:13:00Z">
              <w:r>
                <w:rPr>
                  <w:rFonts w:asciiTheme="minorEastAsia" w:eastAsiaTheme="minorEastAsia" w:hAnsiTheme="minorEastAsia" w:hint="eastAsia"/>
                  <w:szCs w:val="21"/>
                </w:rPr>
                <w:t>APPLY_GUID</w:t>
              </w:r>
            </w:ins>
          </w:p>
        </w:tc>
        <w:tc>
          <w:tcPr>
            <w:tcW w:w="1701" w:type="dxa"/>
          </w:tcPr>
          <w:p w:rsidR="000B5AB5" w:rsidRPr="0067303C" w:rsidRDefault="000B5AB5" w:rsidP="00101C82">
            <w:pPr>
              <w:rPr>
                <w:ins w:id="387" w:author="张家乐" w:date="2016-09-08T09:13:00Z"/>
                <w:rFonts w:asciiTheme="minorEastAsia" w:eastAsiaTheme="minorEastAsia" w:hAnsiTheme="minorEastAsia"/>
                <w:szCs w:val="21"/>
              </w:rPr>
            </w:pPr>
            <w:ins w:id="388" w:author="张家乐" w:date="2016-09-08T09:13:00Z">
              <w:r>
                <w:rPr>
                  <w:rFonts w:asciiTheme="minorEastAsia" w:eastAsiaTheme="minorEastAsia" w:hAnsiTheme="minorEastAsia" w:hint="eastAsia"/>
                  <w:szCs w:val="21"/>
                </w:rPr>
                <w:t>VARCHAR(36)</w:t>
              </w:r>
            </w:ins>
          </w:p>
        </w:tc>
        <w:tc>
          <w:tcPr>
            <w:tcW w:w="2552" w:type="dxa"/>
          </w:tcPr>
          <w:p w:rsidR="000B5AB5" w:rsidRPr="0067303C" w:rsidRDefault="000B5AB5" w:rsidP="00101C82">
            <w:pPr>
              <w:rPr>
                <w:ins w:id="389" w:author="张家乐" w:date="2016-09-08T09:13:00Z"/>
                <w:rFonts w:asciiTheme="minorEastAsia" w:eastAsiaTheme="minorEastAsia" w:hAnsiTheme="minorEastAsia"/>
                <w:szCs w:val="21"/>
              </w:rPr>
            </w:pPr>
            <w:ins w:id="390" w:author="张家乐" w:date="2016-09-08T09:13:00Z">
              <w:r>
                <w:rPr>
                  <w:rFonts w:asciiTheme="minorEastAsia" w:eastAsiaTheme="minorEastAsia" w:hAnsiTheme="minorEastAsia" w:hint="eastAsia"/>
                  <w:szCs w:val="21"/>
                </w:rPr>
                <w:t>业务审批编号</w:t>
              </w:r>
            </w:ins>
          </w:p>
        </w:tc>
        <w:tc>
          <w:tcPr>
            <w:tcW w:w="1276" w:type="dxa"/>
          </w:tcPr>
          <w:p w:rsidR="000B5AB5" w:rsidRPr="0067303C" w:rsidRDefault="000B5AB5" w:rsidP="00101C82">
            <w:pPr>
              <w:rPr>
                <w:ins w:id="391" w:author="张家乐" w:date="2016-09-08T09:13:00Z"/>
                <w:rFonts w:asciiTheme="minorEastAsia" w:eastAsiaTheme="minorEastAsia" w:hAnsiTheme="minorEastAsia"/>
                <w:szCs w:val="21"/>
              </w:rPr>
            </w:pPr>
            <w:ins w:id="392" w:author="张家乐" w:date="2016-09-08T09:13:00Z">
              <w:r>
                <w:rPr>
                  <w:rFonts w:asciiTheme="minorEastAsia" w:eastAsiaTheme="minorEastAsia" w:hAnsiTheme="minorEastAsia" w:hint="eastAsia"/>
                  <w:szCs w:val="21"/>
                </w:rPr>
                <w:t>外键</w:t>
              </w:r>
            </w:ins>
          </w:p>
        </w:tc>
      </w:tr>
      <w:tr w:rsidR="000B5AB5" w:rsidRPr="0067303C" w:rsidTr="00EC7BF6">
        <w:trPr>
          <w:jc w:val="center"/>
        </w:trPr>
        <w:tc>
          <w:tcPr>
            <w:tcW w:w="2263" w:type="dxa"/>
          </w:tcPr>
          <w:p w:rsidR="000B5AB5" w:rsidRPr="001644EF" w:rsidRDefault="000B5AB5" w:rsidP="00101C82">
            <w:pPr>
              <w:rPr>
                <w:rFonts w:asciiTheme="minorEastAsia" w:eastAsiaTheme="minorEastAsia" w:hAnsiTheme="minorEastAsia"/>
                <w:szCs w:val="21"/>
                <w:highlight w:val="yellow"/>
                <w:rPrChange w:id="393"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394" w:author="owner" w:date="2017-01-04T09:44:00Z">
                  <w:rPr>
                    <w:rFonts w:asciiTheme="minorEastAsia" w:eastAsiaTheme="minorEastAsia" w:hAnsiTheme="minorEastAsia"/>
                    <w:szCs w:val="21"/>
                  </w:rPr>
                </w:rPrChange>
              </w:rPr>
              <w:t>PLAN_ID</w:t>
            </w:r>
          </w:p>
        </w:tc>
        <w:tc>
          <w:tcPr>
            <w:tcW w:w="1701" w:type="dxa"/>
          </w:tcPr>
          <w:p w:rsidR="000B5AB5" w:rsidRPr="001644EF" w:rsidRDefault="000B5AB5" w:rsidP="00101C82">
            <w:pPr>
              <w:rPr>
                <w:rFonts w:asciiTheme="minorEastAsia" w:eastAsiaTheme="minorEastAsia" w:hAnsiTheme="minorEastAsia"/>
                <w:szCs w:val="21"/>
                <w:highlight w:val="yellow"/>
                <w:rPrChange w:id="395"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396" w:author="owner" w:date="2017-01-04T09:44:00Z">
                  <w:rPr>
                    <w:rFonts w:asciiTheme="minorEastAsia" w:eastAsiaTheme="minorEastAsia" w:hAnsiTheme="minorEastAsia"/>
                    <w:szCs w:val="21"/>
                  </w:rPr>
                </w:rPrChange>
              </w:rPr>
              <w:t>VARCHAR2(50)</w:t>
            </w:r>
            <w:ins w:id="397" w:author="owner" w:date="2016-12-27T15:00:00Z">
              <w:r w:rsidR="00353622" w:rsidRPr="001644EF">
                <w:rPr>
                  <w:rFonts w:asciiTheme="minorEastAsia" w:eastAsiaTheme="minorEastAsia" w:hAnsiTheme="minorEastAsia"/>
                  <w:szCs w:val="21"/>
                  <w:highlight w:val="yellow"/>
                  <w:rPrChange w:id="398" w:author="owner" w:date="2017-01-04T09:44:00Z">
                    <w:rPr>
                      <w:rFonts w:asciiTheme="minorEastAsia" w:eastAsiaTheme="minorEastAsia" w:hAnsiTheme="minorEastAsia"/>
                      <w:szCs w:val="21"/>
                    </w:rPr>
                  </w:rPrChange>
                </w:rPr>
                <w:t xml:space="preserve"> （NOT NULL</w:t>
              </w:r>
              <w:r w:rsidR="00353622" w:rsidRPr="001644EF">
                <w:rPr>
                  <w:rFonts w:asciiTheme="minorEastAsia" w:eastAsiaTheme="minorEastAsia" w:hAnsiTheme="minorEastAsia" w:hint="eastAsia"/>
                  <w:szCs w:val="21"/>
                  <w:highlight w:val="yellow"/>
                  <w:rPrChange w:id="399" w:author="owner" w:date="2017-01-04T09:44:00Z">
                    <w:rPr>
                      <w:rFonts w:asciiTheme="minorEastAsia" w:eastAsiaTheme="minorEastAsia" w:hAnsiTheme="minorEastAsia" w:hint="eastAsia"/>
                      <w:szCs w:val="21"/>
                    </w:rPr>
                  </w:rPrChange>
                </w:rPr>
                <w:t>）</w:t>
              </w:r>
            </w:ins>
          </w:p>
        </w:tc>
        <w:tc>
          <w:tcPr>
            <w:tcW w:w="2552" w:type="dxa"/>
          </w:tcPr>
          <w:p w:rsidR="000B5AB5" w:rsidRPr="001644EF" w:rsidRDefault="004F0777" w:rsidP="00101C82">
            <w:pPr>
              <w:rPr>
                <w:rFonts w:asciiTheme="minorEastAsia" w:eastAsiaTheme="minorEastAsia" w:hAnsiTheme="minorEastAsia"/>
                <w:szCs w:val="21"/>
                <w:highlight w:val="yellow"/>
                <w:rPrChange w:id="400" w:author="owner" w:date="2017-01-04T09:44:00Z">
                  <w:rPr>
                    <w:rFonts w:asciiTheme="minorEastAsia" w:eastAsiaTheme="minorEastAsia" w:hAnsiTheme="minorEastAsia"/>
                    <w:szCs w:val="21"/>
                  </w:rPr>
                </w:rPrChange>
              </w:rPr>
            </w:pPr>
            <w:ins w:id="401" w:author="owner" w:date="2017-01-04T09:29:00Z">
              <w:r w:rsidRPr="001644EF">
                <w:rPr>
                  <w:rFonts w:asciiTheme="minorEastAsia" w:eastAsiaTheme="minorEastAsia" w:hAnsiTheme="minorEastAsia" w:hint="eastAsia"/>
                  <w:szCs w:val="21"/>
                  <w:highlight w:val="yellow"/>
                  <w:rPrChange w:id="402" w:author="owner" w:date="2017-01-04T09:44:00Z">
                    <w:rPr>
                      <w:rFonts w:asciiTheme="minorEastAsia" w:eastAsiaTheme="minorEastAsia" w:hAnsiTheme="minorEastAsia" w:hint="eastAsia"/>
                      <w:szCs w:val="21"/>
                    </w:rPr>
                  </w:rPrChange>
                </w:rPr>
                <w:t>规划点编号</w:t>
              </w:r>
            </w:ins>
            <w:del w:id="403" w:author="owner" w:date="2017-01-04T09:29:00Z">
              <w:r w:rsidR="000B5AB5" w:rsidRPr="001644EF" w:rsidDel="004F0777">
                <w:rPr>
                  <w:rFonts w:asciiTheme="minorEastAsia" w:eastAsiaTheme="minorEastAsia" w:hAnsiTheme="minorEastAsia" w:hint="eastAsia"/>
                  <w:szCs w:val="21"/>
                  <w:highlight w:val="yellow"/>
                  <w:rPrChange w:id="404" w:author="owner" w:date="2017-01-04T09:44:00Z">
                    <w:rPr>
                      <w:rFonts w:asciiTheme="minorEastAsia" w:eastAsiaTheme="minorEastAsia" w:hAnsiTheme="minorEastAsia" w:hint="eastAsia"/>
                      <w:szCs w:val="21"/>
                    </w:rPr>
                  </w:rPrChange>
                </w:rPr>
                <w:delText>计划编号</w:delText>
              </w:r>
            </w:del>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1644EF" w:rsidRDefault="000B5AB5" w:rsidP="00101C82">
            <w:pPr>
              <w:rPr>
                <w:rFonts w:asciiTheme="minorEastAsia" w:eastAsiaTheme="minorEastAsia" w:hAnsiTheme="minorEastAsia"/>
                <w:szCs w:val="21"/>
                <w:highlight w:val="yellow"/>
                <w:rPrChange w:id="405"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06" w:author="owner" w:date="2017-01-04T09:44:00Z">
                  <w:rPr>
                    <w:rFonts w:asciiTheme="minorEastAsia" w:eastAsiaTheme="minorEastAsia" w:hAnsiTheme="minorEastAsia"/>
                    <w:szCs w:val="21"/>
                  </w:rPr>
                </w:rPrChange>
              </w:rPr>
              <w:t>PLAN_ADDRESS</w:t>
            </w:r>
          </w:p>
        </w:tc>
        <w:tc>
          <w:tcPr>
            <w:tcW w:w="1701" w:type="dxa"/>
          </w:tcPr>
          <w:p w:rsidR="000B5AB5" w:rsidRPr="001644EF" w:rsidRDefault="000B5AB5" w:rsidP="00101C82">
            <w:pPr>
              <w:rPr>
                <w:rFonts w:asciiTheme="minorEastAsia" w:eastAsiaTheme="minorEastAsia" w:hAnsiTheme="minorEastAsia"/>
                <w:szCs w:val="21"/>
                <w:highlight w:val="yellow"/>
                <w:rPrChange w:id="407"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08" w:author="owner" w:date="2017-01-04T09:44:00Z">
                  <w:rPr>
                    <w:rFonts w:asciiTheme="minorEastAsia" w:eastAsiaTheme="minorEastAsia" w:hAnsiTheme="minorEastAsia"/>
                    <w:szCs w:val="21"/>
                  </w:rPr>
                </w:rPrChange>
              </w:rPr>
              <w:t>VARCHAR2(50)</w:t>
            </w:r>
          </w:p>
        </w:tc>
        <w:tc>
          <w:tcPr>
            <w:tcW w:w="2552" w:type="dxa"/>
          </w:tcPr>
          <w:p w:rsidR="000B5AB5" w:rsidRPr="001644EF" w:rsidRDefault="00FC518B" w:rsidP="00101C82">
            <w:pPr>
              <w:rPr>
                <w:rFonts w:asciiTheme="minorEastAsia" w:eastAsiaTheme="minorEastAsia" w:hAnsiTheme="minorEastAsia"/>
                <w:szCs w:val="21"/>
                <w:highlight w:val="yellow"/>
                <w:rPrChange w:id="409" w:author="owner" w:date="2017-01-04T09:44:00Z">
                  <w:rPr>
                    <w:rFonts w:asciiTheme="minorEastAsia" w:eastAsiaTheme="minorEastAsia" w:hAnsiTheme="minorEastAsia"/>
                    <w:szCs w:val="21"/>
                  </w:rPr>
                </w:rPrChange>
              </w:rPr>
            </w:pPr>
            <w:ins w:id="410" w:author="owner" w:date="2017-01-04T09:31:00Z">
              <w:r w:rsidRPr="001644EF">
                <w:rPr>
                  <w:rFonts w:asciiTheme="minorEastAsia" w:eastAsiaTheme="minorEastAsia" w:hAnsiTheme="minorEastAsia" w:hint="eastAsia"/>
                  <w:szCs w:val="21"/>
                  <w:highlight w:val="yellow"/>
                  <w:rPrChange w:id="411" w:author="owner" w:date="2017-01-04T09:44:00Z">
                    <w:rPr>
                      <w:rFonts w:asciiTheme="minorEastAsia" w:eastAsiaTheme="minorEastAsia" w:hAnsiTheme="minorEastAsia" w:hint="eastAsia"/>
                      <w:szCs w:val="21"/>
                    </w:rPr>
                  </w:rPrChange>
                </w:rPr>
                <w:t>拟落地位置</w:t>
              </w:r>
            </w:ins>
            <w:del w:id="412" w:author="owner" w:date="2017-01-04T09:31:00Z">
              <w:r w:rsidR="000B5AB5" w:rsidRPr="001644EF" w:rsidDel="00FC518B">
                <w:rPr>
                  <w:rFonts w:asciiTheme="minorEastAsia" w:eastAsiaTheme="minorEastAsia" w:hAnsiTheme="minorEastAsia" w:hint="eastAsia"/>
                  <w:szCs w:val="21"/>
                  <w:highlight w:val="yellow"/>
                  <w:rPrChange w:id="413" w:author="owner" w:date="2017-01-04T09:44:00Z">
                    <w:rPr>
                      <w:rFonts w:asciiTheme="minorEastAsia" w:eastAsiaTheme="minorEastAsia" w:hAnsiTheme="minorEastAsia" w:hint="eastAsia"/>
                      <w:szCs w:val="21"/>
                    </w:rPr>
                  </w:rPrChange>
                </w:rPr>
                <w:delText>计划地址</w:delText>
              </w:r>
            </w:del>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NETWORK</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网络制式</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873F10" w:rsidRDefault="000B5AB5" w:rsidP="00101C82">
            <w:pPr>
              <w:rPr>
                <w:rFonts w:asciiTheme="minorEastAsia" w:eastAsiaTheme="minorEastAsia" w:hAnsiTheme="minorEastAsia"/>
                <w:szCs w:val="21"/>
                <w:highlight w:val="yellow"/>
                <w:rPrChange w:id="414" w:author="owner" w:date="2017-01-04T09:43:00Z">
                  <w:rPr>
                    <w:rFonts w:asciiTheme="minorEastAsia" w:eastAsiaTheme="minorEastAsia" w:hAnsiTheme="minorEastAsia"/>
                    <w:szCs w:val="21"/>
                  </w:rPr>
                </w:rPrChange>
              </w:rPr>
            </w:pPr>
            <w:r w:rsidRPr="00873F10">
              <w:rPr>
                <w:rFonts w:asciiTheme="minorEastAsia" w:eastAsiaTheme="minorEastAsia" w:hAnsiTheme="minorEastAsia"/>
                <w:szCs w:val="21"/>
                <w:highlight w:val="yellow"/>
                <w:rPrChange w:id="415" w:author="owner" w:date="2017-01-04T09:43:00Z">
                  <w:rPr>
                    <w:rFonts w:asciiTheme="minorEastAsia" w:eastAsiaTheme="minorEastAsia" w:hAnsiTheme="minorEastAsia"/>
                    <w:szCs w:val="21"/>
                  </w:rPr>
                </w:rPrChange>
              </w:rPr>
              <w:t>PLAN_SETTING_MODE</w:t>
            </w:r>
          </w:p>
        </w:tc>
        <w:tc>
          <w:tcPr>
            <w:tcW w:w="1701" w:type="dxa"/>
          </w:tcPr>
          <w:p w:rsidR="000B5AB5" w:rsidRPr="00873F10" w:rsidRDefault="000B5AB5" w:rsidP="00101C82">
            <w:pPr>
              <w:rPr>
                <w:rFonts w:asciiTheme="minorEastAsia" w:eastAsiaTheme="minorEastAsia" w:hAnsiTheme="minorEastAsia"/>
                <w:szCs w:val="21"/>
                <w:highlight w:val="yellow"/>
                <w:rPrChange w:id="416" w:author="owner" w:date="2017-01-04T09:43:00Z">
                  <w:rPr>
                    <w:rFonts w:asciiTheme="minorEastAsia" w:eastAsiaTheme="minorEastAsia" w:hAnsiTheme="minorEastAsia"/>
                    <w:szCs w:val="21"/>
                  </w:rPr>
                </w:rPrChange>
              </w:rPr>
            </w:pPr>
            <w:r w:rsidRPr="00873F10">
              <w:rPr>
                <w:rFonts w:asciiTheme="minorEastAsia" w:eastAsiaTheme="minorEastAsia" w:hAnsiTheme="minorEastAsia"/>
                <w:szCs w:val="21"/>
                <w:highlight w:val="yellow"/>
                <w:rPrChange w:id="417" w:author="owner" w:date="2017-01-04T09:43:00Z">
                  <w:rPr>
                    <w:rFonts w:asciiTheme="minorEastAsia" w:eastAsiaTheme="minorEastAsia" w:hAnsiTheme="minorEastAsia"/>
                    <w:szCs w:val="21"/>
                  </w:rPr>
                </w:rPrChange>
              </w:rPr>
              <w:t>VARCHAR2(50)</w:t>
            </w:r>
          </w:p>
        </w:tc>
        <w:tc>
          <w:tcPr>
            <w:tcW w:w="2552" w:type="dxa"/>
          </w:tcPr>
          <w:p w:rsidR="000B5AB5" w:rsidRPr="00873F10" w:rsidRDefault="007444D1" w:rsidP="00101C82">
            <w:pPr>
              <w:rPr>
                <w:rFonts w:asciiTheme="minorEastAsia" w:eastAsiaTheme="minorEastAsia" w:hAnsiTheme="minorEastAsia"/>
                <w:szCs w:val="21"/>
                <w:highlight w:val="yellow"/>
                <w:rPrChange w:id="418" w:author="owner" w:date="2017-01-04T09:43:00Z">
                  <w:rPr>
                    <w:rFonts w:asciiTheme="minorEastAsia" w:eastAsiaTheme="minorEastAsia" w:hAnsiTheme="minorEastAsia"/>
                    <w:szCs w:val="21"/>
                  </w:rPr>
                </w:rPrChange>
              </w:rPr>
            </w:pPr>
            <w:ins w:id="419" w:author="owner" w:date="2017-01-04T09:32:00Z">
              <w:r w:rsidRPr="00873F10">
                <w:rPr>
                  <w:rFonts w:asciiTheme="minorEastAsia" w:eastAsiaTheme="minorEastAsia" w:hAnsiTheme="minorEastAsia" w:hint="eastAsia"/>
                  <w:szCs w:val="21"/>
                  <w:highlight w:val="yellow"/>
                  <w:rPrChange w:id="420" w:author="owner" w:date="2017-01-04T09:43:00Z">
                    <w:rPr>
                      <w:rFonts w:asciiTheme="minorEastAsia" w:eastAsiaTheme="minorEastAsia" w:hAnsiTheme="minorEastAsia" w:hint="eastAsia"/>
                      <w:szCs w:val="21"/>
                    </w:rPr>
                  </w:rPrChange>
                </w:rPr>
                <w:t>拟设置方式</w:t>
              </w:r>
            </w:ins>
            <w:del w:id="421" w:author="owner" w:date="2017-01-04T09:32:00Z">
              <w:r w:rsidR="000B5AB5" w:rsidRPr="00873F10" w:rsidDel="007444D1">
                <w:rPr>
                  <w:rFonts w:asciiTheme="minorEastAsia" w:eastAsiaTheme="minorEastAsia" w:hAnsiTheme="minorEastAsia" w:hint="eastAsia"/>
                  <w:szCs w:val="21"/>
                  <w:highlight w:val="yellow"/>
                  <w:rPrChange w:id="422" w:author="owner" w:date="2017-01-04T09:43:00Z">
                    <w:rPr>
                      <w:rFonts w:asciiTheme="minorEastAsia" w:eastAsiaTheme="minorEastAsia" w:hAnsiTheme="minorEastAsia" w:hint="eastAsia"/>
                      <w:szCs w:val="21"/>
                    </w:rPr>
                  </w:rPrChange>
                </w:rPr>
                <w:delText>计划安装时间</w:delText>
              </w:r>
            </w:del>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1644EF" w:rsidRDefault="000B5AB5" w:rsidP="00101C82">
            <w:pPr>
              <w:rPr>
                <w:rFonts w:asciiTheme="minorEastAsia" w:eastAsiaTheme="minorEastAsia" w:hAnsiTheme="minorEastAsia"/>
                <w:szCs w:val="21"/>
                <w:highlight w:val="yellow"/>
                <w:rPrChange w:id="423"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24" w:author="owner" w:date="2017-01-04T09:44:00Z">
                  <w:rPr>
                    <w:rFonts w:asciiTheme="minorEastAsia" w:eastAsiaTheme="minorEastAsia" w:hAnsiTheme="minorEastAsia"/>
                    <w:szCs w:val="21"/>
                  </w:rPr>
                </w:rPrChange>
              </w:rPr>
              <w:t>APPLY_DATE</w:t>
            </w:r>
          </w:p>
        </w:tc>
        <w:tc>
          <w:tcPr>
            <w:tcW w:w="1701" w:type="dxa"/>
          </w:tcPr>
          <w:p w:rsidR="000B5AB5" w:rsidRPr="001644EF" w:rsidRDefault="000B5AB5" w:rsidP="00A54655">
            <w:pPr>
              <w:rPr>
                <w:rFonts w:asciiTheme="minorEastAsia" w:eastAsiaTheme="minorEastAsia" w:hAnsiTheme="minorEastAsia"/>
                <w:szCs w:val="21"/>
                <w:highlight w:val="yellow"/>
                <w:rPrChange w:id="425"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26" w:author="owner" w:date="2017-01-04T09:44:00Z">
                  <w:rPr>
                    <w:rFonts w:asciiTheme="minorEastAsia" w:eastAsiaTheme="minorEastAsia" w:hAnsiTheme="minorEastAsia"/>
                    <w:szCs w:val="21"/>
                  </w:rPr>
                </w:rPrChange>
              </w:rPr>
              <w:t>DATE</w:t>
            </w:r>
          </w:p>
        </w:tc>
        <w:tc>
          <w:tcPr>
            <w:tcW w:w="2552" w:type="dxa"/>
          </w:tcPr>
          <w:p w:rsidR="000B5AB5" w:rsidRPr="001644EF" w:rsidRDefault="000B5AB5" w:rsidP="00101C82">
            <w:pPr>
              <w:rPr>
                <w:rFonts w:asciiTheme="minorEastAsia" w:eastAsiaTheme="minorEastAsia" w:hAnsiTheme="minorEastAsia"/>
                <w:szCs w:val="21"/>
                <w:highlight w:val="yellow"/>
                <w:rPrChange w:id="427" w:author="owner" w:date="2017-01-04T09:44:00Z">
                  <w:rPr>
                    <w:rFonts w:asciiTheme="minorEastAsia" w:eastAsiaTheme="minorEastAsia" w:hAnsiTheme="minorEastAsia"/>
                    <w:szCs w:val="21"/>
                  </w:rPr>
                </w:rPrChange>
              </w:rPr>
            </w:pPr>
            <w:del w:id="428" w:author="owner" w:date="2017-01-04T09:29:00Z">
              <w:r w:rsidRPr="001644EF" w:rsidDel="00363CE5">
                <w:rPr>
                  <w:rFonts w:asciiTheme="minorEastAsia" w:eastAsiaTheme="minorEastAsia" w:hAnsiTheme="minorEastAsia" w:hint="eastAsia"/>
                  <w:szCs w:val="21"/>
                  <w:highlight w:val="yellow"/>
                  <w:rPrChange w:id="429" w:author="owner" w:date="2017-01-04T09:44:00Z">
                    <w:rPr>
                      <w:rFonts w:asciiTheme="minorEastAsia" w:eastAsiaTheme="minorEastAsia" w:hAnsiTheme="minorEastAsia" w:hint="eastAsia"/>
                      <w:szCs w:val="21"/>
                    </w:rPr>
                  </w:rPrChange>
                </w:rPr>
                <w:delText>申请</w:delText>
              </w:r>
            </w:del>
            <w:ins w:id="430" w:author="owner" w:date="2017-01-04T09:29:00Z">
              <w:r w:rsidR="00363CE5" w:rsidRPr="001644EF">
                <w:rPr>
                  <w:rFonts w:asciiTheme="minorEastAsia" w:eastAsiaTheme="minorEastAsia" w:hAnsiTheme="minorEastAsia" w:hint="eastAsia"/>
                  <w:szCs w:val="21"/>
                  <w:highlight w:val="yellow"/>
                  <w:rPrChange w:id="431" w:author="owner" w:date="2017-01-04T09:44:00Z">
                    <w:rPr>
                      <w:rFonts w:asciiTheme="minorEastAsia" w:eastAsiaTheme="minorEastAsia" w:hAnsiTheme="minorEastAsia" w:hint="eastAsia"/>
                      <w:szCs w:val="21"/>
                    </w:rPr>
                  </w:rPrChange>
                </w:rPr>
                <w:t>上报</w:t>
              </w:r>
            </w:ins>
            <w:r w:rsidRPr="001644EF">
              <w:rPr>
                <w:rFonts w:asciiTheme="minorEastAsia" w:eastAsiaTheme="minorEastAsia" w:hAnsiTheme="minorEastAsia" w:hint="eastAsia"/>
                <w:szCs w:val="21"/>
                <w:highlight w:val="yellow"/>
                <w:rPrChange w:id="432" w:author="owner" w:date="2017-01-04T09:44:00Z">
                  <w:rPr>
                    <w:rFonts w:asciiTheme="minorEastAsia" w:eastAsiaTheme="minorEastAsia" w:hAnsiTheme="minorEastAsia" w:hint="eastAsia"/>
                    <w:szCs w:val="21"/>
                  </w:rPr>
                </w:rPrChange>
              </w:rPr>
              <w:t>日期</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PROCESS_DATE</w:t>
            </w:r>
          </w:p>
        </w:tc>
        <w:tc>
          <w:tcPr>
            <w:tcW w:w="1701"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2" w:type="dxa"/>
          </w:tcPr>
          <w:p w:rsidR="000B5AB5" w:rsidRPr="0067303C" w:rsidRDefault="004F511A" w:rsidP="00101C82">
            <w:pPr>
              <w:rPr>
                <w:rFonts w:asciiTheme="minorEastAsia" w:eastAsiaTheme="minorEastAsia" w:hAnsiTheme="minorEastAsia"/>
                <w:szCs w:val="21"/>
              </w:rPr>
            </w:pPr>
            <w:ins w:id="433" w:author="Administrator" w:date="2017-03-16T17:29:00Z">
              <w:r w:rsidRPr="008170D7">
                <w:rPr>
                  <w:rFonts w:ascii="仿宋" w:eastAsia="仿宋" w:hAnsi="仿宋" w:hint="eastAsia"/>
                  <w:szCs w:val="32"/>
                  <w:highlight w:val="yellow"/>
                </w:rPr>
                <w:t>审核日期</w:t>
              </w:r>
            </w:ins>
            <w:del w:id="434" w:author="Administrator" w:date="2017-03-16T17:29:00Z">
              <w:r w:rsidR="000B5AB5" w:rsidRPr="0067303C" w:rsidDel="004F511A">
                <w:rPr>
                  <w:rFonts w:asciiTheme="minorEastAsia" w:eastAsiaTheme="minorEastAsia" w:hAnsiTheme="minorEastAsia" w:hint="eastAsia"/>
                  <w:szCs w:val="21"/>
                </w:rPr>
                <w:delText>处理日期</w:delText>
              </w:r>
            </w:del>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YEAR_PLAN_ID</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年度计划编号</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1644EF" w:rsidRDefault="000B5AB5" w:rsidP="00101C82">
            <w:pPr>
              <w:rPr>
                <w:rFonts w:asciiTheme="minorEastAsia" w:eastAsiaTheme="minorEastAsia" w:hAnsiTheme="minorEastAsia"/>
                <w:szCs w:val="21"/>
                <w:highlight w:val="yellow"/>
                <w:rPrChange w:id="435"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36" w:author="owner" w:date="2017-01-04T09:44:00Z">
                  <w:rPr>
                    <w:rFonts w:asciiTheme="minorEastAsia" w:eastAsiaTheme="minorEastAsia" w:hAnsiTheme="minorEastAsia"/>
                    <w:szCs w:val="21"/>
                  </w:rPr>
                </w:rPrChange>
              </w:rPr>
              <w:t>TELECOM_OPERATORS</w:t>
            </w:r>
          </w:p>
        </w:tc>
        <w:tc>
          <w:tcPr>
            <w:tcW w:w="1701" w:type="dxa"/>
          </w:tcPr>
          <w:p w:rsidR="000B5AB5" w:rsidRPr="001644EF" w:rsidRDefault="000B5AB5" w:rsidP="00101C82">
            <w:pPr>
              <w:rPr>
                <w:rFonts w:asciiTheme="minorEastAsia" w:eastAsiaTheme="minorEastAsia" w:hAnsiTheme="minorEastAsia"/>
                <w:szCs w:val="21"/>
                <w:highlight w:val="yellow"/>
                <w:rPrChange w:id="437" w:author="owner" w:date="2017-01-04T09:44: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38" w:author="owner" w:date="2017-01-04T09:44:00Z">
                  <w:rPr>
                    <w:rFonts w:asciiTheme="minorEastAsia" w:eastAsiaTheme="minorEastAsia" w:hAnsiTheme="minorEastAsia"/>
                    <w:szCs w:val="21"/>
                  </w:rPr>
                </w:rPrChange>
              </w:rPr>
              <w:t>VARCHAR2(50)</w:t>
            </w:r>
          </w:p>
        </w:tc>
        <w:tc>
          <w:tcPr>
            <w:tcW w:w="2552" w:type="dxa"/>
          </w:tcPr>
          <w:p w:rsidR="000B5AB5" w:rsidRPr="001644EF" w:rsidRDefault="00ED60D4" w:rsidP="00101C82">
            <w:pPr>
              <w:rPr>
                <w:rFonts w:asciiTheme="minorEastAsia" w:eastAsiaTheme="minorEastAsia" w:hAnsiTheme="minorEastAsia"/>
                <w:szCs w:val="21"/>
                <w:highlight w:val="yellow"/>
                <w:rPrChange w:id="439" w:author="owner" w:date="2017-01-04T09:44:00Z">
                  <w:rPr>
                    <w:rFonts w:asciiTheme="minorEastAsia" w:eastAsiaTheme="minorEastAsia" w:hAnsiTheme="minorEastAsia"/>
                    <w:szCs w:val="21"/>
                  </w:rPr>
                </w:rPrChange>
              </w:rPr>
            </w:pPr>
            <w:ins w:id="440" w:author="owner" w:date="2017-01-04T09:38:00Z">
              <w:r w:rsidRPr="001644EF">
                <w:rPr>
                  <w:rFonts w:asciiTheme="minorEastAsia" w:eastAsiaTheme="minorEastAsia" w:hAnsiTheme="minorEastAsia" w:hint="eastAsia"/>
                  <w:szCs w:val="21"/>
                  <w:highlight w:val="yellow"/>
                  <w:rPrChange w:id="441" w:author="owner" w:date="2017-01-04T09:44:00Z">
                    <w:rPr>
                      <w:rFonts w:asciiTheme="minorEastAsia" w:eastAsiaTheme="minorEastAsia" w:hAnsiTheme="minorEastAsia" w:hint="eastAsia"/>
                      <w:szCs w:val="21"/>
                    </w:rPr>
                  </w:rPrChange>
                </w:rPr>
                <w:t>运营商</w:t>
              </w:r>
            </w:ins>
            <w:del w:id="442" w:author="owner" w:date="2017-01-04T09:38:00Z">
              <w:r w:rsidR="000B5AB5" w:rsidRPr="001644EF" w:rsidDel="00ED60D4">
                <w:rPr>
                  <w:rFonts w:asciiTheme="minorEastAsia" w:eastAsiaTheme="minorEastAsia" w:hAnsiTheme="minorEastAsia" w:hint="eastAsia"/>
                  <w:szCs w:val="21"/>
                  <w:highlight w:val="yellow"/>
                  <w:rPrChange w:id="443" w:author="owner" w:date="2017-01-04T09:44:00Z">
                    <w:rPr>
                      <w:rFonts w:asciiTheme="minorEastAsia" w:eastAsiaTheme="minorEastAsia" w:hAnsiTheme="minorEastAsia" w:hint="eastAsia"/>
                      <w:szCs w:val="21"/>
                    </w:rPr>
                  </w:rPrChange>
                </w:rPr>
                <w:delText>移动</w:delText>
              </w:r>
              <w:r w:rsidR="000B5AB5" w:rsidRPr="001644EF" w:rsidDel="00ED60D4">
                <w:rPr>
                  <w:rFonts w:asciiTheme="minorEastAsia" w:eastAsiaTheme="minorEastAsia" w:hAnsiTheme="minorEastAsia"/>
                  <w:szCs w:val="21"/>
                  <w:highlight w:val="yellow"/>
                  <w:rPrChange w:id="444" w:author="owner" w:date="2017-01-04T09:44:00Z">
                    <w:rPr>
                      <w:rFonts w:asciiTheme="minorEastAsia" w:eastAsiaTheme="minorEastAsia" w:hAnsiTheme="minorEastAsia"/>
                      <w:szCs w:val="21"/>
                    </w:rPr>
                  </w:rPrChange>
                </w:rPr>
                <w:delText>/</w:delText>
              </w:r>
              <w:r w:rsidR="000B5AB5" w:rsidRPr="001644EF" w:rsidDel="00ED60D4">
                <w:rPr>
                  <w:rFonts w:asciiTheme="minorEastAsia" w:eastAsiaTheme="minorEastAsia" w:hAnsiTheme="minorEastAsia" w:hint="eastAsia"/>
                  <w:szCs w:val="21"/>
                  <w:highlight w:val="yellow"/>
                  <w:rPrChange w:id="445" w:author="owner" w:date="2017-01-04T09:44:00Z">
                    <w:rPr>
                      <w:rFonts w:asciiTheme="minorEastAsia" w:eastAsiaTheme="minorEastAsia" w:hAnsiTheme="minorEastAsia" w:hint="eastAsia"/>
                      <w:szCs w:val="21"/>
                    </w:rPr>
                  </w:rPrChange>
                </w:rPr>
                <w:delText>电信</w:delText>
              </w:r>
              <w:r w:rsidR="000B5AB5" w:rsidRPr="001644EF" w:rsidDel="00ED60D4">
                <w:rPr>
                  <w:rFonts w:asciiTheme="minorEastAsia" w:eastAsiaTheme="minorEastAsia" w:hAnsiTheme="minorEastAsia"/>
                  <w:szCs w:val="21"/>
                  <w:highlight w:val="yellow"/>
                  <w:rPrChange w:id="446" w:author="owner" w:date="2017-01-04T09:44:00Z">
                    <w:rPr>
                      <w:rFonts w:asciiTheme="minorEastAsia" w:eastAsiaTheme="minorEastAsia" w:hAnsiTheme="minorEastAsia"/>
                      <w:szCs w:val="21"/>
                    </w:rPr>
                  </w:rPrChange>
                </w:rPr>
                <w:delText>/</w:delText>
              </w:r>
              <w:r w:rsidR="000B5AB5" w:rsidRPr="001644EF" w:rsidDel="00ED60D4">
                <w:rPr>
                  <w:rFonts w:asciiTheme="minorEastAsia" w:eastAsiaTheme="minorEastAsia" w:hAnsiTheme="minorEastAsia" w:hint="eastAsia"/>
                  <w:szCs w:val="21"/>
                  <w:highlight w:val="yellow"/>
                  <w:rPrChange w:id="447" w:author="owner" w:date="2017-01-04T09:44:00Z">
                    <w:rPr>
                      <w:rFonts w:asciiTheme="minorEastAsia" w:eastAsiaTheme="minorEastAsia" w:hAnsiTheme="minorEastAsia" w:hint="eastAsia"/>
                      <w:szCs w:val="21"/>
                    </w:rPr>
                  </w:rPrChange>
                </w:rPr>
                <w:delText>联通</w:delText>
              </w:r>
              <w:r w:rsidR="000B5AB5" w:rsidRPr="001644EF" w:rsidDel="00ED60D4">
                <w:rPr>
                  <w:rFonts w:asciiTheme="minorEastAsia" w:eastAsiaTheme="minorEastAsia" w:hAnsiTheme="minorEastAsia"/>
                  <w:szCs w:val="21"/>
                  <w:highlight w:val="yellow"/>
                  <w:rPrChange w:id="448" w:author="owner" w:date="2017-01-04T09:44:00Z">
                    <w:rPr>
                      <w:rFonts w:asciiTheme="minorEastAsia" w:eastAsiaTheme="minorEastAsia" w:hAnsiTheme="minorEastAsia"/>
                      <w:szCs w:val="21"/>
                    </w:rPr>
                  </w:rPrChange>
                </w:rPr>
                <w:delText>/</w:delText>
              </w:r>
              <w:r w:rsidR="000B5AB5" w:rsidRPr="001644EF" w:rsidDel="00ED60D4">
                <w:rPr>
                  <w:rFonts w:asciiTheme="minorEastAsia" w:eastAsiaTheme="minorEastAsia" w:hAnsiTheme="minorEastAsia" w:hint="eastAsia"/>
                  <w:szCs w:val="21"/>
                  <w:highlight w:val="yellow"/>
                  <w:rPrChange w:id="449" w:author="owner" w:date="2017-01-04T09:44:00Z">
                    <w:rPr>
                      <w:rFonts w:asciiTheme="minorEastAsia" w:eastAsiaTheme="minorEastAsia" w:hAnsiTheme="minorEastAsia" w:hint="eastAsia"/>
                      <w:szCs w:val="21"/>
                    </w:rPr>
                  </w:rPrChange>
                </w:rPr>
                <w:delText>铁搭</w:delText>
              </w:r>
            </w:del>
          </w:p>
        </w:tc>
        <w:tc>
          <w:tcPr>
            <w:tcW w:w="1276" w:type="dxa"/>
          </w:tcPr>
          <w:p w:rsidR="000B5AB5" w:rsidRPr="001644EF" w:rsidRDefault="00ED60D4" w:rsidP="00101C82">
            <w:pPr>
              <w:rPr>
                <w:rFonts w:asciiTheme="minorEastAsia" w:eastAsiaTheme="minorEastAsia" w:hAnsiTheme="minorEastAsia"/>
                <w:szCs w:val="21"/>
                <w:highlight w:val="yellow"/>
                <w:rPrChange w:id="450" w:author="owner" w:date="2017-01-04T09:44:00Z">
                  <w:rPr>
                    <w:rFonts w:asciiTheme="minorEastAsia" w:eastAsiaTheme="minorEastAsia" w:hAnsiTheme="minorEastAsia"/>
                    <w:szCs w:val="21"/>
                  </w:rPr>
                </w:rPrChange>
              </w:rPr>
            </w:pPr>
            <w:ins w:id="451" w:author="owner" w:date="2017-01-04T09:38:00Z">
              <w:r w:rsidRPr="001644EF">
                <w:rPr>
                  <w:rFonts w:asciiTheme="minorEastAsia" w:eastAsiaTheme="minorEastAsia" w:hAnsiTheme="minorEastAsia" w:hint="eastAsia"/>
                  <w:szCs w:val="21"/>
                  <w:highlight w:val="yellow"/>
                  <w:rPrChange w:id="452" w:author="owner" w:date="2017-01-04T09:44:00Z">
                    <w:rPr>
                      <w:rFonts w:asciiTheme="minorEastAsia" w:eastAsiaTheme="minorEastAsia" w:hAnsiTheme="minorEastAsia" w:hint="eastAsia"/>
                      <w:szCs w:val="21"/>
                    </w:rPr>
                  </w:rPrChange>
                </w:rPr>
                <w:t>移动</w:t>
              </w:r>
              <w:r w:rsidRPr="001644EF">
                <w:rPr>
                  <w:rFonts w:asciiTheme="minorEastAsia" w:eastAsiaTheme="minorEastAsia" w:hAnsiTheme="minorEastAsia"/>
                  <w:szCs w:val="21"/>
                  <w:highlight w:val="yellow"/>
                  <w:rPrChange w:id="453" w:author="owner" w:date="2017-01-04T09:44:00Z">
                    <w:rPr>
                      <w:rFonts w:asciiTheme="minorEastAsia" w:eastAsiaTheme="minorEastAsia" w:hAnsiTheme="minorEastAsia"/>
                      <w:szCs w:val="21"/>
                    </w:rPr>
                  </w:rPrChange>
                </w:rPr>
                <w:t>/</w:t>
              </w:r>
              <w:r w:rsidRPr="001644EF">
                <w:rPr>
                  <w:rFonts w:asciiTheme="minorEastAsia" w:eastAsiaTheme="minorEastAsia" w:hAnsiTheme="minorEastAsia" w:hint="eastAsia"/>
                  <w:szCs w:val="21"/>
                  <w:highlight w:val="yellow"/>
                  <w:rPrChange w:id="454" w:author="owner" w:date="2017-01-04T09:44:00Z">
                    <w:rPr>
                      <w:rFonts w:asciiTheme="minorEastAsia" w:eastAsiaTheme="minorEastAsia" w:hAnsiTheme="minorEastAsia" w:hint="eastAsia"/>
                      <w:szCs w:val="21"/>
                    </w:rPr>
                  </w:rPrChange>
                </w:rPr>
                <w:t>电信</w:t>
              </w:r>
              <w:r w:rsidRPr="001644EF">
                <w:rPr>
                  <w:rFonts w:asciiTheme="minorEastAsia" w:eastAsiaTheme="minorEastAsia" w:hAnsiTheme="minorEastAsia"/>
                  <w:szCs w:val="21"/>
                  <w:highlight w:val="yellow"/>
                  <w:rPrChange w:id="455" w:author="owner" w:date="2017-01-04T09:44:00Z">
                    <w:rPr>
                      <w:rFonts w:asciiTheme="minorEastAsia" w:eastAsiaTheme="minorEastAsia" w:hAnsiTheme="minorEastAsia"/>
                      <w:szCs w:val="21"/>
                    </w:rPr>
                  </w:rPrChange>
                </w:rPr>
                <w:t>/</w:t>
              </w:r>
              <w:r w:rsidRPr="001644EF">
                <w:rPr>
                  <w:rFonts w:asciiTheme="minorEastAsia" w:eastAsiaTheme="minorEastAsia" w:hAnsiTheme="minorEastAsia" w:hint="eastAsia"/>
                  <w:szCs w:val="21"/>
                  <w:highlight w:val="yellow"/>
                  <w:rPrChange w:id="456" w:author="owner" w:date="2017-01-04T09:44:00Z">
                    <w:rPr>
                      <w:rFonts w:asciiTheme="minorEastAsia" w:eastAsiaTheme="minorEastAsia" w:hAnsiTheme="minorEastAsia" w:hint="eastAsia"/>
                      <w:szCs w:val="21"/>
                    </w:rPr>
                  </w:rPrChange>
                </w:rPr>
                <w:t>联通</w:t>
              </w:r>
              <w:r w:rsidRPr="001644EF">
                <w:rPr>
                  <w:rFonts w:asciiTheme="minorEastAsia" w:eastAsiaTheme="minorEastAsia" w:hAnsiTheme="minorEastAsia"/>
                  <w:szCs w:val="21"/>
                  <w:highlight w:val="yellow"/>
                  <w:rPrChange w:id="457" w:author="owner" w:date="2017-01-04T09:44:00Z">
                    <w:rPr>
                      <w:rFonts w:asciiTheme="minorEastAsia" w:eastAsiaTheme="minorEastAsia" w:hAnsiTheme="minorEastAsia"/>
                      <w:szCs w:val="21"/>
                    </w:rPr>
                  </w:rPrChange>
                </w:rPr>
                <w:t>/</w:t>
              </w:r>
              <w:r w:rsidRPr="001644EF">
                <w:rPr>
                  <w:rFonts w:asciiTheme="minorEastAsia" w:eastAsiaTheme="minorEastAsia" w:hAnsiTheme="minorEastAsia" w:hint="eastAsia"/>
                  <w:szCs w:val="21"/>
                  <w:highlight w:val="yellow"/>
                  <w:rPrChange w:id="458" w:author="owner" w:date="2017-01-04T09:44:00Z">
                    <w:rPr>
                      <w:rFonts w:asciiTheme="minorEastAsia" w:eastAsiaTheme="minorEastAsia" w:hAnsiTheme="minorEastAsia" w:hint="eastAsia"/>
                      <w:szCs w:val="21"/>
                    </w:rPr>
                  </w:rPrChange>
                </w:rPr>
                <w:t>铁搭</w:t>
              </w:r>
            </w:ins>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701"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城市坐标</w:t>
            </w:r>
            <w:ins w:id="459" w:author="owner" w:date="2016-12-27T13:41:00Z">
              <w:r w:rsidR="005E0337">
                <w:rPr>
                  <w:rFonts w:asciiTheme="minorEastAsia" w:eastAsiaTheme="minorEastAsia" w:hAnsiTheme="minorEastAsia" w:hint="eastAsia"/>
                  <w:szCs w:val="21"/>
                </w:rPr>
                <w:t>X</w:t>
              </w:r>
            </w:ins>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lastRenderedPageBreak/>
              <w:t>CITYY</w:t>
            </w:r>
          </w:p>
        </w:tc>
        <w:tc>
          <w:tcPr>
            <w:tcW w:w="1701"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2" w:type="dxa"/>
          </w:tcPr>
          <w:p w:rsidR="000B5AB5" w:rsidRPr="0067303C" w:rsidRDefault="005E0337">
            <w:pPr>
              <w:rPr>
                <w:rFonts w:asciiTheme="minorEastAsia" w:eastAsiaTheme="minorEastAsia" w:hAnsiTheme="minorEastAsia"/>
                <w:szCs w:val="21"/>
              </w:rPr>
            </w:pPr>
            <w:ins w:id="460" w:author="owner" w:date="2016-12-27T13:42:00Z">
              <w:r w:rsidRPr="0067303C">
                <w:rPr>
                  <w:rFonts w:asciiTheme="minorEastAsia" w:eastAsiaTheme="minorEastAsia" w:hAnsiTheme="minorEastAsia" w:hint="eastAsia"/>
                  <w:szCs w:val="21"/>
                </w:rPr>
                <w:t>城市坐标</w:t>
              </w:r>
              <w:r>
                <w:rPr>
                  <w:rFonts w:asciiTheme="minorEastAsia" w:eastAsiaTheme="minorEastAsia" w:hAnsiTheme="minorEastAsia"/>
                  <w:szCs w:val="21"/>
                </w:rPr>
                <w:t>Y</w:t>
              </w:r>
            </w:ins>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701"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2" w:type="dxa"/>
          </w:tcPr>
          <w:p w:rsidR="000B5AB5" w:rsidRPr="0067303C" w:rsidRDefault="000B5AB5">
            <w:pPr>
              <w:rPr>
                <w:rFonts w:asciiTheme="minorEastAsia" w:eastAsiaTheme="minorEastAsia" w:hAnsiTheme="minorEastAsia"/>
                <w:szCs w:val="21"/>
              </w:rPr>
            </w:pPr>
            <w:del w:id="461" w:author="owner" w:date="2016-12-27T13:43:00Z">
              <w:r w:rsidRPr="0067303C" w:rsidDel="00332095">
                <w:rPr>
                  <w:rFonts w:asciiTheme="minorEastAsia" w:eastAsiaTheme="minorEastAsia" w:hAnsiTheme="minorEastAsia" w:hint="eastAsia"/>
                  <w:szCs w:val="21"/>
                </w:rPr>
                <w:delText>经纬</w:delText>
              </w:r>
            </w:del>
            <w:ins w:id="462" w:author="owner" w:date="2016-12-27T13:43:00Z">
              <w:r w:rsidR="00332095" w:rsidRPr="0067303C">
                <w:rPr>
                  <w:rFonts w:asciiTheme="minorEastAsia" w:eastAsiaTheme="minorEastAsia" w:hAnsiTheme="minorEastAsia" w:hint="eastAsia"/>
                  <w:szCs w:val="21"/>
                </w:rPr>
                <w:t>经度坐标</w:t>
              </w:r>
            </w:ins>
            <w:del w:id="463" w:author="owner" w:date="2016-12-27T13:43:00Z">
              <w:r w:rsidRPr="0067303C" w:rsidDel="00332095">
                <w:rPr>
                  <w:rFonts w:asciiTheme="minorEastAsia" w:eastAsiaTheme="minorEastAsia" w:hAnsiTheme="minorEastAsia" w:hint="eastAsia"/>
                  <w:szCs w:val="21"/>
                </w:rPr>
                <w:delText>度坐标</w:delText>
              </w:r>
            </w:del>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701"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2" w:type="dxa"/>
          </w:tcPr>
          <w:p w:rsidR="000B5AB5" w:rsidRPr="0067303C" w:rsidRDefault="00332095" w:rsidP="00101C82">
            <w:pPr>
              <w:rPr>
                <w:rFonts w:asciiTheme="minorEastAsia" w:eastAsiaTheme="minorEastAsia" w:hAnsiTheme="minorEastAsia"/>
                <w:szCs w:val="21"/>
              </w:rPr>
            </w:pPr>
            <w:ins w:id="464" w:author="owner" w:date="2016-12-27T13:43:00Z">
              <w:r w:rsidRPr="0067303C">
                <w:rPr>
                  <w:rFonts w:asciiTheme="minorEastAsia" w:eastAsiaTheme="minorEastAsia" w:hAnsiTheme="minorEastAsia" w:hint="eastAsia"/>
                  <w:szCs w:val="21"/>
                </w:rPr>
                <w:t>纬度坐标</w:t>
              </w:r>
            </w:ins>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APPLY_TYPE</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申请类型</w:t>
            </w:r>
          </w:p>
        </w:tc>
        <w:tc>
          <w:tcPr>
            <w:tcW w:w="1276" w:type="dxa"/>
          </w:tcPr>
          <w:p w:rsidR="000B5AB5" w:rsidRPr="0067303C" w:rsidRDefault="0033698F" w:rsidP="00101C82">
            <w:pPr>
              <w:rPr>
                <w:rFonts w:asciiTheme="minorEastAsia" w:eastAsiaTheme="minorEastAsia" w:hAnsiTheme="minorEastAsia"/>
                <w:szCs w:val="21"/>
              </w:rPr>
            </w:pPr>
            <w:ins w:id="465" w:author="owner" w:date="2016-12-27T15:28:00Z">
              <w:r w:rsidRPr="00D46F0C">
                <w:rPr>
                  <w:rFonts w:asciiTheme="minorEastAsia" w:eastAsiaTheme="minorEastAsia" w:hAnsiTheme="minorEastAsia" w:hint="eastAsia"/>
                  <w:szCs w:val="21"/>
                </w:rPr>
                <w:t>新设/共享其他运营商站址</w:t>
              </w:r>
            </w:ins>
            <w:del w:id="466" w:author="owner" w:date="2016-12-27T15:28:00Z">
              <w:r w:rsidR="000B5AB5" w:rsidRPr="0067303C" w:rsidDel="0033698F">
                <w:rPr>
                  <w:rFonts w:asciiTheme="minorEastAsia" w:eastAsiaTheme="minorEastAsia" w:hAnsiTheme="minorEastAsia" w:hint="eastAsia"/>
                  <w:szCs w:val="21"/>
                </w:rPr>
                <w:delText>新设</w:delText>
              </w:r>
              <w:r w:rsidR="000B5AB5" w:rsidDel="0033698F">
                <w:rPr>
                  <w:rFonts w:asciiTheme="minorEastAsia" w:eastAsiaTheme="minorEastAsia" w:hAnsiTheme="minorEastAsia"/>
                  <w:szCs w:val="21"/>
                </w:rPr>
                <w:delText>/??</w:delText>
              </w:r>
            </w:del>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SHARE_REQUEST</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是否共建申请</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1644EF" w:rsidRDefault="000B5AB5" w:rsidP="00101C82">
            <w:pPr>
              <w:rPr>
                <w:rFonts w:asciiTheme="minorEastAsia" w:eastAsiaTheme="minorEastAsia" w:hAnsiTheme="minorEastAsia"/>
                <w:szCs w:val="21"/>
                <w:highlight w:val="yellow"/>
                <w:rPrChange w:id="467" w:author="owner" w:date="2017-01-04T09:45: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68" w:author="owner" w:date="2017-01-04T09:45:00Z">
                  <w:rPr>
                    <w:rFonts w:asciiTheme="minorEastAsia" w:eastAsiaTheme="minorEastAsia" w:hAnsiTheme="minorEastAsia"/>
                    <w:szCs w:val="21"/>
                  </w:rPr>
                </w:rPrChange>
              </w:rPr>
              <w:t>APPLY_REMARKS</w:t>
            </w:r>
          </w:p>
        </w:tc>
        <w:tc>
          <w:tcPr>
            <w:tcW w:w="1701" w:type="dxa"/>
          </w:tcPr>
          <w:p w:rsidR="000B5AB5" w:rsidRPr="001644EF" w:rsidRDefault="000B5AB5" w:rsidP="00101C82">
            <w:pPr>
              <w:rPr>
                <w:rFonts w:asciiTheme="minorEastAsia" w:eastAsiaTheme="minorEastAsia" w:hAnsiTheme="minorEastAsia"/>
                <w:szCs w:val="21"/>
                <w:highlight w:val="yellow"/>
                <w:rPrChange w:id="469" w:author="owner" w:date="2017-01-04T09:45:00Z">
                  <w:rPr>
                    <w:rFonts w:asciiTheme="minorEastAsia" w:eastAsiaTheme="minorEastAsia" w:hAnsiTheme="minorEastAsia"/>
                    <w:szCs w:val="21"/>
                  </w:rPr>
                </w:rPrChange>
              </w:rPr>
            </w:pPr>
            <w:r w:rsidRPr="001644EF">
              <w:rPr>
                <w:rFonts w:asciiTheme="minorEastAsia" w:eastAsiaTheme="minorEastAsia" w:hAnsiTheme="minorEastAsia"/>
                <w:szCs w:val="21"/>
                <w:highlight w:val="yellow"/>
                <w:rPrChange w:id="470" w:author="owner" w:date="2017-01-04T09:45:00Z">
                  <w:rPr>
                    <w:rFonts w:asciiTheme="minorEastAsia" w:eastAsiaTheme="minorEastAsia" w:hAnsiTheme="minorEastAsia"/>
                    <w:szCs w:val="21"/>
                  </w:rPr>
                </w:rPrChange>
              </w:rPr>
              <w:t>VARCHAR2(500)</w:t>
            </w:r>
          </w:p>
        </w:tc>
        <w:tc>
          <w:tcPr>
            <w:tcW w:w="2552" w:type="dxa"/>
          </w:tcPr>
          <w:p w:rsidR="000B5AB5" w:rsidRPr="001644EF" w:rsidRDefault="00194815" w:rsidP="00101C82">
            <w:pPr>
              <w:rPr>
                <w:rFonts w:asciiTheme="minorEastAsia" w:eastAsiaTheme="minorEastAsia" w:hAnsiTheme="minorEastAsia"/>
                <w:szCs w:val="21"/>
                <w:highlight w:val="yellow"/>
                <w:rPrChange w:id="471" w:author="owner" w:date="2017-01-04T09:45:00Z">
                  <w:rPr>
                    <w:rFonts w:asciiTheme="minorEastAsia" w:eastAsiaTheme="minorEastAsia" w:hAnsiTheme="minorEastAsia"/>
                    <w:szCs w:val="21"/>
                  </w:rPr>
                </w:rPrChange>
              </w:rPr>
            </w:pPr>
            <w:ins w:id="472" w:author="owner" w:date="2017-01-04T09:34:00Z">
              <w:r w:rsidRPr="001644EF">
                <w:rPr>
                  <w:rFonts w:asciiTheme="minorEastAsia" w:eastAsiaTheme="minorEastAsia" w:hAnsiTheme="minorEastAsia" w:hint="eastAsia"/>
                  <w:szCs w:val="21"/>
                  <w:highlight w:val="yellow"/>
                  <w:rPrChange w:id="473" w:author="owner" w:date="2017-01-04T09:45:00Z">
                    <w:rPr>
                      <w:rFonts w:asciiTheme="minorEastAsia" w:eastAsiaTheme="minorEastAsia" w:hAnsiTheme="minorEastAsia" w:hint="eastAsia"/>
                      <w:szCs w:val="21"/>
                    </w:rPr>
                  </w:rPrChange>
                </w:rPr>
                <w:t>运营商备注</w:t>
              </w:r>
            </w:ins>
            <w:del w:id="474" w:author="owner" w:date="2017-01-04T09:34:00Z">
              <w:r w:rsidR="000B5AB5" w:rsidRPr="001644EF" w:rsidDel="00194815">
                <w:rPr>
                  <w:rFonts w:asciiTheme="minorEastAsia" w:eastAsiaTheme="minorEastAsia" w:hAnsiTheme="minorEastAsia" w:hint="eastAsia"/>
                  <w:szCs w:val="21"/>
                  <w:highlight w:val="yellow"/>
                  <w:rPrChange w:id="475" w:author="owner" w:date="2017-01-04T09:45:00Z">
                    <w:rPr>
                      <w:rFonts w:asciiTheme="minorEastAsia" w:eastAsiaTheme="minorEastAsia" w:hAnsiTheme="minorEastAsia" w:hint="eastAsia"/>
                      <w:szCs w:val="21"/>
                    </w:rPr>
                  </w:rPrChange>
                </w:rPr>
                <w:delText>申请备注</w:delText>
              </w:r>
            </w:del>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9594C" w:rsidRDefault="000B5AB5" w:rsidP="00101C82">
            <w:pPr>
              <w:rPr>
                <w:rFonts w:asciiTheme="minorEastAsia" w:eastAsiaTheme="minorEastAsia" w:hAnsiTheme="minorEastAsia"/>
                <w:szCs w:val="21"/>
                <w:highlight w:val="yellow"/>
                <w:rPrChange w:id="476" w:author="owner" w:date="2016-12-27T16:04:00Z">
                  <w:rPr>
                    <w:rFonts w:asciiTheme="minorEastAsia" w:eastAsiaTheme="minorEastAsia" w:hAnsiTheme="minorEastAsia"/>
                    <w:szCs w:val="21"/>
                  </w:rPr>
                </w:rPrChange>
              </w:rPr>
            </w:pPr>
            <w:r w:rsidRPr="0069594C">
              <w:rPr>
                <w:rFonts w:asciiTheme="minorEastAsia" w:eastAsiaTheme="minorEastAsia" w:hAnsiTheme="minorEastAsia"/>
                <w:szCs w:val="21"/>
                <w:highlight w:val="yellow"/>
                <w:rPrChange w:id="477" w:author="owner" w:date="2016-12-27T16:04:00Z">
                  <w:rPr>
                    <w:rFonts w:asciiTheme="minorEastAsia" w:eastAsiaTheme="minorEastAsia" w:hAnsiTheme="minorEastAsia"/>
                    <w:szCs w:val="21"/>
                  </w:rPr>
                </w:rPrChange>
              </w:rPr>
              <w:t>YIDAORUZONGBIAO</w:t>
            </w:r>
          </w:p>
        </w:tc>
        <w:tc>
          <w:tcPr>
            <w:tcW w:w="1701" w:type="dxa"/>
          </w:tcPr>
          <w:p w:rsidR="000B5AB5" w:rsidRPr="0069594C" w:rsidRDefault="000B5AB5" w:rsidP="00101C82">
            <w:pPr>
              <w:rPr>
                <w:rFonts w:asciiTheme="minorEastAsia" w:eastAsiaTheme="minorEastAsia" w:hAnsiTheme="minorEastAsia"/>
                <w:szCs w:val="21"/>
                <w:highlight w:val="yellow"/>
                <w:rPrChange w:id="478" w:author="owner" w:date="2016-12-27T16:04:00Z">
                  <w:rPr>
                    <w:rFonts w:asciiTheme="minorEastAsia" w:eastAsiaTheme="minorEastAsia" w:hAnsiTheme="minorEastAsia"/>
                    <w:szCs w:val="21"/>
                  </w:rPr>
                </w:rPrChange>
              </w:rPr>
            </w:pPr>
            <w:r w:rsidRPr="0069594C">
              <w:rPr>
                <w:rFonts w:asciiTheme="minorEastAsia" w:eastAsiaTheme="minorEastAsia" w:hAnsiTheme="minorEastAsia"/>
                <w:szCs w:val="21"/>
                <w:highlight w:val="yellow"/>
                <w:rPrChange w:id="479" w:author="owner" w:date="2016-12-27T16:04:00Z">
                  <w:rPr>
                    <w:rFonts w:asciiTheme="minorEastAsia" w:eastAsiaTheme="minorEastAsia" w:hAnsiTheme="minorEastAsia"/>
                    <w:szCs w:val="21"/>
                  </w:rPr>
                </w:rPrChange>
              </w:rPr>
              <w:t>INT</w:t>
            </w:r>
          </w:p>
        </w:tc>
        <w:tc>
          <w:tcPr>
            <w:tcW w:w="2552" w:type="dxa"/>
          </w:tcPr>
          <w:p w:rsidR="000B5AB5" w:rsidRPr="0069594C" w:rsidRDefault="003A294F" w:rsidP="00101C82">
            <w:pPr>
              <w:rPr>
                <w:rFonts w:asciiTheme="minorEastAsia" w:eastAsiaTheme="minorEastAsia" w:hAnsiTheme="minorEastAsia"/>
                <w:szCs w:val="21"/>
                <w:highlight w:val="yellow"/>
                <w:rPrChange w:id="480" w:author="owner" w:date="2016-12-27T16:04:00Z">
                  <w:rPr>
                    <w:rFonts w:asciiTheme="minorEastAsia" w:eastAsiaTheme="minorEastAsia" w:hAnsiTheme="minorEastAsia"/>
                    <w:szCs w:val="21"/>
                  </w:rPr>
                </w:rPrChange>
              </w:rPr>
            </w:pPr>
            <w:ins w:id="481" w:author="owner" w:date="2017-01-04T09:34:00Z">
              <w:r>
                <w:rPr>
                  <w:rFonts w:asciiTheme="minorEastAsia" w:eastAsiaTheme="minorEastAsia" w:hAnsiTheme="minorEastAsia" w:hint="eastAsia"/>
                  <w:szCs w:val="21"/>
                  <w:highlight w:val="yellow"/>
                </w:rPr>
                <w:t>已</w:t>
              </w:r>
              <w:r>
                <w:rPr>
                  <w:rFonts w:asciiTheme="minorEastAsia" w:eastAsiaTheme="minorEastAsia" w:hAnsiTheme="minorEastAsia"/>
                  <w:szCs w:val="21"/>
                  <w:highlight w:val="yellow"/>
                </w:rPr>
                <w:t>导入</w:t>
              </w:r>
            </w:ins>
            <w:del w:id="482" w:author="owner" w:date="2017-01-04T09:34:00Z">
              <w:r w:rsidR="000B5AB5" w:rsidRPr="0069594C" w:rsidDel="003A294F">
                <w:rPr>
                  <w:rFonts w:asciiTheme="minorEastAsia" w:eastAsiaTheme="minorEastAsia" w:hAnsiTheme="minorEastAsia" w:hint="eastAsia"/>
                  <w:szCs w:val="21"/>
                  <w:highlight w:val="yellow"/>
                  <w:rPrChange w:id="483" w:author="owner" w:date="2016-12-27T16:04:00Z">
                    <w:rPr>
                      <w:rFonts w:asciiTheme="minorEastAsia" w:eastAsiaTheme="minorEastAsia" w:hAnsiTheme="minorEastAsia" w:hint="eastAsia"/>
                      <w:szCs w:val="21"/>
                    </w:rPr>
                  </w:rPrChange>
                </w:rPr>
                <w:delText>移动入</w:delText>
              </w:r>
            </w:del>
            <w:r w:rsidR="000B5AB5" w:rsidRPr="0069594C">
              <w:rPr>
                <w:rFonts w:asciiTheme="minorEastAsia" w:eastAsiaTheme="minorEastAsia" w:hAnsiTheme="minorEastAsia" w:hint="eastAsia"/>
                <w:szCs w:val="21"/>
                <w:highlight w:val="yellow"/>
                <w:rPrChange w:id="484" w:author="owner" w:date="2016-12-27T16:04:00Z">
                  <w:rPr>
                    <w:rFonts w:asciiTheme="minorEastAsia" w:eastAsiaTheme="minorEastAsia" w:hAnsiTheme="minorEastAsia" w:hint="eastAsia"/>
                    <w:szCs w:val="21"/>
                  </w:rPr>
                </w:rPrChange>
              </w:rPr>
              <w:t>总表</w:t>
            </w:r>
            <w:del w:id="485" w:author="owner" w:date="2017-01-04T09:34:00Z">
              <w:r w:rsidR="000B5AB5" w:rsidRPr="0069594C" w:rsidDel="003A294F">
                <w:rPr>
                  <w:rFonts w:asciiTheme="minorEastAsia" w:eastAsiaTheme="minorEastAsia" w:hAnsiTheme="minorEastAsia"/>
                  <w:szCs w:val="21"/>
                  <w:highlight w:val="yellow"/>
                  <w:rPrChange w:id="486" w:author="owner" w:date="2016-12-27T16:04:00Z">
                    <w:rPr>
                      <w:rFonts w:asciiTheme="minorEastAsia" w:eastAsiaTheme="minorEastAsia" w:hAnsiTheme="minorEastAsia"/>
                      <w:szCs w:val="21"/>
                    </w:rPr>
                  </w:rPrChange>
                </w:rPr>
                <w:delText>?</w:delText>
              </w:r>
            </w:del>
          </w:p>
        </w:tc>
        <w:tc>
          <w:tcPr>
            <w:tcW w:w="1276" w:type="dxa"/>
          </w:tcPr>
          <w:p w:rsidR="000B5AB5" w:rsidRPr="0069594C" w:rsidRDefault="000B5AB5" w:rsidP="00101C82">
            <w:pPr>
              <w:rPr>
                <w:rFonts w:asciiTheme="minorEastAsia" w:eastAsiaTheme="minorEastAsia" w:hAnsiTheme="minorEastAsia"/>
                <w:szCs w:val="21"/>
                <w:highlight w:val="yellow"/>
                <w:rPrChange w:id="487" w:author="owner" w:date="2016-12-27T16:04:00Z">
                  <w:rPr>
                    <w:rFonts w:asciiTheme="minorEastAsia" w:eastAsiaTheme="minorEastAsia" w:hAnsiTheme="minorEastAsia"/>
                    <w:szCs w:val="21"/>
                  </w:rPr>
                </w:rPrChange>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CHINA_MOBILE</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164496" w:rsidP="00101C82">
            <w:pPr>
              <w:rPr>
                <w:rFonts w:asciiTheme="minorEastAsia" w:eastAsiaTheme="minorEastAsia" w:hAnsiTheme="minorEastAsia"/>
                <w:szCs w:val="21"/>
              </w:rPr>
            </w:pPr>
            <w:ins w:id="488" w:author="owner" w:date="2016-12-27T15:38:00Z">
              <w:r>
                <w:rPr>
                  <w:rFonts w:asciiTheme="minorEastAsia" w:eastAsiaTheme="minorEastAsia" w:hAnsiTheme="minorEastAsia" w:hint="eastAsia"/>
                  <w:szCs w:val="21"/>
                </w:rPr>
                <w:t>移动</w:t>
              </w:r>
            </w:ins>
            <w:del w:id="489" w:author="owner" w:date="2016-12-27T15:31:00Z">
              <w:r w:rsidR="000B5AB5" w:rsidRPr="0067303C" w:rsidDel="0016014B">
                <w:rPr>
                  <w:rFonts w:asciiTheme="minorEastAsia" w:eastAsiaTheme="minorEastAsia" w:hAnsiTheme="minorEastAsia" w:hint="eastAsia"/>
                  <w:szCs w:val="21"/>
                </w:rPr>
                <w:delText>牵头时填写牵头</w:delText>
              </w:r>
            </w:del>
            <w:ins w:id="490" w:author="owner" w:date="2016-12-27T15:32:00Z">
              <w:r w:rsidR="0016014B">
                <w:rPr>
                  <w:rFonts w:asciiTheme="minorEastAsia" w:eastAsiaTheme="minorEastAsia" w:hAnsiTheme="minorEastAsia" w:hint="eastAsia"/>
                  <w:szCs w:val="21"/>
                </w:rPr>
                <w:t>牵头</w:t>
              </w:r>
              <w:r w:rsidR="0016014B">
                <w:rPr>
                  <w:rFonts w:asciiTheme="minorEastAsia" w:eastAsiaTheme="minorEastAsia" w:hAnsiTheme="minorEastAsia"/>
                  <w:szCs w:val="21"/>
                </w:rPr>
                <w:t>情况</w:t>
              </w:r>
            </w:ins>
          </w:p>
        </w:tc>
        <w:tc>
          <w:tcPr>
            <w:tcW w:w="1276" w:type="dxa"/>
          </w:tcPr>
          <w:p w:rsidR="000B5AB5" w:rsidRPr="0067303C" w:rsidRDefault="0016014B" w:rsidP="00101C82">
            <w:pPr>
              <w:rPr>
                <w:rFonts w:asciiTheme="minorEastAsia" w:eastAsiaTheme="minorEastAsia" w:hAnsiTheme="minorEastAsia"/>
                <w:szCs w:val="21"/>
              </w:rPr>
            </w:pPr>
            <w:ins w:id="491" w:author="owner" w:date="2016-12-27T15:32:00Z">
              <w:r w:rsidRPr="0067303C">
                <w:rPr>
                  <w:rFonts w:asciiTheme="minorEastAsia" w:eastAsiaTheme="minorEastAsia" w:hAnsiTheme="minorEastAsia" w:hint="eastAsia"/>
                  <w:szCs w:val="21"/>
                </w:rPr>
                <w:t>牵头时填写牵头</w:t>
              </w:r>
              <w:r>
                <w:rPr>
                  <w:rFonts w:asciiTheme="minorEastAsia" w:eastAsiaTheme="minorEastAsia" w:hAnsiTheme="minorEastAsia" w:hint="eastAsia"/>
                  <w:szCs w:val="21"/>
                </w:rPr>
                <w:t>、</w:t>
              </w:r>
              <w:r>
                <w:rPr>
                  <w:rFonts w:asciiTheme="minorEastAsia" w:eastAsiaTheme="minorEastAsia" w:hAnsiTheme="minorEastAsia"/>
                  <w:szCs w:val="21"/>
                </w:rPr>
                <w:t>不牵头</w:t>
              </w:r>
              <w:r>
                <w:rPr>
                  <w:rFonts w:asciiTheme="minorEastAsia" w:eastAsiaTheme="minorEastAsia" w:hAnsiTheme="minorEastAsia" w:hint="eastAsia"/>
                  <w:szCs w:val="21"/>
                </w:rPr>
                <w:t>时</w:t>
              </w:r>
              <w:r>
                <w:rPr>
                  <w:rFonts w:asciiTheme="minorEastAsia" w:eastAsiaTheme="minorEastAsia" w:hAnsiTheme="minorEastAsia"/>
                  <w:szCs w:val="21"/>
                </w:rPr>
                <w:t>为空</w:t>
              </w:r>
            </w:ins>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CHINA_TELECOM</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164496" w:rsidP="00101C82">
            <w:pPr>
              <w:rPr>
                <w:rFonts w:asciiTheme="minorEastAsia" w:eastAsiaTheme="minorEastAsia" w:hAnsiTheme="minorEastAsia"/>
                <w:szCs w:val="21"/>
              </w:rPr>
            </w:pPr>
            <w:ins w:id="492" w:author="owner" w:date="2016-12-27T15:39:00Z">
              <w:r>
                <w:rPr>
                  <w:rFonts w:asciiTheme="minorEastAsia" w:eastAsiaTheme="minorEastAsia" w:hAnsiTheme="minorEastAsia" w:hint="eastAsia"/>
                  <w:szCs w:val="21"/>
                </w:rPr>
                <w:t>电信</w:t>
              </w:r>
            </w:ins>
            <w:ins w:id="493" w:author="owner" w:date="2016-12-27T15:32:00Z">
              <w:r w:rsidR="00385AD0">
                <w:rPr>
                  <w:rFonts w:asciiTheme="minorEastAsia" w:eastAsiaTheme="minorEastAsia" w:hAnsiTheme="minorEastAsia" w:hint="eastAsia"/>
                  <w:szCs w:val="21"/>
                </w:rPr>
                <w:t>牵头</w:t>
              </w:r>
              <w:r w:rsidR="00385AD0">
                <w:rPr>
                  <w:rFonts w:asciiTheme="minorEastAsia" w:eastAsiaTheme="minorEastAsia" w:hAnsiTheme="minorEastAsia"/>
                  <w:szCs w:val="21"/>
                </w:rPr>
                <w:t>情况</w:t>
              </w:r>
            </w:ins>
            <w:del w:id="494" w:author="owner" w:date="2016-12-27T15:32:00Z">
              <w:r w:rsidR="000B5AB5" w:rsidRPr="0067303C" w:rsidDel="00385AD0">
                <w:rPr>
                  <w:rFonts w:asciiTheme="minorEastAsia" w:eastAsiaTheme="minorEastAsia" w:hAnsiTheme="minorEastAsia" w:hint="eastAsia"/>
                  <w:szCs w:val="21"/>
                </w:rPr>
                <w:delText>牵头时填写牵头</w:delText>
              </w:r>
            </w:del>
          </w:p>
        </w:tc>
        <w:tc>
          <w:tcPr>
            <w:tcW w:w="1276" w:type="dxa"/>
          </w:tcPr>
          <w:p w:rsidR="000B5AB5" w:rsidRPr="0067303C" w:rsidRDefault="00385AD0" w:rsidP="00101C82">
            <w:pPr>
              <w:rPr>
                <w:rFonts w:asciiTheme="minorEastAsia" w:eastAsiaTheme="minorEastAsia" w:hAnsiTheme="minorEastAsia"/>
                <w:szCs w:val="21"/>
              </w:rPr>
            </w:pPr>
            <w:ins w:id="495" w:author="owner" w:date="2016-12-27T15:32:00Z">
              <w:r w:rsidRPr="0067303C">
                <w:rPr>
                  <w:rFonts w:asciiTheme="minorEastAsia" w:eastAsiaTheme="minorEastAsia" w:hAnsiTheme="minorEastAsia" w:hint="eastAsia"/>
                  <w:szCs w:val="21"/>
                </w:rPr>
                <w:t>牵头时填写牵头</w:t>
              </w:r>
              <w:r>
                <w:rPr>
                  <w:rFonts w:asciiTheme="minorEastAsia" w:eastAsiaTheme="minorEastAsia" w:hAnsiTheme="minorEastAsia" w:hint="eastAsia"/>
                  <w:szCs w:val="21"/>
                </w:rPr>
                <w:t>、</w:t>
              </w:r>
              <w:r>
                <w:rPr>
                  <w:rFonts w:asciiTheme="minorEastAsia" w:eastAsiaTheme="minorEastAsia" w:hAnsiTheme="minorEastAsia"/>
                  <w:szCs w:val="21"/>
                </w:rPr>
                <w:t>不牵头</w:t>
              </w:r>
              <w:r>
                <w:rPr>
                  <w:rFonts w:asciiTheme="minorEastAsia" w:eastAsiaTheme="minorEastAsia" w:hAnsiTheme="minorEastAsia" w:hint="eastAsia"/>
                  <w:szCs w:val="21"/>
                </w:rPr>
                <w:t>时</w:t>
              </w:r>
              <w:r>
                <w:rPr>
                  <w:rFonts w:asciiTheme="minorEastAsia" w:eastAsiaTheme="minorEastAsia" w:hAnsiTheme="minorEastAsia"/>
                  <w:szCs w:val="21"/>
                </w:rPr>
                <w:t>为空</w:t>
              </w:r>
            </w:ins>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CHINA_UNICOM</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164496" w:rsidP="00101C82">
            <w:pPr>
              <w:rPr>
                <w:rFonts w:asciiTheme="minorEastAsia" w:eastAsiaTheme="minorEastAsia" w:hAnsiTheme="minorEastAsia"/>
                <w:szCs w:val="21"/>
              </w:rPr>
            </w:pPr>
            <w:ins w:id="496" w:author="owner" w:date="2016-12-27T15:39:00Z">
              <w:r>
                <w:rPr>
                  <w:rFonts w:asciiTheme="minorEastAsia" w:eastAsiaTheme="minorEastAsia" w:hAnsiTheme="minorEastAsia" w:hint="eastAsia"/>
                  <w:szCs w:val="21"/>
                </w:rPr>
                <w:t>联通</w:t>
              </w:r>
            </w:ins>
            <w:ins w:id="497" w:author="owner" w:date="2016-12-27T15:32:00Z">
              <w:r w:rsidR="00385AD0">
                <w:rPr>
                  <w:rFonts w:asciiTheme="minorEastAsia" w:eastAsiaTheme="minorEastAsia" w:hAnsiTheme="minorEastAsia" w:hint="eastAsia"/>
                  <w:szCs w:val="21"/>
                </w:rPr>
                <w:t>牵头</w:t>
              </w:r>
              <w:r w:rsidR="00385AD0">
                <w:rPr>
                  <w:rFonts w:asciiTheme="minorEastAsia" w:eastAsiaTheme="minorEastAsia" w:hAnsiTheme="minorEastAsia"/>
                  <w:szCs w:val="21"/>
                </w:rPr>
                <w:t>情况</w:t>
              </w:r>
            </w:ins>
            <w:del w:id="498" w:author="owner" w:date="2016-12-27T15:32:00Z">
              <w:r w:rsidR="000B5AB5" w:rsidRPr="0067303C" w:rsidDel="00385AD0">
                <w:rPr>
                  <w:rFonts w:asciiTheme="minorEastAsia" w:eastAsiaTheme="minorEastAsia" w:hAnsiTheme="minorEastAsia" w:hint="eastAsia"/>
                  <w:szCs w:val="21"/>
                </w:rPr>
                <w:delText>牵头时填写牵头</w:delText>
              </w:r>
            </w:del>
          </w:p>
        </w:tc>
        <w:tc>
          <w:tcPr>
            <w:tcW w:w="1276" w:type="dxa"/>
          </w:tcPr>
          <w:p w:rsidR="000B5AB5" w:rsidRPr="0067303C" w:rsidRDefault="00385AD0" w:rsidP="00101C82">
            <w:pPr>
              <w:rPr>
                <w:rFonts w:asciiTheme="minorEastAsia" w:eastAsiaTheme="minorEastAsia" w:hAnsiTheme="minorEastAsia"/>
                <w:szCs w:val="21"/>
              </w:rPr>
            </w:pPr>
            <w:ins w:id="499" w:author="owner" w:date="2016-12-27T15:32:00Z">
              <w:r w:rsidRPr="0067303C">
                <w:rPr>
                  <w:rFonts w:asciiTheme="minorEastAsia" w:eastAsiaTheme="minorEastAsia" w:hAnsiTheme="minorEastAsia" w:hint="eastAsia"/>
                  <w:szCs w:val="21"/>
                </w:rPr>
                <w:t>牵头时填写牵头</w:t>
              </w:r>
              <w:r>
                <w:rPr>
                  <w:rFonts w:asciiTheme="minorEastAsia" w:eastAsiaTheme="minorEastAsia" w:hAnsiTheme="minorEastAsia" w:hint="eastAsia"/>
                  <w:szCs w:val="21"/>
                </w:rPr>
                <w:t>、</w:t>
              </w:r>
              <w:r>
                <w:rPr>
                  <w:rFonts w:asciiTheme="minorEastAsia" w:eastAsiaTheme="minorEastAsia" w:hAnsiTheme="minorEastAsia"/>
                  <w:szCs w:val="21"/>
                </w:rPr>
                <w:t>不牵头</w:t>
              </w:r>
              <w:r>
                <w:rPr>
                  <w:rFonts w:asciiTheme="minorEastAsia" w:eastAsiaTheme="minorEastAsia" w:hAnsiTheme="minorEastAsia" w:hint="eastAsia"/>
                  <w:szCs w:val="21"/>
                </w:rPr>
                <w:t>时</w:t>
              </w:r>
              <w:r>
                <w:rPr>
                  <w:rFonts w:asciiTheme="minorEastAsia" w:eastAsiaTheme="minorEastAsia" w:hAnsiTheme="minorEastAsia"/>
                  <w:szCs w:val="21"/>
                </w:rPr>
                <w:t>为空</w:t>
              </w:r>
            </w:ins>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IMPORTUSER</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导入用户</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QSYSSTATE</w:t>
            </w:r>
          </w:p>
        </w:tc>
        <w:tc>
          <w:tcPr>
            <w:tcW w:w="1701"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区县预审状态</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SFQXYS</w:t>
            </w:r>
          </w:p>
        </w:tc>
        <w:tc>
          <w:tcPr>
            <w:tcW w:w="1701"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552"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hint="eastAsia"/>
                <w:szCs w:val="21"/>
              </w:rPr>
              <w:t>是否区县预审</w:t>
            </w:r>
          </w:p>
        </w:tc>
        <w:tc>
          <w:tcPr>
            <w:tcW w:w="1276" w:type="dxa"/>
          </w:tcPr>
          <w:p w:rsidR="000B5AB5" w:rsidRPr="0067303C" w:rsidRDefault="000B5AB5" w:rsidP="00101C82">
            <w:pPr>
              <w:rPr>
                <w:rFonts w:asciiTheme="minorEastAsia" w:eastAsiaTheme="minorEastAsia" w:hAnsiTheme="minorEastAsia"/>
                <w:szCs w:val="21"/>
              </w:rPr>
            </w:pPr>
          </w:p>
        </w:tc>
      </w:tr>
      <w:tr w:rsidR="000B5AB5" w:rsidRPr="0067303C" w:rsidTr="00EC7BF6">
        <w:trPr>
          <w:jc w:val="center"/>
        </w:trPr>
        <w:tc>
          <w:tcPr>
            <w:tcW w:w="2263" w:type="dxa"/>
          </w:tcPr>
          <w:p w:rsidR="000B5AB5" w:rsidRPr="0069594C" w:rsidRDefault="000B5AB5" w:rsidP="00101C82">
            <w:pPr>
              <w:rPr>
                <w:rFonts w:asciiTheme="minorEastAsia" w:eastAsiaTheme="minorEastAsia" w:hAnsiTheme="minorEastAsia"/>
                <w:szCs w:val="21"/>
                <w:highlight w:val="yellow"/>
                <w:rPrChange w:id="500" w:author="owner" w:date="2016-12-27T16:06:00Z">
                  <w:rPr>
                    <w:rFonts w:asciiTheme="minorEastAsia" w:eastAsiaTheme="minorEastAsia" w:hAnsiTheme="minorEastAsia"/>
                    <w:szCs w:val="21"/>
                  </w:rPr>
                </w:rPrChange>
              </w:rPr>
            </w:pPr>
            <w:r w:rsidRPr="0069594C">
              <w:rPr>
                <w:rFonts w:asciiTheme="minorEastAsia" w:eastAsiaTheme="minorEastAsia" w:hAnsiTheme="minorEastAsia"/>
                <w:szCs w:val="21"/>
                <w:highlight w:val="yellow"/>
                <w:rPrChange w:id="501" w:author="owner" w:date="2016-12-27T16:06:00Z">
                  <w:rPr>
                    <w:rFonts w:asciiTheme="minorEastAsia" w:eastAsiaTheme="minorEastAsia" w:hAnsiTheme="minorEastAsia"/>
                    <w:szCs w:val="21"/>
                  </w:rPr>
                </w:rPrChange>
              </w:rPr>
              <w:t>SJYSJG</w:t>
            </w:r>
          </w:p>
        </w:tc>
        <w:tc>
          <w:tcPr>
            <w:tcW w:w="1701" w:type="dxa"/>
          </w:tcPr>
          <w:p w:rsidR="000B5AB5" w:rsidRPr="0069594C" w:rsidRDefault="000B5AB5" w:rsidP="00101C82">
            <w:pPr>
              <w:rPr>
                <w:rFonts w:asciiTheme="minorEastAsia" w:eastAsiaTheme="minorEastAsia" w:hAnsiTheme="minorEastAsia"/>
                <w:szCs w:val="21"/>
                <w:highlight w:val="yellow"/>
                <w:rPrChange w:id="502" w:author="owner" w:date="2016-12-27T16:06:00Z">
                  <w:rPr>
                    <w:rFonts w:asciiTheme="minorEastAsia" w:eastAsiaTheme="minorEastAsia" w:hAnsiTheme="minorEastAsia"/>
                    <w:szCs w:val="21"/>
                  </w:rPr>
                </w:rPrChange>
              </w:rPr>
            </w:pPr>
            <w:r w:rsidRPr="0069594C">
              <w:rPr>
                <w:rFonts w:asciiTheme="minorEastAsia" w:eastAsiaTheme="minorEastAsia" w:hAnsiTheme="minorEastAsia"/>
                <w:szCs w:val="21"/>
                <w:highlight w:val="yellow"/>
                <w:rPrChange w:id="503" w:author="owner" w:date="2016-12-27T16:06:00Z">
                  <w:rPr>
                    <w:rFonts w:asciiTheme="minorEastAsia" w:eastAsiaTheme="minorEastAsia" w:hAnsiTheme="minorEastAsia"/>
                    <w:szCs w:val="21"/>
                  </w:rPr>
                </w:rPrChange>
              </w:rPr>
              <w:t>VARCHAR2(50)</w:t>
            </w:r>
          </w:p>
        </w:tc>
        <w:tc>
          <w:tcPr>
            <w:tcW w:w="2552" w:type="dxa"/>
          </w:tcPr>
          <w:p w:rsidR="000B5AB5" w:rsidRPr="0069594C" w:rsidRDefault="000B5AB5" w:rsidP="00101C82">
            <w:pPr>
              <w:rPr>
                <w:rFonts w:asciiTheme="minorEastAsia" w:eastAsiaTheme="minorEastAsia" w:hAnsiTheme="minorEastAsia"/>
                <w:szCs w:val="21"/>
                <w:highlight w:val="yellow"/>
                <w:rPrChange w:id="504" w:author="owner" w:date="2016-12-27T16:06:00Z">
                  <w:rPr>
                    <w:rFonts w:asciiTheme="minorEastAsia" w:eastAsiaTheme="minorEastAsia" w:hAnsiTheme="minorEastAsia"/>
                    <w:szCs w:val="21"/>
                  </w:rPr>
                </w:rPrChange>
              </w:rPr>
            </w:pPr>
            <w:r w:rsidRPr="0069594C">
              <w:rPr>
                <w:rFonts w:asciiTheme="minorEastAsia" w:eastAsiaTheme="minorEastAsia" w:hAnsiTheme="minorEastAsia" w:hint="eastAsia"/>
                <w:szCs w:val="21"/>
                <w:highlight w:val="yellow"/>
                <w:rPrChange w:id="505" w:author="owner" w:date="2016-12-27T16:06:00Z">
                  <w:rPr>
                    <w:rFonts w:asciiTheme="minorEastAsia" w:eastAsiaTheme="minorEastAsia" w:hAnsiTheme="minorEastAsia" w:hint="eastAsia"/>
                    <w:szCs w:val="21"/>
                  </w:rPr>
                </w:rPrChange>
              </w:rPr>
              <w:t>市局预审结果</w:t>
            </w:r>
            <w:r w:rsidRPr="0069594C">
              <w:rPr>
                <w:rFonts w:asciiTheme="minorEastAsia" w:eastAsiaTheme="minorEastAsia" w:hAnsiTheme="minorEastAsia"/>
                <w:szCs w:val="21"/>
                <w:highlight w:val="yellow"/>
                <w:rPrChange w:id="506" w:author="owner" w:date="2016-12-27T16:06:00Z">
                  <w:rPr>
                    <w:rFonts w:asciiTheme="minorEastAsia" w:eastAsiaTheme="minorEastAsia" w:hAnsiTheme="minorEastAsia"/>
                    <w:szCs w:val="21"/>
                  </w:rPr>
                </w:rPrChange>
              </w:rPr>
              <w:t>?</w:t>
            </w:r>
          </w:p>
        </w:tc>
        <w:tc>
          <w:tcPr>
            <w:tcW w:w="1276" w:type="dxa"/>
          </w:tcPr>
          <w:p w:rsidR="000B5AB5" w:rsidRPr="0069594C" w:rsidRDefault="000B5AB5" w:rsidP="00101C82">
            <w:pPr>
              <w:rPr>
                <w:rFonts w:asciiTheme="minorEastAsia" w:eastAsiaTheme="minorEastAsia" w:hAnsiTheme="minorEastAsia"/>
                <w:szCs w:val="21"/>
                <w:highlight w:val="yellow"/>
                <w:rPrChange w:id="507" w:author="owner" w:date="2016-12-27T16:06:00Z">
                  <w:rPr>
                    <w:rFonts w:asciiTheme="minorEastAsia" w:eastAsiaTheme="minorEastAsia" w:hAnsiTheme="minorEastAsia"/>
                    <w:szCs w:val="21"/>
                  </w:rPr>
                </w:rPrChange>
              </w:rPr>
            </w:pPr>
          </w:p>
        </w:tc>
      </w:tr>
      <w:tr w:rsidR="000B5AB5" w:rsidRPr="0067303C" w:rsidTr="00EC7BF6">
        <w:trPr>
          <w:jc w:val="center"/>
        </w:trPr>
        <w:tc>
          <w:tcPr>
            <w:tcW w:w="2263" w:type="dxa"/>
          </w:tcPr>
          <w:p w:rsidR="000B5AB5" w:rsidRPr="0067303C" w:rsidRDefault="000B5AB5" w:rsidP="00101C82">
            <w:pPr>
              <w:rPr>
                <w:rFonts w:asciiTheme="minorEastAsia" w:eastAsiaTheme="minorEastAsia" w:hAnsiTheme="minorEastAsia"/>
                <w:szCs w:val="21"/>
              </w:rPr>
            </w:pPr>
            <w:r w:rsidRPr="0067303C">
              <w:rPr>
                <w:rFonts w:asciiTheme="minorEastAsia" w:eastAsiaTheme="minorEastAsia" w:hAnsiTheme="minorEastAsia"/>
                <w:szCs w:val="21"/>
              </w:rPr>
              <w:t>CHINA_TOWER</w:t>
            </w:r>
          </w:p>
        </w:tc>
        <w:tc>
          <w:tcPr>
            <w:tcW w:w="1701" w:type="dxa"/>
          </w:tcPr>
          <w:p w:rsidR="000B5AB5" w:rsidRPr="0067303C" w:rsidRDefault="000B5AB5" w:rsidP="00101C8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2" w:type="dxa"/>
          </w:tcPr>
          <w:p w:rsidR="000B5AB5" w:rsidRPr="0067303C" w:rsidRDefault="00164496" w:rsidP="00101C82">
            <w:pPr>
              <w:rPr>
                <w:rFonts w:asciiTheme="minorEastAsia" w:eastAsiaTheme="minorEastAsia" w:hAnsiTheme="minorEastAsia"/>
                <w:szCs w:val="21"/>
              </w:rPr>
            </w:pPr>
            <w:ins w:id="508" w:author="owner" w:date="2016-12-27T15:39:00Z">
              <w:r>
                <w:rPr>
                  <w:rFonts w:asciiTheme="minorEastAsia" w:eastAsiaTheme="minorEastAsia" w:hAnsiTheme="minorEastAsia" w:hint="eastAsia"/>
                  <w:szCs w:val="21"/>
                </w:rPr>
                <w:t>铁塔牵头</w:t>
              </w:r>
              <w:r>
                <w:rPr>
                  <w:rFonts w:asciiTheme="minorEastAsia" w:eastAsiaTheme="minorEastAsia" w:hAnsiTheme="minorEastAsia"/>
                  <w:szCs w:val="21"/>
                </w:rPr>
                <w:t>情况</w:t>
              </w:r>
            </w:ins>
            <w:del w:id="509" w:author="owner" w:date="2016-12-27T15:39:00Z">
              <w:r w:rsidR="000B5AB5" w:rsidRPr="0067303C" w:rsidDel="00164496">
                <w:rPr>
                  <w:rFonts w:asciiTheme="minorEastAsia" w:eastAsiaTheme="minorEastAsia" w:hAnsiTheme="minorEastAsia" w:hint="eastAsia"/>
                  <w:szCs w:val="21"/>
                </w:rPr>
                <w:delText>牵头时填写牵头</w:delText>
              </w:r>
            </w:del>
          </w:p>
        </w:tc>
        <w:tc>
          <w:tcPr>
            <w:tcW w:w="1276" w:type="dxa"/>
          </w:tcPr>
          <w:p w:rsidR="000B5AB5" w:rsidRPr="0067303C" w:rsidRDefault="00E52A8C" w:rsidP="00101C82">
            <w:pPr>
              <w:rPr>
                <w:rFonts w:asciiTheme="minorEastAsia" w:eastAsiaTheme="minorEastAsia" w:hAnsiTheme="minorEastAsia"/>
                <w:szCs w:val="21"/>
              </w:rPr>
            </w:pPr>
            <w:ins w:id="510" w:author="owner" w:date="2016-12-27T15:39:00Z">
              <w:r w:rsidRPr="0067303C">
                <w:rPr>
                  <w:rFonts w:asciiTheme="minorEastAsia" w:eastAsiaTheme="minorEastAsia" w:hAnsiTheme="minorEastAsia" w:hint="eastAsia"/>
                  <w:szCs w:val="21"/>
                </w:rPr>
                <w:t>牵头时填写牵头</w:t>
              </w:r>
              <w:r>
                <w:rPr>
                  <w:rFonts w:asciiTheme="minorEastAsia" w:eastAsiaTheme="minorEastAsia" w:hAnsiTheme="minorEastAsia" w:hint="eastAsia"/>
                  <w:szCs w:val="21"/>
                </w:rPr>
                <w:t>、</w:t>
              </w:r>
              <w:r>
                <w:rPr>
                  <w:rFonts w:asciiTheme="minorEastAsia" w:eastAsiaTheme="minorEastAsia" w:hAnsiTheme="minorEastAsia"/>
                  <w:szCs w:val="21"/>
                </w:rPr>
                <w:t>不牵头</w:t>
              </w:r>
              <w:r>
                <w:rPr>
                  <w:rFonts w:asciiTheme="minorEastAsia" w:eastAsiaTheme="minorEastAsia" w:hAnsiTheme="minorEastAsia" w:hint="eastAsia"/>
                  <w:szCs w:val="21"/>
                </w:rPr>
                <w:t>时</w:t>
              </w:r>
              <w:r>
                <w:rPr>
                  <w:rFonts w:asciiTheme="minorEastAsia" w:eastAsiaTheme="minorEastAsia" w:hAnsiTheme="minorEastAsia"/>
                  <w:szCs w:val="21"/>
                </w:rPr>
                <w:t>为空</w:t>
              </w:r>
            </w:ins>
          </w:p>
        </w:tc>
      </w:tr>
    </w:tbl>
    <w:p w:rsidR="00101C82" w:rsidRPr="0067303C" w:rsidDel="00FC7E3D" w:rsidRDefault="00101C82" w:rsidP="00101C82">
      <w:pPr>
        <w:rPr>
          <w:del w:id="511" w:author="owner" w:date="2016-12-27T11:20:00Z"/>
          <w:rFonts w:asciiTheme="minorEastAsia" w:eastAsiaTheme="minorEastAsia" w:hAnsiTheme="minorEastAsia"/>
          <w:szCs w:val="21"/>
        </w:rPr>
      </w:pPr>
    </w:p>
    <w:p w:rsidR="00101C82" w:rsidRPr="0067303C" w:rsidRDefault="00F07254" w:rsidP="00D64765">
      <w:pPr>
        <w:pStyle w:val="40"/>
      </w:pPr>
      <w:r w:rsidRPr="0067303C">
        <w:rPr>
          <w:rFonts w:hint="eastAsia"/>
        </w:rPr>
        <w:t>年度计划通过</w:t>
      </w:r>
      <w:r w:rsidRPr="0067303C">
        <w:t>表(PMS_YEAR_PLAN)</w:t>
      </w:r>
    </w:p>
    <w:tbl>
      <w:tblPr>
        <w:tblStyle w:val="92"/>
        <w:tblW w:w="7792" w:type="dxa"/>
        <w:jc w:val="center"/>
        <w:tblLayout w:type="fixed"/>
        <w:tblLook w:val="0000" w:firstRow="0" w:lastRow="0" w:firstColumn="0" w:lastColumn="0" w:noHBand="0" w:noVBand="0"/>
      </w:tblPr>
      <w:tblGrid>
        <w:gridCol w:w="2263"/>
        <w:gridCol w:w="1843"/>
        <w:gridCol w:w="2268"/>
        <w:gridCol w:w="1418"/>
      </w:tblGrid>
      <w:tr w:rsidR="003502C0" w:rsidRPr="0067303C" w:rsidTr="00EC7BF6">
        <w:trPr>
          <w:jc w:val="center"/>
        </w:trPr>
        <w:tc>
          <w:tcPr>
            <w:tcW w:w="2263" w:type="dxa"/>
            <w:shd w:val="clear" w:color="auto" w:fill="AEAAAA"/>
          </w:tcPr>
          <w:p w:rsidR="003502C0" w:rsidRPr="0004455D" w:rsidRDefault="00F07254" w:rsidP="003502C0">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1843" w:type="dxa"/>
            <w:shd w:val="clear" w:color="auto" w:fill="AEAAAA"/>
          </w:tcPr>
          <w:p w:rsidR="003502C0" w:rsidRPr="0004455D" w:rsidRDefault="00F07254" w:rsidP="003502C0">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68" w:type="dxa"/>
            <w:shd w:val="clear" w:color="auto" w:fill="AEAAAA"/>
          </w:tcPr>
          <w:p w:rsidR="003502C0" w:rsidRPr="0004455D" w:rsidRDefault="00F07254" w:rsidP="003502C0">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1418" w:type="dxa"/>
            <w:shd w:val="clear" w:color="auto" w:fill="AEAAAA"/>
          </w:tcPr>
          <w:p w:rsidR="003502C0" w:rsidRPr="00101C82" w:rsidRDefault="00F07254" w:rsidP="003502C0">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84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3502C0" w:rsidRPr="0067303C" w:rsidRDefault="003502C0" w:rsidP="003502C0">
            <w:pPr>
              <w:rPr>
                <w:rFonts w:asciiTheme="minorEastAsia" w:eastAsiaTheme="minorEastAsia" w:hAnsiTheme="minorEastAsia"/>
                <w:szCs w:val="21"/>
              </w:rPr>
            </w:pPr>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PLAN_ID</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1644EF" w:rsidP="003502C0">
            <w:pPr>
              <w:rPr>
                <w:rFonts w:asciiTheme="minorEastAsia" w:eastAsiaTheme="minorEastAsia" w:hAnsiTheme="minorEastAsia"/>
                <w:szCs w:val="21"/>
              </w:rPr>
            </w:pPr>
            <w:ins w:id="512" w:author="owner" w:date="2017-01-04T09:46:00Z">
              <w:r w:rsidRPr="003571EB">
                <w:rPr>
                  <w:rFonts w:asciiTheme="minorEastAsia" w:eastAsiaTheme="minorEastAsia" w:hAnsiTheme="minorEastAsia" w:hint="eastAsia"/>
                  <w:szCs w:val="21"/>
                  <w:highlight w:val="yellow"/>
                </w:rPr>
                <w:t>规划点编号</w:t>
              </w:r>
            </w:ins>
            <w:del w:id="513" w:author="owner" w:date="2017-01-04T09:46:00Z">
              <w:r w:rsidR="00F07254" w:rsidRPr="0067303C" w:rsidDel="001644EF">
                <w:rPr>
                  <w:rFonts w:asciiTheme="minorEastAsia" w:eastAsiaTheme="minorEastAsia" w:hAnsiTheme="minorEastAsia" w:hint="eastAsia"/>
                  <w:szCs w:val="21"/>
                </w:rPr>
                <w:delText>计划编号</w:delText>
              </w:r>
            </w:del>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D81915" w:rsidP="003502C0">
            <w:pPr>
              <w:rPr>
                <w:rFonts w:asciiTheme="minorEastAsia" w:eastAsiaTheme="minorEastAsia" w:hAnsiTheme="minorEastAsia"/>
                <w:szCs w:val="21"/>
              </w:rPr>
            </w:pPr>
            <w:ins w:id="514" w:author="Administrator" w:date="2017-03-16T17:27:00Z">
              <w:r>
                <w:rPr>
                  <w:rFonts w:ascii="仿宋" w:eastAsia="仿宋" w:hAnsi="仿宋" w:hint="eastAsia"/>
                  <w:szCs w:val="32"/>
                </w:rPr>
                <w:t>行政区划</w:t>
              </w:r>
            </w:ins>
            <w:del w:id="515" w:author="Administrator" w:date="2017-03-16T17:27:00Z">
              <w:r w:rsidR="00F07254" w:rsidRPr="0067303C" w:rsidDel="00D81915">
                <w:rPr>
                  <w:rFonts w:asciiTheme="minorEastAsia" w:eastAsiaTheme="minorEastAsia" w:hAnsiTheme="minorEastAsia" w:hint="eastAsia"/>
                  <w:szCs w:val="21"/>
                </w:rPr>
                <w:delText>区域</w:delText>
              </w:r>
            </w:del>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PLAN_ADDRESS</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(450)</w:t>
            </w:r>
          </w:p>
        </w:tc>
        <w:tc>
          <w:tcPr>
            <w:tcW w:w="2268" w:type="dxa"/>
          </w:tcPr>
          <w:p w:rsidR="003502C0" w:rsidRPr="0067303C" w:rsidRDefault="00130D9B" w:rsidP="003502C0">
            <w:pPr>
              <w:rPr>
                <w:rFonts w:asciiTheme="minorEastAsia" w:eastAsiaTheme="minorEastAsia" w:hAnsiTheme="minorEastAsia"/>
                <w:szCs w:val="21"/>
              </w:rPr>
            </w:pPr>
            <w:ins w:id="516" w:author="owner" w:date="2017-01-04T09:43:00Z">
              <w:r w:rsidRPr="00FC518B">
                <w:rPr>
                  <w:rFonts w:asciiTheme="minorEastAsia" w:eastAsiaTheme="minorEastAsia" w:hAnsiTheme="minorEastAsia" w:hint="eastAsia"/>
                  <w:szCs w:val="21"/>
                </w:rPr>
                <w:t>拟落地位置</w:t>
              </w:r>
            </w:ins>
            <w:del w:id="517" w:author="owner" w:date="2017-01-04T09:43:00Z">
              <w:r w:rsidR="00F07254" w:rsidRPr="0067303C" w:rsidDel="00130D9B">
                <w:rPr>
                  <w:rFonts w:asciiTheme="minorEastAsia" w:eastAsiaTheme="minorEastAsia" w:hAnsiTheme="minorEastAsia" w:hint="eastAsia"/>
                  <w:szCs w:val="21"/>
                </w:rPr>
                <w:delText>计划地址</w:delText>
              </w:r>
            </w:del>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网络制式</w:t>
            </w:r>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PLAN_SETTING_MODE</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873F10" w:rsidP="003502C0">
            <w:pPr>
              <w:rPr>
                <w:rFonts w:asciiTheme="minorEastAsia" w:eastAsiaTheme="minorEastAsia" w:hAnsiTheme="minorEastAsia"/>
                <w:szCs w:val="21"/>
              </w:rPr>
            </w:pPr>
            <w:ins w:id="518" w:author="owner" w:date="2017-01-04T09:44:00Z">
              <w:r w:rsidRPr="007444D1">
                <w:rPr>
                  <w:rFonts w:asciiTheme="minorEastAsia" w:eastAsiaTheme="minorEastAsia" w:hAnsiTheme="minorEastAsia" w:hint="eastAsia"/>
                  <w:szCs w:val="21"/>
                </w:rPr>
                <w:t>拟设置方式</w:t>
              </w:r>
            </w:ins>
            <w:del w:id="519" w:author="owner" w:date="2017-01-04T09:44:00Z">
              <w:r w:rsidR="00F07254" w:rsidRPr="0067303C" w:rsidDel="00873F10">
                <w:rPr>
                  <w:rFonts w:asciiTheme="minorEastAsia" w:eastAsiaTheme="minorEastAsia" w:hAnsiTheme="minorEastAsia" w:hint="eastAsia"/>
                  <w:szCs w:val="21"/>
                </w:rPr>
                <w:delText>计划安装时间</w:delText>
              </w:r>
            </w:del>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APPLY_DATE</w:t>
            </w:r>
          </w:p>
        </w:tc>
        <w:tc>
          <w:tcPr>
            <w:tcW w:w="1843"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3502C0" w:rsidRPr="0067303C" w:rsidRDefault="00E15F2A" w:rsidP="003502C0">
            <w:pPr>
              <w:rPr>
                <w:rFonts w:asciiTheme="minorEastAsia" w:eastAsiaTheme="minorEastAsia" w:hAnsiTheme="minorEastAsia"/>
                <w:szCs w:val="21"/>
              </w:rPr>
            </w:pPr>
            <w:ins w:id="520" w:author="owner" w:date="2017-01-04T14:18:00Z">
              <w:r w:rsidRPr="003571EB">
                <w:rPr>
                  <w:rFonts w:asciiTheme="minorEastAsia" w:eastAsiaTheme="minorEastAsia" w:hAnsiTheme="minorEastAsia" w:hint="eastAsia"/>
                  <w:szCs w:val="21"/>
                  <w:highlight w:val="yellow"/>
                </w:rPr>
                <w:t>上报日期</w:t>
              </w:r>
            </w:ins>
            <w:del w:id="521" w:author="owner" w:date="2017-01-04T14:18:00Z">
              <w:r w:rsidR="00F07254" w:rsidRPr="0067303C" w:rsidDel="00E15F2A">
                <w:rPr>
                  <w:rFonts w:asciiTheme="minorEastAsia" w:eastAsiaTheme="minorEastAsia" w:hAnsiTheme="minorEastAsia" w:hint="eastAsia"/>
                  <w:szCs w:val="21"/>
                </w:rPr>
                <w:delText>申请日期</w:delText>
              </w:r>
            </w:del>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PROCESS_DATE</w:t>
            </w:r>
          </w:p>
        </w:tc>
        <w:tc>
          <w:tcPr>
            <w:tcW w:w="1843"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3502C0" w:rsidRPr="0067303C" w:rsidRDefault="004F511A" w:rsidP="003502C0">
            <w:pPr>
              <w:rPr>
                <w:rFonts w:asciiTheme="minorEastAsia" w:eastAsiaTheme="minorEastAsia" w:hAnsiTheme="minorEastAsia"/>
                <w:szCs w:val="21"/>
              </w:rPr>
            </w:pPr>
            <w:ins w:id="522" w:author="Administrator" w:date="2017-03-16T17:29:00Z">
              <w:r w:rsidRPr="004F511A">
                <w:rPr>
                  <w:rFonts w:ascii="仿宋" w:eastAsia="仿宋" w:hAnsi="仿宋" w:hint="eastAsia"/>
                  <w:szCs w:val="32"/>
                  <w:highlight w:val="yellow"/>
                  <w:rPrChange w:id="523" w:author="Administrator" w:date="2017-03-16T17:29:00Z">
                    <w:rPr>
                      <w:rFonts w:ascii="仿宋" w:eastAsia="仿宋" w:hAnsi="仿宋" w:hint="eastAsia"/>
                      <w:szCs w:val="32"/>
                    </w:rPr>
                  </w:rPrChange>
                </w:rPr>
                <w:t>审核日期</w:t>
              </w:r>
            </w:ins>
            <w:del w:id="524" w:author="Administrator" w:date="2017-03-16T17:29:00Z">
              <w:r w:rsidR="00F07254" w:rsidRPr="0067303C" w:rsidDel="004F511A">
                <w:rPr>
                  <w:rFonts w:asciiTheme="minorEastAsia" w:eastAsiaTheme="minorEastAsia" w:hAnsiTheme="minorEastAsia" w:hint="eastAsia"/>
                  <w:szCs w:val="21"/>
                </w:rPr>
                <w:delText>处理日期</w:delText>
              </w:r>
            </w:del>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YEAR_PLAN_ID</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年度计划编号</w:t>
            </w:r>
          </w:p>
        </w:tc>
        <w:tc>
          <w:tcPr>
            <w:tcW w:w="1418" w:type="dxa"/>
          </w:tcPr>
          <w:p w:rsidR="003502C0" w:rsidRPr="0067303C" w:rsidRDefault="003502C0" w:rsidP="003502C0">
            <w:pPr>
              <w:rPr>
                <w:rFonts w:asciiTheme="minorEastAsia" w:eastAsiaTheme="minorEastAsia" w:hAnsiTheme="minorEastAsia"/>
                <w:szCs w:val="21"/>
              </w:rPr>
            </w:pPr>
          </w:p>
        </w:tc>
      </w:tr>
      <w:tr w:rsidR="005B6FB5" w:rsidRPr="0067303C" w:rsidTr="00EC7BF6">
        <w:trPr>
          <w:jc w:val="center"/>
        </w:trPr>
        <w:tc>
          <w:tcPr>
            <w:tcW w:w="2263" w:type="dxa"/>
          </w:tcPr>
          <w:p w:rsidR="005B6FB5" w:rsidRPr="0067303C" w:rsidRDefault="005B6FB5" w:rsidP="005B6FB5">
            <w:pPr>
              <w:rPr>
                <w:rFonts w:asciiTheme="minorEastAsia" w:eastAsiaTheme="minorEastAsia" w:hAnsiTheme="minorEastAsia"/>
                <w:szCs w:val="21"/>
              </w:rPr>
            </w:pPr>
            <w:r w:rsidRPr="0067303C">
              <w:rPr>
                <w:rFonts w:asciiTheme="minorEastAsia" w:eastAsiaTheme="minorEastAsia" w:hAnsiTheme="minorEastAsia"/>
                <w:szCs w:val="21"/>
              </w:rPr>
              <w:t>TELECOM_OPERATORS</w:t>
            </w:r>
          </w:p>
        </w:tc>
        <w:tc>
          <w:tcPr>
            <w:tcW w:w="1843" w:type="dxa"/>
          </w:tcPr>
          <w:p w:rsidR="005B6FB5" w:rsidRPr="0067303C" w:rsidRDefault="005B6FB5" w:rsidP="005B6FB5">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5B6FB5" w:rsidRPr="0067303C" w:rsidRDefault="005B6FB5" w:rsidP="005B6FB5">
            <w:pPr>
              <w:rPr>
                <w:rFonts w:asciiTheme="minorEastAsia" w:eastAsiaTheme="minorEastAsia" w:hAnsiTheme="minorEastAsia"/>
                <w:szCs w:val="21"/>
              </w:rPr>
            </w:pPr>
            <w:ins w:id="525" w:author="owner" w:date="2017-01-04T09:46:00Z">
              <w:r w:rsidRPr="003571EB">
                <w:rPr>
                  <w:rFonts w:asciiTheme="minorEastAsia" w:eastAsiaTheme="minorEastAsia" w:hAnsiTheme="minorEastAsia" w:hint="eastAsia"/>
                  <w:szCs w:val="21"/>
                  <w:highlight w:val="yellow"/>
                </w:rPr>
                <w:t>运营商</w:t>
              </w:r>
            </w:ins>
            <w:del w:id="526" w:author="owner" w:date="2017-01-04T09:46:00Z">
              <w:r w:rsidRPr="0067303C" w:rsidDel="003D3E51">
                <w:rPr>
                  <w:rFonts w:asciiTheme="minorEastAsia" w:eastAsiaTheme="minorEastAsia" w:hAnsiTheme="minorEastAsia" w:hint="eastAsia"/>
                  <w:szCs w:val="21"/>
                </w:rPr>
                <w:delText>移动</w:delText>
              </w:r>
              <w:r w:rsidRPr="0067303C" w:rsidDel="003D3E51">
                <w:rPr>
                  <w:rFonts w:asciiTheme="minorEastAsia" w:eastAsiaTheme="minorEastAsia" w:hAnsiTheme="minorEastAsia"/>
                  <w:szCs w:val="21"/>
                </w:rPr>
                <w:delText>/</w:delText>
              </w:r>
              <w:r w:rsidRPr="0067303C" w:rsidDel="003D3E51">
                <w:rPr>
                  <w:rFonts w:asciiTheme="minorEastAsia" w:eastAsiaTheme="minorEastAsia" w:hAnsiTheme="minorEastAsia" w:hint="eastAsia"/>
                  <w:szCs w:val="21"/>
                </w:rPr>
                <w:delText>电信</w:delText>
              </w:r>
              <w:r w:rsidRPr="0067303C" w:rsidDel="003D3E51">
                <w:rPr>
                  <w:rFonts w:asciiTheme="minorEastAsia" w:eastAsiaTheme="minorEastAsia" w:hAnsiTheme="minorEastAsia"/>
                  <w:szCs w:val="21"/>
                </w:rPr>
                <w:delText>/</w:delText>
              </w:r>
              <w:r w:rsidRPr="0067303C" w:rsidDel="003D3E51">
                <w:rPr>
                  <w:rFonts w:asciiTheme="minorEastAsia" w:eastAsiaTheme="minorEastAsia" w:hAnsiTheme="minorEastAsia" w:hint="eastAsia"/>
                  <w:szCs w:val="21"/>
                </w:rPr>
                <w:delText>联通</w:delText>
              </w:r>
              <w:r w:rsidRPr="0067303C" w:rsidDel="003D3E51">
                <w:rPr>
                  <w:rFonts w:asciiTheme="minorEastAsia" w:eastAsiaTheme="minorEastAsia" w:hAnsiTheme="minorEastAsia"/>
                  <w:szCs w:val="21"/>
                </w:rPr>
                <w:delText>/</w:delText>
              </w:r>
              <w:r w:rsidRPr="0067303C" w:rsidDel="003D3E51">
                <w:rPr>
                  <w:rFonts w:asciiTheme="minorEastAsia" w:eastAsiaTheme="minorEastAsia" w:hAnsiTheme="minorEastAsia" w:hint="eastAsia"/>
                  <w:szCs w:val="21"/>
                </w:rPr>
                <w:delText>铁塔</w:delText>
              </w:r>
            </w:del>
          </w:p>
        </w:tc>
        <w:tc>
          <w:tcPr>
            <w:tcW w:w="1418" w:type="dxa"/>
          </w:tcPr>
          <w:p w:rsidR="005B6FB5" w:rsidRPr="0067303C" w:rsidRDefault="005B6FB5" w:rsidP="005B6FB5">
            <w:pPr>
              <w:rPr>
                <w:rFonts w:asciiTheme="minorEastAsia" w:eastAsiaTheme="minorEastAsia" w:hAnsiTheme="minorEastAsia"/>
                <w:szCs w:val="21"/>
              </w:rPr>
            </w:pPr>
            <w:ins w:id="527" w:author="owner" w:date="2017-01-04T09:46:00Z">
              <w:r w:rsidRPr="003571EB">
                <w:rPr>
                  <w:rFonts w:asciiTheme="minorEastAsia" w:eastAsiaTheme="minorEastAsia" w:hAnsiTheme="minorEastAsia" w:hint="eastAsia"/>
                  <w:szCs w:val="21"/>
                  <w:highlight w:val="yellow"/>
                </w:rPr>
                <w:t>移动</w:t>
              </w:r>
              <w:r w:rsidRPr="003571EB">
                <w:rPr>
                  <w:rFonts w:asciiTheme="minorEastAsia" w:eastAsiaTheme="minorEastAsia" w:hAnsiTheme="minorEastAsia"/>
                  <w:szCs w:val="21"/>
                  <w:highlight w:val="yellow"/>
                </w:rPr>
                <w:t>/</w:t>
              </w:r>
              <w:r w:rsidRPr="003571EB">
                <w:rPr>
                  <w:rFonts w:asciiTheme="minorEastAsia" w:eastAsiaTheme="minorEastAsia" w:hAnsiTheme="minorEastAsia" w:hint="eastAsia"/>
                  <w:szCs w:val="21"/>
                  <w:highlight w:val="yellow"/>
                </w:rPr>
                <w:t>电信</w:t>
              </w:r>
              <w:r w:rsidRPr="003571EB">
                <w:rPr>
                  <w:rFonts w:asciiTheme="minorEastAsia" w:eastAsiaTheme="minorEastAsia" w:hAnsiTheme="minorEastAsia"/>
                  <w:szCs w:val="21"/>
                  <w:highlight w:val="yellow"/>
                </w:rPr>
                <w:t>/</w:t>
              </w:r>
              <w:r w:rsidRPr="003571EB">
                <w:rPr>
                  <w:rFonts w:asciiTheme="minorEastAsia" w:eastAsiaTheme="minorEastAsia" w:hAnsiTheme="minorEastAsia" w:hint="eastAsia"/>
                  <w:szCs w:val="21"/>
                  <w:highlight w:val="yellow"/>
                </w:rPr>
                <w:t>联通</w:t>
              </w:r>
              <w:r w:rsidRPr="003571EB">
                <w:rPr>
                  <w:rFonts w:asciiTheme="minorEastAsia" w:eastAsiaTheme="minorEastAsia" w:hAnsiTheme="minorEastAsia"/>
                  <w:szCs w:val="21"/>
                  <w:highlight w:val="yellow"/>
                </w:rPr>
                <w:t>/</w:t>
              </w:r>
              <w:r w:rsidRPr="003571EB">
                <w:rPr>
                  <w:rFonts w:asciiTheme="minorEastAsia" w:eastAsiaTheme="minorEastAsia" w:hAnsiTheme="minorEastAsia" w:hint="eastAsia"/>
                  <w:szCs w:val="21"/>
                  <w:highlight w:val="yellow"/>
                </w:rPr>
                <w:t>铁搭</w:t>
              </w:r>
            </w:ins>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lastRenderedPageBreak/>
              <w:t>AUDITOR</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84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3502C0" w:rsidRPr="0067303C" w:rsidRDefault="00F07254" w:rsidP="003502C0">
            <w:pPr>
              <w:rPr>
                <w:rFonts w:asciiTheme="minorEastAsia" w:eastAsiaTheme="minorEastAsia" w:hAnsiTheme="minorEastAsia"/>
                <w:szCs w:val="21"/>
              </w:rPr>
            </w:pPr>
            <w:del w:id="528" w:author="owner" w:date="2016-12-27T15:20:00Z">
              <w:r w:rsidRPr="0067303C" w:rsidDel="00305A69">
                <w:rPr>
                  <w:rFonts w:asciiTheme="minorEastAsia" w:eastAsiaTheme="minorEastAsia" w:hAnsiTheme="minorEastAsia" w:hint="eastAsia"/>
                  <w:szCs w:val="21"/>
                </w:rPr>
                <w:delText>经</w:delText>
              </w:r>
            </w:del>
            <w:r w:rsidRPr="0067303C">
              <w:rPr>
                <w:rFonts w:asciiTheme="minorEastAsia" w:eastAsiaTheme="minorEastAsia" w:hAnsiTheme="minorEastAsia" w:hint="eastAsia"/>
                <w:szCs w:val="21"/>
              </w:rPr>
              <w:t>纬度坐标</w:t>
            </w:r>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84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3502C0" w:rsidRPr="0067303C" w:rsidRDefault="00305A69" w:rsidP="003502C0">
            <w:pPr>
              <w:rPr>
                <w:rFonts w:asciiTheme="minorEastAsia" w:eastAsiaTheme="minorEastAsia" w:hAnsiTheme="minorEastAsia"/>
                <w:szCs w:val="21"/>
              </w:rPr>
            </w:pPr>
            <w:ins w:id="529" w:author="owner" w:date="2016-12-27T15:20:00Z">
              <w:r w:rsidRPr="0067303C">
                <w:rPr>
                  <w:rFonts w:asciiTheme="minorEastAsia" w:eastAsiaTheme="minorEastAsia" w:hAnsiTheme="minorEastAsia" w:hint="eastAsia"/>
                  <w:szCs w:val="21"/>
                </w:rPr>
                <w:t>经度坐标</w:t>
              </w:r>
            </w:ins>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84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3502C0" w:rsidRPr="0067303C" w:rsidRDefault="00DD454E" w:rsidP="003502C0">
            <w:pPr>
              <w:rPr>
                <w:rFonts w:asciiTheme="minorEastAsia" w:eastAsiaTheme="minorEastAsia" w:hAnsiTheme="minorEastAsia"/>
                <w:szCs w:val="21"/>
              </w:rPr>
            </w:pPr>
            <w:ins w:id="530" w:author="owner" w:date="2016-12-27T15:20:00Z">
              <w:r w:rsidRPr="0067303C">
                <w:rPr>
                  <w:rFonts w:asciiTheme="minorEastAsia" w:eastAsiaTheme="minorEastAsia" w:hAnsiTheme="minorEastAsia" w:hint="eastAsia"/>
                  <w:szCs w:val="21"/>
                </w:rPr>
                <w:t>城市坐标</w:t>
              </w:r>
              <w:r>
                <w:rPr>
                  <w:rFonts w:asciiTheme="minorEastAsia" w:eastAsiaTheme="minorEastAsia" w:hAnsiTheme="minorEastAsia" w:hint="eastAsia"/>
                  <w:szCs w:val="21"/>
                </w:rPr>
                <w:t>X</w:t>
              </w:r>
            </w:ins>
            <w:del w:id="531" w:author="owner" w:date="2016-12-27T15:20:00Z">
              <w:r w:rsidR="00F07254" w:rsidRPr="0067303C" w:rsidDel="00DD454E">
                <w:rPr>
                  <w:rFonts w:asciiTheme="minorEastAsia" w:eastAsiaTheme="minorEastAsia" w:hAnsiTheme="minorEastAsia" w:hint="eastAsia"/>
                  <w:szCs w:val="21"/>
                </w:rPr>
                <w:delText>城市坐标</w:delText>
              </w:r>
            </w:del>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84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3502C0" w:rsidRPr="0067303C" w:rsidRDefault="00DD454E">
            <w:pPr>
              <w:rPr>
                <w:rFonts w:asciiTheme="minorEastAsia" w:eastAsiaTheme="minorEastAsia" w:hAnsiTheme="minorEastAsia"/>
                <w:szCs w:val="21"/>
              </w:rPr>
            </w:pPr>
            <w:ins w:id="532" w:author="owner" w:date="2016-12-27T15:20:00Z">
              <w:r w:rsidRPr="0067303C">
                <w:rPr>
                  <w:rFonts w:asciiTheme="minorEastAsia" w:eastAsiaTheme="minorEastAsia" w:hAnsiTheme="minorEastAsia" w:hint="eastAsia"/>
                  <w:szCs w:val="21"/>
                </w:rPr>
                <w:t>城市坐标</w:t>
              </w:r>
              <w:r>
                <w:rPr>
                  <w:rFonts w:asciiTheme="minorEastAsia" w:eastAsiaTheme="minorEastAsia" w:hAnsiTheme="minorEastAsia"/>
                  <w:szCs w:val="21"/>
                </w:rPr>
                <w:t>Y</w:t>
              </w:r>
            </w:ins>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SHARE_REQUEST</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pPr>
              <w:tabs>
                <w:tab w:val="right" w:pos="2052"/>
              </w:tabs>
              <w:rPr>
                <w:rFonts w:asciiTheme="minorEastAsia" w:eastAsiaTheme="minorEastAsia" w:hAnsiTheme="minorEastAsia"/>
                <w:szCs w:val="21"/>
              </w:rPr>
              <w:pPrChange w:id="533" w:author="Administrator" w:date="2017-03-16T17:28:00Z">
                <w:pPr/>
              </w:pPrChange>
            </w:pPr>
            <w:r w:rsidRPr="0067303C">
              <w:rPr>
                <w:rFonts w:asciiTheme="minorEastAsia" w:eastAsiaTheme="minorEastAsia" w:hAnsiTheme="minorEastAsia" w:hint="eastAsia"/>
                <w:szCs w:val="21"/>
              </w:rPr>
              <w:t>是否共建申请</w:t>
            </w:r>
            <w:ins w:id="534" w:author="Administrator" w:date="2017-03-16T17:28:00Z">
              <w:r w:rsidR="004F511A">
                <w:rPr>
                  <w:rFonts w:asciiTheme="minorEastAsia" w:eastAsiaTheme="minorEastAsia" w:hAnsiTheme="minorEastAsia"/>
                  <w:szCs w:val="21"/>
                </w:rPr>
                <w:tab/>
              </w:r>
            </w:ins>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811BDA" w:rsidRDefault="00F07254" w:rsidP="003502C0">
            <w:pPr>
              <w:rPr>
                <w:rFonts w:asciiTheme="minorEastAsia" w:eastAsiaTheme="minorEastAsia" w:hAnsiTheme="minorEastAsia"/>
                <w:szCs w:val="21"/>
                <w:highlight w:val="yellow"/>
                <w:rPrChange w:id="535" w:author="owner" w:date="2016-12-27T16:16:00Z">
                  <w:rPr>
                    <w:rFonts w:asciiTheme="minorEastAsia" w:eastAsiaTheme="minorEastAsia" w:hAnsiTheme="minorEastAsia"/>
                    <w:szCs w:val="21"/>
                  </w:rPr>
                </w:rPrChange>
              </w:rPr>
            </w:pPr>
            <w:r w:rsidRPr="00811BDA">
              <w:rPr>
                <w:rFonts w:asciiTheme="minorEastAsia" w:eastAsiaTheme="minorEastAsia" w:hAnsiTheme="minorEastAsia"/>
                <w:szCs w:val="21"/>
                <w:highlight w:val="yellow"/>
                <w:rPrChange w:id="536" w:author="owner" w:date="2016-12-27T16:16:00Z">
                  <w:rPr>
                    <w:rFonts w:asciiTheme="minorEastAsia" w:eastAsiaTheme="minorEastAsia" w:hAnsiTheme="minorEastAsia"/>
                    <w:szCs w:val="21"/>
                  </w:rPr>
                </w:rPrChange>
              </w:rPr>
              <w:t>APPLY_TYPE</w:t>
            </w:r>
          </w:p>
        </w:tc>
        <w:tc>
          <w:tcPr>
            <w:tcW w:w="1843" w:type="dxa"/>
          </w:tcPr>
          <w:p w:rsidR="003502C0" w:rsidRPr="00811BDA" w:rsidRDefault="00F07254" w:rsidP="003502C0">
            <w:pPr>
              <w:rPr>
                <w:rFonts w:asciiTheme="minorEastAsia" w:eastAsiaTheme="minorEastAsia" w:hAnsiTheme="minorEastAsia"/>
                <w:szCs w:val="21"/>
                <w:highlight w:val="yellow"/>
                <w:rPrChange w:id="537" w:author="owner" w:date="2016-12-27T16:16:00Z">
                  <w:rPr>
                    <w:rFonts w:asciiTheme="minorEastAsia" w:eastAsiaTheme="minorEastAsia" w:hAnsiTheme="minorEastAsia"/>
                    <w:szCs w:val="21"/>
                  </w:rPr>
                </w:rPrChange>
              </w:rPr>
            </w:pPr>
            <w:r w:rsidRPr="00811BDA">
              <w:rPr>
                <w:rFonts w:asciiTheme="minorEastAsia" w:eastAsiaTheme="minorEastAsia" w:hAnsiTheme="minorEastAsia"/>
                <w:szCs w:val="21"/>
                <w:highlight w:val="yellow"/>
                <w:rPrChange w:id="538" w:author="owner" w:date="2016-12-27T16:16:00Z">
                  <w:rPr>
                    <w:rFonts w:asciiTheme="minorEastAsia" w:eastAsiaTheme="minorEastAsia" w:hAnsiTheme="minorEastAsia"/>
                    <w:szCs w:val="21"/>
                  </w:rPr>
                </w:rPrChange>
              </w:rPr>
              <w:t>VARCHAR2(50)</w:t>
            </w:r>
          </w:p>
        </w:tc>
        <w:tc>
          <w:tcPr>
            <w:tcW w:w="2268" w:type="dxa"/>
          </w:tcPr>
          <w:p w:rsidR="003502C0" w:rsidRPr="00811BDA" w:rsidRDefault="00F07254" w:rsidP="003502C0">
            <w:pPr>
              <w:rPr>
                <w:rFonts w:asciiTheme="minorEastAsia" w:eastAsiaTheme="minorEastAsia" w:hAnsiTheme="minorEastAsia"/>
                <w:szCs w:val="21"/>
                <w:highlight w:val="yellow"/>
                <w:rPrChange w:id="539" w:author="owner" w:date="2016-12-27T16:16:00Z">
                  <w:rPr>
                    <w:rFonts w:asciiTheme="minorEastAsia" w:eastAsiaTheme="minorEastAsia" w:hAnsiTheme="minorEastAsia"/>
                    <w:szCs w:val="21"/>
                  </w:rPr>
                </w:rPrChange>
              </w:rPr>
            </w:pPr>
            <w:r w:rsidRPr="00811BDA">
              <w:rPr>
                <w:rFonts w:asciiTheme="minorEastAsia" w:eastAsiaTheme="minorEastAsia" w:hAnsiTheme="minorEastAsia" w:hint="eastAsia"/>
                <w:szCs w:val="21"/>
                <w:highlight w:val="yellow"/>
                <w:rPrChange w:id="540" w:author="owner" w:date="2016-12-27T16:16:00Z">
                  <w:rPr>
                    <w:rFonts w:asciiTheme="minorEastAsia" w:eastAsiaTheme="minorEastAsia" w:hAnsiTheme="minorEastAsia" w:hint="eastAsia"/>
                    <w:szCs w:val="21"/>
                  </w:rPr>
                </w:rPrChange>
              </w:rPr>
              <w:t>申请类型</w:t>
            </w:r>
          </w:p>
        </w:tc>
        <w:tc>
          <w:tcPr>
            <w:tcW w:w="1418" w:type="dxa"/>
          </w:tcPr>
          <w:p w:rsidR="003502C0" w:rsidRPr="00811BDA" w:rsidRDefault="00D46F0C" w:rsidP="003502C0">
            <w:pPr>
              <w:rPr>
                <w:rFonts w:asciiTheme="minorEastAsia" w:eastAsiaTheme="minorEastAsia" w:hAnsiTheme="minorEastAsia"/>
                <w:szCs w:val="21"/>
                <w:highlight w:val="yellow"/>
                <w:rPrChange w:id="541" w:author="owner" w:date="2016-12-27T16:16:00Z">
                  <w:rPr>
                    <w:rFonts w:asciiTheme="minorEastAsia" w:eastAsiaTheme="minorEastAsia" w:hAnsiTheme="minorEastAsia"/>
                    <w:szCs w:val="21"/>
                  </w:rPr>
                </w:rPrChange>
              </w:rPr>
            </w:pPr>
            <w:ins w:id="542" w:author="owner" w:date="2016-12-27T15:25:00Z">
              <w:r w:rsidRPr="00811BDA">
                <w:rPr>
                  <w:rFonts w:asciiTheme="minorEastAsia" w:eastAsiaTheme="minorEastAsia" w:hAnsiTheme="minorEastAsia" w:hint="eastAsia"/>
                  <w:szCs w:val="21"/>
                  <w:highlight w:val="yellow"/>
                  <w:rPrChange w:id="543" w:author="owner" w:date="2016-12-27T16:16:00Z">
                    <w:rPr>
                      <w:rFonts w:asciiTheme="minorEastAsia" w:eastAsiaTheme="minorEastAsia" w:hAnsiTheme="minorEastAsia" w:hint="eastAsia"/>
                      <w:szCs w:val="21"/>
                    </w:rPr>
                  </w:rPrChange>
                </w:rPr>
                <w:t>新设</w:t>
              </w:r>
              <w:r w:rsidRPr="00811BDA">
                <w:rPr>
                  <w:rFonts w:asciiTheme="minorEastAsia" w:eastAsiaTheme="minorEastAsia" w:hAnsiTheme="minorEastAsia"/>
                  <w:szCs w:val="21"/>
                  <w:highlight w:val="yellow"/>
                  <w:rPrChange w:id="544" w:author="owner" w:date="2016-12-27T16:16:00Z">
                    <w:rPr>
                      <w:rFonts w:asciiTheme="minorEastAsia" w:eastAsiaTheme="minorEastAsia" w:hAnsiTheme="minorEastAsia"/>
                      <w:szCs w:val="21"/>
                    </w:rPr>
                  </w:rPrChange>
                </w:rPr>
                <w:t>/共享其他</w:t>
              </w:r>
              <w:r w:rsidRPr="00811BDA">
                <w:rPr>
                  <w:rFonts w:asciiTheme="minorEastAsia" w:eastAsiaTheme="minorEastAsia" w:hAnsiTheme="minorEastAsia" w:hint="eastAsia"/>
                  <w:szCs w:val="21"/>
                  <w:highlight w:val="yellow"/>
                  <w:rPrChange w:id="545" w:author="owner" w:date="2016-12-27T16:16:00Z">
                    <w:rPr>
                      <w:rFonts w:asciiTheme="minorEastAsia" w:eastAsiaTheme="minorEastAsia" w:hAnsiTheme="minorEastAsia" w:hint="eastAsia"/>
                      <w:szCs w:val="21"/>
                    </w:rPr>
                  </w:rPrChange>
                </w:rPr>
                <w:t>运营商站址</w:t>
              </w:r>
            </w:ins>
            <w:del w:id="546" w:author="owner" w:date="2016-12-27T15:25:00Z">
              <w:r w:rsidR="00F07254" w:rsidRPr="00811BDA" w:rsidDel="00D46F0C">
                <w:rPr>
                  <w:rFonts w:asciiTheme="minorEastAsia" w:eastAsiaTheme="minorEastAsia" w:hAnsiTheme="minorEastAsia" w:hint="eastAsia"/>
                  <w:szCs w:val="21"/>
                  <w:highlight w:val="yellow"/>
                  <w:rPrChange w:id="547" w:author="owner" w:date="2016-12-27T16:16:00Z">
                    <w:rPr>
                      <w:rFonts w:asciiTheme="minorEastAsia" w:eastAsiaTheme="minorEastAsia" w:hAnsiTheme="minorEastAsia" w:hint="eastAsia"/>
                      <w:szCs w:val="21"/>
                    </w:rPr>
                  </w:rPrChange>
                </w:rPr>
                <w:delText>新设</w:delText>
              </w:r>
              <w:r w:rsidR="00F07254" w:rsidRPr="00811BDA" w:rsidDel="00D46F0C">
                <w:rPr>
                  <w:rFonts w:asciiTheme="minorEastAsia" w:eastAsiaTheme="minorEastAsia" w:hAnsiTheme="minorEastAsia"/>
                  <w:szCs w:val="21"/>
                  <w:highlight w:val="yellow"/>
                  <w:rPrChange w:id="548" w:author="owner" w:date="2016-12-27T16:16:00Z">
                    <w:rPr>
                      <w:rFonts w:asciiTheme="minorEastAsia" w:eastAsiaTheme="minorEastAsia" w:hAnsiTheme="minorEastAsia"/>
                      <w:szCs w:val="21"/>
                    </w:rPr>
                  </w:rPrChange>
                </w:rPr>
                <w:delText>/???</w:delText>
              </w:r>
            </w:del>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CHINA_MOBILE</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移动</w:t>
            </w:r>
            <w:ins w:id="549" w:author="owner" w:date="2016-12-27T15:39:00Z">
              <w:r w:rsidR="00EB2D2C">
                <w:rPr>
                  <w:rFonts w:asciiTheme="minorEastAsia" w:eastAsiaTheme="minorEastAsia" w:hAnsiTheme="minorEastAsia" w:hint="eastAsia"/>
                  <w:szCs w:val="21"/>
                </w:rPr>
                <w:t>牵头</w:t>
              </w:r>
              <w:r w:rsidR="00EB2D2C">
                <w:rPr>
                  <w:rFonts w:asciiTheme="minorEastAsia" w:eastAsiaTheme="minorEastAsia" w:hAnsiTheme="minorEastAsia"/>
                  <w:szCs w:val="21"/>
                </w:rPr>
                <w:t>情况</w:t>
              </w:r>
            </w:ins>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CHINA_TELECOM</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电信</w:t>
            </w:r>
            <w:ins w:id="550" w:author="owner" w:date="2016-12-27T15:39:00Z">
              <w:r w:rsidR="00EB2D2C">
                <w:rPr>
                  <w:rFonts w:asciiTheme="minorEastAsia" w:eastAsiaTheme="minorEastAsia" w:hAnsiTheme="minorEastAsia" w:hint="eastAsia"/>
                  <w:szCs w:val="21"/>
                </w:rPr>
                <w:t>牵头</w:t>
              </w:r>
              <w:r w:rsidR="00EB2D2C">
                <w:rPr>
                  <w:rFonts w:asciiTheme="minorEastAsia" w:eastAsiaTheme="minorEastAsia" w:hAnsiTheme="minorEastAsia"/>
                  <w:szCs w:val="21"/>
                </w:rPr>
                <w:t>情况</w:t>
              </w:r>
            </w:ins>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CHINA_UNICOM</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联通</w:t>
            </w:r>
            <w:ins w:id="551" w:author="owner" w:date="2016-12-27T15:39:00Z">
              <w:r w:rsidR="00EB2D2C">
                <w:rPr>
                  <w:rFonts w:asciiTheme="minorEastAsia" w:eastAsiaTheme="minorEastAsia" w:hAnsiTheme="minorEastAsia" w:hint="eastAsia"/>
                  <w:szCs w:val="21"/>
                </w:rPr>
                <w:t>牵头</w:t>
              </w:r>
              <w:r w:rsidR="00EB2D2C">
                <w:rPr>
                  <w:rFonts w:asciiTheme="minorEastAsia" w:eastAsiaTheme="minorEastAsia" w:hAnsiTheme="minorEastAsia"/>
                  <w:szCs w:val="21"/>
                </w:rPr>
                <w:t>情况</w:t>
              </w:r>
            </w:ins>
          </w:p>
        </w:tc>
        <w:tc>
          <w:tcPr>
            <w:tcW w:w="1418"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YINYONG</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del w:id="552" w:author="owner" w:date="2017-01-04T14:20:00Z">
              <w:r w:rsidRPr="0067303C" w:rsidDel="00160307">
                <w:rPr>
                  <w:rFonts w:asciiTheme="minorEastAsia" w:eastAsiaTheme="minorEastAsia" w:hAnsiTheme="minorEastAsia" w:hint="eastAsia"/>
                  <w:szCs w:val="21"/>
                </w:rPr>
                <w:delText>引用次数</w:delText>
              </w:r>
            </w:del>
            <w:ins w:id="553" w:author="owner" w:date="2017-01-04T14:21:00Z">
              <w:r w:rsidR="00160307">
                <w:rPr>
                  <w:rFonts w:asciiTheme="minorEastAsia" w:eastAsiaTheme="minorEastAsia" w:hAnsiTheme="minorEastAsia" w:hint="eastAsia"/>
                  <w:szCs w:val="21"/>
                </w:rPr>
                <w:t>引用</w:t>
              </w:r>
              <w:r w:rsidR="00160307">
                <w:rPr>
                  <w:rFonts w:asciiTheme="minorEastAsia" w:eastAsiaTheme="minorEastAsia" w:hAnsiTheme="minorEastAsia"/>
                  <w:szCs w:val="21"/>
                </w:rPr>
                <w:t>情况</w:t>
              </w:r>
            </w:ins>
          </w:p>
        </w:tc>
        <w:tc>
          <w:tcPr>
            <w:tcW w:w="1418" w:type="dxa"/>
          </w:tcPr>
          <w:p w:rsidR="003502C0" w:rsidRPr="0067303C" w:rsidRDefault="00160307" w:rsidP="003502C0">
            <w:pPr>
              <w:rPr>
                <w:rFonts w:asciiTheme="minorEastAsia" w:eastAsiaTheme="minorEastAsia" w:hAnsiTheme="minorEastAsia"/>
                <w:szCs w:val="21"/>
              </w:rPr>
            </w:pPr>
            <w:ins w:id="554" w:author="owner" w:date="2017-01-04T14:21:00Z">
              <w:r>
                <w:rPr>
                  <w:rFonts w:asciiTheme="minorEastAsia" w:eastAsiaTheme="minorEastAsia" w:hAnsiTheme="minorEastAsia" w:hint="eastAsia"/>
                  <w:szCs w:val="21"/>
                </w:rPr>
                <w:t>是/否</w:t>
              </w:r>
            </w:ins>
          </w:p>
        </w:tc>
      </w:tr>
      <w:tr w:rsidR="003502C0" w:rsidRPr="0067303C" w:rsidTr="00EC7BF6">
        <w:trPr>
          <w:jc w:val="center"/>
        </w:trPr>
        <w:tc>
          <w:tcPr>
            <w:tcW w:w="2263"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CHINA_TOWER</w:t>
            </w:r>
          </w:p>
        </w:tc>
        <w:tc>
          <w:tcPr>
            <w:tcW w:w="1843"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铁塔</w:t>
            </w:r>
          </w:p>
        </w:tc>
        <w:tc>
          <w:tcPr>
            <w:tcW w:w="1418" w:type="dxa"/>
          </w:tcPr>
          <w:p w:rsidR="003502C0" w:rsidRPr="0067303C" w:rsidRDefault="003502C0" w:rsidP="003502C0">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bookmarkStart w:id="555" w:name="_GoBack"/>
      <w:bookmarkEnd w:id="555"/>
      <w:r w:rsidRPr="0067303C">
        <w:rPr>
          <w:rFonts w:hint="eastAsia"/>
        </w:rPr>
        <w:t>台站执照</w:t>
      </w:r>
      <w:r w:rsidRPr="0067303C">
        <w:t>表(PMS_STATION_LICENSE)</w:t>
      </w:r>
    </w:p>
    <w:tbl>
      <w:tblPr>
        <w:tblStyle w:val="92"/>
        <w:tblW w:w="8926" w:type="dxa"/>
        <w:jc w:val="center"/>
        <w:tblLayout w:type="fixed"/>
        <w:tblLook w:val="0000" w:firstRow="0" w:lastRow="0" w:firstColumn="0" w:lastColumn="0" w:noHBand="0" w:noVBand="0"/>
      </w:tblPr>
      <w:tblGrid>
        <w:gridCol w:w="3114"/>
        <w:gridCol w:w="1701"/>
        <w:gridCol w:w="2551"/>
        <w:gridCol w:w="1560"/>
      </w:tblGrid>
      <w:tr w:rsidR="003502C0" w:rsidRPr="0067303C" w:rsidTr="00EC7BF6">
        <w:trPr>
          <w:jc w:val="center"/>
        </w:trPr>
        <w:tc>
          <w:tcPr>
            <w:tcW w:w="3114" w:type="dxa"/>
            <w:shd w:val="clear" w:color="auto" w:fill="AEAAAA"/>
          </w:tcPr>
          <w:p w:rsidR="003502C0" w:rsidRPr="00BF61C2" w:rsidRDefault="00F07254" w:rsidP="003502C0">
            <w:pPr>
              <w:jc w:val="center"/>
              <w:rPr>
                <w:rFonts w:ascii="黑体" w:eastAsia="黑体" w:hAnsi="黑体"/>
                <w:szCs w:val="21"/>
              </w:rPr>
            </w:pPr>
            <w:r w:rsidRPr="00BF61C2">
              <w:rPr>
                <w:rFonts w:ascii="黑体" w:eastAsia="黑体" w:hAnsi="黑体"/>
                <w:szCs w:val="21"/>
              </w:rPr>
              <w:t>名称</w:t>
            </w:r>
          </w:p>
        </w:tc>
        <w:tc>
          <w:tcPr>
            <w:tcW w:w="1701" w:type="dxa"/>
            <w:shd w:val="clear" w:color="auto" w:fill="AEAAAA"/>
          </w:tcPr>
          <w:p w:rsidR="003502C0" w:rsidRPr="00BF61C2" w:rsidRDefault="00F07254" w:rsidP="003502C0">
            <w:pPr>
              <w:jc w:val="center"/>
              <w:rPr>
                <w:rFonts w:ascii="黑体" w:eastAsia="黑体" w:hAnsi="黑体"/>
                <w:szCs w:val="21"/>
              </w:rPr>
            </w:pPr>
            <w:r>
              <w:rPr>
                <w:rFonts w:ascii="黑体" w:eastAsia="黑体" w:hAnsi="黑体"/>
                <w:szCs w:val="21"/>
              </w:rPr>
              <w:t>类型</w:t>
            </w:r>
          </w:p>
        </w:tc>
        <w:tc>
          <w:tcPr>
            <w:tcW w:w="2551" w:type="dxa"/>
            <w:shd w:val="clear" w:color="auto" w:fill="AEAAAA"/>
          </w:tcPr>
          <w:p w:rsidR="003502C0" w:rsidRPr="00101C82" w:rsidRDefault="00F07254" w:rsidP="003502C0">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560" w:type="dxa"/>
            <w:shd w:val="clear" w:color="auto" w:fill="AEAAAA"/>
          </w:tcPr>
          <w:p w:rsidR="003502C0" w:rsidRPr="00101C82" w:rsidRDefault="00F07254" w:rsidP="003502C0">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70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主键</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STATION_SITES_IDENTIFIED_ID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台站编码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STATION_NAME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台站名称</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70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1" w:type="dxa"/>
          </w:tcPr>
          <w:p w:rsidR="003502C0" w:rsidRPr="0067303C" w:rsidRDefault="00785DF3" w:rsidP="003502C0">
            <w:pPr>
              <w:rPr>
                <w:rFonts w:asciiTheme="minorEastAsia" w:eastAsiaTheme="minorEastAsia" w:hAnsiTheme="minorEastAsia"/>
                <w:szCs w:val="21"/>
              </w:rPr>
            </w:pPr>
            <w:ins w:id="556" w:author="owner" w:date="2016-12-27T16:11:00Z">
              <w:r w:rsidRPr="0067303C">
                <w:rPr>
                  <w:rFonts w:asciiTheme="minorEastAsia" w:eastAsiaTheme="minorEastAsia" w:hAnsiTheme="minorEastAsia" w:hint="eastAsia"/>
                  <w:szCs w:val="21"/>
                </w:rPr>
                <w:t>纬度</w:t>
              </w:r>
            </w:ins>
            <w:del w:id="557" w:author="owner" w:date="2016-12-27T16:11:00Z">
              <w:r w:rsidR="00F07254" w:rsidRPr="0067303C" w:rsidDel="00785DF3">
                <w:rPr>
                  <w:rFonts w:asciiTheme="minorEastAsia" w:eastAsiaTheme="minorEastAsia" w:hAnsiTheme="minorEastAsia" w:hint="eastAsia"/>
                  <w:szCs w:val="21"/>
                </w:rPr>
                <w:delText>经度</w:delText>
              </w:r>
            </w:del>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70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1" w:type="dxa"/>
          </w:tcPr>
          <w:p w:rsidR="003502C0" w:rsidRPr="0067303C" w:rsidRDefault="00F07254" w:rsidP="003502C0">
            <w:pPr>
              <w:rPr>
                <w:rFonts w:asciiTheme="minorEastAsia" w:eastAsiaTheme="minorEastAsia" w:hAnsiTheme="minorEastAsia"/>
                <w:szCs w:val="21"/>
              </w:rPr>
            </w:pPr>
            <w:del w:id="558" w:author="owner" w:date="2016-12-27T16:11:00Z">
              <w:r w:rsidRPr="0067303C" w:rsidDel="00785DF3">
                <w:rPr>
                  <w:rFonts w:asciiTheme="minorEastAsia" w:eastAsiaTheme="minorEastAsia" w:hAnsiTheme="minorEastAsia" w:hint="eastAsia"/>
                  <w:szCs w:val="21"/>
                </w:rPr>
                <w:delText>纬度</w:delText>
              </w:r>
            </w:del>
            <w:ins w:id="559" w:author="owner" w:date="2016-12-27T16:11:00Z">
              <w:r w:rsidR="00785DF3" w:rsidRPr="0067303C">
                <w:rPr>
                  <w:rFonts w:asciiTheme="minorEastAsia" w:eastAsiaTheme="minorEastAsia" w:hAnsiTheme="minorEastAsia" w:hint="eastAsia"/>
                  <w:szCs w:val="21"/>
                </w:rPr>
                <w:t>经度</w:t>
              </w:r>
            </w:ins>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70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1" w:type="dxa"/>
          </w:tcPr>
          <w:p w:rsidR="003502C0" w:rsidRPr="0067303C" w:rsidRDefault="00F07254">
            <w:pPr>
              <w:rPr>
                <w:rFonts w:asciiTheme="minorEastAsia" w:eastAsiaTheme="minorEastAsia" w:hAnsiTheme="minorEastAsia"/>
                <w:szCs w:val="21"/>
              </w:rPr>
            </w:pPr>
            <w:r w:rsidRPr="0067303C">
              <w:rPr>
                <w:rFonts w:asciiTheme="minorEastAsia" w:eastAsiaTheme="minorEastAsia" w:hAnsiTheme="minorEastAsia" w:hint="eastAsia"/>
                <w:szCs w:val="21"/>
              </w:rPr>
              <w:t>城市</w:t>
            </w:r>
            <w:ins w:id="560" w:author="owner" w:date="2016-12-27T16:11:00Z">
              <w:r w:rsidR="00D05E2D">
                <w:rPr>
                  <w:rFonts w:asciiTheme="minorEastAsia" w:eastAsiaTheme="minorEastAsia" w:hAnsiTheme="minorEastAsia" w:hint="eastAsia"/>
                  <w:szCs w:val="21"/>
                </w:rPr>
                <w:t>坐标</w:t>
              </w:r>
            </w:ins>
            <w:del w:id="561" w:author="owner" w:date="2016-12-27T16:11:00Z">
              <w:r w:rsidRPr="0067303C" w:rsidDel="00D05E2D">
                <w:rPr>
                  <w:rFonts w:asciiTheme="minorEastAsia" w:eastAsiaTheme="minorEastAsia" w:hAnsiTheme="minorEastAsia" w:hint="eastAsia"/>
                  <w:szCs w:val="21"/>
                </w:rPr>
                <w:delText>经度</w:delText>
              </w:r>
            </w:del>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70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城市</w:t>
            </w:r>
            <w:ins w:id="562" w:author="owner" w:date="2016-12-27T16:11:00Z">
              <w:r w:rsidR="00D05E2D">
                <w:rPr>
                  <w:rFonts w:asciiTheme="minorEastAsia" w:eastAsiaTheme="minorEastAsia" w:hAnsiTheme="minorEastAsia" w:hint="eastAsia"/>
                  <w:szCs w:val="21"/>
                </w:rPr>
                <w:t>坐标</w:t>
              </w:r>
            </w:ins>
            <w:del w:id="563" w:author="owner" w:date="2016-12-27T16:11:00Z">
              <w:r w:rsidRPr="0067303C" w:rsidDel="00D05E2D">
                <w:rPr>
                  <w:rFonts w:asciiTheme="minorEastAsia" w:eastAsiaTheme="minorEastAsia" w:hAnsiTheme="minorEastAsia" w:hint="eastAsia"/>
                  <w:szCs w:val="21"/>
                </w:rPr>
                <w:delText>纬度</w:delText>
              </w:r>
            </w:del>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TELECOM_OPERATORS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移动</w:t>
            </w: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电信</w:t>
            </w: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联通</w:t>
            </w: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铁搭</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811BDA" w:rsidRDefault="00F07254" w:rsidP="003502C0">
            <w:pPr>
              <w:rPr>
                <w:rFonts w:asciiTheme="minorEastAsia" w:eastAsiaTheme="minorEastAsia" w:hAnsiTheme="minorEastAsia"/>
                <w:szCs w:val="21"/>
                <w:highlight w:val="yellow"/>
                <w:rPrChange w:id="564" w:author="owner" w:date="2016-12-27T16:21:00Z">
                  <w:rPr>
                    <w:rFonts w:asciiTheme="minorEastAsia" w:eastAsiaTheme="minorEastAsia" w:hAnsiTheme="minorEastAsia"/>
                    <w:szCs w:val="21"/>
                  </w:rPr>
                </w:rPrChange>
              </w:rPr>
            </w:pPr>
            <w:r w:rsidRPr="00811BDA">
              <w:rPr>
                <w:rFonts w:asciiTheme="minorEastAsia" w:eastAsiaTheme="minorEastAsia" w:hAnsiTheme="minorEastAsia"/>
                <w:szCs w:val="21"/>
                <w:highlight w:val="yellow"/>
                <w:rPrChange w:id="565" w:author="owner" w:date="2016-12-27T16:21:00Z">
                  <w:rPr>
                    <w:rFonts w:asciiTheme="minorEastAsia" w:eastAsiaTheme="minorEastAsia" w:hAnsiTheme="minorEastAsia"/>
                    <w:szCs w:val="21"/>
                  </w:rPr>
                </w:rPrChange>
              </w:rPr>
              <w:t>SHARE</w:t>
            </w:r>
          </w:p>
        </w:tc>
        <w:tc>
          <w:tcPr>
            <w:tcW w:w="1701" w:type="dxa"/>
          </w:tcPr>
          <w:p w:rsidR="003502C0" w:rsidRPr="00811BDA" w:rsidRDefault="00F07254" w:rsidP="003502C0">
            <w:pPr>
              <w:rPr>
                <w:rFonts w:asciiTheme="minorEastAsia" w:eastAsiaTheme="minorEastAsia" w:hAnsiTheme="minorEastAsia"/>
                <w:szCs w:val="21"/>
                <w:highlight w:val="yellow"/>
                <w:rPrChange w:id="566" w:author="owner" w:date="2016-12-27T16:21:00Z">
                  <w:rPr>
                    <w:rFonts w:asciiTheme="minorEastAsia" w:eastAsiaTheme="minorEastAsia" w:hAnsiTheme="minorEastAsia"/>
                    <w:szCs w:val="21"/>
                  </w:rPr>
                </w:rPrChange>
              </w:rPr>
            </w:pPr>
            <w:r w:rsidRPr="00811BDA">
              <w:rPr>
                <w:rFonts w:asciiTheme="minorEastAsia" w:eastAsiaTheme="minorEastAsia" w:hAnsiTheme="minorEastAsia"/>
                <w:szCs w:val="21"/>
                <w:highlight w:val="yellow"/>
                <w:rPrChange w:id="567" w:author="owner" w:date="2016-12-27T16:21:00Z">
                  <w:rPr>
                    <w:rFonts w:asciiTheme="minorEastAsia" w:eastAsiaTheme="minorEastAsia" w:hAnsiTheme="minorEastAsia"/>
                    <w:szCs w:val="21"/>
                  </w:rPr>
                </w:rPrChange>
              </w:rPr>
              <w:t>VARCHAR2(50)</w:t>
            </w:r>
          </w:p>
        </w:tc>
        <w:tc>
          <w:tcPr>
            <w:tcW w:w="2551" w:type="dxa"/>
          </w:tcPr>
          <w:p w:rsidR="003502C0" w:rsidRPr="00811BDA" w:rsidRDefault="00811BDA" w:rsidP="003502C0">
            <w:pPr>
              <w:rPr>
                <w:rFonts w:asciiTheme="minorEastAsia" w:eastAsiaTheme="minorEastAsia" w:hAnsiTheme="minorEastAsia"/>
                <w:szCs w:val="21"/>
                <w:highlight w:val="yellow"/>
                <w:rPrChange w:id="568" w:author="owner" w:date="2016-12-27T16:21:00Z">
                  <w:rPr>
                    <w:rFonts w:asciiTheme="minorEastAsia" w:eastAsiaTheme="minorEastAsia" w:hAnsiTheme="minorEastAsia"/>
                    <w:szCs w:val="21"/>
                  </w:rPr>
                </w:rPrChange>
              </w:rPr>
            </w:pPr>
            <w:ins w:id="569" w:author="owner" w:date="2016-12-27T16:21:00Z">
              <w:r w:rsidRPr="00811BDA">
                <w:rPr>
                  <w:rFonts w:asciiTheme="minorEastAsia" w:eastAsiaTheme="minorEastAsia" w:hAnsiTheme="minorEastAsia" w:hint="eastAsia"/>
                  <w:szCs w:val="21"/>
                  <w:highlight w:val="yellow"/>
                  <w:rPrChange w:id="570" w:author="owner" w:date="2016-12-27T16:21:00Z">
                    <w:rPr>
                      <w:rFonts w:asciiTheme="minorEastAsia" w:eastAsiaTheme="minorEastAsia" w:hAnsiTheme="minorEastAsia" w:hint="eastAsia"/>
                      <w:szCs w:val="21"/>
                    </w:rPr>
                  </w:rPrChange>
                </w:rPr>
                <w:t>共建共享情况</w:t>
              </w:r>
            </w:ins>
            <w:del w:id="571" w:author="owner" w:date="2016-12-27T16:21:00Z">
              <w:r w:rsidR="00F07254" w:rsidRPr="00811BDA" w:rsidDel="00811BDA">
                <w:rPr>
                  <w:rFonts w:asciiTheme="minorEastAsia" w:eastAsiaTheme="minorEastAsia" w:hAnsiTheme="minorEastAsia" w:hint="eastAsia"/>
                  <w:szCs w:val="21"/>
                  <w:highlight w:val="yellow"/>
                  <w:rPrChange w:id="572" w:author="owner" w:date="2016-12-27T16:21:00Z">
                    <w:rPr>
                      <w:rFonts w:asciiTheme="minorEastAsia" w:eastAsiaTheme="minorEastAsia" w:hAnsiTheme="minorEastAsia" w:hint="eastAsia"/>
                      <w:szCs w:val="21"/>
                    </w:rPr>
                  </w:rPrChange>
                </w:rPr>
                <w:delText>共用</w:delText>
              </w:r>
              <w:r w:rsidR="00F07254" w:rsidRPr="00811BDA" w:rsidDel="00811BDA">
                <w:rPr>
                  <w:rFonts w:asciiTheme="minorEastAsia" w:eastAsiaTheme="minorEastAsia" w:hAnsiTheme="minorEastAsia"/>
                  <w:szCs w:val="21"/>
                  <w:highlight w:val="yellow"/>
                  <w:rPrChange w:id="573" w:author="owner" w:date="2016-12-27T16:21:00Z">
                    <w:rPr>
                      <w:rFonts w:asciiTheme="minorEastAsia" w:eastAsiaTheme="minorEastAsia" w:hAnsiTheme="minorEastAsia"/>
                      <w:szCs w:val="21"/>
                    </w:rPr>
                  </w:rPrChange>
                </w:rPr>
                <w:delText>?</w:delText>
              </w:r>
            </w:del>
          </w:p>
        </w:tc>
        <w:tc>
          <w:tcPr>
            <w:tcW w:w="1560" w:type="dxa"/>
          </w:tcPr>
          <w:p w:rsidR="003502C0" w:rsidRPr="00811BDA" w:rsidRDefault="003502C0" w:rsidP="003502C0">
            <w:pPr>
              <w:rPr>
                <w:rFonts w:asciiTheme="minorEastAsia" w:eastAsiaTheme="minorEastAsia" w:hAnsiTheme="minorEastAsia"/>
                <w:szCs w:val="21"/>
                <w:highlight w:val="yellow"/>
                <w:rPrChange w:id="574" w:author="owner" w:date="2016-12-27T16:21:00Z">
                  <w:rPr>
                    <w:rFonts w:asciiTheme="minorEastAsia" w:eastAsiaTheme="minorEastAsia" w:hAnsiTheme="minorEastAsia"/>
                    <w:szCs w:val="21"/>
                  </w:rPr>
                </w:rPrChange>
              </w:rPr>
            </w:pPr>
          </w:p>
        </w:tc>
      </w:tr>
      <w:tr w:rsidR="003502C0" w:rsidRPr="0067303C" w:rsidTr="00EC7BF6">
        <w:trPr>
          <w:jc w:val="center"/>
        </w:trPr>
        <w:tc>
          <w:tcPr>
            <w:tcW w:w="3114" w:type="dxa"/>
          </w:tcPr>
          <w:p w:rsidR="003502C0" w:rsidRPr="00AD780D" w:rsidRDefault="00F07254" w:rsidP="003502C0">
            <w:pPr>
              <w:rPr>
                <w:rFonts w:asciiTheme="minorEastAsia" w:eastAsiaTheme="minorEastAsia" w:hAnsiTheme="minorEastAsia"/>
                <w:szCs w:val="21"/>
                <w:highlight w:val="yellow"/>
                <w:rPrChange w:id="575" w:author="owner" w:date="2016-12-27T16:27:00Z">
                  <w:rPr>
                    <w:rFonts w:asciiTheme="minorEastAsia" w:eastAsiaTheme="minorEastAsia" w:hAnsiTheme="minorEastAsia"/>
                    <w:szCs w:val="21"/>
                  </w:rPr>
                </w:rPrChange>
              </w:rPr>
            </w:pPr>
            <w:r w:rsidRPr="00AD780D">
              <w:rPr>
                <w:rFonts w:asciiTheme="minorEastAsia" w:eastAsiaTheme="minorEastAsia" w:hAnsiTheme="minorEastAsia"/>
                <w:szCs w:val="21"/>
                <w:highlight w:val="yellow"/>
                <w:rPrChange w:id="576" w:author="owner" w:date="2016-12-27T16:27:00Z">
                  <w:rPr>
                    <w:rFonts w:asciiTheme="minorEastAsia" w:eastAsiaTheme="minorEastAsia" w:hAnsiTheme="minorEastAsia"/>
                    <w:szCs w:val="21"/>
                  </w:rPr>
                </w:rPrChange>
              </w:rPr>
              <w:t>IMAGES</w:t>
            </w:r>
          </w:p>
        </w:tc>
        <w:tc>
          <w:tcPr>
            <w:tcW w:w="1701" w:type="dxa"/>
          </w:tcPr>
          <w:p w:rsidR="003502C0" w:rsidRPr="00AD780D" w:rsidRDefault="00F07254" w:rsidP="003502C0">
            <w:pPr>
              <w:rPr>
                <w:rFonts w:asciiTheme="minorEastAsia" w:eastAsiaTheme="minorEastAsia" w:hAnsiTheme="minorEastAsia"/>
                <w:szCs w:val="21"/>
                <w:highlight w:val="yellow"/>
                <w:rPrChange w:id="577" w:author="owner" w:date="2016-12-27T16:27:00Z">
                  <w:rPr>
                    <w:rFonts w:asciiTheme="minorEastAsia" w:eastAsiaTheme="minorEastAsia" w:hAnsiTheme="minorEastAsia"/>
                    <w:szCs w:val="21"/>
                  </w:rPr>
                </w:rPrChange>
              </w:rPr>
            </w:pPr>
            <w:r w:rsidRPr="00AD780D">
              <w:rPr>
                <w:rFonts w:asciiTheme="minorEastAsia" w:eastAsiaTheme="minorEastAsia" w:hAnsiTheme="minorEastAsia"/>
                <w:szCs w:val="21"/>
                <w:highlight w:val="yellow"/>
                <w:rPrChange w:id="578" w:author="owner" w:date="2016-12-27T16:27:00Z">
                  <w:rPr>
                    <w:rFonts w:asciiTheme="minorEastAsia" w:eastAsiaTheme="minorEastAsia" w:hAnsiTheme="minorEastAsia"/>
                    <w:szCs w:val="21"/>
                  </w:rPr>
                </w:rPrChange>
              </w:rPr>
              <w:t>VARCHAR2(50)</w:t>
            </w:r>
          </w:p>
        </w:tc>
        <w:tc>
          <w:tcPr>
            <w:tcW w:w="2551" w:type="dxa"/>
          </w:tcPr>
          <w:p w:rsidR="003502C0" w:rsidRPr="00AD780D" w:rsidRDefault="00F07254">
            <w:pPr>
              <w:rPr>
                <w:rFonts w:asciiTheme="minorEastAsia" w:eastAsiaTheme="minorEastAsia" w:hAnsiTheme="minorEastAsia"/>
                <w:szCs w:val="21"/>
                <w:highlight w:val="yellow"/>
                <w:rPrChange w:id="579" w:author="owner" w:date="2016-12-27T16:27:00Z">
                  <w:rPr>
                    <w:rFonts w:asciiTheme="minorEastAsia" w:eastAsiaTheme="minorEastAsia" w:hAnsiTheme="minorEastAsia"/>
                    <w:szCs w:val="21"/>
                  </w:rPr>
                </w:rPrChange>
              </w:rPr>
            </w:pPr>
            <w:r w:rsidRPr="00AD780D">
              <w:rPr>
                <w:rFonts w:asciiTheme="minorEastAsia" w:eastAsiaTheme="minorEastAsia" w:hAnsiTheme="minorEastAsia" w:hint="eastAsia"/>
                <w:szCs w:val="21"/>
                <w:highlight w:val="yellow"/>
                <w:rPrChange w:id="580" w:author="owner" w:date="2016-12-27T16:27:00Z">
                  <w:rPr>
                    <w:rFonts w:asciiTheme="minorEastAsia" w:eastAsiaTheme="minorEastAsia" w:hAnsiTheme="minorEastAsia" w:hint="eastAsia"/>
                    <w:szCs w:val="21"/>
                  </w:rPr>
                </w:rPrChange>
              </w:rPr>
              <w:t>图片</w:t>
            </w:r>
            <w:ins w:id="581" w:author="owner" w:date="2016-12-27T16:27:00Z">
              <w:r w:rsidR="00605EDE" w:rsidRPr="00AD780D">
                <w:rPr>
                  <w:rFonts w:asciiTheme="minorEastAsia" w:eastAsiaTheme="minorEastAsia" w:hAnsiTheme="minorEastAsia" w:hint="eastAsia"/>
                  <w:szCs w:val="21"/>
                  <w:highlight w:val="yellow"/>
                  <w:rPrChange w:id="582" w:author="owner" w:date="2016-12-27T16:27:00Z">
                    <w:rPr>
                      <w:rFonts w:asciiTheme="minorEastAsia" w:eastAsiaTheme="minorEastAsia" w:hAnsiTheme="minorEastAsia" w:hint="eastAsia"/>
                      <w:szCs w:val="21"/>
                    </w:rPr>
                  </w:rPrChange>
                </w:rPr>
                <w:t>编号</w:t>
              </w:r>
            </w:ins>
          </w:p>
        </w:tc>
        <w:tc>
          <w:tcPr>
            <w:tcW w:w="1560"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存储规则不清楚</w:t>
            </w:r>
          </w:p>
        </w:tc>
      </w:tr>
      <w:tr w:rsidR="003502C0" w:rsidRPr="0067303C" w:rsidTr="00EC7BF6">
        <w:trPr>
          <w:jc w:val="center"/>
        </w:trPr>
        <w:tc>
          <w:tcPr>
            <w:tcW w:w="3114" w:type="dxa"/>
          </w:tcPr>
          <w:p w:rsidR="003502C0" w:rsidRPr="00710CB5" w:rsidRDefault="00F07254" w:rsidP="003502C0">
            <w:pPr>
              <w:rPr>
                <w:rFonts w:asciiTheme="minorEastAsia" w:eastAsiaTheme="minorEastAsia" w:hAnsiTheme="minorEastAsia"/>
                <w:szCs w:val="21"/>
                <w:highlight w:val="yellow"/>
                <w:rPrChange w:id="583" w:author="owner" w:date="2016-12-27T16:52:00Z">
                  <w:rPr>
                    <w:rFonts w:asciiTheme="minorEastAsia" w:eastAsiaTheme="minorEastAsia" w:hAnsiTheme="minorEastAsia"/>
                    <w:szCs w:val="21"/>
                  </w:rPr>
                </w:rPrChange>
              </w:rPr>
            </w:pPr>
            <w:r w:rsidRPr="00710CB5">
              <w:rPr>
                <w:rFonts w:asciiTheme="minorEastAsia" w:eastAsiaTheme="minorEastAsia" w:hAnsiTheme="minorEastAsia"/>
                <w:szCs w:val="21"/>
                <w:highlight w:val="yellow"/>
                <w:rPrChange w:id="584" w:author="owner" w:date="2016-12-27T16:52:00Z">
                  <w:rPr>
                    <w:rFonts w:asciiTheme="minorEastAsia" w:eastAsiaTheme="minorEastAsia" w:hAnsiTheme="minorEastAsia"/>
                    <w:szCs w:val="21"/>
                  </w:rPr>
                </w:rPrChange>
              </w:rPr>
              <w:t>CELL_COVERAGE</w:t>
            </w:r>
          </w:p>
        </w:tc>
        <w:tc>
          <w:tcPr>
            <w:tcW w:w="1701" w:type="dxa"/>
          </w:tcPr>
          <w:p w:rsidR="003502C0" w:rsidRPr="00710CB5" w:rsidRDefault="00F07254" w:rsidP="003502C0">
            <w:pPr>
              <w:rPr>
                <w:rFonts w:asciiTheme="minorEastAsia" w:eastAsiaTheme="minorEastAsia" w:hAnsiTheme="minorEastAsia"/>
                <w:szCs w:val="21"/>
                <w:highlight w:val="yellow"/>
                <w:rPrChange w:id="585" w:author="owner" w:date="2016-12-27T16:52:00Z">
                  <w:rPr>
                    <w:rFonts w:asciiTheme="minorEastAsia" w:eastAsiaTheme="minorEastAsia" w:hAnsiTheme="minorEastAsia"/>
                    <w:szCs w:val="21"/>
                  </w:rPr>
                </w:rPrChange>
              </w:rPr>
            </w:pPr>
            <w:r w:rsidRPr="00710CB5">
              <w:rPr>
                <w:rFonts w:asciiTheme="minorEastAsia" w:eastAsiaTheme="minorEastAsia" w:hAnsiTheme="minorEastAsia"/>
                <w:szCs w:val="21"/>
                <w:highlight w:val="yellow"/>
                <w:rPrChange w:id="586" w:author="owner" w:date="2016-12-27T16:52:00Z">
                  <w:rPr>
                    <w:rFonts w:asciiTheme="minorEastAsia" w:eastAsiaTheme="minorEastAsia" w:hAnsiTheme="minorEastAsia"/>
                    <w:szCs w:val="21"/>
                  </w:rPr>
                </w:rPrChange>
              </w:rPr>
              <w:t>VARCHAR2(50)</w:t>
            </w:r>
          </w:p>
        </w:tc>
        <w:tc>
          <w:tcPr>
            <w:tcW w:w="2551" w:type="dxa"/>
          </w:tcPr>
          <w:p w:rsidR="003502C0" w:rsidRPr="00710CB5" w:rsidRDefault="00F07254" w:rsidP="003502C0">
            <w:pPr>
              <w:rPr>
                <w:rFonts w:asciiTheme="minorEastAsia" w:eastAsiaTheme="minorEastAsia" w:hAnsiTheme="minorEastAsia"/>
                <w:szCs w:val="21"/>
                <w:highlight w:val="yellow"/>
                <w:rPrChange w:id="587" w:author="owner" w:date="2016-12-27T16:52:00Z">
                  <w:rPr>
                    <w:rFonts w:asciiTheme="minorEastAsia" w:eastAsiaTheme="minorEastAsia" w:hAnsiTheme="minorEastAsia"/>
                    <w:szCs w:val="21"/>
                  </w:rPr>
                </w:rPrChange>
              </w:rPr>
            </w:pPr>
            <w:r w:rsidRPr="00710CB5">
              <w:rPr>
                <w:rFonts w:asciiTheme="minorEastAsia" w:eastAsiaTheme="minorEastAsia" w:hAnsiTheme="minorEastAsia"/>
                <w:szCs w:val="21"/>
                <w:highlight w:val="yellow"/>
                <w:rPrChange w:id="588" w:author="owner" w:date="2016-12-27T16:52:00Z">
                  <w:rPr>
                    <w:rFonts w:asciiTheme="minorEastAsia" w:eastAsiaTheme="minorEastAsia" w:hAnsiTheme="minorEastAsia"/>
                    <w:szCs w:val="21"/>
                  </w:rPr>
                </w:rPrChange>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710CB5" w:rsidRDefault="00F07254" w:rsidP="003502C0">
            <w:pPr>
              <w:rPr>
                <w:rFonts w:asciiTheme="minorEastAsia" w:eastAsiaTheme="minorEastAsia" w:hAnsiTheme="minorEastAsia"/>
                <w:szCs w:val="21"/>
                <w:highlight w:val="yellow"/>
                <w:rPrChange w:id="589" w:author="owner" w:date="2016-12-27T16:52:00Z">
                  <w:rPr>
                    <w:rFonts w:asciiTheme="minorEastAsia" w:eastAsiaTheme="minorEastAsia" w:hAnsiTheme="minorEastAsia"/>
                    <w:szCs w:val="21"/>
                  </w:rPr>
                </w:rPrChange>
              </w:rPr>
            </w:pPr>
            <w:r w:rsidRPr="00710CB5">
              <w:rPr>
                <w:rFonts w:asciiTheme="minorEastAsia" w:eastAsiaTheme="minorEastAsia" w:hAnsiTheme="minorEastAsia"/>
                <w:szCs w:val="21"/>
                <w:highlight w:val="yellow"/>
                <w:rPrChange w:id="590" w:author="owner" w:date="2016-12-27T16:52:00Z">
                  <w:rPr>
                    <w:rFonts w:asciiTheme="minorEastAsia" w:eastAsiaTheme="minorEastAsia" w:hAnsiTheme="minorEastAsia"/>
                    <w:szCs w:val="21"/>
                  </w:rPr>
                </w:rPrChange>
              </w:rPr>
              <w:t>NATURE</w:t>
            </w:r>
          </w:p>
        </w:tc>
        <w:tc>
          <w:tcPr>
            <w:tcW w:w="1701" w:type="dxa"/>
          </w:tcPr>
          <w:p w:rsidR="003502C0" w:rsidRPr="00710CB5" w:rsidRDefault="00F07254" w:rsidP="003502C0">
            <w:pPr>
              <w:rPr>
                <w:rFonts w:asciiTheme="minorEastAsia" w:eastAsiaTheme="minorEastAsia" w:hAnsiTheme="minorEastAsia"/>
                <w:szCs w:val="21"/>
                <w:highlight w:val="yellow"/>
                <w:rPrChange w:id="591" w:author="owner" w:date="2016-12-27T16:52:00Z">
                  <w:rPr>
                    <w:rFonts w:asciiTheme="minorEastAsia" w:eastAsiaTheme="minorEastAsia" w:hAnsiTheme="minorEastAsia"/>
                    <w:szCs w:val="21"/>
                  </w:rPr>
                </w:rPrChange>
              </w:rPr>
            </w:pPr>
            <w:r w:rsidRPr="00710CB5">
              <w:rPr>
                <w:rFonts w:asciiTheme="minorEastAsia" w:eastAsiaTheme="minorEastAsia" w:hAnsiTheme="minorEastAsia"/>
                <w:szCs w:val="21"/>
                <w:highlight w:val="yellow"/>
                <w:rPrChange w:id="592" w:author="owner" w:date="2016-12-27T16:52:00Z">
                  <w:rPr>
                    <w:rFonts w:asciiTheme="minorEastAsia" w:eastAsiaTheme="minorEastAsia" w:hAnsiTheme="minorEastAsia"/>
                    <w:szCs w:val="21"/>
                  </w:rPr>
                </w:rPrChange>
              </w:rPr>
              <w:t>VARCHAR2(50)</w:t>
            </w:r>
          </w:p>
        </w:tc>
        <w:tc>
          <w:tcPr>
            <w:tcW w:w="2551" w:type="dxa"/>
          </w:tcPr>
          <w:p w:rsidR="003502C0" w:rsidRPr="00710CB5" w:rsidRDefault="00F07254" w:rsidP="003502C0">
            <w:pPr>
              <w:rPr>
                <w:rFonts w:asciiTheme="minorEastAsia" w:eastAsiaTheme="minorEastAsia" w:hAnsiTheme="minorEastAsia"/>
                <w:szCs w:val="21"/>
                <w:highlight w:val="yellow"/>
                <w:rPrChange w:id="593" w:author="owner" w:date="2016-12-27T16:52:00Z">
                  <w:rPr>
                    <w:rFonts w:asciiTheme="minorEastAsia" w:eastAsiaTheme="minorEastAsia" w:hAnsiTheme="minorEastAsia"/>
                    <w:szCs w:val="21"/>
                  </w:rPr>
                </w:rPrChange>
              </w:rPr>
            </w:pPr>
            <w:r w:rsidRPr="00710CB5">
              <w:rPr>
                <w:rFonts w:asciiTheme="minorEastAsia" w:eastAsiaTheme="minorEastAsia" w:hAnsiTheme="minorEastAsia"/>
                <w:szCs w:val="21"/>
                <w:highlight w:val="yellow"/>
                <w:rPrChange w:id="594" w:author="owner" w:date="2016-12-27T16:52:00Z">
                  <w:rPr>
                    <w:rFonts w:asciiTheme="minorEastAsia" w:eastAsiaTheme="minorEastAsia" w:hAnsiTheme="minorEastAsia"/>
                    <w:szCs w:val="21"/>
                  </w:rPr>
                </w:rPrChange>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r w:rsidRPr="0067303C">
              <w:rPr>
                <w:rFonts w:asciiTheme="minorEastAsia" w:eastAsiaTheme="minorEastAsia" w:hAnsiTheme="minorEastAsia"/>
                <w:szCs w:val="21"/>
              </w:rPr>
              <w:t xml:space="preserve"> </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审批意见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STATION_LICENSE_ID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台站执照编号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TECHNICAL_DATA_SHEET_NO</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APPLY_DATE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lastRenderedPageBreak/>
              <w:t>PROCESS_DATE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ELEVATION</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高程</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ENABLEDATE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可用日期</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NETWORK1_NAME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名称</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台站资料表号1</w:t>
            </w:r>
          </w:p>
        </w:tc>
        <w:tc>
          <w:tcPr>
            <w:tcW w:w="1701" w:type="dxa"/>
          </w:tcPr>
          <w:p w:rsidR="003502C0" w:rsidRPr="0067303C" w:rsidRDefault="00A54655" w:rsidP="003502C0">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台站资料表号1</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电台执照编号1</w:t>
            </w:r>
          </w:p>
        </w:tc>
        <w:tc>
          <w:tcPr>
            <w:tcW w:w="1701" w:type="dxa"/>
          </w:tcPr>
          <w:p w:rsidR="003502C0" w:rsidRPr="0067303C" w:rsidRDefault="00A54655" w:rsidP="003502C0">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电台执照编号1</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NETWORK1_EQUIPMENT_TYPE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NETWORK1_EQUIPMENT_MANUFACTURERS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设备生产厂家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NETWORK1_EMISSION_BAND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发射频段</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NETWORK1_TRANSMIT_POWER</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功率</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NETWORK1_RECEIVE_BAND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接收频段</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NETWORK1_ANTENNA_TYPE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NETWORK1_ANTENNA_GAIN</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天线增益</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NETWORK1_ANTENNA_HEIGHT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天线高度</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NETWORK1_ENBLEDATE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可用日期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NETWORK1_XINGHAOHEZHUNDAIMA</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型号核准代码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NETWORK1_POWERUNIT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功率单位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NETWORK1_ANTENNA_JIHUAFANGSHI</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天线极化方式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NETWORK1_ANTENNA_GAINUNIT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天线增益单位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NETWORK1_ANTENNA_MANUFACTURERS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NETWORK1_EQUIPMENT_ID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NETWORK1_STATION_SHEET_NO</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台站单号</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NETWORK2_NAME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名称</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电台执照编号2</w:t>
            </w:r>
          </w:p>
        </w:tc>
        <w:tc>
          <w:tcPr>
            <w:tcW w:w="1701" w:type="dxa"/>
          </w:tcPr>
          <w:p w:rsidR="003502C0" w:rsidRPr="0067303C" w:rsidRDefault="00A54655" w:rsidP="003502C0">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台站资料表号2</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台站资料表号2</w:t>
            </w:r>
          </w:p>
        </w:tc>
        <w:tc>
          <w:tcPr>
            <w:tcW w:w="1701" w:type="dxa"/>
          </w:tcPr>
          <w:p w:rsidR="003502C0" w:rsidRPr="0067303C" w:rsidRDefault="00A54655" w:rsidP="003502C0">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电台执照编号2</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NETWORK2_EQUIPMENT_TYPE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NETWORK2_EQUIPMENT_MANUFACTURERS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设备生产厂家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NETWORK2_EMISSION_BAND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发射频段</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NETWORK2_TRANSMIT_POWER</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功率</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NETWORK2_RECEIVE_BAND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接收频段</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NETWORK2_ANTENNA_TYPE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NETWORK2_ANTENNA_GAIN</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天线增益</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NETWORK2_ANTENNA_HEIGHT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天线高度</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NETWORK2_ENBLEDATE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可用日期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NETWORK2_XINGHAOHEZHUNDAIMA</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型号核准代码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NETWORK2_EQUIPMENT_ID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功率单位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NETWORK2_POWERUNIT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天线极化方式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NETWORK2_ANTENNA_JIHUAFANGSHI</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天线增益单位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lastRenderedPageBreak/>
              <w:t>NETWORK2_ANTENNA_GAINUNIT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NETWORK2_ANTENNA_MANUFACTURERS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NETWORK2_STATION_SHEET_NO</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单台单号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NETWORK3_NAME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名称</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电台执照编号3</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台站资料表号3</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台站资料表号3</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电台执照编号3</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NETWORK3_EQUIPMENT_TYPE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NETWORK3_EQUIPMENT_MANUFACTURERS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设备生产厂家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NETWORK3_EMISSION_BAND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发射频段</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NETWORK3_TRANSMIT_POWER</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功率</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NETWORK3_RECEIVE_BAND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接收频段</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NETWORK3_ANTENNA_TYPE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NETWORK3_ANTENNA_GAIN</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天线增益</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NETWORK3_ANTENNA_HEIGHT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天线高度</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NETWORK3_ENBLEDATE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可用日期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NETWORK3_XINGHAOHEZHUNDAIMA</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型号核准代码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NETWORK3_POWERUNIT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功率单位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NETWORK3_ANTENNA_JIHUAFANGSHI</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天线极化方式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NETWORK3_ANTENNA_GAINUNIT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天线增益单位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NETWORK3_ANTENNA_MANUFACTURERS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NETWORK3_STATION_SHEET_NO</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NETWORK3_EQUIPMENT_ID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NETWORK4_NAME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名称</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NETWORK4_EQUIPMENT_TYPE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NETWORK4_EQUIPMENT_MANUFACTURERS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设备生产厂家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NETWORK4_EMISSION_BAND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NETWORK4_RECEIVE_BAND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设备生产厂家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NETWORK4_TRANSMIT_POWER</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功率</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NETWORK4_ANTENNA_TYPE</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NETWORK4_ANTENNA_GAIN</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天线增益</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NETWORK4_ANTENNA_HEIGHT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天线高度</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NETWORK4_ENBLEDATE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可用日期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NETWORK4_XINGHAOHEZHUNDAIMA</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型号核准代码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NETWORK4_POWERUNIT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功率单位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NETWORK4_ANTENNA_JIHUAFANGSHI</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天线极化方式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NETWORK4_ANTENNA_GAINUNIT</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天线增益单位</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NETWORK4_ANTENNA_MANUFACTUR</w:t>
            </w:r>
            <w:r w:rsidRPr="0067303C">
              <w:rPr>
                <w:rFonts w:asciiTheme="minorEastAsia" w:eastAsiaTheme="minorEastAsia" w:hAnsiTheme="minorEastAsia"/>
                <w:szCs w:val="21"/>
              </w:rPr>
              <w:lastRenderedPageBreak/>
              <w:t>ERS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lastRenderedPageBreak/>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天线厂家</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NETWORK4_EQUIPMENT_ID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LICENCE_PRINT_DATE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执照打印日期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临时东经</w:t>
            </w:r>
          </w:p>
        </w:tc>
        <w:tc>
          <w:tcPr>
            <w:tcW w:w="1701" w:type="dxa"/>
          </w:tcPr>
          <w:p w:rsidR="003502C0" w:rsidRPr="0067303C" w:rsidRDefault="00A54655" w:rsidP="003502C0">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临时东经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临时北纬</w:t>
            </w:r>
          </w:p>
        </w:tc>
        <w:tc>
          <w:tcPr>
            <w:tcW w:w="1701" w:type="dxa"/>
          </w:tcPr>
          <w:p w:rsidR="003502C0" w:rsidRPr="0067303C" w:rsidRDefault="00A54655" w:rsidP="003502C0">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临时北纬</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NETWORK1ANTENNALEIXING</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NETWORK2ANTENNALEIXING</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NETWORK3ANTENNALEIXING</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NETWORK4ANTENNALEIXING</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天线类型</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USERINPUTLICENSEID</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用户输入执照编号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NETWORK1_SQBH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申请编号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NETWORK2_SQBH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申请编号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NETWORK3_SQBH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申请编号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NETWORK4_SQBH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申请编号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NETWORK1_FWJ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方位角</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NETWORK2_FWJ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方位角</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NETWORK3_FWJ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方位角</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NETWORK4_FWJ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方位角</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NETWORK1_SQBSM</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扇区标识码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NETWORK2_SQBSM</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扇区标识码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NETWORK3_SQBSM</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扇区标识码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NETWORK4_SQBSM</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扇区标识码</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NETWORK1_KXHS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馈线耗损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NETWORK2_KXHS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馈线耗损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NETWORK3_KXHS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馈线耗损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NETWORK4_KXHS</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馈线耗损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NETWORK1_SQJ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收倾角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NETWORK1_FQJ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发倾角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NETWORK1_SBSL</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NETWORK1_S3DBJK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NETWORK1_F3DBJK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NETWORK2_SQJ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收倾角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NETWORK2_FQJ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发倾角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NETWORK2_SBSL</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NETWORK2_S3DBJK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NETWORK2_F3DBJK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NETWORK3_SQJ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收倾角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NETWORK3_FQJ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发倾角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NETWORK3_SBSL</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NETWORK3_S3DBJK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NETWORK3_F3DBJK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NETWORK4_SQJ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收倾角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NETWORK4_FQJ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 xml:space="preserve"> (</w:t>
            </w:r>
            <w:r w:rsidRPr="0067303C">
              <w:rPr>
                <w:rFonts w:asciiTheme="minorEastAsia" w:eastAsiaTheme="minorEastAsia" w:hAnsiTheme="minorEastAsia" w:hint="eastAsia"/>
                <w:szCs w:val="21"/>
              </w:rPr>
              <w:t>发倾角</w:t>
            </w:r>
            <w:r w:rsidRPr="0067303C">
              <w:rPr>
                <w:rFonts w:asciiTheme="minorEastAsia" w:eastAsiaTheme="minorEastAsia" w:hAnsiTheme="minorEastAsia"/>
                <w:szCs w:val="21"/>
              </w:rPr>
              <w:t>)</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lastRenderedPageBreak/>
              <w:t>NETWORK4_SBSL</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NETWORK4_S3DBJK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NETWORK4_F3DBJK</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3502C0" w:rsidP="003502C0">
            <w:pPr>
              <w:rPr>
                <w:rFonts w:asciiTheme="minorEastAsia" w:eastAsiaTheme="minorEastAsia" w:hAnsiTheme="minorEastAsia"/>
                <w:szCs w:val="21"/>
              </w:rPr>
            </w:pP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NETWORK1_FWBJ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服务半径</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NETWORK2_FWBJ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服务半径</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NETWORK3_FWBJ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服务半径</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NETWORK4_FWBJ</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服务半径</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LICENCEVALIDDATE</w:t>
            </w:r>
          </w:p>
        </w:tc>
        <w:tc>
          <w:tcPr>
            <w:tcW w:w="1701" w:type="dxa"/>
          </w:tcPr>
          <w:p w:rsidR="003502C0"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执照可用日期</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？工作站编号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NETWORK1_GZZBH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？工作站编号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NETWORK2_GZZBH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？工作站编号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NETWORK3_GZZBH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？工作站编号</w:t>
            </w:r>
          </w:p>
        </w:tc>
        <w:tc>
          <w:tcPr>
            <w:tcW w:w="1560" w:type="dxa"/>
          </w:tcPr>
          <w:p w:rsidR="003502C0" w:rsidRPr="0067303C" w:rsidRDefault="003502C0" w:rsidP="003502C0">
            <w:pPr>
              <w:rPr>
                <w:rFonts w:asciiTheme="minorEastAsia" w:eastAsiaTheme="minorEastAsia" w:hAnsiTheme="minorEastAsia"/>
                <w:szCs w:val="21"/>
              </w:rPr>
            </w:pPr>
          </w:p>
        </w:tc>
      </w:tr>
      <w:tr w:rsidR="003502C0" w:rsidRPr="0067303C" w:rsidTr="00EC7BF6">
        <w:trPr>
          <w:jc w:val="center"/>
        </w:trPr>
        <w:tc>
          <w:tcPr>
            <w:tcW w:w="3114"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szCs w:val="21"/>
              </w:rPr>
              <w:t>NETWORK4_GZZBH</w:t>
            </w:r>
          </w:p>
        </w:tc>
        <w:tc>
          <w:tcPr>
            <w:tcW w:w="1701" w:type="dxa"/>
          </w:tcPr>
          <w:p w:rsidR="003502C0" w:rsidRPr="0067303C" w:rsidRDefault="00F07254" w:rsidP="003502C0">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551" w:type="dxa"/>
          </w:tcPr>
          <w:p w:rsidR="003502C0" w:rsidRPr="0067303C" w:rsidRDefault="00F07254" w:rsidP="003502C0">
            <w:pPr>
              <w:rPr>
                <w:rFonts w:asciiTheme="minorEastAsia" w:eastAsiaTheme="minorEastAsia" w:hAnsiTheme="minorEastAsia"/>
                <w:szCs w:val="21"/>
              </w:rPr>
            </w:pPr>
            <w:r w:rsidRPr="0067303C">
              <w:rPr>
                <w:rFonts w:asciiTheme="minorEastAsia" w:eastAsiaTheme="minorEastAsia" w:hAnsiTheme="minorEastAsia" w:hint="eastAsia"/>
                <w:szCs w:val="21"/>
              </w:rPr>
              <w:t>？工作站编号</w:t>
            </w:r>
          </w:p>
        </w:tc>
        <w:tc>
          <w:tcPr>
            <w:tcW w:w="1560" w:type="dxa"/>
          </w:tcPr>
          <w:p w:rsidR="003502C0" w:rsidRPr="0067303C" w:rsidRDefault="003502C0" w:rsidP="003502C0">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台站执照作废</w:t>
      </w:r>
      <w:r w:rsidRPr="0067303C">
        <w:t>表(PMS_STATION_LICENSE_DELETE)</w:t>
      </w:r>
    </w:p>
    <w:tbl>
      <w:tblPr>
        <w:tblStyle w:val="92"/>
        <w:tblW w:w="8642" w:type="dxa"/>
        <w:jc w:val="center"/>
        <w:tblLayout w:type="fixed"/>
        <w:tblLook w:val="0000" w:firstRow="0" w:lastRow="0" w:firstColumn="0" w:lastColumn="0" w:noHBand="0" w:noVBand="0"/>
      </w:tblPr>
      <w:tblGrid>
        <w:gridCol w:w="3681"/>
        <w:gridCol w:w="1843"/>
        <w:gridCol w:w="2268"/>
        <w:gridCol w:w="850"/>
      </w:tblGrid>
      <w:tr w:rsidR="00BF61C2" w:rsidRPr="0067303C" w:rsidTr="00EC7BF6">
        <w:trPr>
          <w:jc w:val="center"/>
        </w:trPr>
        <w:tc>
          <w:tcPr>
            <w:tcW w:w="3681" w:type="dxa"/>
            <w:shd w:val="clear" w:color="auto" w:fill="AEAAAA"/>
          </w:tcPr>
          <w:p w:rsidR="00BF61C2" w:rsidRPr="0004455D" w:rsidRDefault="00F07254" w:rsidP="00BF61C2">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1843" w:type="dxa"/>
            <w:shd w:val="clear" w:color="auto" w:fill="AEAAAA"/>
          </w:tcPr>
          <w:p w:rsidR="00BF61C2" w:rsidRPr="0004455D" w:rsidRDefault="00F07254" w:rsidP="00BF61C2">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68" w:type="dxa"/>
            <w:shd w:val="clear" w:color="auto" w:fill="AEAAAA"/>
          </w:tcPr>
          <w:p w:rsidR="00BF61C2" w:rsidRPr="0004455D" w:rsidRDefault="00F07254" w:rsidP="00BF61C2">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850" w:type="dxa"/>
            <w:shd w:val="clear" w:color="auto" w:fill="AEAAAA"/>
          </w:tcPr>
          <w:p w:rsidR="00BF61C2" w:rsidRPr="00101C82" w:rsidRDefault="00F07254" w:rsidP="00BF61C2">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843"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主键</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STATION_SITES_IDENTIFIED_ID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CC01C2" w:rsidP="00BF61C2">
            <w:pPr>
              <w:rPr>
                <w:rFonts w:asciiTheme="minorEastAsia" w:eastAsiaTheme="minorEastAsia" w:hAnsiTheme="minorEastAsia"/>
                <w:szCs w:val="21"/>
              </w:rPr>
            </w:pPr>
            <w:ins w:id="595" w:author="owner" w:date="2017-01-04T14:23:00Z">
              <w:r w:rsidRPr="003571EB">
                <w:rPr>
                  <w:rFonts w:asciiTheme="minorEastAsia" w:eastAsiaTheme="minorEastAsia" w:hAnsiTheme="minorEastAsia" w:hint="eastAsia"/>
                  <w:szCs w:val="21"/>
                  <w:highlight w:val="yellow"/>
                </w:rPr>
                <w:t>站址认定</w:t>
              </w:r>
              <w:r w:rsidRPr="003571EB">
                <w:rPr>
                  <w:rFonts w:asciiTheme="minorEastAsia" w:eastAsiaTheme="minorEastAsia" w:hAnsiTheme="minorEastAsia"/>
                  <w:szCs w:val="21"/>
                  <w:highlight w:val="yellow"/>
                </w:rPr>
                <w:t>编号</w:t>
              </w:r>
            </w:ins>
            <w:del w:id="596" w:author="owner" w:date="2017-01-04T14:23:00Z">
              <w:r w:rsidR="00F07254" w:rsidRPr="0067303C" w:rsidDel="00CC01C2">
                <w:rPr>
                  <w:rFonts w:asciiTheme="minorEastAsia" w:eastAsiaTheme="minorEastAsia" w:hAnsiTheme="minorEastAsia" w:hint="eastAsia"/>
                  <w:szCs w:val="21"/>
                </w:rPr>
                <w:delText>台站编码</w:delText>
              </w:r>
            </w:del>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STATION_NAME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台站名称</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843"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BF61C2" w:rsidRPr="0067303C" w:rsidRDefault="00210265" w:rsidP="00BF61C2">
            <w:pPr>
              <w:rPr>
                <w:rFonts w:asciiTheme="minorEastAsia" w:eastAsiaTheme="minorEastAsia" w:hAnsiTheme="minorEastAsia"/>
                <w:szCs w:val="21"/>
              </w:rPr>
            </w:pPr>
            <w:ins w:id="597" w:author="owner" w:date="2017-01-04T14:23:00Z">
              <w:r w:rsidRPr="0067303C">
                <w:rPr>
                  <w:rFonts w:asciiTheme="minorEastAsia" w:eastAsiaTheme="minorEastAsia" w:hAnsiTheme="minorEastAsia" w:hint="eastAsia"/>
                  <w:szCs w:val="21"/>
                </w:rPr>
                <w:t>纬度</w:t>
              </w:r>
            </w:ins>
            <w:del w:id="598" w:author="owner" w:date="2017-01-04T14:23:00Z">
              <w:r w:rsidR="00F07254" w:rsidRPr="0067303C" w:rsidDel="00210265">
                <w:rPr>
                  <w:rFonts w:asciiTheme="minorEastAsia" w:eastAsiaTheme="minorEastAsia" w:hAnsiTheme="minorEastAsia" w:hint="eastAsia"/>
                  <w:szCs w:val="21"/>
                </w:rPr>
                <w:delText>经度</w:delText>
              </w:r>
            </w:del>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843"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BF61C2" w:rsidRPr="0067303C" w:rsidRDefault="00F07254" w:rsidP="00BF61C2">
            <w:pPr>
              <w:rPr>
                <w:rFonts w:asciiTheme="minorEastAsia" w:eastAsiaTheme="minorEastAsia" w:hAnsiTheme="minorEastAsia"/>
                <w:szCs w:val="21"/>
              </w:rPr>
            </w:pPr>
            <w:del w:id="599" w:author="owner" w:date="2017-01-04T14:23:00Z">
              <w:r w:rsidRPr="0067303C" w:rsidDel="00210265">
                <w:rPr>
                  <w:rFonts w:asciiTheme="minorEastAsia" w:eastAsiaTheme="minorEastAsia" w:hAnsiTheme="minorEastAsia" w:hint="eastAsia"/>
                  <w:szCs w:val="21"/>
                </w:rPr>
                <w:delText>纬度</w:delText>
              </w:r>
            </w:del>
            <w:ins w:id="600" w:author="owner" w:date="2017-01-04T14:23:00Z">
              <w:r w:rsidR="00210265" w:rsidRPr="0067303C">
                <w:rPr>
                  <w:rFonts w:asciiTheme="minorEastAsia" w:eastAsiaTheme="minorEastAsia" w:hAnsiTheme="minorEastAsia" w:hint="eastAsia"/>
                  <w:szCs w:val="21"/>
                </w:rPr>
                <w:t>经度</w:t>
              </w:r>
            </w:ins>
          </w:p>
        </w:tc>
        <w:tc>
          <w:tcPr>
            <w:tcW w:w="850" w:type="dxa"/>
          </w:tcPr>
          <w:p w:rsidR="00BF61C2" w:rsidRPr="0067303C" w:rsidRDefault="00BF61C2" w:rsidP="00BF61C2">
            <w:pPr>
              <w:rPr>
                <w:rFonts w:asciiTheme="minorEastAsia" w:eastAsiaTheme="minorEastAsia" w:hAnsiTheme="minorEastAsia"/>
                <w:szCs w:val="21"/>
              </w:rPr>
            </w:pPr>
          </w:p>
        </w:tc>
      </w:tr>
      <w:tr w:rsidR="00320512" w:rsidRPr="0067303C" w:rsidTr="00EC7BF6">
        <w:trPr>
          <w:jc w:val="center"/>
        </w:trPr>
        <w:tc>
          <w:tcPr>
            <w:tcW w:w="3681" w:type="dxa"/>
          </w:tcPr>
          <w:p w:rsidR="00320512" w:rsidRPr="0067303C" w:rsidRDefault="00320512" w:rsidP="00320512">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843" w:type="dxa"/>
          </w:tcPr>
          <w:p w:rsidR="00320512" w:rsidRPr="0067303C" w:rsidRDefault="00320512" w:rsidP="0032051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320512" w:rsidRPr="0067303C" w:rsidRDefault="00320512" w:rsidP="00320512">
            <w:pPr>
              <w:rPr>
                <w:rFonts w:asciiTheme="minorEastAsia" w:eastAsiaTheme="minorEastAsia" w:hAnsiTheme="minorEastAsia"/>
                <w:szCs w:val="21"/>
              </w:rPr>
            </w:pPr>
            <w:ins w:id="601" w:author="owner" w:date="2017-01-04T14:24:00Z">
              <w:r w:rsidRPr="0067303C">
                <w:rPr>
                  <w:rFonts w:asciiTheme="minorEastAsia" w:eastAsiaTheme="minorEastAsia" w:hAnsiTheme="minorEastAsia" w:hint="eastAsia"/>
                  <w:szCs w:val="21"/>
                </w:rPr>
                <w:t>城市</w:t>
              </w:r>
              <w:r>
                <w:rPr>
                  <w:rFonts w:asciiTheme="minorEastAsia" w:eastAsiaTheme="minorEastAsia" w:hAnsiTheme="minorEastAsia" w:hint="eastAsia"/>
                  <w:szCs w:val="21"/>
                </w:rPr>
                <w:t>坐标</w:t>
              </w:r>
              <w:r>
                <w:rPr>
                  <w:rFonts w:asciiTheme="minorEastAsia" w:eastAsiaTheme="minorEastAsia" w:hAnsiTheme="minorEastAsia"/>
                  <w:szCs w:val="21"/>
                </w:rPr>
                <w:t>X</w:t>
              </w:r>
            </w:ins>
            <w:del w:id="602" w:author="owner" w:date="2017-01-04T14:24:00Z">
              <w:r w:rsidRPr="0067303C" w:rsidDel="00CC65A6">
                <w:rPr>
                  <w:rFonts w:asciiTheme="minorEastAsia" w:eastAsiaTheme="minorEastAsia" w:hAnsiTheme="minorEastAsia" w:hint="eastAsia"/>
                  <w:szCs w:val="21"/>
                </w:rPr>
                <w:delText>城市经度</w:delText>
              </w:r>
            </w:del>
          </w:p>
        </w:tc>
        <w:tc>
          <w:tcPr>
            <w:tcW w:w="850" w:type="dxa"/>
          </w:tcPr>
          <w:p w:rsidR="00320512" w:rsidRPr="0067303C" w:rsidRDefault="00320512" w:rsidP="00320512">
            <w:pPr>
              <w:rPr>
                <w:rFonts w:asciiTheme="minorEastAsia" w:eastAsiaTheme="minorEastAsia" w:hAnsiTheme="minorEastAsia"/>
                <w:szCs w:val="21"/>
              </w:rPr>
            </w:pPr>
          </w:p>
        </w:tc>
      </w:tr>
      <w:tr w:rsidR="00320512" w:rsidRPr="0067303C" w:rsidTr="00EC7BF6">
        <w:trPr>
          <w:jc w:val="center"/>
        </w:trPr>
        <w:tc>
          <w:tcPr>
            <w:tcW w:w="3681" w:type="dxa"/>
          </w:tcPr>
          <w:p w:rsidR="00320512" w:rsidRPr="0067303C" w:rsidRDefault="00320512" w:rsidP="00320512">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843" w:type="dxa"/>
          </w:tcPr>
          <w:p w:rsidR="00320512" w:rsidRPr="0067303C" w:rsidRDefault="00320512" w:rsidP="0032051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320512" w:rsidRPr="0067303C" w:rsidRDefault="00320512" w:rsidP="00320512">
            <w:pPr>
              <w:rPr>
                <w:rFonts w:asciiTheme="minorEastAsia" w:eastAsiaTheme="minorEastAsia" w:hAnsiTheme="minorEastAsia"/>
                <w:szCs w:val="21"/>
              </w:rPr>
            </w:pPr>
            <w:ins w:id="603" w:author="owner" w:date="2017-01-04T14:24:00Z">
              <w:r w:rsidRPr="0067303C">
                <w:rPr>
                  <w:rFonts w:asciiTheme="minorEastAsia" w:eastAsiaTheme="minorEastAsia" w:hAnsiTheme="minorEastAsia" w:hint="eastAsia"/>
                  <w:szCs w:val="21"/>
                </w:rPr>
                <w:t>城市</w:t>
              </w:r>
              <w:r>
                <w:rPr>
                  <w:rFonts w:asciiTheme="minorEastAsia" w:eastAsiaTheme="minorEastAsia" w:hAnsiTheme="minorEastAsia" w:hint="eastAsia"/>
                  <w:szCs w:val="21"/>
                </w:rPr>
                <w:t>坐标Y</w:t>
              </w:r>
            </w:ins>
            <w:del w:id="604" w:author="owner" w:date="2017-01-04T14:24:00Z">
              <w:r w:rsidRPr="0067303C" w:rsidDel="00CC65A6">
                <w:rPr>
                  <w:rFonts w:asciiTheme="minorEastAsia" w:eastAsiaTheme="minorEastAsia" w:hAnsiTheme="minorEastAsia" w:hint="eastAsia"/>
                  <w:szCs w:val="21"/>
                </w:rPr>
                <w:delText>城市纬度</w:delText>
              </w:r>
            </w:del>
          </w:p>
        </w:tc>
        <w:tc>
          <w:tcPr>
            <w:tcW w:w="850" w:type="dxa"/>
          </w:tcPr>
          <w:p w:rsidR="00320512" w:rsidRPr="0067303C" w:rsidRDefault="00320512" w:rsidP="0032051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NETWORK1_NAME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名称</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NETWORK1_EQUIPMENT_TYPE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NETWORK1_EQUIPMENT_MANUFACTURERS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设备生产厂家</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NETWORK1_EMISSION_BAND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发射频段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NETWORK1_RECEIVE_BAND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接收频段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NETWORK1_TRANSMIT_POWER</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9B6C7B" w:rsidP="00BF61C2">
            <w:pPr>
              <w:rPr>
                <w:rFonts w:asciiTheme="minorEastAsia" w:eastAsiaTheme="minorEastAsia" w:hAnsiTheme="minorEastAsia"/>
                <w:szCs w:val="21"/>
              </w:rPr>
            </w:pPr>
            <w:ins w:id="605"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功率</w:t>
              </w:r>
            </w:ins>
            <w:del w:id="606" w:author="owner" w:date="2017-01-04T14:35:00Z">
              <w:r w:rsidR="00F07254" w:rsidRPr="0067303C" w:rsidDel="008E21B7">
                <w:rPr>
                  <w:rFonts w:asciiTheme="minorEastAsia" w:eastAsiaTheme="minorEastAsia" w:hAnsiTheme="minorEastAsia" w:hint="eastAsia"/>
                  <w:szCs w:val="21"/>
                </w:rPr>
                <w:delText>网络</w:delText>
              </w:r>
              <w:r w:rsidR="00F07254" w:rsidRPr="0067303C" w:rsidDel="008E21B7">
                <w:rPr>
                  <w:rFonts w:asciiTheme="minorEastAsia" w:eastAsiaTheme="minorEastAsia" w:hAnsiTheme="minorEastAsia"/>
                  <w:szCs w:val="21"/>
                </w:rPr>
                <w:delText>1</w:delText>
              </w:r>
              <w:r w:rsidR="00F07254" w:rsidRPr="0067303C" w:rsidDel="008E21B7">
                <w:rPr>
                  <w:rFonts w:asciiTheme="minorEastAsia" w:eastAsiaTheme="minorEastAsia" w:hAnsiTheme="minorEastAsia" w:hint="eastAsia"/>
                  <w:szCs w:val="21"/>
                </w:rPr>
                <w:delText>天线类型</w:delText>
              </w:r>
            </w:del>
          </w:p>
        </w:tc>
        <w:tc>
          <w:tcPr>
            <w:tcW w:w="850" w:type="dxa"/>
          </w:tcPr>
          <w:p w:rsidR="00BF61C2" w:rsidRPr="0067303C" w:rsidRDefault="00BF61C2" w:rsidP="00BF61C2">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NETWORK1_ANTENNA_TYPE</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52490D" w:rsidP="008E21B7">
            <w:pPr>
              <w:rPr>
                <w:rFonts w:asciiTheme="minorEastAsia" w:eastAsiaTheme="minorEastAsia" w:hAnsiTheme="minorEastAsia"/>
                <w:szCs w:val="21"/>
              </w:rPr>
            </w:pPr>
            <w:ins w:id="607" w:author="owner" w:date="2017-01-04T14:56:00Z">
              <w:r w:rsidRPr="003571EB">
                <w:rPr>
                  <w:rFonts w:asciiTheme="minorEastAsia" w:eastAsiaTheme="minorEastAsia" w:hAnsiTheme="minorEastAsia" w:hint="eastAsia"/>
                  <w:szCs w:val="21"/>
                  <w:highlight w:val="yellow"/>
                </w:rPr>
                <w:t>网络</w:t>
              </w:r>
              <w:r w:rsidRPr="003571EB">
                <w:rPr>
                  <w:rFonts w:asciiTheme="minorEastAsia" w:eastAsiaTheme="minorEastAsia" w:hAnsiTheme="minorEastAsia"/>
                  <w:szCs w:val="21"/>
                  <w:highlight w:val="yellow"/>
                </w:rPr>
                <w:t>1</w:t>
              </w:r>
              <w:r w:rsidRPr="003571EB">
                <w:rPr>
                  <w:rFonts w:asciiTheme="minorEastAsia" w:eastAsiaTheme="minorEastAsia" w:hAnsiTheme="minorEastAsia" w:hint="eastAsia"/>
                  <w:szCs w:val="21"/>
                  <w:highlight w:val="yellow"/>
                </w:rPr>
                <w:t>天线型号</w:t>
              </w:r>
            </w:ins>
            <w:del w:id="608" w:author="owner" w:date="2017-01-04T14:35:00Z">
              <w:r w:rsidR="008E21B7" w:rsidRPr="0067303C" w:rsidDel="008E21B7">
                <w:rPr>
                  <w:rFonts w:asciiTheme="minorEastAsia" w:eastAsiaTheme="minorEastAsia" w:hAnsiTheme="minorEastAsia" w:hint="eastAsia"/>
                  <w:szCs w:val="21"/>
                </w:rPr>
                <w:delText>网络</w:delText>
              </w:r>
              <w:r w:rsidR="008E21B7" w:rsidRPr="0067303C" w:rsidDel="008E21B7">
                <w:rPr>
                  <w:rFonts w:asciiTheme="minorEastAsia" w:eastAsiaTheme="minorEastAsia" w:hAnsiTheme="minorEastAsia"/>
                  <w:szCs w:val="21"/>
                </w:rPr>
                <w:delText>1</w:delText>
              </w:r>
              <w:r w:rsidR="008E21B7" w:rsidRPr="0067303C" w:rsidDel="008E21B7">
                <w:rPr>
                  <w:rFonts w:asciiTheme="minorEastAsia" w:eastAsiaTheme="minorEastAsia" w:hAnsiTheme="minorEastAsia" w:hint="eastAsia"/>
                  <w:szCs w:val="21"/>
                </w:rPr>
                <w:delText>天线增益</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NETWORK1_ANTENNA_GAIN</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8E21B7" w:rsidP="008E21B7">
            <w:pPr>
              <w:rPr>
                <w:rFonts w:asciiTheme="minorEastAsia" w:eastAsiaTheme="minorEastAsia" w:hAnsiTheme="minorEastAsia"/>
                <w:szCs w:val="21"/>
              </w:rPr>
            </w:pPr>
            <w:ins w:id="609"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天线增益</w:t>
              </w:r>
            </w:ins>
            <w:del w:id="610" w:author="owner" w:date="2017-01-04T14:35:00Z">
              <w:r w:rsidRPr="0067303C" w:rsidDel="008E21B7">
                <w:rPr>
                  <w:rFonts w:asciiTheme="minorEastAsia" w:eastAsiaTheme="minorEastAsia" w:hAnsiTheme="minorEastAsia" w:hint="eastAsia"/>
                  <w:szCs w:val="21"/>
                </w:rPr>
                <w:delText>网络</w:delText>
              </w:r>
              <w:r w:rsidRPr="0067303C" w:rsidDel="008E21B7">
                <w:rPr>
                  <w:rFonts w:asciiTheme="minorEastAsia" w:eastAsiaTheme="minorEastAsia" w:hAnsiTheme="minorEastAsia"/>
                  <w:szCs w:val="21"/>
                </w:rPr>
                <w:delText>1</w:delText>
              </w:r>
              <w:r w:rsidRPr="0067303C" w:rsidDel="008E21B7">
                <w:rPr>
                  <w:rFonts w:asciiTheme="minorEastAsia" w:eastAsiaTheme="minorEastAsia" w:hAnsiTheme="minorEastAsia" w:hint="eastAsia"/>
                  <w:szCs w:val="21"/>
                </w:rPr>
                <w:delText>天线高度</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NETWORK1_ANTENNA_HEIGHT</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8E21B7" w:rsidP="008E21B7">
            <w:pPr>
              <w:rPr>
                <w:rFonts w:asciiTheme="minorEastAsia" w:eastAsiaTheme="minorEastAsia" w:hAnsiTheme="minorEastAsia"/>
                <w:szCs w:val="21"/>
              </w:rPr>
            </w:pPr>
            <w:ins w:id="611"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天线高度</w:t>
              </w:r>
            </w:ins>
            <w:del w:id="612" w:author="owner" w:date="2017-01-04T14:35:00Z">
              <w:r w:rsidRPr="0067303C" w:rsidDel="008E21B7">
                <w:rPr>
                  <w:rFonts w:asciiTheme="minorEastAsia" w:eastAsiaTheme="minorEastAsia" w:hAnsiTheme="minorEastAsia" w:hint="eastAsia"/>
                  <w:szCs w:val="21"/>
                </w:rPr>
                <w:delText>网络</w:delText>
              </w:r>
              <w:r w:rsidRPr="0067303C" w:rsidDel="008E21B7">
                <w:rPr>
                  <w:rFonts w:asciiTheme="minorEastAsia" w:eastAsiaTheme="minorEastAsia" w:hAnsiTheme="minorEastAsia"/>
                  <w:szCs w:val="21"/>
                </w:rPr>
                <w:delText>1</w:delText>
              </w:r>
              <w:r w:rsidRPr="0067303C" w:rsidDel="008E21B7">
                <w:rPr>
                  <w:rFonts w:asciiTheme="minorEastAsia" w:eastAsiaTheme="minorEastAsia" w:hAnsiTheme="minorEastAsia" w:hint="eastAsia"/>
                  <w:szCs w:val="21"/>
                </w:rPr>
                <w:delText>可用日期</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NETWORK1_ENBLEDATE</w:t>
            </w:r>
          </w:p>
        </w:tc>
        <w:tc>
          <w:tcPr>
            <w:tcW w:w="1843"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8E21B7" w:rsidRPr="0067303C" w:rsidRDefault="008E21B7" w:rsidP="008E21B7">
            <w:pPr>
              <w:rPr>
                <w:rFonts w:asciiTheme="minorEastAsia" w:eastAsiaTheme="minorEastAsia" w:hAnsiTheme="minorEastAsia"/>
                <w:szCs w:val="21"/>
              </w:rPr>
            </w:pPr>
            <w:ins w:id="613"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可用日期</w:t>
              </w:r>
            </w:ins>
            <w:del w:id="614" w:author="owner" w:date="2017-01-04T14:35:00Z">
              <w:r w:rsidRPr="0067303C" w:rsidDel="008E21B7">
                <w:rPr>
                  <w:rFonts w:asciiTheme="minorEastAsia" w:eastAsiaTheme="minorEastAsia" w:hAnsiTheme="minorEastAsia" w:hint="eastAsia"/>
                  <w:szCs w:val="21"/>
                </w:rPr>
                <w:delText>网络</w:delText>
              </w:r>
              <w:r w:rsidRPr="0067303C" w:rsidDel="008E21B7">
                <w:rPr>
                  <w:rFonts w:asciiTheme="minorEastAsia" w:eastAsiaTheme="minorEastAsia" w:hAnsiTheme="minorEastAsia"/>
                  <w:szCs w:val="21"/>
                </w:rPr>
                <w:delText>1</w:delText>
              </w:r>
              <w:r w:rsidRPr="0067303C" w:rsidDel="008E21B7">
                <w:rPr>
                  <w:rFonts w:asciiTheme="minorEastAsia" w:eastAsiaTheme="minorEastAsia" w:hAnsiTheme="minorEastAsia" w:hint="eastAsia"/>
                  <w:szCs w:val="21"/>
                </w:rPr>
                <w:delText>型号核准代码</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NETWORK1_XINGHAOHEZHUNDAIMA</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8E21B7" w:rsidP="008E21B7">
            <w:pPr>
              <w:rPr>
                <w:rFonts w:asciiTheme="minorEastAsia" w:eastAsiaTheme="minorEastAsia" w:hAnsiTheme="minorEastAsia"/>
                <w:szCs w:val="21"/>
              </w:rPr>
            </w:pPr>
            <w:ins w:id="615"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型号核准代码</w:t>
              </w:r>
            </w:ins>
            <w:del w:id="616" w:author="owner" w:date="2017-01-04T14:35:00Z">
              <w:r w:rsidRPr="0067303C" w:rsidDel="008E21B7">
                <w:rPr>
                  <w:rFonts w:asciiTheme="minorEastAsia" w:eastAsiaTheme="minorEastAsia" w:hAnsiTheme="minorEastAsia" w:hint="eastAsia"/>
                  <w:szCs w:val="21"/>
                </w:rPr>
                <w:delText>网络</w:delText>
              </w:r>
              <w:r w:rsidRPr="0067303C" w:rsidDel="008E21B7">
                <w:rPr>
                  <w:rFonts w:asciiTheme="minorEastAsia" w:eastAsiaTheme="minorEastAsia" w:hAnsiTheme="minorEastAsia"/>
                  <w:szCs w:val="21"/>
                </w:rPr>
                <w:delText>1</w:delText>
              </w:r>
              <w:r w:rsidRPr="0067303C" w:rsidDel="008E21B7">
                <w:rPr>
                  <w:rFonts w:asciiTheme="minorEastAsia" w:eastAsiaTheme="minorEastAsia" w:hAnsiTheme="minorEastAsia" w:hint="eastAsia"/>
                  <w:szCs w:val="21"/>
                </w:rPr>
                <w:delText>功率单位</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NETWORK1_POWERUNIT</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8E21B7" w:rsidP="008E21B7">
            <w:pPr>
              <w:rPr>
                <w:rFonts w:asciiTheme="minorEastAsia" w:eastAsiaTheme="minorEastAsia" w:hAnsiTheme="minorEastAsia"/>
                <w:szCs w:val="21"/>
              </w:rPr>
            </w:pPr>
            <w:ins w:id="617"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功率单位</w:t>
              </w:r>
            </w:ins>
            <w:del w:id="618" w:author="owner" w:date="2017-01-04T14:35:00Z">
              <w:r w:rsidRPr="0067303C" w:rsidDel="008E21B7">
                <w:rPr>
                  <w:rFonts w:asciiTheme="minorEastAsia" w:eastAsiaTheme="minorEastAsia" w:hAnsiTheme="minorEastAsia" w:hint="eastAsia"/>
                  <w:szCs w:val="21"/>
                </w:rPr>
                <w:delText>网络</w:delText>
              </w:r>
              <w:r w:rsidRPr="0067303C" w:rsidDel="008E21B7">
                <w:rPr>
                  <w:rFonts w:asciiTheme="minorEastAsia" w:eastAsiaTheme="minorEastAsia" w:hAnsiTheme="minorEastAsia"/>
                  <w:szCs w:val="21"/>
                </w:rPr>
                <w:delText>1</w:delText>
              </w:r>
              <w:r w:rsidRPr="0067303C" w:rsidDel="008E21B7">
                <w:rPr>
                  <w:rFonts w:asciiTheme="minorEastAsia" w:eastAsiaTheme="minorEastAsia" w:hAnsiTheme="minorEastAsia" w:hint="eastAsia"/>
                  <w:szCs w:val="21"/>
                </w:rPr>
                <w:delText>天线极化方式</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NETWORK1_ANTENNA_JIHUAFANGSHI</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8E21B7" w:rsidP="008E21B7">
            <w:pPr>
              <w:rPr>
                <w:rFonts w:asciiTheme="minorEastAsia" w:eastAsiaTheme="minorEastAsia" w:hAnsiTheme="minorEastAsia"/>
                <w:szCs w:val="21"/>
              </w:rPr>
            </w:pPr>
            <w:ins w:id="619"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天线极化方式</w:t>
              </w:r>
            </w:ins>
            <w:del w:id="620" w:author="owner" w:date="2017-01-04T14:35:00Z">
              <w:r w:rsidRPr="0067303C" w:rsidDel="008E21B7">
                <w:rPr>
                  <w:rFonts w:asciiTheme="minorEastAsia" w:eastAsiaTheme="minorEastAsia" w:hAnsiTheme="minorEastAsia" w:hint="eastAsia"/>
                  <w:szCs w:val="21"/>
                </w:rPr>
                <w:delText>网络</w:delText>
              </w:r>
              <w:r w:rsidRPr="0067303C" w:rsidDel="008E21B7">
                <w:rPr>
                  <w:rFonts w:asciiTheme="minorEastAsia" w:eastAsiaTheme="minorEastAsia" w:hAnsiTheme="minorEastAsia"/>
                  <w:szCs w:val="21"/>
                </w:rPr>
                <w:delText>1</w:delText>
              </w:r>
              <w:r w:rsidRPr="0067303C" w:rsidDel="008E21B7">
                <w:rPr>
                  <w:rFonts w:asciiTheme="minorEastAsia" w:eastAsiaTheme="minorEastAsia" w:hAnsiTheme="minorEastAsia" w:hint="eastAsia"/>
                  <w:szCs w:val="21"/>
                </w:rPr>
                <w:delText>天线增益单位</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t>NETWORK1_ANTENNA_GAINUNIT</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8E21B7" w:rsidP="008E21B7">
            <w:pPr>
              <w:rPr>
                <w:rFonts w:asciiTheme="minorEastAsia" w:eastAsiaTheme="minorEastAsia" w:hAnsiTheme="minorEastAsia"/>
                <w:szCs w:val="21"/>
              </w:rPr>
            </w:pPr>
            <w:ins w:id="621"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天线增益单位</w:t>
              </w:r>
            </w:ins>
            <w:del w:id="622" w:author="owner" w:date="2017-01-04T14:35:00Z">
              <w:r w:rsidRPr="0067303C" w:rsidDel="008E21B7">
                <w:rPr>
                  <w:rFonts w:asciiTheme="minorEastAsia" w:eastAsiaTheme="minorEastAsia" w:hAnsiTheme="minorEastAsia" w:hint="eastAsia"/>
                  <w:szCs w:val="21"/>
                </w:rPr>
                <w:delText>网络</w:delText>
              </w:r>
              <w:r w:rsidRPr="0067303C" w:rsidDel="008E21B7">
                <w:rPr>
                  <w:rFonts w:asciiTheme="minorEastAsia" w:eastAsiaTheme="minorEastAsia" w:hAnsiTheme="minorEastAsia"/>
                  <w:szCs w:val="21"/>
                </w:rPr>
                <w:delText>1</w:delText>
              </w:r>
              <w:r w:rsidRPr="0067303C" w:rsidDel="008E21B7">
                <w:rPr>
                  <w:rFonts w:asciiTheme="minorEastAsia" w:eastAsiaTheme="minorEastAsia" w:hAnsiTheme="minorEastAsia" w:hint="eastAsia"/>
                  <w:szCs w:val="21"/>
                </w:rPr>
                <w:delText>天线厂家</w:delText>
              </w:r>
            </w:del>
          </w:p>
        </w:tc>
        <w:tc>
          <w:tcPr>
            <w:tcW w:w="850" w:type="dxa"/>
          </w:tcPr>
          <w:p w:rsidR="008E21B7" w:rsidRPr="0067303C" w:rsidRDefault="008E21B7" w:rsidP="008E21B7">
            <w:pPr>
              <w:rPr>
                <w:rFonts w:asciiTheme="minorEastAsia" w:eastAsiaTheme="minorEastAsia" w:hAnsiTheme="minorEastAsia"/>
                <w:szCs w:val="21"/>
              </w:rPr>
            </w:pPr>
          </w:p>
        </w:tc>
      </w:tr>
      <w:tr w:rsidR="008E21B7" w:rsidRPr="0067303C" w:rsidTr="00EC7BF6">
        <w:trPr>
          <w:jc w:val="center"/>
        </w:trPr>
        <w:tc>
          <w:tcPr>
            <w:tcW w:w="3681" w:type="dxa"/>
          </w:tcPr>
          <w:p w:rsidR="008E21B7" w:rsidRPr="0067303C" w:rsidRDefault="008E21B7" w:rsidP="008E21B7">
            <w:pPr>
              <w:rPr>
                <w:rFonts w:asciiTheme="minorEastAsia" w:eastAsiaTheme="minorEastAsia" w:hAnsiTheme="minorEastAsia"/>
                <w:szCs w:val="21"/>
              </w:rPr>
            </w:pPr>
            <w:r w:rsidRPr="0067303C">
              <w:rPr>
                <w:rFonts w:asciiTheme="minorEastAsia" w:eastAsiaTheme="minorEastAsia" w:hAnsiTheme="minorEastAsia"/>
                <w:szCs w:val="21"/>
              </w:rPr>
              <w:lastRenderedPageBreak/>
              <w:t>NETWORK1_ANTENNA_MANUFACTURERS</w:t>
            </w:r>
          </w:p>
        </w:tc>
        <w:tc>
          <w:tcPr>
            <w:tcW w:w="1843" w:type="dxa"/>
          </w:tcPr>
          <w:p w:rsidR="008E21B7" w:rsidRPr="0067303C" w:rsidRDefault="008E21B7" w:rsidP="008E21B7">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8E21B7" w:rsidRPr="0067303C" w:rsidRDefault="008E21B7" w:rsidP="008E21B7">
            <w:pPr>
              <w:rPr>
                <w:rFonts w:asciiTheme="minorEastAsia" w:eastAsiaTheme="minorEastAsia" w:hAnsiTheme="minorEastAsia"/>
                <w:szCs w:val="21"/>
              </w:rPr>
            </w:pPr>
            <w:ins w:id="623" w:author="owner" w:date="2017-01-04T14:35:00Z">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天线厂家</w:t>
              </w:r>
            </w:ins>
            <w:del w:id="624" w:author="owner" w:date="2017-01-04T14:35:00Z">
              <w:r w:rsidRPr="0067303C" w:rsidDel="00612729">
                <w:rPr>
                  <w:rFonts w:asciiTheme="minorEastAsia" w:eastAsiaTheme="minorEastAsia" w:hAnsiTheme="minorEastAsia" w:hint="eastAsia"/>
                  <w:szCs w:val="21"/>
                </w:rPr>
                <w:delText>网络</w:delText>
              </w:r>
              <w:r w:rsidRPr="0067303C" w:rsidDel="00612729">
                <w:rPr>
                  <w:rFonts w:asciiTheme="minorEastAsia" w:eastAsiaTheme="minorEastAsia" w:hAnsiTheme="minorEastAsia"/>
                  <w:szCs w:val="21"/>
                </w:rPr>
                <w:delText>1</w:delText>
              </w:r>
              <w:r w:rsidRPr="0067303C" w:rsidDel="00612729">
                <w:rPr>
                  <w:rFonts w:asciiTheme="minorEastAsia" w:eastAsiaTheme="minorEastAsia" w:hAnsiTheme="minorEastAsia" w:hint="eastAsia"/>
                  <w:szCs w:val="21"/>
                </w:rPr>
                <w:delText>天线厂家</w:delText>
              </w:r>
            </w:del>
          </w:p>
        </w:tc>
        <w:tc>
          <w:tcPr>
            <w:tcW w:w="850" w:type="dxa"/>
          </w:tcPr>
          <w:p w:rsidR="008E21B7" w:rsidRPr="0067303C" w:rsidRDefault="008E21B7" w:rsidP="008E21B7">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STATION_LICENSE_ID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台站执照编号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TECHNICAL_DATA_SHEET_NO</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284CDC">
              <w:rPr>
                <w:rFonts w:asciiTheme="minorEastAsia" w:eastAsiaTheme="minorEastAsia" w:hAnsiTheme="minorEastAsia" w:hint="eastAsia"/>
                <w:szCs w:val="21"/>
                <w:highlight w:val="yellow"/>
                <w:rPrChange w:id="625" w:author="owner" w:date="2017-01-04T14:57:00Z">
                  <w:rPr>
                    <w:rFonts w:asciiTheme="minorEastAsia" w:eastAsiaTheme="minorEastAsia" w:hAnsiTheme="minorEastAsia" w:hint="eastAsia"/>
                    <w:szCs w:val="21"/>
                  </w:rPr>
                </w:rPrChange>
              </w:rPr>
              <w:t>技术表单号？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APPLY_DATE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PROCESS_DATE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NETWORK2_NAME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名称</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NETWORK2_EQUIPMENT_TYPE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NETWORK2_EQUIPMENT_MANUFACTURERS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设备生产厂家</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NETWORK2_EMISSION_BAND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发射频段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NETWORK2_RECEIVE_BAND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接收频段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NETWORK2_TRANSMIT_POWER</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功率</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NETWORK2_ANTENNA_TYPE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284CDC">
            <w:pPr>
              <w:rPr>
                <w:rFonts w:asciiTheme="minorEastAsia" w:eastAsiaTheme="minorEastAsia" w:hAnsiTheme="minorEastAsia"/>
                <w:szCs w:val="21"/>
              </w:rPr>
            </w:pPr>
            <w:ins w:id="626" w:author="owner" w:date="2017-01-04T15:00:00Z">
              <w:r w:rsidRPr="003571EB">
                <w:rPr>
                  <w:rFonts w:asciiTheme="minorEastAsia" w:eastAsiaTheme="minorEastAsia" w:hAnsiTheme="minorEastAsia" w:hint="eastAsia"/>
                  <w:szCs w:val="21"/>
                  <w:highlight w:val="yellow"/>
                </w:rPr>
                <w:t>网络</w:t>
              </w:r>
              <w:r>
                <w:rPr>
                  <w:rFonts w:asciiTheme="minorEastAsia" w:eastAsiaTheme="minorEastAsia" w:hAnsiTheme="minorEastAsia"/>
                  <w:szCs w:val="21"/>
                  <w:highlight w:val="yellow"/>
                </w:rPr>
                <w:t>2</w:t>
              </w:r>
              <w:r w:rsidRPr="003571EB">
                <w:rPr>
                  <w:rFonts w:asciiTheme="minorEastAsia" w:eastAsiaTheme="minorEastAsia" w:hAnsiTheme="minorEastAsia" w:hint="eastAsia"/>
                  <w:szCs w:val="21"/>
                  <w:highlight w:val="yellow"/>
                </w:rPr>
                <w:t>天线型号</w:t>
              </w:r>
            </w:ins>
            <w:del w:id="627" w:author="owner" w:date="2017-01-04T15:00:00Z">
              <w:r w:rsidR="00F07254" w:rsidRPr="0067303C" w:rsidDel="00284CDC">
                <w:rPr>
                  <w:rFonts w:asciiTheme="minorEastAsia" w:eastAsiaTheme="minorEastAsia" w:hAnsiTheme="minorEastAsia" w:hint="eastAsia"/>
                  <w:szCs w:val="21"/>
                </w:rPr>
                <w:delText>网络</w:delText>
              </w:r>
              <w:r w:rsidR="00F07254" w:rsidRPr="0067303C" w:rsidDel="00284CDC">
                <w:rPr>
                  <w:rFonts w:asciiTheme="minorEastAsia" w:eastAsiaTheme="minorEastAsia" w:hAnsiTheme="minorEastAsia"/>
                  <w:szCs w:val="21"/>
                </w:rPr>
                <w:delText>2</w:delText>
              </w:r>
              <w:r w:rsidR="00F07254" w:rsidRPr="0067303C" w:rsidDel="00284CDC">
                <w:rPr>
                  <w:rFonts w:asciiTheme="minorEastAsia" w:eastAsiaTheme="minorEastAsia" w:hAnsiTheme="minorEastAsia" w:hint="eastAsia"/>
                  <w:szCs w:val="21"/>
                </w:rPr>
                <w:delText>天线类型</w:delText>
              </w:r>
            </w:del>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NETWORK2_ANTENNA_GAIN</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天线增益</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NETWORK2_ANTENNA_HEIGHT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天线高度</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NETWORK2_ENBLEDATE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可用日期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NETWORK2_XINGHAOHEZHUNDAIMA</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型号核准代码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NETWORK2_POWERUNIT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功率单位</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NETWORK2_ANTENNA_JIHUAFANGSHI</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天线极化方式</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NETWORK2_ANTENNA_GAINUNIT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天线增益单位</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NETWORK2_ANTENNA_MANUFACTURERS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天线厂家</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NETWORK3_NAME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名称</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NETWORK3_EQUIPMENT_TYPE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NETWORK3_EQUIPMENT_MANUFACTURERS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设备生产厂家</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NETWORK3_EMISSION_BAND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发射频段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NETWORK3_RECEIVE_BAND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接收频段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NETWORK3_TRANSMIT_POWER</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功率</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NETWORK3_ANTENNA_TYPE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B25AAF">
            <w:pPr>
              <w:rPr>
                <w:rFonts w:asciiTheme="minorEastAsia" w:eastAsiaTheme="minorEastAsia" w:hAnsiTheme="minorEastAsia"/>
                <w:szCs w:val="21"/>
              </w:rPr>
            </w:pPr>
            <w:ins w:id="628" w:author="owner" w:date="2017-01-04T15:01:00Z">
              <w:r w:rsidRPr="003571EB">
                <w:rPr>
                  <w:rFonts w:asciiTheme="minorEastAsia" w:eastAsiaTheme="minorEastAsia" w:hAnsiTheme="minorEastAsia" w:hint="eastAsia"/>
                  <w:szCs w:val="21"/>
                  <w:highlight w:val="yellow"/>
                </w:rPr>
                <w:t>网络</w:t>
              </w:r>
              <w:r>
                <w:rPr>
                  <w:rFonts w:asciiTheme="minorEastAsia" w:eastAsiaTheme="minorEastAsia" w:hAnsiTheme="minorEastAsia"/>
                  <w:szCs w:val="21"/>
                  <w:highlight w:val="yellow"/>
                </w:rPr>
                <w:t>3</w:t>
              </w:r>
              <w:r w:rsidRPr="003571EB">
                <w:rPr>
                  <w:rFonts w:asciiTheme="minorEastAsia" w:eastAsiaTheme="minorEastAsia" w:hAnsiTheme="minorEastAsia" w:hint="eastAsia"/>
                  <w:szCs w:val="21"/>
                  <w:highlight w:val="yellow"/>
                </w:rPr>
                <w:t>天线型号</w:t>
              </w:r>
            </w:ins>
            <w:del w:id="629" w:author="owner" w:date="2017-01-04T15:01:00Z">
              <w:r w:rsidR="00F07254" w:rsidRPr="0067303C" w:rsidDel="00B25AAF">
                <w:rPr>
                  <w:rFonts w:asciiTheme="minorEastAsia" w:eastAsiaTheme="minorEastAsia" w:hAnsiTheme="minorEastAsia" w:hint="eastAsia"/>
                  <w:szCs w:val="21"/>
                </w:rPr>
                <w:delText>网络</w:delText>
              </w:r>
              <w:r w:rsidR="00F07254" w:rsidRPr="0067303C" w:rsidDel="00B25AAF">
                <w:rPr>
                  <w:rFonts w:asciiTheme="minorEastAsia" w:eastAsiaTheme="minorEastAsia" w:hAnsiTheme="minorEastAsia"/>
                  <w:szCs w:val="21"/>
                </w:rPr>
                <w:delText>3</w:delText>
              </w:r>
              <w:r w:rsidR="00F07254" w:rsidRPr="0067303C" w:rsidDel="00B25AAF">
                <w:rPr>
                  <w:rFonts w:asciiTheme="minorEastAsia" w:eastAsiaTheme="minorEastAsia" w:hAnsiTheme="minorEastAsia" w:hint="eastAsia"/>
                  <w:szCs w:val="21"/>
                </w:rPr>
                <w:delText>天线类型</w:delText>
              </w:r>
            </w:del>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NETWORK3_ANTENNA_GAIN</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天线增益</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NETWORK3_ANTENNA_HEIGHT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天线高度</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NETWORK3_ENBLEDATE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可用日期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NETWORK3_XINGHAOHEZHUNDAIMA</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型号核准代码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NETWORK3_POWERUNIT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功率单位</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NETWORK3_ANTENNA_JIHUAFANGSHI</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天线极化方式</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NETWORK3_ANTENNA_GAINUNIT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天线增益单位</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NETWORK3_ANTENNA_MANUFACTURERS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天线厂家</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TELECOM_OPERATORS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del w:id="630" w:author="owner" w:date="2017-01-04T10:04:00Z">
              <w:r w:rsidRPr="0067303C" w:rsidDel="00EB7FCB">
                <w:rPr>
                  <w:rFonts w:asciiTheme="minorEastAsia" w:eastAsiaTheme="minorEastAsia" w:hAnsiTheme="minorEastAsia" w:hint="eastAsia"/>
                  <w:szCs w:val="21"/>
                </w:rPr>
                <w:delText>操作人</w:delText>
              </w:r>
            </w:del>
            <w:ins w:id="631" w:author="owner" w:date="2017-01-04T10:04:00Z">
              <w:r w:rsidR="00EB7FCB">
                <w:rPr>
                  <w:rFonts w:asciiTheme="minorEastAsia" w:eastAsiaTheme="minorEastAsia" w:hAnsiTheme="minorEastAsia" w:hint="eastAsia"/>
                  <w:szCs w:val="21"/>
                </w:rPr>
                <w:t>运营商</w:t>
              </w:r>
            </w:ins>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843"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SHARE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共享</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IMAGES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图片</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CELL_COVERAGE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NATURE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NETWORK1_STATION_SHEET_NO</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台站单号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NETWORK2_STATION_SHEET_NO</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台站单号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NETWORK3_STATION_SHEET_NO</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台站单号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ENABLEDATE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可用日期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NETWORK4_NAME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名称</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NETWORK4_EQUIPMENT_TYPE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NETWORK4_EQUIPMENT_MANUFACTURERS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设备生产厂家</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NETWORK4_EMISSION_BAND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发射频段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NETWORK4_RECEIVE_BAND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接收频段</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NETWORK4_TRANSMIT_POWER</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功率</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NETWORK4_ANTENNA_TYPE</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NETWORK4_ANTENNA_GAIN</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天线增益</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NETWORK4_ANTENNA_HEIGHT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天线高度</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NETWORK4_ENBLEDATE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可用日期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NETWORK4_XINGHAOHEZHUNDAIMA</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型号核准代码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NETWORK4_POWERUNIT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功率单位</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NETWORK4_ANTENNA_JIHUAFANGSHI</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天线极化方式</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NETWORK4_ANTENNA_GAINUNIT</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天线增益单位</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NETWORK4_ANTENNA_MANUFACTURERS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天线厂家</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ELEVATION</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高程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DELETEDATE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删除日期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NETWORK1_EQUIPMENT_ID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NETWORK2_EQUIPMENT_ID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NETWORK3_EQUIPMENT_ID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NETWORK4_EQUIPMENT_ID</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LICENCE_PRINT_DATE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执照打印日期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NETWORK1ANTENNALEIXING</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NETWORK2ANTENNALEIXING</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NETWORK3ANTENNALEIXING</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NETWORK4ANTENNALEIXING</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天线类型</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NETWORK1_SQBH</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申请编号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NETWORK2_SQBH</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申请编号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NETWORK3_SQBH</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申请编号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NETWORK4_SQBH</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申请编号</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NETWORK1_FWJ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方位角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NETWORK2_FWJ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方位角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NETWORK3_FWJ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方位角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NETWORK4_FWJ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方位角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NETWORK1_SQBSM</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扇区标识码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NETWORK2_SQBSM</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扇区标识码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NETWORK3_SQBSM</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扇区标识码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NETWORK4_SQBSM</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扇区标识码</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NETWORK1_KXHS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馈线耗损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NETWORK2_KXHS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馈线耗损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NETWORK3_KXHS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馈线耗损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NETWORK4_KXHS</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馈线耗损</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BF61C2" w:rsidRDefault="00F07254" w:rsidP="00BF61C2">
            <w:pPr>
              <w:rPr>
                <w:rFonts w:asciiTheme="minorEastAsia" w:eastAsiaTheme="minorEastAsia" w:hAnsiTheme="minorEastAsia"/>
                <w:szCs w:val="21"/>
              </w:rPr>
            </w:pPr>
            <w:r w:rsidRPr="00BF61C2">
              <w:rPr>
                <w:rFonts w:asciiTheme="minorEastAsia" w:eastAsiaTheme="minorEastAsia" w:hAnsiTheme="minorEastAsia" w:hint="eastAsia"/>
                <w:szCs w:val="21"/>
              </w:rPr>
              <w:t>？受理编号</w:t>
            </w:r>
          </w:p>
        </w:tc>
        <w:tc>
          <w:tcPr>
            <w:tcW w:w="850" w:type="dxa"/>
          </w:tcPr>
          <w:p w:rsidR="00BF61C2" w:rsidRPr="0067303C" w:rsidRDefault="00BF61C2" w:rsidP="00BF61C2">
            <w:pPr>
              <w:rPr>
                <w:rFonts w:asciiTheme="minorEastAsia" w:eastAsiaTheme="minorEastAsia" w:hAnsiTheme="minorEastAsia"/>
                <w:color w:val="FF0000"/>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NETWORK1_SQJ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BF61C2" w:rsidRDefault="00F07254" w:rsidP="00BF61C2">
            <w:pPr>
              <w:rPr>
                <w:rFonts w:asciiTheme="minorEastAsia" w:eastAsiaTheme="minorEastAsia" w:hAnsiTheme="minorEastAsia"/>
                <w:szCs w:val="21"/>
              </w:rPr>
            </w:pPr>
            <w:r w:rsidRPr="00BF61C2">
              <w:rPr>
                <w:rFonts w:asciiTheme="minorEastAsia" w:eastAsiaTheme="minorEastAsia" w:hAnsiTheme="minorEastAsia" w:hint="eastAsia"/>
                <w:szCs w:val="21"/>
              </w:rPr>
              <w:t>？网络</w:t>
            </w:r>
            <w:r w:rsidRPr="00BF61C2">
              <w:rPr>
                <w:rFonts w:asciiTheme="minorEastAsia" w:eastAsiaTheme="minorEastAsia" w:hAnsiTheme="minorEastAsia"/>
                <w:szCs w:val="21"/>
              </w:rPr>
              <w:t>1</w:t>
            </w:r>
            <w:r w:rsidRPr="00BF61C2">
              <w:rPr>
                <w:rFonts w:asciiTheme="minorEastAsia" w:eastAsiaTheme="minorEastAsia" w:hAnsiTheme="minorEastAsia" w:hint="eastAsia"/>
                <w:szCs w:val="21"/>
              </w:rPr>
              <w:t>接收倾角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NETWORK1_FQJ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BF61C2" w:rsidRDefault="00F07254" w:rsidP="00BF61C2">
            <w:pPr>
              <w:rPr>
                <w:rFonts w:asciiTheme="minorEastAsia" w:eastAsiaTheme="minorEastAsia" w:hAnsiTheme="minorEastAsia"/>
                <w:szCs w:val="21"/>
              </w:rPr>
            </w:pPr>
            <w:r w:rsidRPr="00BF61C2">
              <w:rPr>
                <w:rFonts w:asciiTheme="minorEastAsia" w:eastAsiaTheme="minorEastAsia" w:hAnsiTheme="minorEastAsia" w:hint="eastAsia"/>
                <w:szCs w:val="21"/>
              </w:rPr>
              <w:t>？网络</w:t>
            </w:r>
            <w:r w:rsidRPr="00BF61C2">
              <w:rPr>
                <w:rFonts w:asciiTheme="minorEastAsia" w:eastAsiaTheme="minorEastAsia" w:hAnsiTheme="minorEastAsia"/>
                <w:szCs w:val="21"/>
              </w:rPr>
              <w:t>1</w:t>
            </w:r>
            <w:r w:rsidRPr="00BF61C2">
              <w:rPr>
                <w:rFonts w:asciiTheme="minorEastAsia" w:eastAsiaTheme="minorEastAsia" w:hAnsiTheme="minorEastAsia" w:hint="eastAsia"/>
                <w:szCs w:val="21"/>
              </w:rPr>
              <w:t>发送倾角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NETWORK1_SBSL</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BF61C2" w:rsidRDefault="00F07254" w:rsidP="00BF61C2">
            <w:pPr>
              <w:rPr>
                <w:rFonts w:asciiTheme="minorEastAsia" w:eastAsiaTheme="minorEastAsia" w:hAnsiTheme="minorEastAsia"/>
                <w:szCs w:val="21"/>
              </w:rPr>
            </w:pPr>
            <w:r w:rsidRPr="00BF61C2">
              <w:rPr>
                <w:rFonts w:asciiTheme="minorEastAsia" w:eastAsiaTheme="minorEastAsia" w:hAnsiTheme="minorEastAsia" w:hint="eastAsia"/>
                <w:szCs w:val="21"/>
              </w:rPr>
              <w:t>？设备数量</w:t>
            </w:r>
          </w:p>
        </w:tc>
        <w:tc>
          <w:tcPr>
            <w:tcW w:w="850" w:type="dxa"/>
          </w:tcPr>
          <w:p w:rsidR="00BF61C2" w:rsidRPr="0067303C" w:rsidRDefault="00BF61C2" w:rsidP="00BF61C2">
            <w:pPr>
              <w:rPr>
                <w:rFonts w:asciiTheme="minorEastAsia" w:eastAsiaTheme="minorEastAsia" w:hAnsiTheme="minorEastAsia"/>
                <w:color w:val="FF0000"/>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NETWORK1_S3DBJK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68" w:type="dxa"/>
          </w:tcPr>
          <w:p w:rsidR="00BF61C2" w:rsidRPr="0067303C" w:rsidRDefault="00BF61C2" w:rsidP="00BF61C2">
            <w:pPr>
              <w:rPr>
                <w:rFonts w:asciiTheme="minorEastAsia" w:eastAsiaTheme="minorEastAsia" w:hAnsiTheme="minorEastAsia"/>
                <w:szCs w:val="21"/>
              </w:rPr>
            </w:pP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NETWORK1_F3DBJK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BF61C2" w:rsidP="00BF61C2">
            <w:pPr>
              <w:rPr>
                <w:rFonts w:asciiTheme="minorEastAsia" w:eastAsiaTheme="minorEastAsia" w:hAnsiTheme="minorEastAsia"/>
                <w:szCs w:val="21"/>
              </w:rPr>
            </w:pP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NETWORK2_SQJ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接收倾角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NETWORK2_FQJ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发送倾角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NETWORK2_SBSL</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NETWORK2_S3DBJK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BF61C2" w:rsidP="00BF61C2">
            <w:pPr>
              <w:rPr>
                <w:rFonts w:asciiTheme="minorEastAsia" w:eastAsiaTheme="minorEastAsia" w:hAnsiTheme="minorEastAsia"/>
                <w:szCs w:val="21"/>
              </w:rPr>
            </w:pP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NETWORK2_F3DBJK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BF61C2" w:rsidP="00BF61C2">
            <w:pPr>
              <w:rPr>
                <w:rFonts w:asciiTheme="minorEastAsia" w:eastAsiaTheme="minorEastAsia" w:hAnsiTheme="minorEastAsia"/>
                <w:szCs w:val="21"/>
              </w:rPr>
            </w:pP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NETWORK3_SQJ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接收倾角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NETWORK3_FQJ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发送倾角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NETWORK3_SBSL</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NETWORK3_S3DBJK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BF61C2" w:rsidP="00BF61C2">
            <w:pPr>
              <w:rPr>
                <w:rFonts w:asciiTheme="minorEastAsia" w:eastAsiaTheme="minorEastAsia" w:hAnsiTheme="minorEastAsia"/>
                <w:szCs w:val="21"/>
              </w:rPr>
            </w:pP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NETWORK3_F3DBJK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BF61C2" w:rsidP="00BF61C2">
            <w:pPr>
              <w:rPr>
                <w:rFonts w:asciiTheme="minorEastAsia" w:eastAsiaTheme="minorEastAsia" w:hAnsiTheme="minorEastAsia"/>
                <w:szCs w:val="21"/>
              </w:rPr>
            </w:pP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NETWORK4_SQJ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接收倾角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NETWORK4_FQJ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发送倾角</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NETWORK4_SBSL</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设备数量</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NETWORK4_S3DBJK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NETWORK4_F3DBJK</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NETWORK1_FWBJ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服务半径</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NETWORK2_FWBJ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服务半径</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NETWORK3_FWBJ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服务半径</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NETWORK4_FWBJ</w:t>
            </w:r>
          </w:p>
        </w:tc>
        <w:tc>
          <w:tcPr>
            <w:tcW w:w="1843"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服务半径</w:t>
            </w:r>
          </w:p>
        </w:tc>
        <w:tc>
          <w:tcPr>
            <w:tcW w:w="850"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3681"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LICENCEVALIDDATE</w:t>
            </w:r>
          </w:p>
        </w:tc>
        <w:tc>
          <w:tcPr>
            <w:tcW w:w="1843"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执照可用日期</w:t>
            </w:r>
          </w:p>
        </w:tc>
        <w:tc>
          <w:tcPr>
            <w:tcW w:w="850" w:type="dxa"/>
          </w:tcPr>
          <w:p w:rsidR="00BF61C2" w:rsidRPr="0067303C" w:rsidRDefault="00BF61C2" w:rsidP="00BF61C2">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台站执照申请</w:t>
      </w:r>
      <w:r w:rsidRPr="0067303C">
        <w:t>表(PMS_STATION_LICENSE_APPLY)</w:t>
      </w:r>
    </w:p>
    <w:tbl>
      <w:tblPr>
        <w:tblStyle w:val="92"/>
        <w:tblW w:w="8500" w:type="dxa"/>
        <w:jc w:val="center"/>
        <w:tblLayout w:type="fixed"/>
        <w:tblLook w:val="0000" w:firstRow="0" w:lastRow="0" w:firstColumn="0" w:lastColumn="0" w:noHBand="0" w:noVBand="0"/>
      </w:tblPr>
      <w:tblGrid>
        <w:gridCol w:w="2880"/>
        <w:gridCol w:w="1996"/>
        <w:gridCol w:w="2207"/>
        <w:gridCol w:w="1417"/>
      </w:tblGrid>
      <w:tr w:rsidR="00BF61C2" w:rsidRPr="0067303C" w:rsidTr="00EC7BF6">
        <w:trPr>
          <w:jc w:val="center"/>
        </w:trPr>
        <w:tc>
          <w:tcPr>
            <w:tcW w:w="2880"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1996"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07"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1417" w:type="dxa"/>
            <w:shd w:val="clear" w:color="auto" w:fill="BFBFBF" w:themeFill="background1" w:themeFillShade="BF"/>
          </w:tcPr>
          <w:p w:rsidR="00BF61C2" w:rsidRPr="00101C82" w:rsidRDefault="00F07254" w:rsidP="00BF61C2">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07" w:type="dxa"/>
          </w:tcPr>
          <w:p w:rsidR="00BF61C2" w:rsidRPr="0067303C" w:rsidRDefault="00BF61C2" w:rsidP="00BF61C2">
            <w:pPr>
              <w:rPr>
                <w:rFonts w:asciiTheme="minorEastAsia" w:eastAsiaTheme="minorEastAsia" w:hAnsiTheme="minorEastAsia"/>
                <w:szCs w:val="21"/>
              </w:rPr>
            </w:pPr>
          </w:p>
        </w:tc>
        <w:tc>
          <w:tcPr>
            <w:tcW w:w="1417" w:type="dxa"/>
          </w:tcPr>
          <w:p w:rsidR="00BF61C2" w:rsidRPr="0067303C" w:rsidRDefault="00BF61C2" w:rsidP="00BF61C2">
            <w:pPr>
              <w:rPr>
                <w:rFonts w:asciiTheme="minorEastAsia" w:eastAsiaTheme="minorEastAsia" w:hAnsiTheme="minorEastAsia"/>
                <w:szCs w:val="21"/>
              </w:rPr>
            </w:pPr>
          </w:p>
        </w:tc>
      </w:tr>
      <w:tr w:rsidR="000B5AB5" w:rsidRPr="0067303C" w:rsidTr="00EC7BF6">
        <w:trPr>
          <w:jc w:val="center"/>
          <w:ins w:id="632" w:author="张家乐" w:date="2016-09-08T09:14:00Z"/>
        </w:trPr>
        <w:tc>
          <w:tcPr>
            <w:tcW w:w="2880" w:type="dxa"/>
          </w:tcPr>
          <w:p w:rsidR="000B5AB5" w:rsidRPr="0067303C" w:rsidRDefault="000B5AB5" w:rsidP="00BF61C2">
            <w:pPr>
              <w:rPr>
                <w:ins w:id="633" w:author="张家乐" w:date="2016-09-08T09:14:00Z"/>
                <w:rFonts w:asciiTheme="minorEastAsia" w:eastAsiaTheme="minorEastAsia" w:hAnsiTheme="minorEastAsia"/>
                <w:szCs w:val="21"/>
              </w:rPr>
            </w:pPr>
            <w:ins w:id="634" w:author="张家乐" w:date="2016-09-08T09:14:00Z">
              <w:r>
                <w:rPr>
                  <w:rFonts w:asciiTheme="minorEastAsia" w:eastAsiaTheme="minorEastAsia" w:hAnsiTheme="minorEastAsia" w:hint="eastAsia"/>
                  <w:szCs w:val="21"/>
                </w:rPr>
                <w:t>APPLY_GUID</w:t>
              </w:r>
            </w:ins>
          </w:p>
        </w:tc>
        <w:tc>
          <w:tcPr>
            <w:tcW w:w="1996" w:type="dxa"/>
          </w:tcPr>
          <w:p w:rsidR="000B5AB5" w:rsidRPr="0067303C" w:rsidRDefault="000B5AB5" w:rsidP="00BF61C2">
            <w:pPr>
              <w:rPr>
                <w:ins w:id="635" w:author="张家乐" w:date="2016-09-08T09:14:00Z"/>
                <w:rFonts w:asciiTheme="minorEastAsia" w:eastAsiaTheme="minorEastAsia" w:hAnsiTheme="minorEastAsia"/>
                <w:szCs w:val="21"/>
              </w:rPr>
            </w:pPr>
            <w:ins w:id="636" w:author="张家乐" w:date="2016-09-08T09:14:00Z">
              <w:r>
                <w:rPr>
                  <w:rFonts w:asciiTheme="minorEastAsia" w:eastAsiaTheme="minorEastAsia" w:hAnsiTheme="minorEastAsia" w:hint="eastAsia"/>
                  <w:szCs w:val="21"/>
                </w:rPr>
                <w:t>VARCHAR(36)</w:t>
              </w:r>
            </w:ins>
          </w:p>
        </w:tc>
        <w:tc>
          <w:tcPr>
            <w:tcW w:w="2207" w:type="dxa"/>
          </w:tcPr>
          <w:p w:rsidR="000B5AB5" w:rsidRPr="0067303C" w:rsidRDefault="000B5AB5" w:rsidP="00BF61C2">
            <w:pPr>
              <w:rPr>
                <w:ins w:id="637" w:author="张家乐" w:date="2016-09-08T09:14:00Z"/>
                <w:rFonts w:asciiTheme="minorEastAsia" w:eastAsiaTheme="minorEastAsia" w:hAnsiTheme="minorEastAsia"/>
                <w:szCs w:val="21"/>
              </w:rPr>
            </w:pPr>
            <w:ins w:id="638" w:author="张家乐" w:date="2016-09-08T09:14:00Z">
              <w:r>
                <w:rPr>
                  <w:rFonts w:asciiTheme="minorEastAsia" w:eastAsiaTheme="minorEastAsia" w:hAnsiTheme="minorEastAsia" w:hint="eastAsia"/>
                  <w:szCs w:val="21"/>
                </w:rPr>
                <w:t>业务审批编号</w:t>
              </w:r>
            </w:ins>
          </w:p>
        </w:tc>
        <w:tc>
          <w:tcPr>
            <w:tcW w:w="1417" w:type="dxa"/>
          </w:tcPr>
          <w:p w:rsidR="000B5AB5" w:rsidRPr="0067303C" w:rsidRDefault="000B5AB5" w:rsidP="00BF61C2">
            <w:pPr>
              <w:rPr>
                <w:ins w:id="639" w:author="张家乐" w:date="2016-09-08T09:14:00Z"/>
                <w:rFonts w:asciiTheme="minorEastAsia" w:eastAsiaTheme="minorEastAsia" w:hAnsiTheme="minorEastAsia"/>
                <w:szCs w:val="21"/>
              </w:rPr>
            </w:pPr>
            <w:ins w:id="640" w:author="张家乐" w:date="2016-09-08T09:14:00Z">
              <w:r>
                <w:rPr>
                  <w:rFonts w:asciiTheme="minorEastAsia" w:eastAsiaTheme="minorEastAsia" w:hAnsiTheme="minorEastAsia" w:hint="eastAsia"/>
                  <w:szCs w:val="21"/>
                </w:rPr>
                <w:t>外键</w:t>
              </w:r>
            </w:ins>
          </w:p>
        </w:tc>
      </w:tr>
      <w:tr w:rsidR="000B5AB5" w:rsidRPr="0067303C" w:rsidTr="00EC7BF6">
        <w:trPr>
          <w:jc w:val="center"/>
        </w:trPr>
        <w:tc>
          <w:tcPr>
            <w:tcW w:w="2880" w:type="dxa"/>
          </w:tcPr>
          <w:p w:rsidR="000B5AB5" w:rsidRPr="00865B07" w:rsidRDefault="000B5AB5" w:rsidP="00BF61C2">
            <w:pPr>
              <w:rPr>
                <w:rFonts w:asciiTheme="minorEastAsia" w:eastAsiaTheme="minorEastAsia" w:hAnsiTheme="minorEastAsia"/>
                <w:szCs w:val="21"/>
                <w:highlight w:val="yellow"/>
                <w:rPrChange w:id="641" w:author="owner" w:date="2017-01-04T14:21:00Z">
                  <w:rPr>
                    <w:rFonts w:asciiTheme="minorEastAsia" w:eastAsiaTheme="minorEastAsia" w:hAnsiTheme="minorEastAsia"/>
                    <w:szCs w:val="21"/>
                  </w:rPr>
                </w:rPrChange>
              </w:rPr>
            </w:pPr>
            <w:r w:rsidRPr="00865B07">
              <w:rPr>
                <w:rFonts w:asciiTheme="minorEastAsia" w:eastAsiaTheme="minorEastAsia" w:hAnsiTheme="minorEastAsia"/>
                <w:szCs w:val="21"/>
                <w:highlight w:val="yellow"/>
                <w:rPrChange w:id="642" w:author="owner" w:date="2017-01-04T14:21:00Z">
                  <w:rPr>
                    <w:rFonts w:asciiTheme="minorEastAsia" w:eastAsiaTheme="minorEastAsia" w:hAnsiTheme="minorEastAsia"/>
                    <w:szCs w:val="21"/>
                  </w:rPr>
                </w:rPrChange>
              </w:rPr>
              <w:t>STATION_SITES_IDENTIFIED_ID</w:t>
            </w:r>
          </w:p>
        </w:tc>
        <w:tc>
          <w:tcPr>
            <w:tcW w:w="1996" w:type="dxa"/>
          </w:tcPr>
          <w:p w:rsidR="000B5AB5" w:rsidRPr="00865B07" w:rsidRDefault="000B5AB5" w:rsidP="00BF61C2">
            <w:pPr>
              <w:rPr>
                <w:rFonts w:asciiTheme="minorEastAsia" w:eastAsiaTheme="minorEastAsia" w:hAnsiTheme="minorEastAsia"/>
                <w:szCs w:val="21"/>
                <w:highlight w:val="yellow"/>
                <w:rPrChange w:id="643" w:author="owner" w:date="2017-01-04T14:21:00Z">
                  <w:rPr>
                    <w:rFonts w:asciiTheme="minorEastAsia" w:eastAsiaTheme="minorEastAsia" w:hAnsiTheme="minorEastAsia"/>
                    <w:szCs w:val="21"/>
                  </w:rPr>
                </w:rPrChange>
              </w:rPr>
            </w:pPr>
            <w:r w:rsidRPr="00865B07">
              <w:rPr>
                <w:rFonts w:asciiTheme="minorEastAsia" w:eastAsiaTheme="minorEastAsia" w:hAnsiTheme="minorEastAsia"/>
                <w:szCs w:val="21"/>
                <w:highlight w:val="yellow"/>
                <w:rPrChange w:id="644" w:author="owner" w:date="2017-01-04T14:21:00Z">
                  <w:rPr>
                    <w:rFonts w:asciiTheme="minorEastAsia" w:eastAsiaTheme="minorEastAsia" w:hAnsiTheme="minorEastAsia"/>
                    <w:szCs w:val="21"/>
                  </w:rPr>
                </w:rPrChange>
              </w:rPr>
              <w:t>VARCHAR2(50)</w:t>
            </w:r>
          </w:p>
        </w:tc>
        <w:tc>
          <w:tcPr>
            <w:tcW w:w="2207" w:type="dxa"/>
          </w:tcPr>
          <w:p w:rsidR="000B5AB5" w:rsidRPr="00865B07" w:rsidRDefault="000B5AB5" w:rsidP="00BF61C2">
            <w:pPr>
              <w:rPr>
                <w:rFonts w:asciiTheme="minorEastAsia" w:eastAsiaTheme="minorEastAsia" w:hAnsiTheme="minorEastAsia"/>
                <w:szCs w:val="21"/>
                <w:highlight w:val="yellow"/>
                <w:rPrChange w:id="645" w:author="owner" w:date="2017-01-04T14:21:00Z">
                  <w:rPr>
                    <w:rFonts w:asciiTheme="minorEastAsia" w:eastAsiaTheme="minorEastAsia" w:hAnsiTheme="minorEastAsia"/>
                    <w:szCs w:val="21"/>
                  </w:rPr>
                </w:rPrChange>
              </w:rPr>
            </w:pPr>
            <w:del w:id="646" w:author="owner" w:date="2016-12-28T17:30:00Z">
              <w:r w:rsidRPr="00865B07" w:rsidDel="0064057C">
                <w:rPr>
                  <w:rFonts w:asciiTheme="minorEastAsia" w:eastAsiaTheme="minorEastAsia" w:hAnsiTheme="minorEastAsia" w:hint="eastAsia"/>
                  <w:szCs w:val="21"/>
                  <w:highlight w:val="yellow"/>
                  <w:rPrChange w:id="647" w:author="owner" w:date="2017-01-04T14:21:00Z">
                    <w:rPr>
                      <w:rFonts w:asciiTheme="minorEastAsia" w:eastAsiaTheme="minorEastAsia" w:hAnsiTheme="minorEastAsia" w:hint="eastAsia"/>
                      <w:szCs w:val="21"/>
                    </w:rPr>
                  </w:rPrChange>
                </w:rPr>
                <w:delText>？台站编码</w:delText>
              </w:r>
            </w:del>
            <w:ins w:id="648" w:author="owner" w:date="2016-12-28T17:30:00Z">
              <w:r w:rsidR="0064057C" w:rsidRPr="00865B07">
                <w:rPr>
                  <w:rFonts w:asciiTheme="minorEastAsia" w:eastAsiaTheme="minorEastAsia" w:hAnsiTheme="minorEastAsia" w:hint="eastAsia"/>
                  <w:szCs w:val="21"/>
                  <w:highlight w:val="yellow"/>
                  <w:rPrChange w:id="649" w:author="owner" w:date="2017-01-04T14:21:00Z">
                    <w:rPr>
                      <w:rFonts w:asciiTheme="minorEastAsia" w:eastAsiaTheme="minorEastAsia" w:hAnsiTheme="minorEastAsia" w:hint="eastAsia"/>
                      <w:szCs w:val="21"/>
                    </w:rPr>
                  </w:rPrChange>
                </w:rPr>
                <w:t>站址认定</w:t>
              </w:r>
              <w:r w:rsidR="0064057C" w:rsidRPr="00865B07">
                <w:rPr>
                  <w:rFonts w:asciiTheme="minorEastAsia" w:eastAsiaTheme="minorEastAsia" w:hAnsiTheme="minorEastAsia"/>
                  <w:szCs w:val="21"/>
                  <w:highlight w:val="yellow"/>
                  <w:rPrChange w:id="650" w:author="owner" w:date="2017-01-04T14:21:00Z">
                    <w:rPr>
                      <w:rFonts w:asciiTheme="minorEastAsia" w:eastAsiaTheme="minorEastAsia" w:hAnsiTheme="minorEastAsia"/>
                      <w:szCs w:val="21"/>
                    </w:rPr>
                  </w:rPrChange>
                </w:rPr>
                <w:t>编号</w:t>
              </w:r>
            </w:ins>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865B07" w:rsidRDefault="000B5AB5" w:rsidP="00BF61C2">
            <w:pPr>
              <w:rPr>
                <w:rFonts w:asciiTheme="minorEastAsia" w:eastAsiaTheme="minorEastAsia" w:hAnsiTheme="minorEastAsia"/>
                <w:szCs w:val="21"/>
                <w:highlight w:val="yellow"/>
                <w:rPrChange w:id="651" w:author="owner" w:date="2017-01-04T14:21:00Z">
                  <w:rPr>
                    <w:rFonts w:asciiTheme="minorEastAsia" w:eastAsiaTheme="minorEastAsia" w:hAnsiTheme="minorEastAsia"/>
                    <w:szCs w:val="21"/>
                  </w:rPr>
                </w:rPrChange>
              </w:rPr>
            </w:pPr>
            <w:r w:rsidRPr="00865B07">
              <w:rPr>
                <w:rFonts w:asciiTheme="minorEastAsia" w:eastAsiaTheme="minorEastAsia" w:hAnsiTheme="minorEastAsia"/>
                <w:szCs w:val="21"/>
                <w:highlight w:val="yellow"/>
                <w:rPrChange w:id="652" w:author="owner" w:date="2017-01-04T14:21:00Z">
                  <w:rPr>
                    <w:rFonts w:asciiTheme="minorEastAsia" w:eastAsiaTheme="minorEastAsia" w:hAnsiTheme="minorEastAsia"/>
                    <w:szCs w:val="21"/>
                  </w:rPr>
                </w:rPrChange>
              </w:rPr>
              <w:t>STATION_ID</w:t>
            </w:r>
          </w:p>
        </w:tc>
        <w:tc>
          <w:tcPr>
            <w:tcW w:w="1996" w:type="dxa"/>
          </w:tcPr>
          <w:p w:rsidR="000B5AB5" w:rsidRPr="00865B07" w:rsidRDefault="000B5AB5" w:rsidP="00BF61C2">
            <w:pPr>
              <w:rPr>
                <w:rFonts w:asciiTheme="minorEastAsia" w:eastAsiaTheme="minorEastAsia" w:hAnsiTheme="minorEastAsia"/>
                <w:szCs w:val="21"/>
                <w:highlight w:val="yellow"/>
                <w:rPrChange w:id="653" w:author="owner" w:date="2017-01-04T14:21:00Z">
                  <w:rPr>
                    <w:rFonts w:asciiTheme="minorEastAsia" w:eastAsiaTheme="minorEastAsia" w:hAnsiTheme="minorEastAsia"/>
                    <w:szCs w:val="21"/>
                  </w:rPr>
                </w:rPrChange>
              </w:rPr>
            </w:pPr>
            <w:r w:rsidRPr="00865B07">
              <w:rPr>
                <w:rFonts w:asciiTheme="minorEastAsia" w:eastAsiaTheme="minorEastAsia" w:hAnsiTheme="minorEastAsia"/>
                <w:szCs w:val="21"/>
                <w:highlight w:val="yellow"/>
                <w:rPrChange w:id="654" w:author="owner" w:date="2017-01-04T14:21:00Z">
                  <w:rPr>
                    <w:rFonts w:asciiTheme="minorEastAsia" w:eastAsiaTheme="minorEastAsia" w:hAnsiTheme="minorEastAsia"/>
                    <w:szCs w:val="21"/>
                  </w:rPr>
                </w:rPrChange>
              </w:rPr>
              <w:t>VARCHAR2(50)</w:t>
            </w:r>
          </w:p>
        </w:tc>
        <w:tc>
          <w:tcPr>
            <w:tcW w:w="2207" w:type="dxa"/>
          </w:tcPr>
          <w:p w:rsidR="000B5AB5" w:rsidRPr="00865B07" w:rsidRDefault="003E56FE" w:rsidP="00BF61C2">
            <w:pPr>
              <w:rPr>
                <w:rFonts w:asciiTheme="minorEastAsia" w:eastAsiaTheme="minorEastAsia" w:hAnsiTheme="minorEastAsia"/>
                <w:szCs w:val="21"/>
                <w:highlight w:val="yellow"/>
                <w:rPrChange w:id="655" w:author="owner" w:date="2017-01-04T14:21:00Z">
                  <w:rPr>
                    <w:rFonts w:asciiTheme="minorEastAsia" w:eastAsiaTheme="minorEastAsia" w:hAnsiTheme="minorEastAsia"/>
                    <w:szCs w:val="21"/>
                  </w:rPr>
                </w:rPrChange>
              </w:rPr>
            </w:pPr>
            <w:ins w:id="656" w:author="owner" w:date="2016-12-28T17:31:00Z">
              <w:r w:rsidRPr="00865B07">
                <w:rPr>
                  <w:rFonts w:asciiTheme="minorEastAsia" w:eastAsiaTheme="minorEastAsia" w:hAnsiTheme="minorEastAsia" w:hint="eastAsia"/>
                  <w:szCs w:val="21"/>
                  <w:highlight w:val="yellow"/>
                  <w:rPrChange w:id="657" w:author="owner" w:date="2017-01-04T14:21:00Z">
                    <w:rPr>
                      <w:rFonts w:asciiTheme="minorEastAsia" w:eastAsiaTheme="minorEastAsia" w:hAnsiTheme="minorEastAsia" w:hint="eastAsia"/>
                      <w:szCs w:val="21"/>
                    </w:rPr>
                  </w:rPrChange>
                </w:rPr>
                <w:t>台站</w:t>
              </w:r>
            </w:ins>
            <w:del w:id="658" w:author="owner" w:date="2016-12-28T17:30:00Z">
              <w:r w:rsidR="000B5AB5" w:rsidRPr="00865B07" w:rsidDel="008A35FF">
                <w:rPr>
                  <w:rFonts w:asciiTheme="minorEastAsia" w:eastAsiaTheme="minorEastAsia" w:hAnsiTheme="minorEastAsia" w:hint="eastAsia"/>
                  <w:szCs w:val="21"/>
                  <w:highlight w:val="yellow"/>
                  <w:rPrChange w:id="659" w:author="owner" w:date="2017-01-04T14:21:00Z">
                    <w:rPr>
                      <w:rFonts w:asciiTheme="minorEastAsia" w:eastAsiaTheme="minorEastAsia" w:hAnsiTheme="minorEastAsia" w:hint="eastAsia"/>
                      <w:szCs w:val="21"/>
                    </w:rPr>
                  </w:rPrChange>
                </w:rPr>
                <w:delText>？台站标识</w:delText>
              </w:r>
            </w:del>
            <w:ins w:id="660" w:author="owner" w:date="2016-12-28T17:31:00Z">
              <w:r w:rsidR="0076294D" w:rsidRPr="00865B07">
                <w:rPr>
                  <w:rFonts w:asciiTheme="minorEastAsia" w:eastAsiaTheme="minorEastAsia" w:hAnsiTheme="minorEastAsia" w:hint="eastAsia"/>
                  <w:szCs w:val="21"/>
                  <w:highlight w:val="yellow"/>
                  <w:rPrChange w:id="661" w:author="owner" w:date="2017-01-04T14:21:00Z">
                    <w:rPr>
                      <w:rFonts w:asciiTheme="minorEastAsia" w:eastAsiaTheme="minorEastAsia" w:hAnsiTheme="minorEastAsia" w:hint="eastAsia"/>
                      <w:szCs w:val="21"/>
                    </w:rPr>
                  </w:rPrChange>
                </w:rPr>
                <w:t>编号</w:t>
              </w:r>
            </w:ins>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865B07" w:rsidRDefault="000B5AB5" w:rsidP="00BF61C2">
            <w:pPr>
              <w:rPr>
                <w:rFonts w:asciiTheme="minorEastAsia" w:eastAsiaTheme="minorEastAsia" w:hAnsiTheme="minorEastAsia"/>
                <w:szCs w:val="21"/>
                <w:highlight w:val="yellow"/>
                <w:rPrChange w:id="662" w:author="owner" w:date="2017-01-04T14:22:00Z">
                  <w:rPr>
                    <w:rFonts w:asciiTheme="minorEastAsia" w:eastAsiaTheme="minorEastAsia" w:hAnsiTheme="minorEastAsia"/>
                    <w:szCs w:val="21"/>
                  </w:rPr>
                </w:rPrChange>
              </w:rPr>
            </w:pPr>
            <w:r w:rsidRPr="00865B07">
              <w:rPr>
                <w:rFonts w:asciiTheme="minorEastAsia" w:eastAsiaTheme="minorEastAsia" w:hAnsiTheme="minorEastAsia"/>
                <w:szCs w:val="21"/>
                <w:highlight w:val="yellow"/>
                <w:rPrChange w:id="663" w:author="owner" w:date="2017-01-04T14:22:00Z">
                  <w:rPr>
                    <w:rFonts w:asciiTheme="minorEastAsia" w:eastAsiaTheme="minorEastAsia" w:hAnsiTheme="minorEastAsia"/>
                    <w:szCs w:val="21"/>
                  </w:rPr>
                </w:rPrChange>
              </w:rPr>
              <w:t>STATION_NAME</w:t>
            </w:r>
          </w:p>
        </w:tc>
        <w:tc>
          <w:tcPr>
            <w:tcW w:w="1996" w:type="dxa"/>
          </w:tcPr>
          <w:p w:rsidR="000B5AB5" w:rsidRPr="00865B07" w:rsidRDefault="000B5AB5" w:rsidP="00BF61C2">
            <w:pPr>
              <w:rPr>
                <w:rFonts w:asciiTheme="minorEastAsia" w:eastAsiaTheme="minorEastAsia" w:hAnsiTheme="minorEastAsia"/>
                <w:szCs w:val="21"/>
                <w:highlight w:val="yellow"/>
                <w:rPrChange w:id="664" w:author="owner" w:date="2017-01-04T14:22:00Z">
                  <w:rPr>
                    <w:rFonts w:asciiTheme="minorEastAsia" w:eastAsiaTheme="minorEastAsia" w:hAnsiTheme="minorEastAsia"/>
                    <w:szCs w:val="21"/>
                  </w:rPr>
                </w:rPrChange>
              </w:rPr>
            </w:pPr>
            <w:r w:rsidRPr="00865B07">
              <w:rPr>
                <w:rFonts w:asciiTheme="minorEastAsia" w:eastAsiaTheme="minorEastAsia" w:hAnsiTheme="minorEastAsia"/>
                <w:szCs w:val="21"/>
                <w:highlight w:val="yellow"/>
                <w:rPrChange w:id="665" w:author="owner" w:date="2017-01-04T14:22:00Z">
                  <w:rPr>
                    <w:rFonts w:asciiTheme="minorEastAsia" w:eastAsiaTheme="minorEastAsia" w:hAnsiTheme="minorEastAsia"/>
                    <w:szCs w:val="21"/>
                  </w:rPr>
                </w:rPrChange>
              </w:rPr>
              <w:t>VARCHAR2(50)</w:t>
            </w:r>
          </w:p>
        </w:tc>
        <w:tc>
          <w:tcPr>
            <w:tcW w:w="2207" w:type="dxa"/>
          </w:tcPr>
          <w:p w:rsidR="000B5AB5" w:rsidRPr="00865B07" w:rsidRDefault="000B5AB5" w:rsidP="00BF61C2">
            <w:pPr>
              <w:rPr>
                <w:rFonts w:asciiTheme="minorEastAsia" w:eastAsiaTheme="minorEastAsia" w:hAnsiTheme="minorEastAsia"/>
                <w:szCs w:val="21"/>
                <w:highlight w:val="yellow"/>
                <w:rPrChange w:id="666" w:author="owner" w:date="2017-01-04T14:22:00Z">
                  <w:rPr>
                    <w:rFonts w:asciiTheme="minorEastAsia" w:eastAsiaTheme="minorEastAsia" w:hAnsiTheme="minorEastAsia"/>
                    <w:szCs w:val="21"/>
                  </w:rPr>
                </w:rPrChange>
              </w:rPr>
            </w:pPr>
            <w:r w:rsidRPr="00865B07">
              <w:rPr>
                <w:rFonts w:asciiTheme="minorEastAsia" w:eastAsiaTheme="minorEastAsia" w:hAnsiTheme="minorEastAsia" w:hint="eastAsia"/>
                <w:szCs w:val="21"/>
                <w:highlight w:val="yellow"/>
                <w:rPrChange w:id="667" w:author="owner" w:date="2017-01-04T14:22:00Z">
                  <w:rPr>
                    <w:rFonts w:asciiTheme="minorEastAsia" w:eastAsiaTheme="minorEastAsia" w:hAnsiTheme="minorEastAsia" w:hint="eastAsia"/>
                    <w:szCs w:val="21"/>
                  </w:rPr>
                </w:rPrChange>
              </w:rPr>
              <w:t>台站名称</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ADDRESS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865B07" w:rsidP="00BF61C2">
            <w:pPr>
              <w:rPr>
                <w:rFonts w:asciiTheme="minorEastAsia" w:eastAsiaTheme="minorEastAsia" w:hAnsiTheme="minorEastAsia"/>
                <w:szCs w:val="21"/>
              </w:rPr>
            </w:pPr>
            <w:ins w:id="668" w:author="owner" w:date="2017-01-04T14:22:00Z">
              <w:r w:rsidRPr="0067303C">
                <w:rPr>
                  <w:rFonts w:asciiTheme="minorEastAsia" w:eastAsiaTheme="minorEastAsia" w:hAnsiTheme="minorEastAsia" w:hint="eastAsia"/>
                  <w:szCs w:val="21"/>
                </w:rPr>
                <w:t>纬度</w:t>
              </w:r>
            </w:ins>
            <w:del w:id="669" w:author="owner" w:date="2017-01-04T14:22:00Z">
              <w:r w:rsidR="000B5AB5" w:rsidRPr="0067303C" w:rsidDel="00865B07">
                <w:rPr>
                  <w:rFonts w:asciiTheme="minorEastAsia" w:eastAsiaTheme="minorEastAsia" w:hAnsiTheme="minorEastAsia" w:hint="eastAsia"/>
                  <w:szCs w:val="21"/>
                </w:rPr>
                <w:delText>经度</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0B5AB5" w:rsidP="00BF61C2">
            <w:pPr>
              <w:rPr>
                <w:rFonts w:asciiTheme="minorEastAsia" w:eastAsiaTheme="minorEastAsia" w:hAnsiTheme="minorEastAsia"/>
                <w:szCs w:val="21"/>
              </w:rPr>
            </w:pPr>
            <w:del w:id="670" w:author="owner" w:date="2017-01-04T14:22:00Z">
              <w:r w:rsidRPr="0067303C" w:rsidDel="00865B07">
                <w:rPr>
                  <w:rFonts w:asciiTheme="minorEastAsia" w:eastAsiaTheme="minorEastAsia" w:hAnsiTheme="minorEastAsia" w:hint="eastAsia"/>
                  <w:szCs w:val="21"/>
                </w:rPr>
                <w:delText>纬度</w:delText>
              </w:r>
            </w:del>
            <w:ins w:id="671" w:author="owner" w:date="2017-01-04T14:22:00Z">
              <w:r w:rsidR="00865B07" w:rsidRPr="0067303C">
                <w:rPr>
                  <w:rFonts w:asciiTheme="minorEastAsia" w:eastAsiaTheme="minorEastAsia" w:hAnsiTheme="minorEastAsia" w:hint="eastAsia"/>
                  <w:szCs w:val="21"/>
                </w:rPr>
                <w:t>经度</w:t>
              </w:r>
            </w:ins>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0B5AB5">
            <w:pPr>
              <w:rPr>
                <w:rFonts w:asciiTheme="minorEastAsia" w:eastAsiaTheme="minorEastAsia" w:hAnsiTheme="minorEastAsia"/>
                <w:szCs w:val="21"/>
              </w:rPr>
            </w:pPr>
            <w:r w:rsidRPr="0067303C">
              <w:rPr>
                <w:rFonts w:asciiTheme="minorEastAsia" w:eastAsiaTheme="minorEastAsia" w:hAnsiTheme="minorEastAsia" w:hint="eastAsia"/>
                <w:szCs w:val="21"/>
              </w:rPr>
              <w:t>城市</w:t>
            </w:r>
            <w:ins w:id="672" w:author="owner" w:date="2017-01-04T14:22:00Z">
              <w:r w:rsidR="00B87EF0">
                <w:rPr>
                  <w:rFonts w:asciiTheme="minorEastAsia" w:eastAsiaTheme="minorEastAsia" w:hAnsiTheme="minorEastAsia" w:hint="eastAsia"/>
                  <w:szCs w:val="21"/>
                </w:rPr>
                <w:t>坐标</w:t>
              </w:r>
              <w:r w:rsidR="00B87EF0">
                <w:rPr>
                  <w:rFonts w:asciiTheme="minorEastAsia" w:eastAsiaTheme="minorEastAsia" w:hAnsiTheme="minorEastAsia"/>
                  <w:szCs w:val="21"/>
                </w:rPr>
                <w:t>X</w:t>
              </w:r>
            </w:ins>
            <w:del w:id="673" w:author="owner" w:date="2017-01-04T14:22:00Z">
              <w:r w:rsidRPr="0067303C" w:rsidDel="00B87EF0">
                <w:rPr>
                  <w:rFonts w:asciiTheme="minorEastAsia" w:eastAsiaTheme="minorEastAsia" w:hAnsiTheme="minorEastAsia" w:hint="eastAsia"/>
                  <w:szCs w:val="21"/>
                </w:rPr>
                <w:delText>经度</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w:t>
            </w:r>
            <w:ins w:id="674" w:author="owner" w:date="2017-01-04T14:22:00Z">
              <w:r w:rsidR="00C75C9B">
                <w:rPr>
                  <w:rFonts w:asciiTheme="minorEastAsia" w:eastAsiaTheme="minorEastAsia" w:hAnsiTheme="minorEastAsia" w:hint="eastAsia"/>
                  <w:szCs w:val="21"/>
                </w:rPr>
                <w:t>坐标</w:t>
              </w:r>
              <w:r w:rsidR="00B87EF0">
                <w:rPr>
                  <w:rFonts w:asciiTheme="minorEastAsia" w:eastAsiaTheme="minorEastAsia" w:hAnsiTheme="minorEastAsia" w:hint="eastAsia"/>
                  <w:szCs w:val="21"/>
                </w:rPr>
                <w:t>Y</w:t>
              </w:r>
            </w:ins>
            <w:del w:id="675" w:author="owner" w:date="2017-01-04T14:22:00Z">
              <w:r w:rsidRPr="0067303C" w:rsidDel="00C75C9B">
                <w:rPr>
                  <w:rFonts w:asciiTheme="minorEastAsia" w:eastAsiaTheme="minorEastAsia" w:hAnsiTheme="minorEastAsia" w:hint="eastAsia"/>
                  <w:szCs w:val="21"/>
                </w:rPr>
                <w:delText>纬度</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ELEVATION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del w:id="676" w:author="owner" w:date="2016-12-28T17:32:00Z">
              <w:r w:rsidRPr="0067303C" w:rsidDel="004E70D5">
                <w:rPr>
                  <w:rFonts w:asciiTheme="minorEastAsia" w:eastAsiaTheme="minorEastAsia" w:hAnsiTheme="minorEastAsia" w:hint="eastAsia"/>
                  <w:szCs w:val="21"/>
                </w:rPr>
                <w:delText>？高程</w:delText>
              </w:r>
            </w:del>
            <w:ins w:id="677" w:author="owner" w:date="2016-12-28T17:32:00Z">
              <w:r w:rsidR="004E70D5">
                <w:rPr>
                  <w:rFonts w:asciiTheme="minorEastAsia" w:eastAsiaTheme="minorEastAsia" w:hAnsiTheme="minorEastAsia" w:hint="eastAsia"/>
                  <w:szCs w:val="21"/>
                </w:rPr>
                <w:t>海拔高度</w:t>
              </w:r>
            </w:ins>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ENABLEDATE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del w:id="678" w:author="owner" w:date="2016-12-28T17:33:00Z">
              <w:r w:rsidRPr="0067303C" w:rsidDel="00C816AB">
                <w:rPr>
                  <w:rFonts w:asciiTheme="minorEastAsia" w:eastAsiaTheme="minorEastAsia" w:hAnsiTheme="minorEastAsia" w:hint="eastAsia"/>
                  <w:szCs w:val="21"/>
                </w:rPr>
                <w:delText>？可用日期</w:delText>
              </w:r>
            </w:del>
            <w:ins w:id="679" w:author="owner" w:date="2016-12-28T17:33:00Z">
              <w:r w:rsidR="00C816AB">
                <w:rPr>
                  <w:rFonts w:asciiTheme="minorEastAsia" w:eastAsiaTheme="minorEastAsia" w:hAnsiTheme="minorEastAsia" w:hint="eastAsia"/>
                  <w:szCs w:val="21"/>
                </w:rPr>
                <w:t>启用日期</w:t>
              </w:r>
            </w:ins>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NETWORK1_NAME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名称</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NETWORK1_EQUIPMENT_TYPE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设备类型</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NETWORK1_EQUIPMENT_MANUFACTURERS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设备生产厂家</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NETWORK1_EQUIPMENT_ID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设备编号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NETWORK1_EMISSION_BAND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发射频段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NETWORK1_RECEIVE_BAND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接收频段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NETWORK1_TRANSMIT_POWER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功率</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9E4857" w:rsidRDefault="000B5AB5" w:rsidP="00BF61C2">
            <w:pPr>
              <w:rPr>
                <w:rFonts w:asciiTheme="minorEastAsia" w:eastAsiaTheme="minorEastAsia" w:hAnsiTheme="minorEastAsia"/>
                <w:szCs w:val="21"/>
                <w:highlight w:val="yellow"/>
                <w:rPrChange w:id="680" w:author="owner" w:date="2016-12-29T14:39:00Z">
                  <w:rPr>
                    <w:rFonts w:asciiTheme="minorEastAsia" w:eastAsiaTheme="minorEastAsia" w:hAnsiTheme="minorEastAsia"/>
                    <w:szCs w:val="21"/>
                  </w:rPr>
                </w:rPrChange>
              </w:rPr>
            </w:pPr>
            <w:r w:rsidRPr="009E4857">
              <w:rPr>
                <w:rFonts w:asciiTheme="minorEastAsia" w:eastAsiaTheme="minorEastAsia" w:hAnsiTheme="minorEastAsia"/>
                <w:szCs w:val="21"/>
                <w:highlight w:val="yellow"/>
                <w:rPrChange w:id="681" w:author="owner" w:date="2016-12-29T14:39:00Z">
                  <w:rPr>
                    <w:rFonts w:asciiTheme="minorEastAsia" w:eastAsiaTheme="minorEastAsia" w:hAnsiTheme="minorEastAsia"/>
                    <w:szCs w:val="21"/>
                  </w:rPr>
                </w:rPrChange>
              </w:rPr>
              <w:t>NETWORK1_ANTENNA_TYPE</w:t>
            </w:r>
          </w:p>
        </w:tc>
        <w:tc>
          <w:tcPr>
            <w:tcW w:w="1996" w:type="dxa"/>
          </w:tcPr>
          <w:p w:rsidR="000B5AB5" w:rsidRPr="009E4857" w:rsidRDefault="000B5AB5" w:rsidP="00BF61C2">
            <w:pPr>
              <w:rPr>
                <w:rFonts w:asciiTheme="minorEastAsia" w:eastAsiaTheme="minorEastAsia" w:hAnsiTheme="minorEastAsia"/>
                <w:szCs w:val="21"/>
                <w:highlight w:val="yellow"/>
                <w:rPrChange w:id="682" w:author="owner" w:date="2016-12-29T14:39:00Z">
                  <w:rPr>
                    <w:rFonts w:asciiTheme="minorEastAsia" w:eastAsiaTheme="minorEastAsia" w:hAnsiTheme="minorEastAsia"/>
                    <w:szCs w:val="21"/>
                  </w:rPr>
                </w:rPrChange>
              </w:rPr>
            </w:pPr>
            <w:r w:rsidRPr="009E4857">
              <w:rPr>
                <w:rFonts w:asciiTheme="minorEastAsia" w:eastAsiaTheme="minorEastAsia" w:hAnsiTheme="minorEastAsia"/>
                <w:szCs w:val="21"/>
                <w:highlight w:val="yellow"/>
                <w:rPrChange w:id="683" w:author="owner" w:date="2016-12-29T14:39:00Z">
                  <w:rPr>
                    <w:rFonts w:asciiTheme="minorEastAsia" w:eastAsiaTheme="minorEastAsia" w:hAnsiTheme="minorEastAsia"/>
                    <w:szCs w:val="21"/>
                  </w:rPr>
                </w:rPrChange>
              </w:rPr>
              <w:t>VARCHAR2(50)</w:t>
            </w:r>
          </w:p>
        </w:tc>
        <w:tc>
          <w:tcPr>
            <w:tcW w:w="2207" w:type="dxa"/>
          </w:tcPr>
          <w:p w:rsidR="000B5AB5" w:rsidRPr="009E4857" w:rsidRDefault="000B5AB5" w:rsidP="00BF61C2">
            <w:pPr>
              <w:rPr>
                <w:rFonts w:asciiTheme="minorEastAsia" w:eastAsiaTheme="minorEastAsia" w:hAnsiTheme="minorEastAsia"/>
                <w:szCs w:val="21"/>
                <w:highlight w:val="yellow"/>
                <w:rPrChange w:id="684" w:author="owner" w:date="2016-12-29T14:39:00Z">
                  <w:rPr>
                    <w:rFonts w:asciiTheme="minorEastAsia" w:eastAsiaTheme="minorEastAsia" w:hAnsiTheme="minorEastAsia"/>
                    <w:szCs w:val="21"/>
                  </w:rPr>
                </w:rPrChange>
              </w:rPr>
            </w:pPr>
            <w:bookmarkStart w:id="685" w:name="OLE_LINK1"/>
            <w:bookmarkStart w:id="686" w:name="OLE_LINK2"/>
            <w:r w:rsidRPr="009E4857">
              <w:rPr>
                <w:rFonts w:asciiTheme="minorEastAsia" w:eastAsiaTheme="minorEastAsia" w:hAnsiTheme="minorEastAsia" w:hint="eastAsia"/>
                <w:szCs w:val="21"/>
                <w:highlight w:val="yellow"/>
                <w:rPrChange w:id="687" w:author="owner" w:date="2016-12-29T14:39:00Z">
                  <w:rPr>
                    <w:rFonts w:asciiTheme="minorEastAsia" w:eastAsiaTheme="minorEastAsia" w:hAnsiTheme="minorEastAsia" w:hint="eastAsia"/>
                    <w:szCs w:val="21"/>
                  </w:rPr>
                </w:rPrChange>
              </w:rPr>
              <w:t>网络</w:t>
            </w:r>
            <w:r w:rsidRPr="009E4857">
              <w:rPr>
                <w:rFonts w:asciiTheme="minorEastAsia" w:eastAsiaTheme="minorEastAsia" w:hAnsiTheme="minorEastAsia"/>
                <w:szCs w:val="21"/>
                <w:highlight w:val="yellow"/>
                <w:rPrChange w:id="688" w:author="owner" w:date="2016-12-29T14:39:00Z">
                  <w:rPr>
                    <w:rFonts w:asciiTheme="minorEastAsia" w:eastAsiaTheme="minorEastAsia" w:hAnsiTheme="minorEastAsia"/>
                    <w:szCs w:val="21"/>
                  </w:rPr>
                </w:rPrChange>
              </w:rPr>
              <w:t>1</w:t>
            </w:r>
            <w:bookmarkEnd w:id="685"/>
            <w:bookmarkEnd w:id="686"/>
            <w:r w:rsidRPr="009E4857">
              <w:rPr>
                <w:rFonts w:asciiTheme="minorEastAsia" w:eastAsiaTheme="minorEastAsia" w:hAnsiTheme="minorEastAsia" w:hint="eastAsia"/>
                <w:szCs w:val="21"/>
                <w:highlight w:val="yellow"/>
                <w:rPrChange w:id="689" w:author="owner" w:date="2016-12-29T14:39:00Z">
                  <w:rPr>
                    <w:rFonts w:asciiTheme="minorEastAsia" w:eastAsiaTheme="minorEastAsia" w:hAnsiTheme="minorEastAsia" w:hint="eastAsia"/>
                    <w:szCs w:val="21"/>
                  </w:rPr>
                </w:rPrChange>
              </w:rPr>
              <w:t>天线</w:t>
            </w:r>
            <w:ins w:id="690" w:author="owner" w:date="2016-12-29T14:39:00Z">
              <w:r w:rsidR="009E4857" w:rsidRPr="009E4857">
                <w:rPr>
                  <w:rFonts w:asciiTheme="minorEastAsia" w:eastAsiaTheme="minorEastAsia" w:hAnsiTheme="minorEastAsia" w:hint="eastAsia"/>
                  <w:szCs w:val="21"/>
                  <w:highlight w:val="yellow"/>
                  <w:rPrChange w:id="691" w:author="owner" w:date="2016-12-29T14:39:00Z">
                    <w:rPr>
                      <w:rFonts w:asciiTheme="minorEastAsia" w:eastAsiaTheme="minorEastAsia" w:hAnsiTheme="minorEastAsia" w:hint="eastAsia"/>
                      <w:szCs w:val="21"/>
                    </w:rPr>
                  </w:rPrChange>
                </w:rPr>
                <w:t>型号</w:t>
              </w:r>
            </w:ins>
            <w:del w:id="692" w:author="owner" w:date="2016-12-29T14:38:00Z">
              <w:r w:rsidRPr="009E4857" w:rsidDel="009E4857">
                <w:rPr>
                  <w:rFonts w:asciiTheme="minorEastAsia" w:eastAsiaTheme="minorEastAsia" w:hAnsiTheme="minorEastAsia" w:hint="eastAsia"/>
                  <w:szCs w:val="21"/>
                  <w:highlight w:val="yellow"/>
                  <w:rPrChange w:id="693" w:author="owner" w:date="2016-12-29T14:39:00Z">
                    <w:rPr>
                      <w:rFonts w:asciiTheme="minorEastAsia" w:eastAsiaTheme="minorEastAsia" w:hAnsiTheme="minorEastAsia" w:hint="eastAsia"/>
                      <w:szCs w:val="21"/>
                    </w:rPr>
                  </w:rPrChange>
                </w:rPr>
                <w:delText>类型</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NETWORK1_ANTENNA_GAIN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天线增益</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NETWORK1_ANTENNA_HEIGHT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天线高度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NETWORK1_ENBLEDATE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可用日期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NETWORK1_XINGHAOHEZHUNDAIMA</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 xml:space="preserve">1 </w:t>
            </w:r>
            <w:r w:rsidRPr="0067303C">
              <w:rPr>
                <w:rFonts w:asciiTheme="minorEastAsia" w:eastAsiaTheme="minorEastAsia" w:hAnsiTheme="minorEastAsia" w:hint="eastAsia"/>
                <w:szCs w:val="21"/>
              </w:rPr>
              <w:t>型号核准代码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NETWORK1_POWERUNIT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功率单位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NETWORK1_ANTENNA_JIHUAFANGSHI</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天线计划方式</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NETWORK1_ANTENNA_GAINUNIT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天线增益单位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NETWORK1_ANTENNA_MANUFACTURERS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天线生产厂家</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STATION_LICENSE_ID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台站执行编号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TECHNICAL_DATA_SHEET_NO</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技术表单号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APPLY_DATE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PROCESS_DATE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NETWORK2_NAME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名称</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NETWORK2_EQUIPMENT_TYPE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设备类型</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NETWORK2_EQUIPMENT_MANUFACTURERS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设备生产厂家</w:t>
            </w:r>
          </w:p>
          <w:p w:rsidR="000B5AB5" w:rsidRPr="0067303C" w:rsidRDefault="000B5AB5" w:rsidP="00BF61C2">
            <w:pPr>
              <w:rPr>
                <w:rFonts w:asciiTheme="minorEastAsia" w:eastAsiaTheme="minorEastAsia" w:hAnsiTheme="minorEastAsia"/>
                <w:szCs w:val="21"/>
              </w:rPr>
            </w:pP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NETWORK2_EQUIPMENT_ID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设备编号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NETWORK2_EMISSION_BAND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发射频段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NETWORK2_RECEIVE_BAND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接收频段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NETWORK2_TRANSMIT_POWER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功率</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NETWORK2_ANTENNA_TYPE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9E4857">
            <w:pPr>
              <w:rPr>
                <w:rFonts w:asciiTheme="minorEastAsia" w:eastAsiaTheme="minorEastAsia" w:hAnsiTheme="minorEastAsia"/>
                <w:szCs w:val="21"/>
              </w:rPr>
            </w:pPr>
            <w:ins w:id="694" w:author="owner" w:date="2016-12-29T14:41:00Z">
              <w:r w:rsidRPr="00D56DED">
                <w:rPr>
                  <w:rFonts w:asciiTheme="minorEastAsia" w:eastAsiaTheme="minorEastAsia" w:hAnsiTheme="minorEastAsia" w:hint="eastAsia"/>
                  <w:szCs w:val="21"/>
                  <w:highlight w:val="yellow"/>
                </w:rPr>
                <w:t>网络</w:t>
              </w:r>
              <w:r>
                <w:rPr>
                  <w:rFonts w:asciiTheme="minorEastAsia" w:eastAsiaTheme="minorEastAsia" w:hAnsiTheme="minorEastAsia"/>
                  <w:szCs w:val="21"/>
                  <w:highlight w:val="yellow"/>
                </w:rPr>
                <w:t>2</w:t>
              </w:r>
              <w:r w:rsidRPr="00D56DED">
                <w:rPr>
                  <w:rFonts w:asciiTheme="minorEastAsia" w:eastAsiaTheme="minorEastAsia" w:hAnsiTheme="minorEastAsia" w:hint="eastAsia"/>
                  <w:szCs w:val="21"/>
                  <w:highlight w:val="yellow"/>
                </w:rPr>
                <w:t>天线型号</w:t>
              </w:r>
            </w:ins>
            <w:del w:id="695" w:author="owner" w:date="2016-12-29T14:41:00Z">
              <w:r w:rsidR="000B5AB5" w:rsidRPr="0067303C" w:rsidDel="009E4857">
                <w:rPr>
                  <w:rFonts w:asciiTheme="minorEastAsia" w:eastAsiaTheme="minorEastAsia" w:hAnsiTheme="minorEastAsia" w:hint="eastAsia"/>
                  <w:szCs w:val="21"/>
                </w:rPr>
                <w:delText>网络</w:delText>
              </w:r>
              <w:r w:rsidR="000B5AB5" w:rsidRPr="0067303C" w:rsidDel="009E4857">
                <w:rPr>
                  <w:rFonts w:asciiTheme="minorEastAsia" w:eastAsiaTheme="minorEastAsia" w:hAnsiTheme="minorEastAsia"/>
                  <w:szCs w:val="21"/>
                </w:rPr>
                <w:delText>2</w:delText>
              </w:r>
              <w:r w:rsidR="000B5AB5" w:rsidRPr="0067303C" w:rsidDel="009E4857">
                <w:rPr>
                  <w:rFonts w:asciiTheme="minorEastAsia" w:eastAsiaTheme="minorEastAsia" w:hAnsiTheme="minorEastAsia" w:hint="eastAsia"/>
                  <w:szCs w:val="21"/>
                </w:rPr>
                <w:delText>天线类型</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NETWORK2_ANTENNA_GAIN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天线增益</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NETWORK2_ANTENNA_HEIGHT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天线高度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NETWORK2_ENBLEDATE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可用日期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NETWORK2_XINGHAOHEZHUNDAIMA</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型号核准代码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NETWORK2_POWERUNIT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功率单位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NETWORK2_ANTENNA_JIHUAFANGSHI</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极化方式</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NETWORK2_ANTENNA_GAINUNIT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天线增益单位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NETWORK2_ANTENNA_MANUFACTURERS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天线生产厂家</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NETWORK3_NAME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名称</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NETWORK3_EQUIPMENT_TYPE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设备类型</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NETWORK3_EQUIPMENT_ID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设备生产厂家</w:t>
            </w:r>
          </w:p>
          <w:p w:rsidR="000B5AB5" w:rsidRPr="0067303C" w:rsidRDefault="000B5AB5" w:rsidP="00BF61C2">
            <w:pPr>
              <w:rPr>
                <w:rFonts w:asciiTheme="minorEastAsia" w:eastAsiaTheme="minorEastAsia" w:hAnsiTheme="minorEastAsia"/>
                <w:szCs w:val="21"/>
              </w:rPr>
            </w:pP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NETWORK3_EQUIPMENT_MANUFACTURERS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设备编号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NETWORK3_EMISSION_BAND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发射频段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NETWORK3_RECEIVE_BAND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接收频段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NETWORK3_TRANSMIT_POWER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功率</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NETWORK3_ANTENNA_TYPE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61F58">
            <w:pPr>
              <w:rPr>
                <w:rFonts w:asciiTheme="minorEastAsia" w:eastAsiaTheme="minorEastAsia" w:hAnsiTheme="minorEastAsia"/>
                <w:szCs w:val="21"/>
              </w:rPr>
            </w:pPr>
            <w:ins w:id="696" w:author="owner" w:date="2016-12-29T14:41:00Z">
              <w:r w:rsidRPr="00D56DED">
                <w:rPr>
                  <w:rFonts w:asciiTheme="minorEastAsia" w:eastAsiaTheme="minorEastAsia" w:hAnsiTheme="minorEastAsia" w:hint="eastAsia"/>
                  <w:szCs w:val="21"/>
                  <w:highlight w:val="yellow"/>
                </w:rPr>
                <w:t>网络</w:t>
              </w:r>
              <w:r>
                <w:rPr>
                  <w:rFonts w:asciiTheme="minorEastAsia" w:eastAsiaTheme="minorEastAsia" w:hAnsiTheme="minorEastAsia"/>
                  <w:szCs w:val="21"/>
                  <w:highlight w:val="yellow"/>
                </w:rPr>
                <w:t>3</w:t>
              </w:r>
              <w:r w:rsidRPr="00D56DED">
                <w:rPr>
                  <w:rFonts w:asciiTheme="minorEastAsia" w:eastAsiaTheme="minorEastAsia" w:hAnsiTheme="minorEastAsia" w:hint="eastAsia"/>
                  <w:szCs w:val="21"/>
                  <w:highlight w:val="yellow"/>
                </w:rPr>
                <w:t>天线型号</w:t>
              </w:r>
            </w:ins>
            <w:del w:id="697" w:author="owner" w:date="2016-12-29T14:41:00Z">
              <w:r w:rsidR="000B5AB5" w:rsidRPr="0067303C" w:rsidDel="00061F58">
                <w:rPr>
                  <w:rFonts w:asciiTheme="minorEastAsia" w:eastAsiaTheme="minorEastAsia" w:hAnsiTheme="minorEastAsia" w:hint="eastAsia"/>
                  <w:szCs w:val="21"/>
                </w:rPr>
                <w:delText>网络</w:delText>
              </w:r>
              <w:r w:rsidR="000B5AB5" w:rsidRPr="0067303C" w:rsidDel="00061F58">
                <w:rPr>
                  <w:rFonts w:asciiTheme="minorEastAsia" w:eastAsiaTheme="minorEastAsia" w:hAnsiTheme="minorEastAsia"/>
                  <w:szCs w:val="21"/>
                </w:rPr>
                <w:delText>3</w:delText>
              </w:r>
              <w:r w:rsidR="000B5AB5" w:rsidRPr="0067303C" w:rsidDel="00061F58">
                <w:rPr>
                  <w:rFonts w:asciiTheme="minorEastAsia" w:eastAsiaTheme="minorEastAsia" w:hAnsiTheme="minorEastAsia" w:hint="eastAsia"/>
                  <w:szCs w:val="21"/>
                </w:rPr>
                <w:delText>天线类型</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NETWORK3_ANTENNA_GAIN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天线增益</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NETWORK3_ANTENNA_HEIGHT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天线高度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NETWORK3_ENBLEDATE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可用日期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NETWORK3_XINGHAOHEZHUNDAIMA</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型号核准代码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NETWORK3_POWERUNIT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网络功率单位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NETWORK3_ANTENNA_JIHUAFANGSHI</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极化方式</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NETWORK3_ANTENNA_GAINUNIT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天线增益单位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NETWORK3_ANTENNA_MANUFACTURERS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天线生产厂家</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F7568E" w:rsidRDefault="000B5AB5" w:rsidP="00BF61C2">
            <w:pPr>
              <w:rPr>
                <w:rFonts w:asciiTheme="minorEastAsia" w:eastAsiaTheme="minorEastAsia" w:hAnsiTheme="minorEastAsia"/>
                <w:szCs w:val="21"/>
                <w:highlight w:val="yellow"/>
                <w:rPrChange w:id="698" w:author="owner" w:date="2016-12-29T14:24:00Z">
                  <w:rPr>
                    <w:rFonts w:asciiTheme="minorEastAsia" w:eastAsiaTheme="minorEastAsia" w:hAnsiTheme="minorEastAsia"/>
                    <w:szCs w:val="21"/>
                  </w:rPr>
                </w:rPrChange>
              </w:rPr>
            </w:pPr>
            <w:r w:rsidRPr="00F7568E">
              <w:rPr>
                <w:rFonts w:asciiTheme="minorEastAsia" w:eastAsiaTheme="minorEastAsia" w:hAnsiTheme="minorEastAsia"/>
                <w:szCs w:val="21"/>
                <w:highlight w:val="yellow"/>
                <w:rPrChange w:id="699" w:author="owner" w:date="2016-12-29T14:24:00Z">
                  <w:rPr>
                    <w:rFonts w:asciiTheme="minorEastAsia" w:eastAsiaTheme="minorEastAsia" w:hAnsiTheme="minorEastAsia"/>
                    <w:szCs w:val="21"/>
                  </w:rPr>
                </w:rPrChange>
              </w:rPr>
              <w:t>TELECOM_OPERATORS</w:t>
            </w:r>
          </w:p>
        </w:tc>
        <w:tc>
          <w:tcPr>
            <w:tcW w:w="1996" w:type="dxa"/>
          </w:tcPr>
          <w:p w:rsidR="000B5AB5" w:rsidRPr="00F7568E" w:rsidRDefault="000B5AB5" w:rsidP="00BF61C2">
            <w:pPr>
              <w:rPr>
                <w:rFonts w:asciiTheme="minorEastAsia" w:eastAsiaTheme="minorEastAsia" w:hAnsiTheme="minorEastAsia"/>
                <w:szCs w:val="21"/>
                <w:highlight w:val="yellow"/>
                <w:rPrChange w:id="700" w:author="owner" w:date="2016-12-29T14:24:00Z">
                  <w:rPr>
                    <w:rFonts w:asciiTheme="minorEastAsia" w:eastAsiaTheme="minorEastAsia" w:hAnsiTheme="minorEastAsia"/>
                    <w:szCs w:val="21"/>
                  </w:rPr>
                </w:rPrChange>
              </w:rPr>
            </w:pPr>
            <w:r w:rsidRPr="00F7568E">
              <w:rPr>
                <w:rFonts w:asciiTheme="minorEastAsia" w:eastAsiaTheme="minorEastAsia" w:hAnsiTheme="minorEastAsia"/>
                <w:szCs w:val="21"/>
                <w:highlight w:val="yellow"/>
                <w:rPrChange w:id="701" w:author="owner" w:date="2016-12-29T14:24:00Z">
                  <w:rPr>
                    <w:rFonts w:asciiTheme="minorEastAsia" w:eastAsiaTheme="minorEastAsia" w:hAnsiTheme="minorEastAsia"/>
                    <w:szCs w:val="21"/>
                  </w:rPr>
                </w:rPrChange>
              </w:rPr>
              <w:t>VARCHAR2(50)</w:t>
            </w:r>
          </w:p>
        </w:tc>
        <w:tc>
          <w:tcPr>
            <w:tcW w:w="2207" w:type="dxa"/>
          </w:tcPr>
          <w:p w:rsidR="000B5AB5" w:rsidRPr="00F7568E" w:rsidRDefault="000B5AB5" w:rsidP="00BF61C2">
            <w:pPr>
              <w:rPr>
                <w:rFonts w:asciiTheme="minorEastAsia" w:eastAsiaTheme="minorEastAsia" w:hAnsiTheme="minorEastAsia"/>
                <w:szCs w:val="21"/>
                <w:highlight w:val="yellow"/>
                <w:rPrChange w:id="702" w:author="owner" w:date="2016-12-29T14:24:00Z">
                  <w:rPr>
                    <w:rFonts w:asciiTheme="minorEastAsia" w:eastAsiaTheme="minorEastAsia" w:hAnsiTheme="minorEastAsia"/>
                    <w:szCs w:val="21"/>
                  </w:rPr>
                </w:rPrChange>
              </w:rPr>
            </w:pPr>
            <w:del w:id="703" w:author="owner" w:date="2016-12-29T14:23:00Z">
              <w:r w:rsidRPr="00F7568E" w:rsidDel="006E104E">
                <w:rPr>
                  <w:rFonts w:asciiTheme="minorEastAsia" w:eastAsiaTheme="minorEastAsia" w:hAnsiTheme="minorEastAsia" w:hint="eastAsia"/>
                  <w:szCs w:val="21"/>
                  <w:highlight w:val="yellow"/>
                  <w:rPrChange w:id="704" w:author="owner" w:date="2016-12-29T14:24:00Z">
                    <w:rPr>
                      <w:rFonts w:asciiTheme="minorEastAsia" w:eastAsiaTheme="minorEastAsia" w:hAnsiTheme="minorEastAsia" w:hint="eastAsia"/>
                      <w:szCs w:val="21"/>
                    </w:rPr>
                  </w:rPrChange>
                </w:rPr>
                <w:delText>操作员</w:delText>
              </w:r>
            </w:del>
            <w:ins w:id="705" w:author="owner" w:date="2016-12-29T14:23:00Z">
              <w:r w:rsidR="006E104E" w:rsidRPr="00F7568E">
                <w:rPr>
                  <w:rFonts w:asciiTheme="minorEastAsia" w:eastAsiaTheme="minorEastAsia" w:hAnsiTheme="minorEastAsia" w:hint="eastAsia"/>
                  <w:szCs w:val="21"/>
                  <w:highlight w:val="yellow"/>
                  <w:rPrChange w:id="706" w:author="owner" w:date="2016-12-29T14:24:00Z">
                    <w:rPr>
                      <w:rFonts w:asciiTheme="minorEastAsia" w:eastAsiaTheme="minorEastAsia" w:hAnsiTheme="minorEastAsia" w:hint="eastAsia"/>
                      <w:szCs w:val="21"/>
                    </w:rPr>
                  </w:rPrChange>
                </w:rPr>
                <w:t>运营商</w:t>
              </w:r>
            </w:ins>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4143C8" w:rsidRDefault="000B5AB5" w:rsidP="00BF61C2">
            <w:pPr>
              <w:rPr>
                <w:rFonts w:asciiTheme="minorEastAsia" w:eastAsiaTheme="minorEastAsia" w:hAnsiTheme="minorEastAsia"/>
                <w:szCs w:val="21"/>
                <w:highlight w:val="yellow"/>
                <w:rPrChange w:id="707" w:author="owner" w:date="2016-12-29T14:24:00Z">
                  <w:rPr>
                    <w:rFonts w:asciiTheme="minorEastAsia" w:eastAsiaTheme="minorEastAsia" w:hAnsiTheme="minorEastAsia"/>
                    <w:szCs w:val="21"/>
                  </w:rPr>
                </w:rPrChange>
              </w:rPr>
            </w:pPr>
            <w:r w:rsidRPr="004143C8">
              <w:rPr>
                <w:rFonts w:asciiTheme="minorEastAsia" w:eastAsiaTheme="minorEastAsia" w:hAnsiTheme="minorEastAsia"/>
                <w:szCs w:val="21"/>
                <w:highlight w:val="yellow"/>
                <w:rPrChange w:id="708" w:author="owner" w:date="2016-12-29T14:24:00Z">
                  <w:rPr>
                    <w:rFonts w:asciiTheme="minorEastAsia" w:eastAsiaTheme="minorEastAsia" w:hAnsiTheme="minorEastAsia"/>
                    <w:szCs w:val="21"/>
                  </w:rPr>
                </w:rPrChange>
              </w:rPr>
              <w:t>IMAGES</w:t>
            </w:r>
          </w:p>
        </w:tc>
        <w:tc>
          <w:tcPr>
            <w:tcW w:w="1996" w:type="dxa"/>
          </w:tcPr>
          <w:p w:rsidR="000B5AB5" w:rsidRPr="004143C8" w:rsidRDefault="000B5AB5" w:rsidP="00BF61C2">
            <w:pPr>
              <w:rPr>
                <w:rFonts w:asciiTheme="minorEastAsia" w:eastAsiaTheme="minorEastAsia" w:hAnsiTheme="minorEastAsia"/>
                <w:szCs w:val="21"/>
                <w:highlight w:val="yellow"/>
                <w:rPrChange w:id="709" w:author="owner" w:date="2016-12-29T14:24:00Z">
                  <w:rPr>
                    <w:rFonts w:asciiTheme="minorEastAsia" w:eastAsiaTheme="minorEastAsia" w:hAnsiTheme="minorEastAsia"/>
                    <w:szCs w:val="21"/>
                  </w:rPr>
                </w:rPrChange>
              </w:rPr>
            </w:pPr>
            <w:r w:rsidRPr="004143C8">
              <w:rPr>
                <w:rFonts w:asciiTheme="minorEastAsia" w:eastAsiaTheme="minorEastAsia" w:hAnsiTheme="minorEastAsia"/>
                <w:szCs w:val="21"/>
                <w:highlight w:val="yellow"/>
                <w:rPrChange w:id="710" w:author="owner" w:date="2016-12-29T14:24:00Z">
                  <w:rPr>
                    <w:rFonts w:asciiTheme="minorEastAsia" w:eastAsiaTheme="minorEastAsia" w:hAnsiTheme="minorEastAsia"/>
                    <w:szCs w:val="21"/>
                  </w:rPr>
                </w:rPrChange>
              </w:rPr>
              <w:t>VARCHAR2(50)</w:t>
            </w:r>
          </w:p>
        </w:tc>
        <w:tc>
          <w:tcPr>
            <w:tcW w:w="2207" w:type="dxa"/>
          </w:tcPr>
          <w:p w:rsidR="000B5AB5" w:rsidRPr="004143C8" w:rsidRDefault="000B5AB5" w:rsidP="00BF61C2">
            <w:pPr>
              <w:rPr>
                <w:rFonts w:asciiTheme="minorEastAsia" w:eastAsiaTheme="minorEastAsia" w:hAnsiTheme="minorEastAsia"/>
                <w:szCs w:val="21"/>
                <w:highlight w:val="yellow"/>
                <w:rPrChange w:id="711" w:author="owner" w:date="2016-12-29T14:24:00Z">
                  <w:rPr>
                    <w:rFonts w:asciiTheme="minorEastAsia" w:eastAsiaTheme="minorEastAsia" w:hAnsiTheme="minorEastAsia"/>
                    <w:szCs w:val="21"/>
                  </w:rPr>
                </w:rPrChange>
              </w:rPr>
            </w:pPr>
            <w:r w:rsidRPr="004143C8">
              <w:rPr>
                <w:rFonts w:asciiTheme="minorEastAsia" w:eastAsiaTheme="minorEastAsia" w:hAnsiTheme="minorEastAsia" w:hint="eastAsia"/>
                <w:szCs w:val="21"/>
                <w:highlight w:val="yellow"/>
                <w:rPrChange w:id="712" w:author="owner" w:date="2016-12-29T14:24:00Z">
                  <w:rPr>
                    <w:rFonts w:asciiTheme="minorEastAsia" w:eastAsiaTheme="minorEastAsia" w:hAnsiTheme="minorEastAsia" w:hint="eastAsia"/>
                    <w:szCs w:val="21"/>
                  </w:rPr>
                </w:rPrChange>
              </w:rPr>
              <w:t>图片</w:t>
            </w:r>
            <w:ins w:id="713" w:author="owner" w:date="2016-12-28T17:41:00Z">
              <w:r w:rsidR="009D697D" w:rsidRPr="004143C8">
                <w:rPr>
                  <w:rFonts w:asciiTheme="minorEastAsia" w:eastAsiaTheme="minorEastAsia" w:hAnsiTheme="minorEastAsia" w:hint="eastAsia"/>
                  <w:szCs w:val="21"/>
                  <w:highlight w:val="yellow"/>
                  <w:rPrChange w:id="714" w:author="owner" w:date="2016-12-29T14:24:00Z">
                    <w:rPr>
                      <w:rFonts w:asciiTheme="minorEastAsia" w:eastAsiaTheme="minorEastAsia" w:hAnsiTheme="minorEastAsia" w:hint="eastAsia"/>
                      <w:szCs w:val="21"/>
                    </w:rPr>
                  </w:rPrChange>
                </w:rPr>
                <w:t>编号</w:t>
              </w:r>
            </w:ins>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APPLY_REMARKS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？申请备注</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NETWORK4_NAME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名称</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NETWORK4_EQUIPMENT_TYPE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设备类型</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NETWORK4_EQUIPMENT_MANUFACTURERS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设备生产厂家</w:t>
            </w:r>
          </w:p>
          <w:p w:rsidR="000B5AB5" w:rsidRPr="0067303C" w:rsidRDefault="000B5AB5" w:rsidP="00BF61C2">
            <w:pPr>
              <w:rPr>
                <w:rFonts w:asciiTheme="minorEastAsia" w:eastAsiaTheme="minorEastAsia" w:hAnsiTheme="minorEastAsia"/>
                <w:szCs w:val="21"/>
              </w:rPr>
            </w:pP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NETWORK4_EQUIPMENT_ID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设备编号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NETWORK4_EMISSION_BAND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发射频段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NETWORK4_RECEIVE_BAND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接收频段</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NETWORK4_TRANSMIT_POWER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功率</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NETWORK4_ANTENNA_TYPE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FB30BA">
            <w:pPr>
              <w:rPr>
                <w:rFonts w:asciiTheme="minorEastAsia" w:eastAsiaTheme="minorEastAsia" w:hAnsiTheme="minorEastAsia"/>
                <w:szCs w:val="21"/>
              </w:rPr>
            </w:pPr>
            <w:ins w:id="715" w:author="owner" w:date="2016-12-29T14:42:00Z">
              <w:r w:rsidRPr="00D56DED">
                <w:rPr>
                  <w:rFonts w:asciiTheme="minorEastAsia" w:eastAsiaTheme="minorEastAsia" w:hAnsiTheme="minorEastAsia" w:hint="eastAsia"/>
                  <w:szCs w:val="21"/>
                  <w:highlight w:val="yellow"/>
                </w:rPr>
                <w:t>网络</w:t>
              </w:r>
              <w:r w:rsidR="00091920">
                <w:rPr>
                  <w:rFonts w:asciiTheme="minorEastAsia" w:eastAsiaTheme="minorEastAsia" w:hAnsiTheme="minorEastAsia"/>
                  <w:szCs w:val="21"/>
                  <w:highlight w:val="yellow"/>
                </w:rPr>
                <w:t>4</w:t>
              </w:r>
              <w:r w:rsidRPr="00D56DED">
                <w:rPr>
                  <w:rFonts w:asciiTheme="minorEastAsia" w:eastAsiaTheme="minorEastAsia" w:hAnsiTheme="minorEastAsia" w:hint="eastAsia"/>
                  <w:szCs w:val="21"/>
                  <w:highlight w:val="yellow"/>
                </w:rPr>
                <w:t>天线型号</w:t>
              </w:r>
            </w:ins>
            <w:del w:id="716" w:author="owner" w:date="2016-12-29T14:42:00Z">
              <w:r w:rsidR="000B5AB5" w:rsidRPr="0067303C" w:rsidDel="00FB30BA">
                <w:rPr>
                  <w:rFonts w:asciiTheme="minorEastAsia" w:eastAsiaTheme="minorEastAsia" w:hAnsiTheme="minorEastAsia" w:hint="eastAsia"/>
                  <w:szCs w:val="21"/>
                </w:rPr>
                <w:delText>网络</w:delText>
              </w:r>
              <w:r w:rsidR="000B5AB5" w:rsidRPr="0067303C" w:rsidDel="00FB30BA">
                <w:rPr>
                  <w:rFonts w:asciiTheme="minorEastAsia" w:eastAsiaTheme="minorEastAsia" w:hAnsiTheme="minorEastAsia"/>
                  <w:szCs w:val="21"/>
                </w:rPr>
                <w:delText>4</w:delText>
              </w:r>
              <w:r w:rsidR="000B5AB5" w:rsidRPr="0067303C" w:rsidDel="00FB30BA">
                <w:rPr>
                  <w:rFonts w:asciiTheme="minorEastAsia" w:eastAsiaTheme="minorEastAsia" w:hAnsiTheme="minorEastAsia" w:hint="eastAsia"/>
                  <w:szCs w:val="21"/>
                </w:rPr>
                <w:delText>天线类型</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NETWORK4_ANTENNA_GAIN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天线增益</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NETWORK4_ANTENNA_HEIGHT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天线高度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NETWORK4_ENBLEDATE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可用日期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NETWORK4_XINGHAOHEZHUNDAIMA</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型号核准代码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NETWORK4_POWERUNIT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功率单位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NETWORK4_ANTENNA_JIHUAFANGSHI</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极化方式</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NETWORK4_ANTENNA_GAINUNIT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天线增益单位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NETWORK4_ANTENNA_MANUFACTURERS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天线生产厂家</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LICENCE_PRINT_DATE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执照打印日期？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8016C0" w:rsidRDefault="000B5AB5" w:rsidP="00BF61C2">
            <w:pPr>
              <w:rPr>
                <w:rFonts w:asciiTheme="minorEastAsia" w:eastAsiaTheme="minorEastAsia" w:hAnsiTheme="minorEastAsia"/>
                <w:szCs w:val="21"/>
                <w:highlight w:val="yellow"/>
                <w:rPrChange w:id="717"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18" w:author="owner" w:date="2016-12-29T14:27:00Z">
                  <w:rPr>
                    <w:rFonts w:asciiTheme="minorEastAsia" w:eastAsiaTheme="minorEastAsia" w:hAnsiTheme="minorEastAsia"/>
                    <w:szCs w:val="21"/>
                  </w:rPr>
                </w:rPrChange>
              </w:rPr>
              <w:t>NETWORK1ANTENNALEIXING</w:t>
            </w:r>
          </w:p>
        </w:tc>
        <w:tc>
          <w:tcPr>
            <w:tcW w:w="1996" w:type="dxa"/>
          </w:tcPr>
          <w:p w:rsidR="000B5AB5" w:rsidRPr="008016C0" w:rsidRDefault="000B5AB5" w:rsidP="00BF61C2">
            <w:pPr>
              <w:rPr>
                <w:rFonts w:asciiTheme="minorEastAsia" w:eastAsiaTheme="minorEastAsia" w:hAnsiTheme="minorEastAsia"/>
                <w:szCs w:val="21"/>
                <w:highlight w:val="yellow"/>
                <w:rPrChange w:id="719"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20" w:author="owner" w:date="2016-12-29T14:27:00Z">
                  <w:rPr>
                    <w:rFonts w:asciiTheme="minorEastAsia" w:eastAsiaTheme="minorEastAsia" w:hAnsiTheme="minorEastAsia"/>
                    <w:szCs w:val="21"/>
                  </w:rPr>
                </w:rPrChange>
              </w:rPr>
              <w:t>VARCHAR2(50)</w:t>
            </w:r>
          </w:p>
        </w:tc>
        <w:tc>
          <w:tcPr>
            <w:tcW w:w="2207" w:type="dxa"/>
          </w:tcPr>
          <w:p w:rsidR="000B5AB5" w:rsidRPr="008016C0" w:rsidRDefault="000B5AB5" w:rsidP="00BF61C2">
            <w:pPr>
              <w:rPr>
                <w:rFonts w:asciiTheme="minorEastAsia" w:eastAsiaTheme="minorEastAsia" w:hAnsiTheme="minorEastAsia"/>
                <w:szCs w:val="21"/>
                <w:highlight w:val="yellow"/>
                <w:rPrChange w:id="721" w:author="owner" w:date="2016-12-29T14:27:00Z">
                  <w:rPr>
                    <w:rFonts w:asciiTheme="minorEastAsia" w:eastAsiaTheme="minorEastAsia" w:hAnsiTheme="minorEastAsia"/>
                    <w:szCs w:val="21"/>
                  </w:rPr>
                </w:rPrChange>
              </w:rPr>
            </w:pPr>
            <w:del w:id="722" w:author="owner" w:date="2016-12-29T14:27:00Z">
              <w:r w:rsidRPr="008016C0" w:rsidDel="008016C0">
                <w:rPr>
                  <w:rFonts w:asciiTheme="minorEastAsia" w:eastAsiaTheme="minorEastAsia" w:hAnsiTheme="minorEastAsia" w:hint="eastAsia"/>
                  <w:szCs w:val="21"/>
                  <w:highlight w:val="yellow"/>
                  <w:rPrChange w:id="723" w:author="owner" w:date="2016-12-29T14:27:00Z">
                    <w:rPr>
                      <w:rFonts w:asciiTheme="minorEastAsia" w:eastAsiaTheme="minorEastAsia" w:hAnsiTheme="minorEastAsia" w:hint="eastAsia"/>
                      <w:szCs w:val="21"/>
                    </w:rPr>
                  </w:rPrChange>
                </w:rPr>
                <w:delText>？</w:delText>
              </w:r>
            </w:del>
            <w:r w:rsidRPr="008016C0">
              <w:rPr>
                <w:rFonts w:asciiTheme="minorEastAsia" w:eastAsiaTheme="minorEastAsia" w:hAnsiTheme="minorEastAsia" w:hint="eastAsia"/>
                <w:szCs w:val="21"/>
                <w:highlight w:val="yellow"/>
                <w:rPrChange w:id="724" w:author="owner" w:date="2016-12-29T14:27:00Z">
                  <w:rPr>
                    <w:rFonts w:asciiTheme="minorEastAsia" w:eastAsiaTheme="minorEastAsia" w:hAnsiTheme="minorEastAsia" w:hint="eastAsia"/>
                    <w:szCs w:val="21"/>
                  </w:rPr>
                </w:rPrChange>
              </w:rPr>
              <w:t>网络</w:t>
            </w:r>
            <w:r w:rsidRPr="008016C0">
              <w:rPr>
                <w:rFonts w:asciiTheme="minorEastAsia" w:eastAsiaTheme="minorEastAsia" w:hAnsiTheme="minorEastAsia"/>
                <w:szCs w:val="21"/>
                <w:highlight w:val="yellow"/>
                <w:rPrChange w:id="725" w:author="owner" w:date="2016-12-29T14:27:00Z">
                  <w:rPr>
                    <w:rFonts w:asciiTheme="minorEastAsia" w:eastAsiaTheme="minorEastAsia" w:hAnsiTheme="minorEastAsia"/>
                    <w:szCs w:val="21"/>
                  </w:rPr>
                </w:rPrChange>
              </w:rPr>
              <w:t>1</w:t>
            </w:r>
            <w:ins w:id="726" w:author="owner" w:date="2016-12-29T14:27:00Z">
              <w:r w:rsidR="008016C0" w:rsidRPr="008016C0">
                <w:rPr>
                  <w:rFonts w:asciiTheme="minorEastAsia" w:eastAsiaTheme="minorEastAsia" w:hAnsiTheme="minorEastAsia" w:hint="eastAsia"/>
                  <w:szCs w:val="21"/>
                  <w:highlight w:val="yellow"/>
                  <w:rPrChange w:id="727" w:author="owner" w:date="2016-12-29T14:27:00Z">
                    <w:rPr>
                      <w:rFonts w:asciiTheme="minorEastAsia" w:eastAsiaTheme="minorEastAsia" w:hAnsiTheme="minorEastAsia" w:hint="eastAsia"/>
                      <w:szCs w:val="21"/>
                    </w:rPr>
                  </w:rPrChange>
                </w:rPr>
                <w:t>天线</w:t>
              </w:r>
              <w:r w:rsidR="008016C0" w:rsidRPr="008016C0">
                <w:rPr>
                  <w:rFonts w:asciiTheme="minorEastAsia" w:eastAsiaTheme="minorEastAsia" w:hAnsiTheme="minorEastAsia"/>
                  <w:szCs w:val="21"/>
                  <w:highlight w:val="yellow"/>
                  <w:rPrChange w:id="728" w:author="owner" w:date="2016-12-29T14:27:00Z">
                    <w:rPr>
                      <w:rFonts w:asciiTheme="minorEastAsia" w:eastAsiaTheme="minorEastAsia" w:hAnsiTheme="minorEastAsia"/>
                      <w:szCs w:val="21"/>
                    </w:rPr>
                  </w:rPrChange>
                </w:rPr>
                <w:t>类型</w:t>
              </w:r>
            </w:ins>
          </w:p>
        </w:tc>
        <w:tc>
          <w:tcPr>
            <w:tcW w:w="1417" w:type="dxa"/>
          </w:tcPr>
          <w:p w:rsidR="000B5AB5" w:rsidRPr="008016C0" w:rsidRDefault="000B5AB5" w:rsidP="00BF61C2">
            <w:pPr>
              <w:rPr>
                <w:rFonts w:asciiTheme="minorEastAsia" w:eastAsiaTheme="minorEastAsia" w:hAnsiTheme="minorEastAsia"/>
                <w:szCs w:val="21"/>
                <w:highlight w:val="yellow"/>
                <w:rPrChange w:id="729" w:author="owner" w:date="2016-12-29T14:27:00Z">
                  <w:rPr>
                    <w:rFonts w:asciiTheme="minorEastAsia" w:eastAsiaTheme="minorEastAsia" w:hAnsiTheme="minorEastAsia"/>
                    <w:szCs w:val="21"/>
                  </w:rPr>
                </w:rPrChange>
              </w:rPr>
            </w:pPr>
          </w:p>
        </w:tc>
      </w:tr>
      <w:tr w:rsidR="000B5AB5" w:rsidRPr="0067303C" w:rsidTr="00EC7BF6">
        <w:trPr>
          <w:jc w:val="center"/>
        </w:trPr>
        <w:tc>
          <w:tcPr>
            <w:tcW w:w="2880" w:type="dxa"/>
          </w:tcPr>
          <w:p w:rsidR="000B5AB5" w:rsidRPr="008016C0" w:rsidRDefault="000B5AB5" w:rsidP="00BF61C2">
            <w:pPr>
              <w:rPr>
                <w:rFonts w:asciiTheme="minorEastAsia" w:eastAsiaTheme="minorEastAsia" w:hAnsiTheme="minorEastAsia"/>
                <w:szCs w:val="21"/>
                <w:highlight w:val="yellow"/>
                <w:rPrChange w:id="730"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31" w:author="owner" w:date="2016-12-29T14:27:00Z">
                  <w:rPr>
                    <w:rFonts w:asciiTheme="minorEastAsia" w:eastAsiaTheme="minorEastAsia" w:hAnsiTheme="minorEastAsia"/>
                    <w:szCs w:val="21"/>
                  </w:rPr>
                </w:rPrChange>
              </w:rPr>
              <w:t>NETWORK2ANTENNALEIXING</w:t>
            </w:r>
          </w:p>
        </w:tc>
        <w:tc>
          <w:tcPr>
            <w:tcW w:w="1996" w:type="dxa"/>
          </w:tcPr>
          <w:p w:rsidR="000B5AB5" w:rsidRPr="008016C0" w:rsidRDefault="000B5AB5" w:rsidP="00BF61C2">
            <w:pPr>
              <w:rPr>
                <w:rFonts w:asciiTheme="minorEastAsia" w:eastAsiaTheme="minorEastAsia" w:hAnsiTheme="minorEastAsia"/>
                <w:szCs w:val="21"/>
                <w:highlight w:val="yellow"/>
                <w:rPrChange w:id="732"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33" w:author="owner" w:date="2016-12-29T14:27:00Z">
                  <w:rPr>
                    <w:rFonts w:asciiTheme="minorEastAsia" w:eastAsiaTheme="minorEastAsia" w:hAnsiTheme="minorEastAsia"/>
                    <w:szCs w:val="21"/>
                  </w:rPr>
                </w:rPrChange>
              </w:rPr>
              <w:t>VARCHAR2(50)</w:t>
            </w:r>
          </w:p>
        </w:tc>
        <w:tc>
          <w:tcPr>
            <w:tcW w:w="2207" w:type="dxa"/>
          </w:tcPr>
          <w:p w:rsidR="000B5AB5" w:rsidRPr="008016C0" w:rsidRDefault="008016C0">
            <w:pPr>
              <w:rPr>
                <w:rFonts w:asciiTheme="minorEastAsia" w:eastAsiaTheme="minorEastAsia" w:hAnsiTheme="minorEastAsia"/>
                <w:szCs w:val="21"/>
                <w:highlight w:val="yellow"/>
                <w:rPrChange w:id="734" w:author="owner" w:date="2016-12-29T14:27:00Z">
                  <w:rPr>
                    <w:rFonts w:asciiTheme="minorEastAsia" w:eastAsiaTheme="minorEastAsia" w:hAnsiTheme="minorEastAsia"/>
                    <w:szCs w:val="21"/>
                  </w:rPr>
                </w:rPrChange>
              </w:rPr>
            </w:pPr>
            <w:ins w:id="735" w:author="owner" w:date="2016-12-29T14:27:00Z">
              <w:r w:rsidRPr="00D56DED">
                <w:rPr>
                  <w:rFonts w:asciiTheme="minorEastAsia" w:eastAsiaTheme="minorEastAsia" w:hAnsiTheme="minorEastAsia" w:hint="eastAsia"/>
                  <w:szCs w:val="21"/>
                  <w:highlight w:val="yellow"/>
                </w:rPr>
                <w:t>网络</w:t>
              </w:r>
              <w:r>
                <w:rPr>
                  <w:rFonts w:asciiTheme="minorEastAsia" w:eastAsiaTheme="minorEastAsia" w:hAnsiTheme="minorEastAsia"/>
                  <w:szCs w:val="21"/>
                  <w:highlight w:val="yellow"/>
                </w:rPr>
                <w:t>2</w:t>
              </w:r>
              <w:r w:rsidRPr="00D56DED">
                <w:rPr>
                  <w:rFonts w:asciiTheme="minorEastAsia" w:eastAsiaTheme="minorEastAsia" w:hAnsiTheme="minorEastAsia" w:hint="eastAsia"/>
                  <w:szCs w:val="21"/>
                  <w:highlight w:val="yellow"/>
                </w:rPr>
                <w:t>天线</w:t>
              </w:r>
              <w:r w:rsidRPr="00D56DED">
                <w:rPr>
                  <w:rFonts w:asciiTheme="minorEastAsia" w:eastAsiaTheme="minorEastAsia" w:hAnsiTheme="minorEastAsia"/>
                  <w:szCs w:val="21"/>
                  <w:highlight w:val="yellow"/>
                </w:rPr>
                <w:t>类型</w:t>
              </w:r>
            </w:ins>
            <w:del w:id="736" w:author="owner" w:date="2016-12-29T14:27:00Z">
              <w:r w:rsidR="000B5AB5" w:rsidRPr="008016C0" w:rsidDel="008016C0">
                <w:rPr>
                  <w:rFonts w:asciiTheme="minorEastAsia" w:eastAsiaTheme="minorEastAsia" w:hAnsiTheme="minorEastAsia" w:hint="eastAsia"/>
                  <w:szCs w:val="21"/>
                  <w:highlight w:val="yellow"/>
                  <w:rPrChange w:id="737" w:author="owner" w:date="2016-12-29T14:27:00Z">
                    <w:rPr>
                      <w:rFonts w:asciiTheme="minorEastAsia" w:eastAsiaTheme="minorEastAsia" w:hAnsiTheme="minorEastAsia" w:hint="eastAsia"/>
                      <w:szCs w:val="21"/>
                    </w:rPr>
                  </w:rPrChange>
                </w:rPr>
                <w:delText>？</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8016C0" w:rsidRDefault="000B5AB5" w:rsidP="00BF61C2">
            <w:pPr>
              <w:rPr>
                <w:rFonts w:asciiTheme="minorEastAsia" w:eastAsiaTheme="minorEastAsia" w:hAnsiTheme="minorEastAsia"/>
                <w:szCs w:val="21"/>
                <w:highlight w:val="yellow"/>
                <w:rPrChange w:id="738"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39" w:author="owner" w:date="2016-12-29T14:27:00Z">
                  <w:rPr>
                    <w:rFonts w:asciiTheme="minorEastAsia" w:eastAsiaTheme="minorEastAsia" w:hAnsiTheme="minorEastAsia"/>
                    <w:szCs w:val="21"/>
                  </w:rPr>
                </w:rPrChange>
              </w:rPr>
              <w:t>NETWORK3ANTENNALEIXING</w:t>
            </w:r>
          </w:p>
        </w:tc>
        <w:tc>
          <w:tcPr>
            <w:tcW w:w="1996" w:type="dxa"/>
          </w:tcPr>
          <w:p w:rsidR="000B5AB5" w:rsidRPr="008016C0" w:rsidRDefault="000B5AB5" w:rsidP="00BF61C2">
            <w:pPr>
              <w:rPr>
                <w:rFonts w:asciiTheme="minorEastAsia" w:eastAsiaTheme="minorEastAsia" w:hAnsiTheme="minorEastAsia"/>
                <w:szCs w:val="21"/>
                <w:highlight w:val="yellow"/>
                <w:rPrChange w:id="740"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41" w:author="owner" w:date="2016-12-29T14:27:00Z">
                  <w:rPr>
                    <w:rFonts w:asciiTheme="minorEastAsia" w:eastAsiaTheme="minorEastAsia" w:hAnsiTheme="minorEastAsia"/>
                    <w:szCs w:val="21"/>
                  </w:rPr>
                </w:rPrChange>
              </w:rPr>
              <w:t>VARCHAR2(50)</w:t>
            </w:r>
          </w:p>
        </w:tc>
        <w:tc>
          <w:tcPr>
            <w:tcW w:w="2207" w:type="dxa"/>
          </w:tcPr>
          <w:p w:rsidR="000B5AB5" w:rsidRPr="008016C0" w:rsidRDefault="008016C0">
            <w:pPr>
              <w:rPr>
                <w:rFonts w:asciiTheme="minorEastAsia" w:eastAsiaTheme="minorEastAsia" w:hAnsiTheme="minorEastAsia"/>
                <w:szCs w:val="21"/>
                <w:highlight w:val="yellow"/>
                <w:rPrChange w:id="742" w:author="owner" w:date="2016-12-29T14:27:00Z">
                  <w:rPr>
                    <w:rFonts w:asciiTheme="minorEastAsia" w:eastAsiaTheme="minorEastAsia" w:hAnsiTheme="minorEastAsia"/>
                    <w:szCs w:val="21"/>
                  </w:rPr>
                </w:rPrChange>
              </w:rPr>
            </w:pPr>
            <w:ins w:id="743" w:author="owner" w:date="2016-12-29T14:27:00Z">
              <w:r w:rsidRPr="00D56DED">
                <w:rPr>
                  <w:rFonts w:asciiTheme="minorEastAsia" w:eastAsiaTheme="minorEastAsia" w:hAnsiTheme="minorEastAsia" w:hint="eastAsia"/>
                  <w:szCs w:val="21"/>
                  <w:highlight w:val="yellow"/>
                </w:rPr>
                <w:t>网络</w:t>
              </w:r>
              <w:r>
                <w:rPr>
                  <w:rFonts w:asciiTheme="minorEastAsia" w:eastAsiaTheme="minorEastAsia" w:hAnsiTheme="minorEastAsia"/>
                  <w:szCs w:val="21"/>
                  <w:highlight w:val="yellow"/>
                </w:rPr>
                <w:t>3</w:t>
              </w:r>
              <w:r w:rsidRPr="00D56DED">
                <w:rPr>
                  <w:rFonts w:asciiTheme="minorEastAsia" w:eastAsiaTheme="minorEastAsia" w:hAnsiTheme="minorEastAsia" w:hint="eastAsia"/>
                  <w:szCs w:val="21"/>
                  <w:highlight w:val="yellow"/>
                </w:rPr>
                <w:t>天线</w:t>
              </w:r>
              <w:r w:rsidRPr="00D56DED">
                <w:rPr>
                  <w:rFonts w:asciiTheme="minorEastAsia" w:eastAsiaTheme="minorEastAsia" w:hAnsiTheme="minorEastAsia"/>
                  <w:szCs w:val="21"/>
                  <w:highlight w:val="yellow"/>
                </w:rPr>
                <w:t>类型</w:t>
              </w:r>
            </w:ins>
            <w:del w:id="744" w:author="owner" w:date="2016-12-29T14:27:00Z">
              <w:r w:rsidR="000B5AB5" w:rsidRPr="008016C0" w:rsidDel="008016C0">
                <w:rPr>
                  <w:rFonts w:asciiTheme="minorEastAsia" w:eastAsiaTheme="minorEastAsia" w:hAnsiTheme="minorEastAsia" w:hint="eastAsia"/>
                  <w:szCs w:val="21"/>
                  <w:highlight w:val="yellow"/>
                  <w:rPrChange w:id="745" w:author="owner" w:date="2016-12-29T14:27:00Z">
                    <w:rPr>
                      <w:rFonts w:asciiTheme="minorEastAsia" w:eastAsiaTheme="minorEastAsia" w:hAnsiTheme="minorEastAsia" w:hint="eastAsia"/>
                      <w:szCs w:val="21"/>
                    </w:rPr>
                  </w:rPrChange>
                </w:rPr>
                <w:delText>？</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8016C0" w:rsidRDefault="000B5AB5" w:rsidP="00BF61C2">
            <w:pPr>
              <w:rPr>
                <w:rFonts w:asciiTheme="minorEastAsia" w:eastAsiaTheme="minorEastAsia" w:hAnsiTheme="minorEastAsia"/>
                <w:szCs w:val="21"/>
                <w:highlight w:val="yellow"/>
                <w:rPrChange w:id="746"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47" w:author="owner" w:date="2016-12-29T14:27:00Z">
                  <w:rPr>
                    <w:rFonts w:asciiTheme="minorEastAsia" w:eastAsiaTheme="minorEastAsia" w:hAnsiTheme="minorEastAsia"/>
                    <w:szCs w:val="21"/>
                  </w:rPr>
                </w:rPrChange>
              </w:rPr>
              <w:t>NETWORK4ANTENNALEIXING</w:t>
            </w:r>
          </w:p>
        </w:tc>
        <w:tc>
          <w:tcPr>
            <w:tcW w:w="1996" w:type="dxa"/>
          </w:tcPr>
          <w:p w:rsidR="000B5AB5" w:rsidRPr="008016C0" w:rsidRDefault="000B5AB5" w:rsidP="00BF61C2">
            <w:pPr>
              <w:rPr>
                <w:rFonts w:asciiTheme="minorEastAsia" w:eastAsiaTheme="minorEastAsia" w:hAnsiTheme="minorEastAsia"/>
                <w:szCs w:val="21"/>
                <w:highlight w:val="yellow"/>
                <w:rPrChange w:id="748" w:author="owner" w:date="2016-12-29T14:27:00Z">
                  <w:rPr>
                    <w:rFonts w:asciiTheme="minorEastAsia" w:eastAsiaTheme="minorEastAsia" w:hAnsiTheme="minorEastAsia"/>
                    <w:szCs w:val="21"/>
                  </w:rPr>
                </w:rPrChange>
              </w:rPr>
            </w:pPr>
            <w:r w:rsidRPr="008016C0">
              <w:rPr>
                <w:rFonts w:asciiTheme="minorEastAsia" w:eastAsiaTheme="minorEastAsia" w:hAnsiTheme="minorEastAsia"/>
                <w:szCs w:val="21"/>
                <w:highlight w:val="yellow"/>
                <w:rPrChange w:id="749" w:author="owner" w:date="2016-12-29T14:27:00Z">
                  <w:rPr>
                    <w:rFonts w:asciiTheme="minorEastAsia" w:eastAsiaTheme="minorEastAsia" w:hAnsiTheme="minorEastAsia"/>
                    <w:szCs w:val="21"/>
                  </w:rPr>
                </w:rPrChange>
              </w:rPr>
              <w:t>VARCHAR2(50)</w:t>
            </w:r>
          </w:p>
        </w:tc>
        <w:tc>
          <w:tcPr>
            <w:tcW w:w="2207" w:type="dxa"/>
          </w:tcPr>
          <w:p w:rsidR="000B5AB5" w:rsidRPr="008016C0" w:rsidRDefault="008016C0">
            <w:pPr>
              <w:rPr>
                <w:rFonts w:asciiTheme="minorEastAsia" w:eastAsiaTheme="minorEastAsia" w:hAnsiTheme="minorEastAsia"/>
                <w:szCs w:val="21"/>
                <w:highlight w:val="yellow"/>
                <w:rPrChange w:id="750" w:author="owner" w:date="2016-12-29T14:27:00Z">
                  <w:rPr>
                    <w:rFonts w:asciiTheme="minorEastAsia" w:eastAsiaTheme="minorEastAsia" w:hAnsiTheme="minorEastAsia"/>
                    <w:szCs w:val="21"/>
                  </w:rPr>
                </w:rPrChange>
              </w:rPr>
            </w:pPr>
            <w:ins w:id="751" w:author="owner" w:date="2016-12-29T14:27:00Z">
              <w:r w:rsidRPr="00D56DED">
                <w:rPr>
                  <w:rFonts w:asciiTheme="minorEastAsia" w:eastAsiaTheme="minorEastAsia" w:hAnsiTheme="minorEastAsia" w:hint="eastAsia"/>
                  <w:szCs w:val="21"/>
                  <w:highlight w:val="yellow"/>
                </w:rPr>
                <w:t>网络</w:t>
              </w:r>
              <w:r>
                <w:rPr>
                  <w:rFonts w:asciiTheme="minorEastAsia" w:eastAsiaTheme="minorEastAsia" w:hAnsiTheme="minorEastAsia"/>
                  <w:szCs w:val="21"/>
                  <w:highlight w:val="yellow"/>
                </w:rPr>
                <w:t>4</w:t>
              </w:r>
              <w:r w:rsidRPr="00D56DED">
                <w:rPr>
                  <w:rFonts w:asciiTheme="minorEastAsia" w:eastAsiaTheme="minorEastAsia" w:hAnsiTheme="minorEastAsia" w:hint="eastAsia"/>
                  <w:szCs w:val="21"/>
                  <w:highlight w:val="yellow"/>
                </w:rPr>
                <w:t>天线</w:t>
              </w:r>
              <w:r w:rsidRPr="00D56DED">
                <w:rPr>
                  <w:rFonts w:asciiTheme="minorEastAsia" w:eastAsiaTheme="minorEastAsia" w:hAnsiTheme="minorEastAsia"/>
                  <w:szCs w:val="21"/>
                  <w:highlight w:val="yellow"/>
                </w:rPr>
                <w:t>类型</w:t>
              </w:r>
            </w:ins>
            <w:del w:id="752" w:author="owner" w:date="2016-12-29T14:27:00Z">
              <w:r w:rsidR="000B5AB5" w:rsidRPr="008016C0" w:rsidDel="008016C0">
                <w:rPr>
                  <w:rFonts w:asciiTheme="minorEastAsia" w:eastAsiaTheme="minorEastAsia" w:hAnsiTheme="minorEastAsia" w:hint="eastAsia"/>
                  <w:szCs w:val="21"/>
                  <w:highlight w:val="yellow"/>
                  <w:rPrChange w:id="753" w:author="owner" w:date="2016-12-29T14:27:00Z">
                    <w:rPr>
                      <w:rFonts w:asciiTheme="minorEastAsia" w:eastAsiaTheme="minorEastAsia" w:hAnsiTheme="minorEastAsia" w:hint="eastAsia"/>
                      <w:szCs w:val="21"/>
                    </w:rPr>
                  </w:rPrChange>
                </w:rPr>
                <w:delText>？</w:delText>
              </w:r>
            </w:del>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USERINPUTLICENSEID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用户输入执照编号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IMPORTUSER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10218E" w:rsidP="00BF61C2">
            <w:pPr>
              <w:rPr>
                <w:rFonts w:asciiTheme="minorEastAsia" w:eastAsiaTheme="minorEastAsia" w:hAnsiTheme="minorEastAsia"/>
                <w:szCs w:val="21"/>
              </w:rPr>
            </w:pPr>
            <w:ins w:id="754" w:author="owner" w:date="2016-12-28T17:43:00Z">
              <w:r>
                <w:rPr>
                  <w:rFonts w:asciiTheme="minorEastAsia" w:eastAsiaTheme="minorEastAsia" w:hAnsiTheme="minorEastAsia" w:hint="eastAsia"/>
                  <w:szCs w:val="21"/>
                </w:rPr>
                <w:t>录入</w:t>
              </w:r>
            </w:ins>
            <w:del w:id="755" w:author="owner" w:date="2016-12-28T17:43:00Z">
              <w:r w:rsidR="000B5AB5" w:rsidRPr="0067303C" w:rsidDel="0010218E">
                <w:rPr>
                  <w:rFonts w:asciiTheme="minorEastAsia" w:eastAsiaTheme="minorEastAsia" w:hAnsiTheme="minorEastAsia" w:hint="eastAsia"/>
                  <w:szCs w:val="21"/>
                </w:rPr>
                <w:delText>？重要</w:delText>
              </w:r>
            </w:del>
            <w:r w:rsidR="000B5AB5" w:rsidRPr="0067303C">
              <w:rPr>
                <w:rFonts w:asciiTheme="minorEastAsia" w:eastAsiaTheme="minorEastAsia" w:hAnsiTheme="minorEastAsia" w:hint="eastAsia"/>
                <w:szCs w:val="21"/>
              </w:rPr>
              <w:t>用户</w:t>
            </w:r>
          </w:p>
        </w:tc>
        <w:tc>
          <w:tcPr>
            <w:tcW w:w="1417" w:type="dxa"/>
          </w:tcPr>
          <w:p w:rsidR="000B5AB5" w:rsidRPr="0067303C" w:rsidRDefault="0010218E" w:rsidP="00BF61C2">
            <w:pPr>
              <w:rPr>
                <w:rFonts w:asciiTheme="minorEastAsia" w:eastAsiaTheme="minorEastAsia" w:hAnsiTheme="minorEastAsia"/>
                <w:szCs w:val="21"/>
              </w:rPr>
            </w:pPr>
            <w:ins w:id="756" w:author="owner" w:date="2016-12-28T17:43:00Z">
              <w:r>
                <w:rPr>
                  <w:rFonts w:asciiTheme="minorEastAsia" w:eastAsiaTheme="minorEastAsia" w:hAnsiTheme="minorEastAsia" w:hint="eastAsia"/>
                  <w:szCs w:val="21"/>
                </w:rPr>
                <w:t>（导入</w:t>
              </w:r>
              <w:r>
                <w:rPr>
                  <w:rFonts w:asciiTheme="minorEastAsia" w:eastAsiaTheme="minorEastAsia" w:hAnsiTheme="minorEastAsia"/>
                  <w:szCs w:val="21"/>
                </w:rPr>
                <w:t>文件的账号用户名称</w:t>
              </w:r>
              <w:r>
                <w:rPr>
                  <w:rFonts w:asciiTheme="minorEastAsia" w:eastAsiaTheme="minorEastAsia" w:hAnsiTheme="minorEastAsia" w:hint="eastAsia"/>
                  <w:szCs w:val="21"/>
                </w:rPr>
                <w:t>）</w:t>
              </w:r>
            </w:ins>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NETWORK1_SQBH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申请编号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NETWORK2_SQBH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申请编号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NETWORK3_SQBH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申请编号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NETWORK4_SQBH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申请编号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NETWORK1_FWJ</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方位角</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NETWORK2_FWJ</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方位角</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NETWORK3_FWJ</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方位角</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NETWORK4_FWJ</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方位角</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NETWORK1_SQBSM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扇区标识码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NETWORK2_SQBSM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扇区标识码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NETWORK3_SQBSM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扇区标识码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NETWORK4_SQBSM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4</w:t>
            </w:r>
            <w:r w:rsidRPr="0067303C">
              <w:rPr>
                <w:rFonts w:asciiTheme="minorEastAsia" w:eastAsiaTheme="minorEastAsia" w:hAnsiTheme="minorEastAsia" w:hint="eastAsia"/>
                <w:szCs w:val="21"/>
              </w:rPr>
              <w:t>扇区标识码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NETWORK1_KXHS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1</w:t>
            </w:r>
            <w:r w:rsidRPr="0067303C">
              <w:rPr>
                <w:rFonts w:asciiTheme="minorEastAsia" w:eastAsiaTheme="minorEastAsia" w:hAnsiTheme="minorEastAsia" w:hint="eastAsia"/>
                <w:szCs w:val="21"/>
              </w:rPr>
              <w:t>馈线损耗</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NETWORK2_KXHS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2</w:t>
            </w:r>
            <w:r w:rsidRPr="0067303C">
              <w:rPr>
                <w:rFonts w:asciiTheme="minorEastAsia" w:eastAsiaTheme="minorEastAsia" w:hAnsiTheme="minorEastAsia" w:hint="eastAsia"/>
                <w:szCs w:val="21"/>
              </w:rPr>
              <w:t>馈线损耗</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NETWORK3_KXHS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馈线损耗</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NETWORK4_KXHS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r w:rsidRPr="0067303C">
              <w:rPr>
                <w:rFonts w:asciiTheme="minorEastAsia" w:eastAsiaTheme="minorEastAsia" w:hAnsiTheme="minorEastAsia"/>
                <w:szCs w:val="21"/>
              </w:rPr>
              <w:t>3</w:t>
            </w:r>
            <w:r w:rsidRPr="0067303C">
              <w:rPr>
                <w:rFonts w:asciiTheme="minorEastAsia" w:eastAsiaTheme="minorEastAsia" w:hAnsiTheme="minorEastAsia" w:hint="eastAsia"/>
                <w:szCs w:val="21"/>
              </w:rPr>
              <w:t>馈线损耗</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del w:id="757" w:author="owner" w:date="2016-12-28T17:44:00Z">
              <w:r w:rsidRPr="0067303C" w:rsidDel="000315CD">
                <w:rPr>
                  <w:rFonts w:asciiTheme="minorEastAsia" w:eastAsiaTheme="minorEastAsia" w:hAnsiTheme="minorEastAsia" w:hint="eastAsia"/>
                  <w:szCs w:val="21"/>
                </w:rPr>
                <w:delText>？</w:delText>
              </w:r>
            </w:del>
            <w:r w:rsidRPr="0067303C">
              <w:rPr>
                <w:rFonts w:asciiTheme="minorEastAsia" w:eastAsiaTheme="minorEastAsia" w:hAnsiTheme="minorEastAsia" w:hint="eastAsia"/>
                <w:szCs w:val="21"/>
              </w:rPr>
              <w:t>受理编号</w:t>
            </w:r>
          </w:p>
        </w:tc>
        <w:tc>
          <w:tcPr>
            <w:tcW w:w="1417" w:type="dxa"/>
          </w:tcPr>
          <w:p w:rsidR="000B5AB5" w:rsidRPr="0067303C" w:rsidRDefault="000B5AB5" w:rsidP="00BF61C2">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lastRenderedPageBreak/>
        <w:t>室内分布系统申请</w:t>
      </w:r>
      <w:r w:rsidRPr="0067303C">
        <w:t>表(PMS_INDOOR_STATIONS_APPLY)</w:t>
      </w:r>
    </w:p>
    <w:tbl>
      <w:tblPr>
        <w:tblStyle w:val="92"/>
        <w:tblW w:w="8500" w:type="dxa"/>
        <w:jc w:val="center"/>
        <w:tblLayout w:type="fixed"/>
        <w:tblLook w:val="0000" w:firstRow="0" w:lastRow="0" w:firstColumn="0" w:lastColumn="0" w:noHBand="0" w:noVBand="0"/>
      </w:tblPr>
      <w:tblGrid>
        <w:gridCol w:w="2880"/>
        <w:gridCol w:w="1996"/>
        <w:gridCol w:w="2207"/>
        <w:gridCol w:w="1417"/>
      </w:tblGrid>
      <w:tr w:rsidR="00BF61C2" w:rsidRPr="0067303C" w:rsidTr="00EC7BF6">
        <w:trPr>
          <w:jc w:val="center"/>
        </w:trPr>
        <w:tc>
          <w:tcPr>
            <w:tcW w:w="2880" w:type="dxa"/>
            <w:shd w:val="clear" w:color="auto" w:fill="AEAAAA"/>
          </w:tcPr>
          <w:p w:rsidR="00BF61C2" w:rsidRPr="0004455D" w:rsidRDefault="00F07254" w:rsidP="00BF61C2">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1996" w:type="dxa"/>
            <w:shd w:val="clear" w:color="auto" w:fill="AEAAAA"/>
          </w:tcPr>
          <w:p w:rsidR="00BF61C2" w:rsidRPr="0004455D" w:rsidRDefault="00F07254" w:rsidP="00BF61C2">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07" w:type="dxa"/>
            <w:shd w:val="clear" w:color="auto" w:fill="AEAAAA"/>
          </w:tcPr>
          <w:p w:rsidR="00BF61C2" w:rsidRPr="0004455D" w:rsidRDefault="00F07254" w:rsidP="00BF61C2">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1417" w:type="dxa"/>
            <w:shd w:val="clear" w:color="auto" w:fill="AEAAAA"/>
          </w:tcPr>
          <w:p w:rsidR="00BF61C2" w:rsidRPr="00101C82" w:rsidRDefault="00F07254" w:rsidP="00BF61C2">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07" w:type="dxa"/>
          </w:tcPr>
          <w:p w:rsidR="00BF61C2" w:rsidRPr="0067303C" w:rsidRDefault="00BF61C2" w:rsidP="00BF61C2">
            <w:pPr>
              <w:rPr>
                <w:rFonts w:asciiTheme="minorEastAsia" w:eastAsiaTheme="minorEastAsia" w:hAnsiTheme="minorEastAsia"/>
                <w:szCs w:val="21"/>
              </w:rPr>
            </w:pPr>
          </w:p>
        </w:tc>
        <w:tc>
          <w:tcPr>
            <w:tcW w:w="1417" w:type="dxa"/>
          </w:tcPr>
          <w:p w:rsidR="00BF61C2" w:rsidRPr="0067303C" w:rsidRDefault="00BF61C2" w:rsidP="00BF61C2">
            <w:pPr>
              <w:rPr>
                <w:rFonts w:asciiTheme="minorEastAsia" w:eastAsiaTheme="minorEastAsia" w:hAnsiTheme="minorEastAsia"/>
                <w:szCs w:val="21"/>
              </w:rPr>
            </w:pPr>
          </w:p>
        </w:tc>
      </w:tr>
      <w:tr w:rsidR="000B5AB5" w:rsidRPr="0067303C" w:rsidTr="00EC7BF6">
        <w:trPr>
          <w:jc w:val="center"/>
          <w:ins w:id="758" w:author="张家乐" w:date="2016-09-08T09:14:00Z"/>
        </w:trPr>
        <w:tc>
          <w:tcPr>
            <w:tcW w:w="2880" w:type="dxa"/>
          </w:tcPr>
          <w:p w:rsidR="000B5AB5" w:rsidRPr="0067303C" w:rsidRDefault="000B5AB5" w:rsidP="00BF61C2">
            <w:pPr>
              <w:rPr>
                <w:ins w:id="759" w:author="张家乐" w:date="2016-09-08T09:14:00Z"/>
                <w:rFonts w:asciiTheme="minorEastAsia" w:eastAsiaTheme="minorEastAsia" w:hAnsiTheme="minorEastAsia"/>
                <w:szCs w:val="21"/>
              </w:rPr>
            </w:pPr>
            <w:ins w:id="760" w:author="张家乐" w:date="2016-09-08T09:14:00Z">
              <w:r>
                <w:rPr>
                  <w:rFonts w:asciiTheme="minorEastAsia" w:eastAsiaTheme="minorEastAsia" w:hAnsiTheme="minorEastAsia" w:hint="eastAsia"/>
                  <w:szCs w:val="21"/>
                </w:rPr>
                <w:t>APPLY_GUID</w:t>
              </w:r>
            </w:ins>
          </w:p>
        </w:tc>
        <w:tc>
          <w:tcPr>
            <w:tcW w:w="1996" w:type="dxa"/>
          </w:tcPr>
          <w:p w:rsidR="000B5AB5" w:rsidRPr="0067303C" w:rsidRDefault="000B5AB5" w:rsidP="00BF61C2">
            <w:pPr>
              <w:rPr>
                <w:ins w:id="761" w:author="张家乐" w:date="2016-09-08T09:14:00Z"/>
                <w:rFonts w:asciiTheme="minorEastAsia" w:eastAsiaTheme="minorEastAsia" w:hAnsiTheme="minorEastAsia"/>
                <w:szCs w:val="21"/>
              </w:rPr>
            </w:pPr>
            <w:ins w:id="762" w:author="张家乐" w:date="2016-09-08T09:14:00Z">
              <w:r>
                <w:rPr>
                  <w:rFonts w:asciiTheme="minorEastAsia" w:eastAsiaTheme="minorEastAsia" w:hAnsiTheme="minorEastAsia" w:hint="eastAsia"/>
                  <w:szCs w:val="21"/>
                </w:rPr>
                <w:t>VARCHAR(36)</w:t>
              </w:r>
            </w:ins>
          </w:p>
        </w:tc>
        <w:tc>
          <w:tcPr>
            <w:tcW w:w="2207" w:type="dxa"/>
          </w:tcPr>
          <w:p w:rsidR="000B5AB5" w:rsidRPr="0067303C" w:rsidRDefault="000B5AB5" w:rsidP="00BF61C2">
            <w:pPr>
              <w:rPr>
                <w:ins w:id="763" w:author="张家乐" w:date="2016-09-08T09:14:00Z"/>
                <w:rFonts w:asciiTheme="minorEastAsia" w:eastAsiaTheme="minorEastAsia" w:hAnsiTheme="minorEastAsia"/>
                <w:szCs w:val="21"/>
              </w:rPr>
            </w:pPr>
            <w:ins w:id="764" w:author="张家乐" w:date="2016-09-08T09:14:00Z">
              <w:r>
                <w:rPr>
                  <w:rFonts w:asciiTheme="minorEastAsia" w:eastAsiaTheme="minorEastAsia" w:hAnsiTheme="minorEastAsia" w:hint="eastAsia"/>
                  <w:szCs w:val="21"/>
                </w:rPr>
                <w:t>业务审批编号</w:t>
              </w:r>
            </w:ins>
          </w:p>
        </w:tc>
        <w:tc>
          <w:tcPr>
            <w:tcW w:w="1417" w:type="dxa"/>
          </w:tcPr>
          <w:p w:rsidR="000B5AB5" w:rsidRPr="0067303C" w:rsidRDefault="000B5AB5" w:rsidP="00BF61C2">
            <w:pPr>
              <w:rPr>
                <w:ins w:id="765" w:author="张家乐" w:date="2016-09-08T09:14:00Z"/>
                <w:rFonts w:asciiTheme="minorEastAsia" w:eastAsiaTheme="minorEastAsia" w:hAnsiTheme="minorEastAsia"/>
                <w:szCs w:val="21"/>
              </w:rPr>
            </w:pPr>
            <w:ins w:id="766" w:author="张家乐" w:date="2016-09-08T09:14:00Z">
              <w:r>
                <w:rPr>
                  <w:rFonts w:asciiTheme="minorEastAsia" w:eastAsiaTheme="minorEastAsia" w:hAnsiTheme="minorEastAsia" w:hint="eastAsia"/>
                  <w:szCs w:val="21"/>
                </w:rPr>
                <w:t>外键</w:t>
              </w:r>
            </w:ins>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城市经度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城市纬度</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BUILDING_NAME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建筑物名称</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BUILDING_CHARACTER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建筑物特点</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BUILDING_NUM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建筑物数量</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BUILDING_AREA</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？建筑物面积</w:t>
            </w: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区域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BUILDING_CONTACT_PERSON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建筑物联系人</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BUILDING_CONTACT_PHONE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建筑物联系人电话</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PLAN_UNIT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？设计单位</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CHINA_MOBILE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？牵头时填写牵头</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CHINA_UNICOM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？牵头时填写牵头</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CHINA_TELECOM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？牵头时填写牵头</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PLAN_DATE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APPROVAL_ID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批文编号</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APPLY_YEAR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申请年</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PROCESS_DATE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POWER_SUPPLY_CONDITIONS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供电条件</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ROOM_CONDITIONS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房屋条件</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APPLY_REMARKS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申请备注</w:t>
            </w:r>
          </w:p>
        </w:tc>
        <w:tc>
          <w:tcPr>
            <w:tcW w:w="1417"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YIDAORUZONGBIAO</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07"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？已导入总表</w:t>
            </w:r>
          </w:p>
        </w:tc>
        <w:tc>
          <w:tcPr>
            <w:tcW w:w="1417" w:type="dxa"/>
          </w:tcPr>
          <w:p w:rsidR="000B5AB5" w:rsidRPr="0067303C" w:rsidRDefault="000B5AB5" w:rsidP="00BF61C2">
            <w:pPr>
              <w:rPr>
                <w:rFonts w:asciiTheme="minorEastAsia" w:eastAsiaTheme="minorEastAsia" w:hAnsiTheme="minorEastAsia"/>
                <w:szCs w:val="21"/>
              </w:rPr>
            </w:pPr>
          </w:p>
        </w:tc>
      </w:tr>
    </w:tbl>
    <w:p w:rsidR="00101C82" w:rsidRPr="0067303C" w:rsidDel="00724806" w:rsidRDefault="00101C82" w:rsidP="00101C82">
      <w:pPr>
        <w:rPr>
          <w:del w:id="767" w:author="bzs" w:date="2017-05-16T11:19:00Z"/>
          <w:rFonts w:asciiTheme="minorEastAsia" w:eastAsiaTheme="minorEastAsia" w:hAnsiTheme="minorEastAsia"/>
          <w:szCs w:val="21"/>
        </w:rPr>
      </w:pPr>
    </w:p>
    <w:p w:rsidR="00101C82" w:rsidRPr="0067303C" w:rsidDel="00724806" w:rsidRDefault="00F07254" w:rsidP="00724806">
      <w:pPr>
        <w:pStyle w:val="40"/>
        <w:numPr>
          <w:ilvl w:val="0"/>
          <w:numId w:val="0"/>
        </w:numPr>
        <w:rPr>
          <w:del w:id="768" w:author="bzs" w:date="2017-05-16T11:19:00Z"/>
        </w:rPr>
        <w:pPrChange w:id="769" w:author="bzs" w:date="2017-05-16T11:19:00Z">
          <w:pPr>
            <w:pStyle w:val="40"/>
          </w:pPr>
        </w:pPrChange>
      </w:pPr>
      <w:moveFromRangeStart w:id="770" w:author="owner" w:date="2017-01-05T18:14:00Z" w:name="move471403391"/>
      <w:moveFrom w:id="771" w:author="owner" w:date="2017-01-05T18:14:00Z">
        <w:del w:id="772" w:author="bzs" w:date="2017-05-16T11:19:00Z">
          <w:r w:rsidRPr="0067303C" w:rsidDel="00724806">
            <w:rPr>
              <w:rFonts w:hint="eastAsia"/>
            </w:rPr>
            <w:delText>室内分布系统</w:delText>
          </w:r>
          <w:r w:rsidRPr="0067303C" w:rsidDel="00724806">
            <w:delText>表(PMS_INDOOR_STATIONS)</w:delText>
          </w:r>
        </w:del>
      </w:moveFrom>
    </w:p>
    <w:tbl>
      <w:tblPr>
        <w:tblStyle w:val="92"/>
        <w:tblW w:w="8216" w:type="dxa"/>
        <w:jc w:val="center"/>
        <w:tblLayout w:type="fixed"/>
        <w:tblLook w:val="0000" w:firstRow="0" w:lastRow="0" w:firstColumn="0" w:lastColumn="0" w:noHBand="0" w:noVBand="0"/>
      </w:tblPr>
      <w:tblGrid>
        <w:gridCol w:w="2880"/>
        <w:gridCol w:w="1996"/>
        <w:gridCol w:w="2065"/>
        <w:gridCol w:w="1275"/>
      </w:tblGrid>
      <w:tr w:rsidR="00BF61C2" w:rsidRPr="0067303C" w:rsidDel="00724806" w:rsidTr="00EC7BF6">
        <w:trPr>
          <w:jc w:val="center"/>
          <w:del w:id="773" w:author="bzs" w:date="2017-05-16T11:19:00Z"/>
        </w:trPr>
        <w:tc>
          <w:tcPr>
            <w:tcW w:w="2880" w:type="dxa"/>
            <w:shd w:val="clear" w:color="auto" w:fill="BFBFBF" w:themeFill="background1" w:themeFillShade="BF"/>
          </w:tcPr>
          <w:p w:rsidR="00BF61C2" w:rsidRPr="0004455D" w:rsidDel="00724806" w:rsidRDefault="00F07254" w:rsidP="00BF61C2">
            <w:pPr>
              <w:jc w:val="center"/>
              <w:rPr>
                <w:del w:id="774" w:author="bzs" w:date="2017-05-16T11:19:00Z"/>
                <w:rFonts w:asciiTheme="minorEastAsia" w:eastAsiaTheme="minorEastAsia" w:hAnsiTheme="minorEastAsia"/>
                <w:b/>
                <w:szCs w:val="21"/>
              </w:rPr>
            </w:pPr>
            <w:moveFrom w:id="775" w:author="owner" w:date="2017-01-05T18:14:00Z">
              <w:del w:id="776" w:author="bzs" w:date="2017-05-16T11:19:00Z">
                <w:r w:rsidRPr="0004455D" w:rsidDel="00724806">
                  <w:rPr>
                    <w:rFonts w:asciiTheme="minorEastAsia" w:eastAsiaTheme="minorEastAsia" w:hAnsiTheme="minorEastAsia"/>
                    <w:b/>
                    <w:szCs w:val="21"/>
                  </w:rPr>
                  <w:delText>名称</w:delText>
                </w:r>
              </w:del>
            </w:moveFrom>
          </w:p>
        </w:tc>
        <w:tc>
          <w:tcPr>
            <w:tcW w:w="1996" w:type="dxa"/>
            <w:shd w:val="clear" w:color="auto" w:fill="BFBFBF" w:themeFill="background1" w:themeFillShade="BF"/>
          </w:tcPr>
          <w:p w:rsidR="00BF61C2" w:rsidRPr="0004455D" w:rsidDel="00724806" w:rsidRDefault="00F07254" w:rsidP="00BF61C2">
            <w:pPr>
              <w:jc w:val="center"/>
              <w:rPr>
                <w:del w:id="777" w:author="bzs" w:date="2017-05-16T11:19:00Z"/>
                <w:rFonts w:asciiTheme="minorEastAsia" w:eastAsiaTheme="minorEastAsia" w:hAnsiTheme="minorEastAsia"/>
                <w:b/>
                <w:szCs w:val="21"/>
              </w:rPr>
            </w:pPr>
            <w:moveFrom w:id="778" w:author="owner" w:date="2017-01-05T18:14:00Z">
              <w:del w:id="779" w:author="bzs" w:date="2017-05-16T11:19:00Z">
                <w:r w:rsidDel="00724806">
                  <w:rPr>
                    <w:rFonts w:asciiTheme="minorEastAsia" w:eastAsiaTheme="minorEastAsia" w:hAnsiTheme="minorEastAsia"/>
                    <w:b/>
                    <w:szCs w:val="21"/>
                  </w:rPr>
                  <w:delText>类型</w:delText>
                </w:r>
              </w:del>
            </w:moveFrom>
          </w:p>
        </w:tc>
        <w:tc>
          <w:tcPr>
            <w:tcW w:w="2065" w:type="dxa"/>
            <w:shd w:val="clear" w:color="auto" w:fill="BFBFBF" w:themeFill="background1" w:themeFillShade="BF"/>
          </w:tcPr>
          <w:p w:rsidR="00BF61C2" w:rsidRPr="0004455D" w:rsidDel="00724806" w:rsidRDefault="00F07254" w:rsidP="00BF61C2">
            <w:pPr>
              <w:jc w:val="center"/>
              <w:rPr>
                <w:del w:id="780" w:author="bzs" w:date="2017-05-16T11:19:00Z"/>
                <w:rFonts w:asciiTheme="minorEastAsia" w:eastAsiaTheme="minorEastAsia" w:hAnsiTheme="minorEastAsia"/>
                <w:b/>
                <w:bCs/>
                <w:color w:val="000000"/>
                <w:szCs w:val="21"/>
              </w:rPr>
            </w:pPr>
            <w:moveFrom w:id="781" w:author="owner" w:date="2017-01-05T18:14:00Z">
              <w:del w:id="782" w:author="bzs" w:date="2017-05-16T11:19:00Z">
                <w:r w:rsidRPr="0004455D" w:rsidDel="00724806">
                  <w:rPr>
                    <w:rFonts w:asciiTheme="minorEastAsia" w:eastAsiaTheme="minorEastAsia" w:hAnsiTheme="minorEastAsia" w:cs="微软雅黑" w:hint="eastAsia"/>
                    <w:b/>
                    <w:bCs/>
                    <w:color w:val="000000"/>
                    <w:szCs w:val="21"/>
                  </w:rPr>
                  <w:delText>显示内容</w:delText>
                </w:r>
              </w:del>
            </w:moveFrom>
          </w:p>
        </w:tc>
        <w:tc>
          <w:tcPr>
            <w:tcW w:w="1275" w:type="dxa"/>
            <w:shd w:val="clear" w:color="auto" w:fill="BFBFBF" w:themeFill="background1" w:themeFillShade="BF"/>
          </w:tcPr>
          <w:p w:rsidR="00BF61C2" w:rsidRPr="00101C82" w:rsidDel="00724806" w:rsidRDefault="00F07254" w:rsidP="00BF61C2">
            <w:pPr>
              <w:jc w:val="center"/>
              <w:rPr>
                <w:del w:id="783" w:author="bzs" w:date="2017-05-16T11:19:00Z"/>
                <w:rFonts w:asciiTheme="minorEastAsia" w:eastAsiaTheme="minorEastAsia" w:hAnsiTheme="minorEastAsia"/>
                <w:b/>
                <w:bCs/>
                <w:color w:val="000000"/>
                <w:szCs w:val="21"/>
              </w:rPr>
            </w:pPr>
            <w:moveFrom w:id="784" w:author="owner" w:date="2017-01-05T18:14:00Z">
              <w:del w:id="785" w:author="bzs" w:date="2017-05-16T11:19:00Z">
                <w:r w:rsidRPr="00101C82" w:rsidDel="00724806">
                  <w:rPr>
                    <w:rFonts w:asciiTheme="minorEastAsia" w:eastAsiaTheme="minorEastAsia" w:hAnsiTheme="minorEastAsia" w:cs="微软雅黑" w:hint="eastAsia"/>
                    <w:b/>
                    <w:bCs/>
                    <w:color w:val="000000"/>
                    <w:szCs w:val="21"/>
                  </w:rPr>
                  <w:delText>说</w:delText>
                </w:r>
                <w:r w:rsidRPr="00101C82" w:rsidDel="00724806">
                  <w:rPr>
                    <w:rFonts w:asciiTheme="minorEastAsia" w:eastAsiaTheme="minorEastAsia" w:hAnsiTheme="minorEastAsia" w:hint="eastAsia"/>
                    <w:b/>
                    <w:bCs/>
                    <w:color w:val="000000"/>
                    <w:szCs w:val="21"/>
                  </w:rPr>
                  <w:delText>明</w:delText>
                </w:r>
              </w:del>
            </w:moveFrom>
          </w:p>
        </w:tc>
      </w:tr>
      <w:tr w:rsidR="00BF61C2" w:rsidRPr="0067303C" w:rsidDel="00724806" w:rsidTr="00EC7BF6">
        <w:trPr>
          <w:jc w:val="center"/>
          <w:del w:id="786" w:author="bzs" w:date="2017-05-16T11:19:00Z"/>
        </w:trPr>
        <w:tc>
          <w:tcPr>
            <w:tcW w:w="2880" w:type="dxa"/>
          </w:tcPr>
          <w:p w:rsidR="00BF61C2" w:rsidRPr="0067303C" w:rsidDel="00724806" w:rsidRDefault="00F07254" w:rsidP="00BF61C2">
            <w:pPr>
              <w:rPr>
                <w:del w:id="787" w:author="bzs" w:date="2017-05-16T11:19:00Z"/>
                <w:rFonts w:asciiTheme="minorEastAsia" w:eastAsiaTheme="minorEastAsia" w:hAnsiTheme="minorEastAsia"/>
                <w:szCs w:val="21"/>
              </w:rPr>
            </w:pPr>
            <w:moveFrom w:id="788" w:author="owner" w:date="2017-01-05T18:14:00Z">
              <w:del w:id="789" w:author="bzs" w:date="2017-05-16T11:19:00Z">
                <w:r w:rsidRPr="0067303C" w:rsidDel="00724806">
                  <w:rPr>
                    <w:rFonts w:asciiTheme="minorEastAsia" w:eastAsiaTheme="minorEastAsia" w:hAnsiTheme="minorEastAsia"/>
                    <w:szCs w:val="21"/>
                  </w:rPr>
                  <w:delText>KEYID</w:delText>
                </w:r>
              </w:del>
            </w:moveFrom>
          </w:p>
        </w:tc>
        <w:tc>
          <w:tcPr>
            <w:tcW w:w="1996" w:type="dxa"/>
          </w:tcPr>
          <w:p w:rsidR="00BF61C2" w:rsidRPr="0067303C" w:rsidDel="00724806" w:rsidRDefault="00F07254" w:rsidP="00BF61C2">
            <w:pPr>
              <w:rPr>
                <w:del w:id="790" w:author="bzs" w:date="2017-05-16T11:19:00Z"/>
                <w:rFonts w:asciiTheme="minorEastAsia" w:eastAsiaTheme="minorEastAsia" w:hAnsiTheme="minorEastAsia"/>
                <w:szCs w:val="21"/>
              </w:rPr>
            </w:pPr>
            <w:moveFrom w:id="791" w:author="owner" w:date="2017-01-05T18:14:00Z">
              <w:del w:id="792" w:author="bzs" w:date="2017-05-16T11:19:00Z">
                <w:r w:rsidRPr="0067303C" w:rsidDel="00724806">
                  <w:rPr>
                    <w:rFonts w:asciiTheme="minorEastAsia" w:eastAsiaTheme="minorEastAsia" w:hAnsiTheme="minorEastAsia"/>
                    <w:szCs w:val="21"/>
                  </w:rPr>
                  <w:delText>INT</w:delText>
                </w:r>
              </w:del>
            </w:moveFrom>
          </w:p>
        </w:tc>
        <w:tc>
          <w:tcPr>
            <w:tcW w:w="2065" w:type="dxa"/>
          </w:tcPr>
          <w:p w:rsidR="00BF61C2" w:rsidRPr="0067303C" w:rsidDel="00724806" w:rsidRDefault="00BF61C2" w:rsidP="00BF61C2">
            <w:pPr>
              <w:rPr>
                <w:del w:id="793" w:author="bzs" w:date="2017-05-16T11:19:00Z"/>
                <w:rFonts w:asciiTheme="minorEastAsia" w:eastAsiaTheme="minorEastAsia" w:hAnsiTheme="minorEastAsia"/>
                <w:szCs w:val="21"/>
              </w:rPr>
            </w:pPr>
          </w:p>
        </w:tc>
        <w:tc>
          <w:tcPr>
            <w:tcW w:w="1275" w:type="dxa"/>
          </w:tcPr>
          <w:p w:rsidR="00BF61C2" w:rsidRPr="0067303C" w:rsidDel="00724806" w:rsidRDefault="00BF61C2" w:rsidP="00BF61C2">
            <w:pPr>
              <w:rPr>
                <w:del w:id="794" w:author="bzs" w:date="2017-05-16T11:19:00Z"/>
                <w:rFonts w:asciiTheme="minorEastAsia" w:eastAsiaTheme="minorEastAsia" w:hAnsiTheme="minorEastAsia"/>
                <w:szCs w:val="21"/>
              </w:rPr>
            </w:pPr>
          </w:p>
        </w:tc>
      </w:tr>
      <w:tr w:rsidR="00BF61C2" w:rsidRPr="0067303C" w:rsidDel="00724806" w:rsidTr="00EC7BF6">
        <w:trPr>
          <w:jc w:val="center"/>
          <w:del w:id="795" w:author="bzs" w:date="2017-05-16T11:19:00Z"/>
        </w:trPr>
        <w:tc>
          <w:tcPr>
            <w:tcW w:w="2880" w:type="dxa"/>
          </w:tcPr>
          <w:p w:rsidR="00BF61C2" w:rsidRPr="0067303C" w:rsidDel="00724806" w:rsidRDefault="00F07254" w:rsidP="00BF61C2">
            <w:pPr>
              <w:rPr>
                <w:del w:id="796" w:author="bzs" w:date="2017-05-16T11:19:00Z"/>
                <w:rFonts w:asciiTheme="minorEastAsia" w:eastAsiaTheme="minorEastAsia" w:hAnsiTheme="minorEastAsia"/>
                <w:szCs w:val="21"/>
              </w:rPr>
            </w:pPr>
            <w:moveFrom w:id="797" w:author="owner" w:date="2017-01-05T18:14:00Z">
              <w:del w:id="798" w:author="bzs" w:date="2017-05-16T11:19:00Z">
                <w:r w:rsidRPr="0067303C" w:rsidDel="00724806">
                  <w:rPr>
                    <w:rFonts w:asciiTheme="minorEastAsia" w:eastAsiaTheme="minorEastAsia" w:hAnsiTheme="minorEastAsia"/>
                    <w:szCs w:val="21"/>
                  </w:rPr>
                  <w:delText>DISTRICT</w:delText>
                </w:r>
              </w:del>
            </w:moveFrom>
          </w:p>
        </w:tc>
        <w:tc>
          <w:tcPr>
            <w:tcW w:w="1996" w:type="dxa"/>
          </w:tcPr>
          <w:p w:rsidR="00BF61C2" w:rsidRPr="0067303C" w:rsidDel="00724806" w:rsidRDefault="00F07254" w:rsidP="00BF61C2">
            <w:pPr>
              <w:rPr>
                <w:del w:id="799" w:author="bzs" w:date="2017-05-16T11:19:00Z"/>
                <w:rFonts w:asciiTheme="minorEastAsia" w:eastAsiaTheme="minorEastAsia" w:hAnsiTheme="minorEastAsia"/>
                <w:szCs w:val="21"/>
              </w:rPr>
            </w:pPr>
            <w:moveFrom w:id="800" w:author="owner" w:date="2017-01-05T18:14:00Z">
              <w:del w:id="801"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802" w:author="bzs" w:date="2017-05-16T11:19:00Z"/>
                <w:rFonts w:asciiTheme="minorEastAsia" w:eastAsiaTheme="minorEastAsia" w:hAnsiTheme="minorEastAsia"/>
                <w:szCs w:val="21"/>
              </w:rPr>
            </w:pPr>
            <w:moveFrom w:id="803" w:author="owner" w:date="2017-01-05T18:14:00Z">
              <w:del w:id="804" w:author="bzs" w:date="2017-05-16T11:19:00Z">
                <w:r w:rsidRPr="0067303C" w:rsidDel="00724806">
                  <w:rPr>
                    <w:rFonts w:asciiTheme="minorEastAsia" w:eastAsiaTheme="minorEastAsia" w:hAnsiTheme="minorEastAsia" w:hint="eastAsia"/>
                    <w:szCs w:val="21"/>
                  </w:rPr>
                  <w:delText>区域</w:delText>
                </w:r>
              </w:del>
            </w:moveFrom>
          </w:p>
        </w:tc>
        <w:tc>
          <w:tcPr>
            <w:tcW w:w="1275" w:type="dxa"/>
          </w:tcPr>
          <w:p w:rsidR="00BF61C2" w:rsidRPr="0067303C" w:rsidDel="00724806" w:rsidRDefault="00BF61C2" w:rsidP="00BF61C2">
            <w:pPr>
              <w:rPr>
                <w:del w:id="805" w:author="bzs" w:date="2017-05-16T11:19:00Z"/>
                <w:rFonts w:asciiTheme="minorEastAsia" w:eastAsiaTheme="minorEastAsia" w:hAnsiTheme="minorEastAsia"/>
                <w:szCs w:val="21"/>
              </w:rPr>
            </w:pPr>
          </w:p>
        </w:tc>
      </w:tr>
      <w:tr w:rsidR="00BF61C2" w:rsidRPr="0067303C" w:rsidDel="00724806" w:rsidTr="00EC7BF6">
        <w:trPr>
          <w:jc w:val="center"/>
          <w:del w:id="806" w:author="bzs" w:date="2017-05-16T11:19:00Z"/>
        </w:trPr>
        <w:tc>
          <w:tcPr>
            <w:tcW w:w="2880" w:type="dxa"/>
          </w:tcPr>
          <w:p w:rsidR="00BF61C2" w:rsidRPr="0067303C" w:rsidDel="00724806" w:rsidRDefault="00F07254" w:rsidP="00BF61C2">
            <w:pPr>
              <w:rPr>
                <w:del w:id="807" w:author="bzs" w:date="2017-05-16T11:19:00Z"/>
                <w:rFonts w:asciiTheme="minorEastAsia" w:eastAsiaTheme="minorEastAsia" w:hAnsiTheme="minorEastAsia"/>
                <w:szCs w:val="21"/>
              </w:rPr>
            </w:pPr>
            <w:moveFrom w:id="808" w:author="owner" w:date="2017-01-05T18:14:00Z">
              <w:del w:id="809" w:author="bzs" w:date="2017-05-16T11:19:00Z">
                <w:r w:rsidRPr="0067303C" w:rsidDel="00724806">
                  <w:rPr>
                    <w:rFonts w:asciiTheme="minorEastAsia" w:eastAsiaTheme="minorEastAsia" w:hAnsiTheme="minorEastAsia"/>
                    <w:szCs w:val="21"/>
                  </w:rPr>
                  <w:delText>ADDRESS</w:delText>
                </w:r>
              </w:del>
            </w:moveFrom>
          </w:p>
        </w:tc>
        <w:tc>
          <w:tcPr>
            <w:tcW w:w="1996" w:type="dxa"/>
          </w:tcPr>
          <w:p w:rsidR="00BF61C2" w:rsidRPr="0067303C" w:rsidDel="00724806" w:rsidRDefault="00F07254" w:rsidP="00BF61C2">
            <w:pPr>
              <w:rPr>
                <w:del w:id="810" w:author="bzs" w:date="2017-05-16T11:19:00Z"/>
                <w:rFonts w:asciiTheme="minorEastAsia" w:eastAsiaTheme="minorEastAsia" w:hAnsiTheme="minorEastAsia"/>
                <w:szCs w:val="21"/>
              </w:rPr>
            </w:pPr>
            <w:moveFrom w:id="811" w:author="owner" w:date="2017-01-05T18:14:00Z">
              <w:del w:id="812"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813" w:author="bzs" w:date="2017-05-16T11:19:00Z"/>
                <w:rFonts w:asciiTheme="minorEastAsia" w:eastAsiaTheme="minorEastAsia" w:hAnsiTheme="minorEastAsia"/>
                <w:szCs w:val="21"/>
              </w:rPr>
            </w:pPr>
            <w:moveFrom w:id="814" w:author="owner" w:date="2017-01-05T18:14:00Z">
              <w:del w:id="815" w:author="bzs" w:date="2017-05-16T11:19:00Z">
                <w:r w:rsidRPr="0067303C" w:rsidDel="00724806">
                  <w:rPr>
                    <w:rFonts w:asciiTheme="minorEastAsia" w:eastAsiaTheme="minorEastAsia" w:hAnsiTheme="minorEastAsia" w:hint="eastAsia"/>
                    <w:szCs w:val="21"/>
                  </w:rPr>
                  <w:delText>地址</w:delText>
                </w:r>
              </w:del>
            </w:moveFrom>
          </w:p>
        </w:tc>
        <w:tc>
          <w:tcPr>
            <w:tcW w:w="1275" w:type="dxa"/>
          </w:tcPr>
          <w:p w:rsidR="00BF61C2" w:rsidRPr="0067303C" w:rsidDel="00724806" w:rsidRDefault="00BF61C2" w:rsidP="00BF61C2">
            <w:pPr>
              <w:rPr>
                <w:del w:id="816" w:author="bzs" w:date="2017-05-16T11:19:00Z"/>
                <w:rFonts w:asciiTheme="minorEastAsia" w:eastAsiaTheme="minorEastAsia" w:hAnsiTheme="minorEastAsia"/>
                <w:szCs w:val="21"/>
              </w:rPr>
            </w:pPr>
          </w:p>
        </w:tc>
      </w:tr>
      <w:tr w:rsidR="00BF61C2" w:rsidRPr="0067303C" w:rsidDel="00724806" w:rsidTr="00EC7BF6">
        <w:trPr>
          <w:jc w:val="center"/>
          <w:del w:id="817" w:author="bzs" w:date="2017-05-16T11:19:00Z"/>
        </w:trPr>
        <w:tc>
          <w:tcPr>
            <w:tcW w:w="2880" w:type="dxa"/>
          </w:tcPr>
          <w:p w:rsidR="00BF61C2" w:rsidRPr="0067303C" w:rsidDel="00724806" w:rsidRDefault="00F07254" w:rsidP="00BF61C2">
            <w:pPr>
              <w:rPr>
                <w:del w:id="818" w:author="bzs" w:date="2017-05-16T11:19:00Z"/>
                <w:rFonts w:asciiTheme="minorEastAsia" w:eastAsiaTheme="minorEastAsia" w:hAnsiTheme="minorEastAsia"/>
                <w:szCs w:val="21"/>
              </w:rPr>
            </w:pPr>
            <w:moveFrom w:id="819" w:author="owner" w:date="2017-01-05T18:14:00Z">
              <w:del w:id="820" w:author="bzs" w:date="2017-05-16T11:19:00Z">
                <w:r w:rsidRPr="0067303C" w:rsidDel="00724806">
                  <w:rPr>
                    <w:rFonts w:asciiTheme="minorEastAsia" w:eastAsiaTheme="minorEastAsia" w:hAnsiTheme="minorEastAsia"/>
                    <w:szCs w:val="21"/>
                  </w:rPr>
                  <w:delText>LAT</w:delText>
                </w:r>
              </w:del>
            </w:moveFrom>
          </w:p>
        </w:tc>
        <w:tc>
          <w:tcPr>
            <w:tcW w:w="1996" w:type="dxa"/>
          </w:tcPr>
          <w:p w:rsidR="00BF61C2" w:rsidRPr="0067303C" w:rsidDel="00724806" w:rsidRDefault="00F07254" w:rsidP="00BF61C2">
            <w:pPr>
              <w:rPr>
                <w:del w:id="821" w:author="bzs" w:date="2017-05-16T11:19:00Z"/>
                <w:rFonts w:asciiTheme="minorEastAsia" w:eastAsiaTheme="minorEastAsia" w:hAnsiTheme="minorEastAsia"/>
                <w:szCs w:val="21"/>
              </w:rPr>
            </w:pPr>
            <w:moveFrom w:id="822" w:author="owner" w:date="2017-01-05T18:14:00Z">
              <w:del w:id="823" w:author="bzs" w:date="2017-05-16T11:19:00Z">
                <w:r w:rsidRPr="0067303C" w:rsidDel="00724806">
                  <w:rPr>
                    <w:rFonts w:asciiTheme="minorEastAsia" w:eastAsiaTheme="minorEastAsia" w:hAnsiTheme="minorEastAsia"/>
                    <w:szCs w:val="21"/>
                  </w:rPr>
                  <w:delText>FLOAT</w:delText>
                </w:r>
              </w:del>
            </w:moveFrom>
          </w:p>
        </w:tc>
        <w:tc>
          <w:tcPr>
            <w:tcW w:w="2065" w:type="dxa"/>
          </w:tcPr>
          <w:p w:rsidR="00BF61C2" w:rsidRPr="0067303C" w:rsidDel="00724806" w:rsidRDefault="00F07254" w:rsidP="00BF61C2">
            <w:pPr>
              <w:rPr>
                <w:del w:id="824" w:author="bzs" w:date="2017-05-16T11:19:00Z"/>
                <w:rFonts w:asciiTheme="minorEastAsia" w:eastAsiaTheme="minorEastAsia" w:hAnsiTheme="minorEastAsia"/>
                <w:szCs w:val="21"/>
              </w:rPr>
            </w:pPr>
            <w:moveFrom w:id="825" w:author="owner" w:date="2017-01-05T18:14:00Z">
              <w:del w:id="826" w:author="bzs" w:date="2017-05-16T11:19:00Z">
                <w:r w:rsidRPr="0067303C" w:rsidDel="00724806">
                  <w:rPr>
                    <w:rFonts w:asciiTheme="minorEastAsia" w:eastAsiaTheme="minorEastAsia" w:hAnsiTheme="minorEastAsia" w:hint="eastAsia"/>
                    <w:szCs w:val="21"/>
                  </w:rPr>
                  <w:delText>经度</w:delText>
                </w:r>
              </w:del>
            </w:moveFrom>
          </w:p>
        </w:tc>
        <w:tc>
          <w:tcPr>
            <w:tcW w:w="1275" w:type="dxa"/>
          </w:tcPr>
          <w:p w:rsidR="00BF61C2" w:rsidRPr="0067303C" w:rsidDel="00724806" w:rsidRDefault="00BF61C2" w:rsidP="00BF61C2">
            <w:pPr>
              <w:rPr>
                <w:del w:id="827" w:author="bzs" w:date="2017-05-16T11:19:00Z"/>
                <w:rFonts w:asciiTheme="minorEastAsia" w:eastAsiaTheme="minorEastAsia" w:hAnsiTheme="minorEastAsia"/>
                <w:szCs w:val="21"/>
              </w:rPr>
            </w:pPr>
          </w:p>
        </w:tc>
      </w:tr>
      <w:tr w:rsidR="00BF61C2" w:rsidRPr="0067303C" w:rsidDel="00724806" w:rsidTr="00EC7BF6">
        <w:trPr>
          <w:jc w:val="center"/>
          <w:del w:id="828" w:author="bzs" w:date="2017-05-16T11:19:00Z"/>
        </w:trPr>
        <w:tc>
          <w:tcPr>
            <w:tcW w:w="2880" w:type="dxa"/>
          </w:tcPr>
          <w:p w:rsidR="00BF61C2" w:rsidRPr="0067303C" w:rsidDel="00724806" w:rsidRDefault="00F07254" w:rsidP="00BF61C2">
            <w:pPr>
              <w:rPr>
                <w:del w:id="829" w:author="bzs" w:date="2017-05-16T11:19:00Z"/>
                <w:rFonts w:asciiTheme="minorEastAsia" w:eastAsiaTheme="minorEastAsia" w:hAnsiTheme="minorEastAsia"/>
                <w:szCs w:val="21"/>
              </w:rPr>
            </w:pPr>
            <w:moveFrom w:id="830" w:author="owner" w:date="2017-01-05T18:14:00Z">
              <w:del w:id="831" w:author="bzs" w:date="2017-05-16T11:19:00Z">
                <w:r w:rsidRPr="0067303C" w:rsidDel="00724806">
                  <w:rPr>
                    <w:rFonts w:asciiTheme="minorEastAsia" w:eastAsiaTheme="minorEastAsia" w:hAnsiTheme="minorEastAsia"/>
                    <w:szCs w:val="21"/>
                  </w:rPr>
                  <w:delText>LON</w:delText>
                </w:r>
              </w:del>
            </w:moveFrom>
          </w:p>
        </w:tc>
        <w:tc>
          <w:tcPr>
            <w:tcW w:w="1996" w:type="dxa"/>
          </w:tcPr>
          <w:p w:rsidR="00BF61C2" w:rsidRPr="0067303C" w:rsidDel="00724806" w:rsidRDefault="00F07254" w:rsidP="00BF61C2">
            <w:pPr>
              <w:rPr>
                <w:del w:id="832" w:author="bzs" w:date="2017-05-16T11:19:00Z"/>
                <w:rFonts w:asciiTheme="minorEastAsia" w:eastAsiaTheme="minorEastAsia" w:hAnsiTheme="minorEastAsia"/>
                <w:szCs w:val="21"/>
              </w:rPr>
            </w:pPr>
            <w:moveFrom w:id="833" w:author="owner" w:date="2017-01-05T18:14:00Z">
              <w:del w:id="834" w:author="bzs" w:date="2017-05-16T11:19:00Z">
                <w:r w:rsidRPr="0067303C" w:rsidDel="00724806">
                  <w:rPr>
                    <w:rFonts w:asciiTheme="minorEastAsia" w:eastAsiaTheme="minorEastAsia" w:hAnsiTheme="minorEastAsia"/>
                    <w:szCs w:val="21"/>
                  </w:rPr>
                  <w:delText>FLOAT</w:delText>
                </w:r>
              </w:del>
            </w:moveFrom>
          </w:p>
        </w:tc>
        <w:tc>
          <w:tcPr>
            <w:tcW w:w="2065" w:type="dxa"/>
          </w:tcPr>
          <w:p w:rsidR="00BF61C2" w:rsidRPr="0067303C" w:rsidDel="00724806" w:rsidRDefault="00F07254" w:rsidP="00BF61C2">
            <w:pPr>
              <w:rPr>
                <w:del w:id="835" w:author="bzs" w:date="2017-05-16T11:19:00Z"/>
                <w:rFonts w:asciiTheme="minorEastAsia" w:eastAsiaTheme="minorEastAsia" w:hAnsiTheme="minorEastAsia"/>
                <w:szCs w:val="21"/>
              </w:rPr>
            </w:pPr>
            <w:moveFrom w:id="836" w:author="owner" w:date="2017-01-05T18:14:00Z">
              <w:del w:id="837" w:author="bzs" w:date="2017-05-16T11:19:00Z">
                <w:r w:rsidRPr="0067303C" w:rsidDel="00724806">
                  <w:rPr>
                    <w:rFonts w:asciiTheme="minorEastAsia" w:eastAsiaTheme="minorEastAsia" w:hAnsiTheme="minorEastAsia" w:hint="eastAsia"/>
                    <w:szCs w:val="21"/>
                  </w:rPr>
                  <w:delText>纬度</w:delText>
                </w:r>
              </w:del>
            </w:moveFrom>
          </w:p>
        </w:tc>
        <w:tc>
          <w:tcPr>
            <w:tcW w:w="1275" w:type="dxa"/>
          </w:tcPr>
          <w:p w:rsidR="00BF61C2" w:rsidRPr="0067303C" w:rsidDel="00724806" w:rsidRDefault="00BF61C2" w:rsidP="00BF61C2">
            <w:pPr>
              <w:rPr>
                <w:del w:id="838" w:author="bzs" w:date="2017-05-16T11:19:00Z"/>
                <w:rFonts w:asciiTheme="minorEastAsia" w:eastAsiaTheme="minorEastAsia" w:hAnsiTheme="minorEastAsia"/>
                <w:szCs w:val="21"/>
              </w:rPr>
            </w:pPr>
          </w:p>
        </w:tc>
      </w:tr>
      <w:tr w:rsidR="00BF61C2" w:rsidRPr="0067303C" w:rsidDel="00724806" w:rsidTr="00EC7BF6">
        <w:trPr>
          <w:jc w:val="center"/>
          <w:del w:id="839" w:author="bzs" w:date="2017-05-16T11:19:00Z"/>
        </w:trPr>
        <w:tc>
          <w:tcPr>
            <w:tcW w:w="2880" w:type="dxa"/>
          </w:tcPr>
          <w:p w:rsidR="00BF61C2" w:rsidRPr="0067303C" w:rsidDel="00724806" w:rsidRDefault="00F07254" w:rsidP="00BF61C2">
            <w:pPr>
              <w:rPr>
                <w:del w:id="840" w:author="bzs" w:date="2017-05-16T11:19:00Z"/>
                <w:rFonts w:asciiTheme="minorEastAsia" w:eastAsiaTheme="minorEastAsia" w:hAnsiTheme="minorEastAsia"/>
                <w:szCs w:val="21"/>
              </w:rPr>
            </w:pPr>
            <w:moveFrom w:id="841" w:author="owner" w:date="2017-01-05T18:14:00Z">
              <w:del w:id="842" w:author="bzs" w:date="2017-05-16T11:19:00Z">
                <w:r w:rsidRPr="0067303C" w:rsidDel="00724806">
                  <w:rPr>
                    <w:rFonts w:asciiTheme="minorEastAsia" w:eastAsiaTheme="minorEastAsia" w:hAnsiTheme="minorEastAsia"/>
                    <w:szCs w:val="21"/>
                  </w:rPr>
                  <w:delText>CITYX</w:delText>
                </w:r>
              </w:del>
            </w:moveFrom>
          </w:p>
        </w:tc>
        <w:tc>
          <w:tcPr>
            <w:tcW w:w="1996" w:type="dxa"/>
          </w:tcPr>
          <w:p w:rsidR="00BF61C2" w:rsidRPr="0067303C" w:rsidDel="00724806" w:rsidRDefault="00F07254" w:rsidP="00BF61C2">
            <w:pPr>
              <w:rPr>
                <w:del w:id="843" w:author="bzs" w:date="2017-05-16T11:19:00Z"/>
                <w:rFonts w:asciiTheme="minorEastAsia" w:eastAsiaTheme="minorEastAsia" w:hAnsiTheme="minorEastAsia"/>
                <w:szCs w:val="21"/>
              </w:rPr>
            </w:pPr>
            <w:moveFrom w:id="844" w:author="owner" w:date="2017-01-05T18:14:00Z">
              <w:del w:id="845" w:author="bzs" w:date="2017-05-16T11:19:00Z">
                <w:r w:rsidRPr="0067303C" w:rsidDel="00724806">
                  <w:rPr>
                    <w:rFonts w:asciiTheme="minorEastAsia" w:eastAsiaTheme="minorEastAsia" w:hAnsiTheme="minorEastAsia"/>
                    <w:szCs w:val="21"/>
                  </w:rPr>
                  <w:delText>FLOAT</w:delText>
                </w:r>
              </w:del>
            </w:moveFrom>
          </w:p>
        </w:tc>
        <w:tc>
          <w:tcPr>
            <w:tcW w:w="2065" w:type="dxa"/>
          </w:tcPr>
          <w:p w:rsidR="00BF61C2" w:rsidRPr="0067303C" w:rsidDel="00724806" w:rsidRDefault="00F07254" w:rsidP="00BF61C2">
            <w:pPr>
              <w:rPr>
                <w:del w:id="846" w:author="bzs" w:date="2017-05-16T11:19:00Z"/>
                <w:rFonts w:asciiTheme="minorEastAsia" w:eastAsiaTheme="minorEastAsia" w:hAnsiTheme="minorEastAsia"/>
                <w:szCs w:val="21"/>
              </w:rPr>
            </w:pPr>
            <w:moveFrom w:id="847" w:author="owner" w:date="2017-01-05T18:14:00Z">
              <w:del w:id="848" w:author="bzs" w:date="2017-05-16T11:19:00Z">
                <w:r w:rsidRPr="0067303C" w:rsidDel="00724806">
                  <w:rPr>
                    <w:rFonts w:asciiTheme="minorEastAsia" w:eastAsiaTheme="minorEastAsia" w:hAnsiTheme="minorEastAsia" w:hint="eastAsia"/>
                    <w:szCs w:val="21"/>
                  </w:rPr>
                  <w:delText>城市经度</w:delText>
                </w:r>
              </w:del>
            </w:moveFrom>
          </w:p>
        </w:tc>
        <w:tc>
          <w:tcPr>
            <w:tcW w:w="1275" w:type="dxa"/>
          </w:tcPr>
          <w:p w:rsidR="00BF61C2" w:rsidRPr="0067303C" w:rsidDel="00724806" w:rsidRDefault="00BF61C2" w:rsidP="00BF61C2">
            <w:pPr>
              <w:rPr>
                <w:del w:id="849" w:author="bzs" w:date="2017-05-16T11:19:00Z"/>
                <w:rFonts w:asciiTheme="minorEastAsia" w:eastAsiaTheme="minorEastAsia" w:hAnsiTheme="minorEastAsia"/>
                <w:szCs w:val="21"/>
              </w:rPr>
            </w:pPr>
          </w:p>
        </w:tc>
      </w:tr>
      <w:tr w:rsidR="00BF61C2" w:rsidRPr="0067303C" w:rsidDel="00724806" w:rsidTr="00EC7BF6">
        <w:trPr>
          <w:jc w:val="center"/>
          <w:del w:id="850" w:author="bzs" w:date="2017-05-16T11:19:00Z"/>
        </w:trPr>
        <w:tc>
          <w:tcPr>
            <w:tcW w:w="2880" w:type="dxa"/>
          </w:tcPr>
          <w:p w:rsidR="00BF61C2" w:rsidRPr="0067303C" w:rsidDel="00724806" w:rsidRDefault="00F07254" w:rsidP="00BF61C2">
            <w:pPr>
              <w:rPr>
                <w:del w:id="851" w:author="bzs" w:date="2017-05-16T11:19:00Z"/>
                <w:rFonts w:asciiTheme="minorEastAsia" w:eastAsiaTheme="minorEastAsia" w:hAnsiTheme="minorEastAsia"/>
                <w:szCs w:val="21"/>
              </w:rPr>
            </w:pPr>
            <w:moveFrom w:id="852" w:author="owner" w:date="2017-01-05T18:14:00Z">
              <w:del w:id="853" w:author="bzs" w:date="2017-05-16T11:19:00Z">
                <w:r w:rsidRPr="0067303C" w:rsidDel="00724806">
                  <w:rPr>
                    <w:rFonts w:asciiTheme="minorEastAsia" w:eastAsiaTheme="minorEastAsia" w:hAnsiTheme="minorEastAsia"/>
                    <w:szCs w:val="21"/>
                  </w:rPr>
                  <w:delText>CITYY</w:delText>
                </w:r>
              </w:del>
            </w:moveFrom>
          </w:p>
        </w:tc>
        <w:tc>
          <w:tcPr>
            <w:tcW w:w="1996" w:type="dxa"/>
          </w:tcPr>
          <w:p w:rsidR="00BF61C2" w:rsidRPr="0067303C" w:rsidDel="00724806" w:rsidRDefault="00F07254" w:rsidP="00BF61C2">
            <w:pPr>
              <w:rPr>
                <w:del w:id="854" w:author="bzs" w:date="2017-05-16T11:19:00Z"/>
                <w:rFonts w:asciiTheme="minorEastAsia" w:eastAsiaTheme="minorEastAsia" w:hAnsiTheme="minorEastAsia"/>
                <w:szCs w:val="21"/>
              </w:rPr>
            </w:pPr>
            <w:moveFrom w:id="855" w:author="owner" w:date="2017-01-05T18:14:00Z">
              <w:del w:id="856" w:author="bzs" w:date="2017-05-16T11:19:00Z">
                <w:r w:rsidRPr="0067303C" w:rsidDel="00724806">
                  <w:rPr>
                    <w:rFonts w:asciiTheme="minorEastAsia" w:eastAsiaTheme="minorEastAsia" w:hAnsiTheme="minorEastAsia"/>
                    <w:szCs w:val="21"/>
                  </w:rPr>
                  <w:delText>FLOAT</w:delText>
                </w:r>
              </w:del>
            </w:moveFrom>
          </w:p>
        </w:tc>
        <w:tc>
          <w:tcPr>
            <w:tcW w:w="2065" w:type="dxa"/>
          </w:tcPr>
          <w:p w:rsidR="00BF61C2" w:rsidRPr="0067303C" w:rsidDel="00724806" w:rsidRDefault="00F07254" w:rsidP="00BF61C2">
            <w:pPr>
              <w:rPr>
                <w:del w:id="857" w:author="bzs" w:date="2017-05-16T11:19:00Z"/>
                <w:rFonts w:asciiTheme="minorEastAsia" w:eastAsiaTheme="minorEastAsia" w:hAnsiTheme="minorEastAsia"/>
                <w:szCs w:val="21"/>
              </w:rPr>
            </w:pPr>
            <w:moveFrom w:id="858" w:author="owner" w:date="2017-01-05T18:14:00Z">
              <w:del w:id="859" w:author="bzs" w:date="2017-05-16T11:19:00Z">
                <w:r w:rsidRPr="0067303C" w:rsidDel="00724806">
                  <w:rPr>
                    <w:rFonts w:asciiTheme="minorEastAsia" w:eastAsiaTheme="minorEastAsia" w:hAnsiTheme="minorEastAsia" w:hint="eastAsia"/>
                    <w:szCs w:val="21"/>
                  </w:rPr>
                  <w:delText>城市纬度</w:delText>
                </w:r>
              </w:del>
            </w:moveFrom>
          </w:p>
        </w:tc>
        <w:tc>
          <w:tcPr>
            <w:tcW w:w="1275" w:type="dxa"/>
          </w:tcPr>
          <w:p w:rsidR="00BF61C2" w:rsidRPr="0067303C" w:rsidDel="00724806" w:rsidRDefault="00BF61C2" w:rsidP="00BF61C2">
            <w:pPr>
              <w:rPr>
                <w:del w:id="860" w:author="bzs" w:date="2017-05-16T11:19:00Z"/>
                <w:rFonts w:asciiTheme="minorEastAsia" w:eastAsiaTheme="minorEastAsia" w:hAnsiTheme="minorEastAsia"/>
                <w:szCs w:val="21"/>
              </w:rPr>
            </w:pPr>
          </w:p>
        </w:tc>
      </w:tr>
      <w:tr w:rsidR="00BF61C2" w:rsidRPr="0067303C" w:rsidDel="00724806" w:rsidTr="00EC7BF6">
        <w:trPr>
          <w:jc w:val="center"/>
          <w:del w:id="861" w:author="bzs" w:date="2017-05-16T11:19:00Z"/>
        </w:trPr>
        <w:tc>
          <w:tcPr>
            <w:tcW w:w="2880" w:type="dxa"/>
          </w:tcPr>
          <w:p w:rsidR="00BF61C2" w:rsidRPr="0067303C" w:rsidDel="00724806" w:rsidRDefault="00F07254" w:rsidP="00BF61C2">
            <w:pPr>
              <w:rPr>
                <w:del w:id="862" w:author="bzs" w:date="2017-05-16T11:19:00Z"/>
                <w:rFonts w:asciiTheme="minorEastAsia" w:eastAsiaTheme="minorEastAsia" w:hAnsiTheme="minorEastAsia"/>
                <w:szCs w:val="21"/>
              </w:rPr>
            </w:pPr>
            <w:moveFrom w:id="863" w:author="owner" w:date="2017-01-05T18:14:00Z">
              <w:del w:id="864" w:author="bzs" w:date="2017-05-16T11:19:00Z">
                <w:r w:rsidRPr="0067303C" w:rsidDel="00724806">
                  <w:rPr>
                    <w:rFonts w:asciiTheme="minorEastAsia" w:eastAsiaTheme="minorEastAsia" w:hAnsiTheme="minorEastAsia"/>
                    <w:szCs w:val="21"/>
                  </w:rPr>
                  <w:delText>BUILDING_NAME</w:delText>
                </w:r>
              </w:del>
            </w:moveFrom>
          </w:p>
        </w:tc>
        <w:tc>
          <w:tcPr>
            <w:tcW w:w="1996" w:type="dxa"/>
          </w:tcPr>
          <w:p w:rsidR="00BF61C2" w:rsidRPr="0067303C" w:rsidDel="00724806" w:rsidRDefault="00F07254" w:rsidP="00BF61C2">
            <w:pPr>
              <w:rPr>
                <w:del w:id="865" w:author="bzs" w:date="2017-05-16T11:19:00Z"/>
                <w:rFonts w:asciiTheme="minorEastAsia" w:eastAsiaTheme="minorEastAsia" w:hAnsiTheme="minorEastAsia"/>
                <w:szCs w:val="21"/>
              </w:rPr>
            </w:pPr>
            <w:moveFrom w:id="866" w:author="owner" w:date="2017-01-05T18:14:00Z">
              <w:del w:id="867"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868" w:author="bzs" w:date="2017-05-16T11:19:00Z"/>
                <w:rFonts w:asciiTheme="minorEastAsia" w:eastAsiaTheme="minorEastAsia" w:hAnsiTheme="minorEastAsia"/>
                <w:szCs w:val="21"/>
              </w:rPr>
            </w:pPr>
            <w:moveFrom w:id="869" w:author="owner" w:date="2017-01-05T18:14:00Z">
              <w:del w:id="870" w:author="bzs" w:date="2017-05-16T11:19:00Z">
                <w:r w:rsidRPr="0067303C" w:rsidDel="00724806">
                  <w:rPr>
                    <w:rFonts w:asciiTheme="minorEastAsia" w:eastAsiaTheme="minorEastAsia" w:hAnsiTheme="minorEastAsia" w:hint="eastAsia"/>
                    <w:szCs w:val="21"/>
                  </w:rPr>
                  <w:delText>建筑物名称</w:delText>
                </w:r>
              </w:del>
            </w:moveFrom>
          </w:p>
        </w:tc>
        <w:tc>
          <w:tcPr>
            <w:tcW w:w="1275" w:type="dxa"/>
          </w:tcPr>
          <w:p w:rsidR="00BF61C2" w:rsidRPr="0067303C" w:rsidDel="00724806" w:rsidRDefault="00BF61C2" w:rsidP="00BF61C2">
            <w:pPr>
              <w:rPr>
                <w:del w:id="871" w:author="bzs" w:date="2017-05-16T11:19:00Z"/>
                <w:rFonts w:asciiTheme="minorEastAsia" w:eastAsiaTheme="minorEastAsia" w:hAnsiTheme="minorEastAsia"/>
                <w:szCs w:val="21"/>
              </w:rPr>
            </w:pPr>
          </w:p>
        </w:tc>
      </w:tr>
      <w:tr w:rsidR="00BF61C2" w:rsidRPr="0067303C" w:rsidDel="00724806" w:rsidTr="00EC7BF6">
        <w:trPr>
          <w:jc w:val="center"/>
          <w:del w:id="872" w:author="bzs" w:date="2017-05-16T11:19:00Z"/>
        </w:trPr>
        <w:tc>
          <w:tcPr>
            <w:tcW w:w="2880" w:type="dxa"/>
          </w:tcPr>
          <w:p w:rsidR="00BF61C2" w:rsidRPr="0067303C" w:rsidDel="00724806" w:rsidRDefault="00F07254" w:rsidP="00BF61C2">
            <w:pPr>
              <w:rPr>
                <w:del w:id="873" w:author="bzs" w:date="2017-05-16T11:19:00Z"/>
                <w:rFonts w:asciiTheme="minorEastAsia" w:eastAsiaTheme="minorEastAsia" w:hAnsiTheme="minorEastAsia"/>
                <w:szCs w:val="21"/>
              </w:rPr>
            </w:pPr>
            <w:moveFrom w:id="874" w:author="owner" w:date="2017-01-05T18:14:00Z">
              <w:del w:id="875" w:author="bzs" w:date="2017-05-16T11:19:00Z">
                <w:r w:rsidRPr="0067303C" w:rsidDel="00724806">
                  <w:rPr>
                    <w:rFonts w:asciiTheme="minorEastAsia" w:eastAsiaTheme="minorEastAsia" w:hAnsiTheme="minorEastAsia"/>
                    <w:szCs w:val="21"/>
                  </w:rPr>
                  <w:delText>BUILDING_CHARACTER</w:delText>
                </w:r>
              </w:del>
            </w:moveFrom>
          </w:p>
        </w:tc>
        <w:tc>
          <w:tcPr>
            <w:tcW w:w="1996" w:type="dxa"/>
          </w:tcPr>
          <w:p w:rsidR="00BF61C2" w:rsidRPr="0067303C" w:rsidDel="00724806" w:rsidRDefault="00F07254" w:rsidP="00BF61C2">
            <w:pPr>
              <w:rPr>
                <w:del w:id="876" w:author="bzs" w:date="2017-05-16T11:19:00Z"/>
                <w:rFonts w:asciiTheme="minorEastAsia" w:eastAsiaTheme="minorEastAsia" w:hAnsiTheme="minorEastAsia"/>
                <w:szCs w:val="21"/>
              </w:rPr>
            </w:pPr>
            <w:moveFrom w:id="877" w:author="owner" w:date="2017-01-05T18:14:00Z">
              <w:del w:id="878"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879" w:author="bzs" w:date="2017-05-16T11:19:00Z"/>
                <w:rFonts w:asciiTheme="minorEastAsia" w:eastAsiaTheme="minorEastAsia" w:hAnsiTheme="minorEastAsia"/>
                <w:szCs w:val="21"/>
              </w:rPr>
            </w:pPr>
            <w:moveFrom w:id="880" w:author="owner" w:date="2017-01-05T18:14:00Z">
              <w:del w:id="881" w:author="bzs" w:date="2017-05-16T11:19:00Z">
                <w:r w:rsidRPr="0067303C" w:rsidDel="00724806">
                  <w:rPr>
                    <w:rFonts w:asciiTheme="minorEastAsia" w:eastAsiaTheme="minorEastAsia" w:hAnsiTheme="minorEastAsia" w:hint="eastAsia"/>
                    <w:szCs w:val="21"/>
                  </w:rPr>
                  <w:delText>？建筑物类别</w:delText>
                </w:r>
              </w:del>
            </w:moveFrom>
          </w:p>
        </w:tc>
        <w:tc>
          <w:tcPr>
            <w:tcW w:w="1275" w:type="dxa"/>
          </w:tcPr>
          <w:p w:rsidR="00BF61C2" w:rsidRPr="0067303C" w:rsidDel="00724806" w:rsidRDefault="00BF61C2" w:rsidP="00BF61C2">
            <w:pPr>
              <w:rPr>
                <w:del w:id="882" w:author="bzs" w:date="2017-05-16T11:19:00Z"/>
                <w:rFonts w:asciiTheme="minorEastAsia" w:eastAsiaTheme="minorEastAsia" w:hAnsiTheme="minorEastAsia"/>
                <w:szCs w:val="21"/>
              </w:rPr>
            </w:pPr>
          </w:p>
        </w:tc>
      </w:tr>
      <w:tr w:rsidR="00BF61C2" w:rsidRPr="0067303C" w:rsidDel="00724806" w:rsidTr="00EC7BF6">
        <w:trPr>
          <w:jc w:val="center"/>
          <w:del w:id="883" w:author="bzs" w:date="2017-05-16T11:19:00Z"/>
        </w:trPr>
        <w:tc>
          <w:tcPr>
            <w:tcW w:w="2880" w:type="dxa"/>
          </w:tcPr>
          <w:p w:rsidR="00BF61C2" w:rsidRPr="0067303C" w:rsidDel="00724806" w:rsidRDefault="00F07254" w:rsidP="00BF61C2">
            <w:pPr>
              <w:rPr>
                <w:del w:id="884" w:author="bzs" w:date="2017-05-16T11:19:00Z"/>
                <w:rFonts w:asciiTheme="minorEastAsia" w:eastAsiaTheme="minorEastAsia" w:hAnsiTheme="minorEastAsia"/>
                <w:szCs w:val="21"/>
              </w:rPr>
            </w:pPr>
            <w:moveFrom w:id="885" w:author="owner" w:date="2017-01-05T18:14:00Z">
              <w:del w:id="886" w:author="bzs" w:date="2017-05-16T11:19:00Z">
                <w:r w:rsidRPr="0067303C" w:rsidDel="00724806">
                  <w:rPr>
                    <w:rFonts w:asciiTheme="minorEastAsia" w:eastAsiaTheme="minorEastAsia" w:hAnsiTheme="minorEastAsia"/>
                    <w:szCs w:val="21"/>
                  </w:rPr>
                  <w:delText>BUILDING_NUM</w:delText>
                </w:r>
              </w:del>
            </w:moveFrom>
          </w:p>
        </w:tc>
        <w:tc>
          <w:tcPr>
            <w:tcW w:w="1996" w:type="dxa"/>
          </w:tcPr>
          <w:p w:rsidR="00BF61C2" w:rsidRPr="0067303C" w:rsidDel="00724806" w:rsidRDefault="00F07254" w:rsidP="00BF61C2">
            <w:pPr>
              <w:rPr>
                <w:del w:id="887" w:author="bzs" w:date="2017-05-16T11:19:00Z"/>
                <w:rFonts w:asciiTheme="minorEastAsia" w:eastAsiaTheme="minorEastAsia" w:hAnsiTheme="minorEastAsia"/>
                <w:szCs w:val="21"/>
              </w:rPr>
            </w:pPr>
            <w:moveFrom w:id="888" w:author="owner" w:date="2017-01-05T18:14:00Z">
              <w:del w:id="889"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890" w:author="bzs" w:date="2017-05-16T11:19:00Z"/>
                <w:rFonts w:asciiTheme="minorEastAsia" w:eastAsiaTheme="minorEastAsia" w:hAnsiTheme="minorEastAsia"/>
                <w:szCs w:val="21"/>
              </w:rPr>
            </w:pPr>
            <w:moveFrom w:id="891" w:author="owner" w:date="2017-01-05T18:14:00Z">
              <w:del w:id="892" w:author="bzs" w:date="2017-05-16T11:19:00Z">
                <w:r w:rsidRPr="0067303C" w:rsidDel="00724806">
                  <w:rPr>
                    <w:rFonts w:asciiTheme="minorEastAsia" w:eastAsiaTheme="minorEastAsia" w:hAnsiTheme="minorEastAsia" w:hint="eastAsia"/>
                    <w:szCs w:val="21"/>
                  </w:rPr>
                  <w:delText>建筑物数量</w:delText>
                </w:r>
              </w:del>
            </w:moveFrom>
          </w:p>
        </w:tc>
        <w:tc>
          <w:tcPr>
            <w:tcW w:w="1275" w:type="dxa"/>
          </w:tcPr>
          <w:p w:rsidR="00BF61C2" w:rsidRPr="0067303C" w:rsidDel="00724806" w:rsidRDefault="00BF61C2" w:rsidP="00BF61C2">
            <w:pPr>
              <w:rPr>
                <w:del w:id="893" w:author="bzs" w:date="2017-05-16T11:19:00Z"/>
                <w:rFonts w:asciiTheme="minorEastAsia" w:eastAsiaTheme="minorEastAsia" w:hAnsiTheme="minorEastAsia"/>
                <w:szCs w:val="21"/>
              </w:rPr>
            </w:pPr>
          </w:p>
        </w:tc>
      </w:tr>
      <w:tr w:rsidR="00BF61C2" w:rsidRPr="0067303C" w:rsidDel="00724806" w:rsidTr="00EC7BF6">
        <w:trPr>
          <w:jc w:val="center"/>
          <w:del w:id="894" w:author="bzs" w:date="2017-05-16T11:19:00Z"/>
        </w:trPr>
        <w:tc>
          <w:tcPr>
            <w:tcW w:w="2880" w:type="dxa"/>
          </w:tcPr>
          <w:p w:rsidR="00BF61C2" w:rsidRPr="0067303C" w:rsidDel="00724806" w:rsidRDefault="00F07254" w:rsidP="00BF61C2">
            <w:pPr>
              <w:rPr>
                <w:del w:id="895" w:author="bzs" w:date="2017-05-16T11:19:00Z"/>
                <w:rFonts w:asciiTheme="minorEastAsia" w:eastAsiaTheme="minorEastAsia" w:hAnsiTheme="minorEastAsia"/>
                <w:szCs w:val="21"/>
              </w:rPr>
            </w:pPr>
            <w:moveFrom w:id="896" w:author="owner" w:date="2017-01-05T18:14:00Z">
              <w:del w:id="897" w:author="bzs" w:date="2017-05-16T11:19:00Z">
                <w:r w:rsidRPr="0067303C" w:rsidDel="00724806">
                  <w:rPr>
                    <w:rFonts w:asciiTheme="minorEastAsia" w:eastAsiaTheme="minorEastAsia" w:hAnsiTheme="minorEastAsia"/>
                    <w:szCs w:val="21"/>
                  </w:rPr>
                  <w:delText>BUILDING_AREA</w:delText>
                </w:r>
              </w:del>
            </w:moveFrom>
          </w:p>
        </w:tc>
        <w:tc>
          <w:tcPr>
            <w:tcW w:w="1996" w:type="dxa"/>
          </w:tcPr>
          <w:p w:rsidR="00BF61C2" w:rsidRPr="0067303C" w:rsidDel="00724806" w:rsidRDefault="00F07254" w:rsidP="00BF61C2">
            <w:pPr>
              <w:rPr>
                <w:del w:id="898" w:author="bzs" w:date="2017-05-16T11:19:00Z"/>
                <w:rFonts w:asciiTheme="minorEastAsia" w:eastAsiaTheme="minorEastAsia" w:hAnsiTheme="minorEastAsia"/>
                <w:szCs w:val="21"/>
              </w:rPr>
            </w:pPr>
            <w:moveFrom w:id="899" w:author="owner" w:date="2017-01-05T18:14:00Z">
              <w:del w:id="900"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901" w:author="bzs" w:date="2017-05-16T11:19:00Z"/>
                <w:rFonts w:asciiTheme="minorEastAsia" w:eastAsiaTheme="minorEastAsia" w:hAnsiTheme="minorEastAsia"/>
                <w:szCs w:val="21"/>
              </w:rPr>
            </w:pPr>
            <w:moveFrom w:id="902" w:author="owner" w:date="2017-01-05T18:14:00Z">
              <w:del w:id="903" w:author="bzs" w:date="2017-05-16T11:19:00Z">
                <w:r w:rsidRPr="0067303C" w:rsidDel="00724806">
                  <w:rPr>
                    <w:rFonts w:asciiTheme="minorEastAsia" w:eastAsiaTheme="minorEastAsia" w:hAnsiTheme="minorEastAsia" w:hint="eastAsia"/>
                    <w:szCs w:val="21"/>
                  </w:rPr>
                  <w:delText>？建筑物面积</w:delText>
                </w:r>
              </w:del>
            </w:moveFrom>
          </w:p>
        </w:tc>
        <w:tc>
          <w:tcPr>
            <w:tcW w:w="1275" w:type="dxa"/>
          </w:tcPr>
          <w:p w:rsidR="00BF61C2" w:rsidRPr="0067303C" w:rsidDel="00724806" w:rsidRDefault="00BF61C2" w:rsidP="00BF61C2">
            <w:pPr>
              <w:rPr>
                <w:del w:id="904" w:author="bzs" w:date="2017-05-16T11:19:00Z"/>
                <w:rFonts w:asciiTheme="minorEastAsia" w:eastAsiaTheme="minorEastAsia" w:hAnsiTheme="minorEastAsia"/>
                <w:szCs w:val="21"/>
              </w:rPr>
            </w:pPr>
          </w:p>
        </w:tc>
      </w:tr>
      <w:tr w:rsidR="00BF61C2" w:rsidRPr="0067303C" w:rsidDel="00724806" w:rsidTr="00EC7BF6">
        <w:trPr>
          <w:jc w:val="center"/>
          <w:del w:id="905" w:author="bzs" w:date="2017-05-16T11:19:00Z"/>
        </w:trPr>
        <w:tc>
          <w:tcPr>
            <w:tcW w:w="2880" w:type="dxa"/>
          </w:tcPr>
          <w:p w:rsidR="00BF61C2" w:rsidRPr="0067303C" w:rsidDel="00724806" w:rsidRDefault="00F07254" w:rsidP="00BF61C2">
            <w:pPr>
              <w:rPr>
                <w:del w:id="906" w:author="bzs" w:date="2017-05-16T11:19:00Z"/>
                <w:rFonts w:asciiTheme="minorEastAsia" w:eastAsiaTheme="minorEastAsia" w:hAnsiTheme="minorEastAsia"/>
                <w:szCs w:val="21"/>
              </w:rPr>
            </w:pPr>
            <w:moveFrom w:id="907" w:author="owner" w:date="2017-01-05T18:14:00Z">
              <w:del w:id="908" w:author="bzs" w:date="2017-05-16T11:19:00Z">
                <w:r w:rsidRPr="0067303C" w:rsidDel="00724806">
                  <w:rPr>
                    <w:rFonts w:asciiTheme="minorEastAsia" w:eastAsiaTheme="minorEastAsia" w:hAnsiTheme="minorEastAsia"/>
                    <w:szCs w:val="21"/>
                  </w:rPr>
                  <w:delText>BUILDING_CONTACT_PERSON</w:delText>
                </w:r>
              </w:del>
            </w:moveFrom>
          </w:p>
        </w:tc>
        <w:tc>
          <w:tcPr>
            <w:tcW w:w="1996" w:type="dxa"/>
          </w:tcPr>
          <w:p w:rsidR="00BF61C2" w:rsidRPr="0067303C" w:rsidDel="00724806" w:rsidRDefault="00F07254" w:rsidP="00BF61C2">
            <w:pPr>
              <w:rPr>
                <w:del w:id="909" w:author="bzs" w:date="2017-05-16T11:19:00Z"/>
                <w:rFonts w:asciiTheme="minorEastAsia" w:eastAsiaTheme="minorEastAsia" w:hAnsiTheme="minorEastAsia"/>
                <w:szCs w:val="21"/>
              </w:rPr>
            </w:pPr>
            <w:moveFrom w:id="910" w:author="owner" w:date="2017-01-05T18:14:00Z">
              <w:del w:id="911"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912" w:author="bzs" w:date="2017-05-16T11:19:00Z"/>
                <w:rFonts w:asciiTheme="minorEastAsia" w:eastAsiaTheme="minorEastAsia" w:hAnsiTheme="minorEastAsia"/>
                <w:szCs w:val="21"/>
              </w:rPr>
            </w:pPr>
            <w:moveFrom w:id="913" w:author="owner" w:date="2017-01-05T18:14:00Z">
              <w:del w:id="914" w:author="bzs" w:date="2017-05-16T11:19:00Z">
                <w:r w:rsidRPr="0067303C" w:rsidDel="00724806">
                  <w:rPr>
                    <w:rFonts w:asciiTheme="minorEastAsia" w:eastAsiaTheme="minorEastAsia" w:hAnsiTheme="minorEastAsia" w:hint="eastAsia"/>
                    <w:szCs w:val="21"/>
                  </w:rPr>
                  <w:delText>建筑物联系人</w:delText>
                </w:r>
              </w:del>
            </w:moveFrom>
          </w:p>
        </w:tc>
        <w:tc>
          <w:tcPr>
            <w:tcW w:w="1275" w:type="dxa"/>
          </w:tcPr>
          <w:p w:rsidR="00BF61C2" w:rsidRPr="0067303C" w:rsidDel="00724806" w:rsidRDefault="00BF61C2" w:rsidP="00BF61C2">
            <w:pPr>
              <w:rPr>
                <w:del w:id="915" w:author="bzs" w:date="2017-05-16T11:19:00Z"/>
                <w:rFonts w:asciiTheme="minorEastAsia" w:eastAsiaTheme="minorEastAsia" w:hAnsiTheme="minorEastAsia"/>
                <w:szCs w:val="21"/>
              </w:rPr>
            </w:pPr>
          </w:p>
        </w:tc>
      </w:tr>
      <w:tr w:rsidR="00BF61C2" w:rsidRPr="0067303C" w:rsidDel="00724806" w:rsidTr="00EC7BF6">
        <w:trPr>
          <w:jc w:val="center"/>
          <w:del w:id="916" w:author="bzs" w:date="2017-05-16T11:19:00Z"/>
        </w:trPr>
        <w:tc>
          <w:tcPr>
            <w:tcW w:w="2880" w:type="dxa"/>
          </w:tcPr>
          <w:p w:rsidR="00BF61C2" w:rsidRPr="0067303C" w:rsidDel="00724806" w:rsidRDefault="00F07254" w:rsidP="00BF61C2">
            <w:pPr>
              <w:rPr>
                <w:del w:id="917" w:author="bzs" w:date="2017-05-16T11:19:00Z"/>
                <w:rFonts w:asciiTheme="minorEastAsia" w:eastAsiaTheme="minorEastAsia" w:hAnsiTheme="minorEastAsia"/>
                <w:szCs w:val="21"/>
              </w:rPr>
            </w:pPr>
            <w:moveFrom w:id="918" w:author="owner" w:date="2017-01-05T18:14:00Z">
              <w:del w:id="919" w:author="bzs" w:date="2017-05-16T11:19:00Z">
                <w:r w:rsidRPr="0067303C" w:rsidDel="00724806">
                  <w:rPr>
                    <w:rFonts w:asciiTheme="minorEastAsia" w:eastAsiaTheme="minorEastAsia" w:hAnsiTheme="minorEastAsia"/>
                    <w:szCs w:val="21"/>
                  </w:rPr>
                  <w:delText>BUILDING_CONTACT_PHONE</w:delText>
                </w:r>
              </w:del>
            </w:moveFrom>
          </w:p>
        </w:tc>
        <w:tc>
          <w:tcPr>
            <w:tcW w:w="1996" w:type="dxa"/>
          </w:tcPr>
          <w:p w:rsidR="00BF61C2" w:rsidRPr="0067303C" w:rsidDel="00724806" w:rsidRDefault="00F07254" w:rsidP="00BF61C2">
            <w:pPr>
              <w:rPr>
                <w:del w:id="920" w:author="bzs" w:date="2017-05-16T11:19:00Z"/>
                <w:rFonts w:asciiTheme="minorEastAsia" w:eastAsiaTheme="minorEastAsia" w:hAnsiTheme="minorEastAsia"/>
                <w:szCs w:val="21"/>
              </w:rPr>
            </w:pPr>
            <w:moveFrom w:id="921" w:author="owner" w:date="2017-01-05T18:14:00Z">
              <w:del w:id="922"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923" w:author="bzs" w:date="2017-05-16T11:19:00Z"/>
                <w:rFonts w:asciiTheme="minorEastAsia" w:eastAsiaTheme="minorEastAsia" w:hAnsiTheme="minorEastAsia"/>
                <w:szCs w:val="21"/>
              </w:rPr>
            </w:pPr>
            <w:moveFrom w:id="924" w:author="owner" w:date="2017-01-05T18:14:00Z">
              <w:del w:id="925" w:author="bzs" w:date="2017-05-16T11:19:00Z">
                <w:r w:rsidRPr="0067303C" w:rsidDel="00724806">
                  <w:rPr>
                    <w:rFonts w:asciiTheme="minorEastAsia" w:eastAsiaTheme="minorEastAsia" w:hAnsiTheme="minorEastAsia" w:hint="eastAsia"/>
                    <w:szCs w:val="21"/>
                  </w:rPr>
                  <w:delText>建筑物联系人电话</w:delText>
                </w:r>
              </w:del>
            </w:moveFrom>
          </w:p>
        </w:tc>
        <w:tc>
          <w:tcPr>
            <w:tcW w:w="1275" w:type="dxa"/>
          </w:tcPr>
          <w:p w:rsidR="00BF61C2" w:rsidRPr="0067303C" w:rsidDel="00724806" w:rsidRDefault="00BF61C2" w:rsidP="00BF61C2">
            <w:pPr>
              <w:rPr>
                <w:del w:id="926" w:author="bzs" w:date="2017-05-16T11:19:00Z"/>
                <w:rFonts w:asciiTheme="minorEastAsia" w:eastAsiaTheme="minorEastAsia" w:hAnsiTheme="minorEastAsia"/>
                <w:szCs w:val="21"/>
              </w:rPr>
            </w:pPr>
          </w:p>
        </w:tc>
      </w:tr>
      <w:tr w:rsidR="00BF61C2" w:rsidRPr="0067303C" w:rsidDel="00724806" w:rsidTr="00EC7BF6">
        <w:trPr>
          <w:jc w:val="center"/>
          <w:del w:id="927" w:author="bzs" w:date="2017-05-16T11:19:00Z"/>
        </w:trPr>
        <w:tc>
          <w:tcPr>
            <w:tcW w:w="2880" w:type="dxa"/>
          </w:tcPr>
          <w:p w:rsidR="00BF61C2" w:rsidRPr="0067303C" w:rsidDel="00724806" w:rsidRDefault="00F07254" w:rsidP="00BF61C2">
            <w:pPr>
              <w:rPr>
                <w:del w:id="928" w:author="bzs" w:date="2017-05-16T11:19:00Z"/>
                <w:rFonts w:asciiTheme="minorEastAsia" w:eastAsiaTheme="minorEastAsia" w:hAnsiTheme="minorEastAsia"/>
                <w:szCs w:val="21"/>
              </w:rPr>
            </w:pPr>
            <w:moveFrom w:id="929" w:author="owner" w:date="2017-01-05T18:14:00Z">
              <w:del w:id="930" w:author="bzs" w:date="2017-05-16T11:19:00Z">
                <w:r w:rsidRPr="0067303C" w:rsidDel="00724806">
                  <w:rPr>
                    <w:rFonts w:asciiTheme="minorEastAsia" w:eastAsiaTheme="minorEastAsia" w:hAnsiTheme="minorEastAsia"/>
                    <w:szCs w:val="21"/>
                  </w:rPr>
                  <w:delText>PLAN_UNIT</w:delText>
                </w:r>
              </w:del>
            </w:moveFrom>
          </w:p>
        </w:tc>
        <w:tc>
          <w:tcPr>
            <w:tcW w:w="1996" w:type="dxa"/>
          </w:tcPr>
          <w:p w:rsidR="00BF61C2" w:rsidRPr="0067303C" w:rsidDel="00724806" w:rsidRDefault="00F07254" w:rsidP="00BF61C2">
            <w:pPr>
              <w:rPr>
                <w:del w:id="931" w:author="bzs" w:date="2017-05-16T11:19:00Z"/>
                <w:rFonts w:asciiTheme="minorEastAsia" w:eastAsiaTheme="minorEastAsia" w:hAnsiTheme="minorEastAsia"/>
                <w:szCs w:val="21"/>
              </w:rPr>
            </w:pPr>
            <w:moveFrom w:id="932" w:author="owner" w:date="2017-01-05T18:14:00Z">
              <w:del w:id="933"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934" w:author="bzs" w:date="2017-05-16T11:19:00Z"/>
                <w:rFonts w:asciiTheme="minorEastAsia" w:eastAsiaTheme="minorEastAsia" w:hAnsiTheme="minorEastAsia"/>
                <w:szCs w:val="21"/>
              </w:rPr>
            </w:pPr>
            <w:moveFrom w:id="935" w:author="owner" w:date="2017-01-05T18:14:00Z">
              <w:del w:id="936" w:author="bzs" w:date="2017-05-16T11:19:00Z">
                <w:r w:rsidRPr="0067303C" w:rsidDel="00724806">
                  <w:rPr>
                    <w:rFonts w:asciiTheme="minorEastAsia" w:eastAsiaTheme="minorEastAsia" w:hAnsiTheme="minorEastAsia" w:hint="eastAsia"/>
                    <w:szCs w:val="21"/>
                  </w:rPr>
                  <w:delText>设计单位</w:delText>
                </w:r>
              </w:del>
            </w:moveFrom>
          </w:p>
        </w:tc>
        <w:tc>
          <w:tcPr>
            <w:tcW w:w="1275" w:type="dxa"/>
          </w:tcPr>
          <w:p w:rsidR="00BF61C2" w:rsidRPr="0067303C" w:rsidDel="00724806" w:rsidRDefault="00BF61C2" w:rsidP="00BF61C2">
            <w:pPr>
              <w:rPr>
                <w:del w:id="937" w:author="bzs" w:date="2017-05-16T11:19:00Z"/>
                <w:rFonts w:asciiTheme="minorEastAsia" w:eastAsiaTheme="minorEastAsia" w:hAnsiTheme="minorEastAsia"/>
                <w:szCs w:val="21"/>
              </w:rPr>
            </w:pPr>
          </w:p>
        </w:tc>
      </w:tr>
      <w:tr w:rsidR="00BF61C2" w:rsidRPr="0067303C" w:rsidDel="00724806" w:rsidTr="00EC7BF6">
        <w:trPr>
          <w:jc w:val="center"/>
          <w:del w:id="938" w:author="bzs" w:date="2017-05-16T11:19:00Z"/>
        </w:trPr>
        <w:tc>
          <w:tcPr>
            <w:tcW w:w="2880" w:type="dxa"/>
          </w:tcPr>
          <w:p w:rsidR="00BF61C2" w:rsidRPr="0067303C" w:rsidDel="00724806" w:rsidRDefault="00F07254" w:rsidP="00BF61C2">
            <w:pPr>
              <w:rPr>
                <w:del w:id="939" w:author="bzs" w:date="2017-05-16T11:19:00Z"/>
                <w:rFonts w:asciiTheme="minorEastAsia" w:eastAsiaTheme="minorEastAsia" w:hAnsiTheme="minorEastAsia"/>
                <w:szCs w:val="21"/>
              </w:rPr>
            </w:pPr>
            <w:moveFrom w:id="940" w:author="owner" w:date="2017-01-05T18:14:00Z">
              <w:del w:id="941" w:author="bzs" w:date="2017-05-16T11:19:00Z">
                <w:r w:rsidRPr="0067303C" w:rsidDel="00724806">
                  <w:rPr>
                    <w:rFonts w:asciiTheme="minorEastAsia" w:eastAsiaTheme="minorEastAsia" w:hAnsiTheme="minorEastAsia"/>
                    <w:szCs w:val="21"/>
                  </w:rPr>
                  <w:delText>CHINA_MOBILE</w:delText>
                </w:r>
              </w:del>
            </w:moveFrom>
          </w:p>
        </w:tc>
        <w:tc>
          <w:tcPr>
            <w:tcW w:w="1996" w:type="dxa"/>
          </w:tcPr>
          <w:p w:rsidR="00BF61C2" w:rsidRPr="0067303C" w:rsidDel="00724806" w:rsidRDefault="00F07254" w:rsidP="00BF61C2">
            <w:pPr>
              <w:rPr>
                <w:del w:id="942" w:author="bzs" w:date="2017-05-16T11:19:00Z"/>
                <w:rFonts w:asciiTheme="minorEastAsia" w:eastAsiaTheme="minorEastAsia" w:hAnsiTheme="minorEastAsia"/>
                <w:szCs w:val="21"/>
              </w:rPr>
            </w:pPr>
            <w:moveFrom w:id="943" w:author="owner" w:date="2017-01-05T18:14:00Z">
              <w:del w:id="944"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945" w:author="bzs" w:date="2017-05-16T11:19:00Z"/>
                <w:rFonts w:asciiTheme="minorEastAsia" w:eastAsiaTheme="minorEastAsia" w:hAnsiTheme="minorEastAsia"/>
                <w:szCs w:val="21"/>
              </w:rPr>
            </w:pPr>
            <w:moveFrom w:id="946" w:author="owner" w:date="2017-01-05T18:14:00Z">
              <w:del w:id="947" w:author="bzs" w:date="2017-05-16T11:19:00Z">
                <w:r w:rsidRPr="0067303C" w:rsidDel="00724806">
                  <w:rPr>
                    <w:rFonts w:asciiTheme="minorEastAsia" w:eastAsiaTheme="minorEastAsia" w:hAnsiTheme="minorEastAsia" w:hint="eastAsia"/>
                    <w:szCs w:val="21"/>
                  </w:rPr>
                  <w:delText>牵头时填写牵头</w:delText>
                </w:r>
              </w:del>
            </w:moveFrom>
          </w:p>
        </w:tc>
        <w:tc>
          <w:tcPr>
            <w:tcW w:w="1275" w:type="dxa"/>
          </w:tcPr>
          <w:p w:rsidR="00BF61C2" w:rsidRPr="0067303C" w:rsidDel="00724806" w:rsidRDefault="00BF61C2" w:rsidP="00BF61C2">
            <w:pPr>
              <w:rPr>
                <w:del w:id="948" w:author="bzs" w:date="2017-05-16T11:19:00Z"/>
                <w:rFonts w:asciiTheme="minorEastAsia" w:eastAsiaTheme="minorEastAsia" w:hAnsiTheme="minorEastAsia"/>
                <w:szCs w:val="21"/>
              </w:rPr>
            </w:pPr>
          </w:p>
        </w:tc>
      </w:tr>
      <w:tr w:rsidR="00BF61C2" w:rsidRPr="0067303C" w:rsidDel="00724806" w:rsidTr="00EC7BF6">
        <w:trPr>
          <w:jc w:val="center"/>
          <w:del w:id="949" w:author="bzs" w:date="2017-05-16T11:19:00Z"/>
        </w:trPr>
        <w:tc>
          <w:tcPr>
            <w:tcW w:w="2880" w:type="dxa"/>
          </w:tcPr>
          <w:p w:rsidR="00BF61C2" w:rsidRPr="0067303C" w:rsidDel="00724806" w:rsidRDefault="00F07254" w:rsidP="00BF61C2">
            <w:pPr>
              <w:rPr>
                <w:del w:id="950" w:author="bzs" w:date="2017-05-16T11:19:00Z"/>
                <w:rFonts w:asciiTheme="minorEastAsia" w:eastAsiaTheme="minorEastAsia" w:hAnsiTheme="minorEastAsia"/>
                <w:szCs w:val="21"/>
              </w:rPr>
            </w:pPr>
            <w:moveFrom w:id="951" w:author="owner" w:date="2017-01-05T18:14:00Z">
              <w:del w:id="952" w:author="bzs" w:date="2017-05-16T11:19:00Z">
                <w:r w:rsidRPr="0067303C" w:rsidDel="00724806">
                  <w:rPr>
                    <w:rFonts w:asciiTheme="minorEastAsia" w:eastAsiaTheme="minorEastAsia" w:hAnsiTheme="minorEastAsia"/>
                    <w:szCs w:val="21"/>
                  </w:rPr>
                  <w:delText>CHINA_UNICOM</w:delText>
                </w:r>
              </w:del>
            </w:moveFrom>
          </w:p>
        </w:tc>
        <w:tc>
          <w:tcPr>
            <w:tcW w:w="1996" w:type="dxa"/>
          </w:tcPr>
          <w:p w:rsidR="00BF61C2" w:rsidRPr="0067303C" w:rsidDel="00724806" w:rsidRDefault="00F07254" w:rsidP="00BF61C2">
            <w:pPr>
              <w:rPr>
                <w:del w:id="953" w:author="bzs" w:date="2017-05-16T11:19:00Z"/>
                <w:rFonts w:asciiTheme="minorEastAsia" w:eastAsiaTheme="minorEastAsia" w:hAnsiTheme="minorEastAsia"/>
                <w:szCs w:val="21"/>
              </w:rPr>
            </w:pPr>
            <w:moveFrom w:id="954" w:author="owner" w:date="2017-01-05T18:14:00Z">
              <w:del w:id="955"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956" w:author="bzs" w:date="2017-05-16T11:19:00Z"/>
                <w:rFonts w:asciiTheme="minorEastAsia" w:eastAsiaTheme="minorEastAsia" w:hAnsiTheme="minorEastAsia"/>
                <w:szCs w:val="21"/>
              </w:rPr>
            </w:pPr>
            <w:moveFrom w:id="957" w:author="owner" w:date="2017-01-05T18:14:00Z">
              <w:del w:id="958" w:author="bzs" w:date="2017-05-16T11:19:00Z">
                <w:r w:rsidRPr="0067303C" w:rsidDel="00724806">
                  <w:rPr>
                    <w:rFonts w:asciiTheme="minorEastAsia" w:eastAsiaTheme="minorEastAsia" w:hAnsiTheme="minorEastAsia" w:hint="eastAsia"/>
                    <w:szCs w:val="21"/>
                  </w:rPr>
                  <w:delText>牵头时填写牵头</w:delText>
                </w:r>
              </w:del>
            </w:moveFrom>
          </w:p>
        </w:tc>
        <w:tc>
          <w:tcPr>
            <w:tcW w:w="1275" w:type="dxa"/>
          </w:tcPr>
          <w:p w:rsidR="00BF61C2" w:rsidRPr="0067303C" w:rsidDel="00724806" w:rsidRDefault="00BF61C2" w:rsidP="00BF61C2">
            <w:pPr>
              <w:rPr>
                <w:del w:id="959" w:author="bzs" w:date="2017-05-16T11:19:00Z"/>
                <w:rFonts w:asciiTheme="minorEastAsia" w:eastAsiaTheme="minorEastAsia" w:hAnsiTheme="minorEastAsia"/>
                <w:szCs w:val="21"/>
              </w:rPr>
            </w:pPr>
          </w:p>
        </w:tc>
      </w:tr>
      <w:tr w:rsidR="00BF61C2" w:rsidRPr="0067303C" w:rsidDel="00724806" w:rsidTr="00EC7BF6">
        <w:trPr>
          <w:jc w:val="center"/>
          <w:del w:id="960" w:author="bzs" w:date="2017-05-16T11:19:00Z"/>
        </w:trPr>
        <w:tc>
          <w:tcPr>
            <w:tcW w:w="2880" w:type="dxa"/>
          </w:tcPr>
          <w:p w:rsidR="00BF61C2" w:rsidRPr="0067303C" w:rsidDel="00724806" w:rsidRDefault="00F07254" w:rsidP="00BF61C2">
            <w:pPr>
              <w:rPr>
                <w:del w:id="961" w:author="bzs" w:date="2017-05-16T11:19:00Z"/>
                <w:rFonts w:asciiTheme="minorEastAsia" w:eastAsiaTheme="minorEastAsia" w:hAnsiTheme="minorEastAsia"/>
                <w:szCs w:val="21"/>
              </w:rPr>
            </w:pPr>
            <w:moveFrom w:id="962" w:author="owner" w:date="2017-01-05T18:14:00Z">
              <w:del w:id="963" w:author="bzs" w:date="2017-05-16T11:19:00Z">
                <w:r w:rsidRPr="0067303C" w:rsidDel="00724806">
                  <w:rPr>
                    <w:rFonts w:asciiTheme="minorEastAsia" w:eastAsiaTheme="minorEastAsia" w:hAnsiTheme="minorEastAsia"/>
                    <w:szCs w:val="21"/>
                  </w:rPr>
                  <w:delText>CHINA_TELECOM</w:delText>
                </w:r>
              </w:del>
            </w:moveFrom>
          </w:p>
        </w:tc>
        <w:tc>
          <w:tcPr>
            <w:tcW w:w="1996" w:type="dxa"/>
          </w:tcPr>
          <w:p w:rsidR="00BF61C2" w:rsidRPr="0067303C" w:rsidDel="00724806" w:rsidRDefault="00F07254" w:rsidP="00BF61C2">
            <w:pPr>
              <w:rPr>
                <w:del w:id="964" w:author="bzs" w:date="2017-05-16T11:19:00Z"/>
                <w:rFonts w:asciiTheme="minorEastAsia" w:eastAsiaTheme="minorEastAsia" w:hAnsiTheme="minorEastAsia"/>
                <w:szCs w:val="21"/>
              </w:rPr>
            </w:pPr>
            <w:moveFrom w:id="965" w:author="owner" w:date="2017-01-05T18:14:00Z">
              <w:del w:id="966"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(255)</w:delText>
                </w:r>
              </w:del>
            </w:moveFrom>
          </w:p>
        </w:tc>
        <w:tc>
          <w:tcPr>
            <w:tcW w:w="2065" w:type="dxa"/>
          </w:tcPr>
          <w:p w:rsidR="00BF61C2" w:rsidRPr="0067303C" w:rsidDel="00724806" w:rsidRDefault="00F07254" w:rsidP="00BF61C2">
            <w:pPr>
              <w:rPr>
                <w:del w:id="967" w:author="bzs" w:date="2017-05-16T11:19:00Z"/>
                <w:rFonts w:asciiTheme="minorEastAsia" w:eastAsiaTheme="minorEastAsia" w:hAnsiTheme="minorEastAsia"/>
                <w:szCs w:val="21"/>
              </w:rPr>
            </w:pPr>
            <w:moveFrom w:id="968" w:author="owner" w:date="2017-01-05T18:14:00Z">
              <w:del w:id="969" w:author="bzs" w:date="2017-05-16T11:19:00Z">
                <w:r w:rsidRPr="0067303C" w:rsidDel="00724806">
                  <w:rPr>
                    <w:rFonts w:asciiTheme="minorEastAsia" w:eastAsiaTheme="minorEastAsia" w:hAnsiTheme="minorEastAsia" w:hint="eastAsia"/>
                    <w:szCs w:val="21"/>
                  </w:rPr>
                  <w:delText>牵头时填写牵头</w:delText>
                </w:r>
              </w:del>
            </w:moveFrom>
          </w:p>
        </w:tc>
        <w:tc>
          <w:tcPr>
            <w:tcW w:w="1275" w:type="dxa"/>
          </w:tcPr>
          <w:p w:rsidR="00BF61C2" w:rsidRPr="0067303C" w:rsidDel="00724806" w:rsidRDefault="00BF61C2" w:rsidP="00BF61C2">
            <w:pPr>
              <w:rPr>
                <w:del w:id="970" w:author="bzs" w:date="2017-05-16T11:19:00Z"/>
                <w:rFonts w:asciiTheme="minorEastAsia" w:eastAsiaTheme="minorEastAsia" w:hAnsiTheme="minorEastAsia"/>
                <w:szCs w:val="21"/>
              </w:rPr>
            </w:pPr>
          </w:p>
        </w:tc>
      </w:tr>
      <w:tr w:rsidR="00BF61C2" w:rsidRPr="0067303C" w:rsidDel="00724806" w:rsidTr="00EC7BF6">
        <w:trPr>
          <w:jc w:val="center"/>
          <w:del w:id="971" w:author="bzs" w:date="2017-05-16T11:19:00Z"/>
        </w:trPr>
        <w:tc>
          <w:tcPr>
            <w:tcW w:w="2880" w:type="dxa"/>
          </w:tcPr>
          <w:p w:rsidR="00BF61C2" w:rsidRPr="0067303C" w:rsidDel="00724806" w:rsidRDefault="00F07254" w:rsidP="00BF61C2">
            <w:pPr>
              <w:rPr>
                <w:del w:id="972" w:author="bzs" w:date="2017-05-16T11:19:00Z"/>
                <w:rFonts w:asciiTheme="minorEastAsia" w:eastAsiaTheme="minorEastAsia" w:hAnsiTheme="minorEastAsia"/>
                <w:szCs w:val="21"/>
              </w:rPr>
            </w:pPr>
            <w:moveFrom w:id="973" w:author="owner" w:date="2017-01-05T18:14:00Z">
              <w:del w:id="974" w:author="bzs" w:date="2017-05-16T11:19:00Z">
                <w:r w:rsidRPr="0067303C" w:rsidDel="00724806">
                  <w:rPr>
                    <w:rFonts w:asciiTheme="minorEastAsia" w:eastAsiaTheme="minorEastAsia" w:hAnsiTheme="minorEastAsia"/>
                    <w:szCs w:val="21"/>
                  </w:rPr>
                  <w:delText>PLAN_DATE</w:delText>
                </w:r>
              </w:del>
            </w:moveFrom>
          </w:p>
        </w:tc>
        <w:tc>
          <w:tcPr>
            <w:tcW w:w="1996" w:type="dxa"/>
          </w:tcPr>
          <w:p w:rsidR="00BF61C2" w:rsidRPr="0067303C" w:rsidDel="00724806" w:rsidRDefault="00F07254" w:rsidP="00A54655">
            <w:pPr>
              <w:rPr>
                <w:del w:id="975" w:author="bzs" w:date="2017-05-16T11:19:00Z"/>
                <w:rFonts w:asciiTheme="minorEastAsia" w:eastAsiaTheme="minorEastAsia" w:hAnsiTheme="minorEastAsia"/>
                <w:szCs w:val="21"/>
              </w:rPr>
            </w:pPr>
            <w:moveFrom w:id="976" w:author="owner" w:date="2017-01-05T18:14:00Z">
              <w:del w:id="977" w:author="bzs" w:date="2017-05-16T11:19:00Z">
                <w:r w:rsidRPr="0067303C" w:rsidDel="00724806">
                  <w:rPr>
                    <w:rFonts w:asciiTheme="minorEastAsia" w:eastAsiaTheme="minorEastAsia" w:hAnsiTheme="minorEastAsia"/>
                    <w:szCs w:val="21"/>
                  </w:rPr>
                  <w:delText>DATE</w:delText>
                </w:r>
              </w:del>
            </w:moveFrom>
          </w:p>
        </w:tc>
        <w:tc>
          <w:tcPr>
            <w:tcW w:w="2065" w:type="dxa"/>
          </w:tcPr>
          <w:p w:rsidR="00BF61C2" w:rsidRPr="0067303C" w:rsidDel="00724806" w:rsidRDefault="00F07254" w:rsidP="00BF61C2">
            <w:pPr>
              <w:rPr>
                <w:del w:id="978" w:author="bzs" w:date="2017-05-16T11:19:00Z"/>
                <w:rFonts w:asciiTheme="minorEastAsia" w:eastAsiaTheme="minorEastAsia" w:hAnsiTheme="minorEastAsia"/>
                <w:szCs w:val="21"/>
              </w:rPr>
            </w:pPr>
            <w:moveFrom w:id="979" w:author="owner" w:date="2017-01-05T18:14:00Z">
              <w:del w:id="980" w:author="bzs" w:date="2017-05-16T11:19:00Z">
                <w:r w:rsidRPr="0067303C" w:rsidDel="00724806">
                  <w:rPr>
                    <w:rFonts w:asciiTheme="minorEastAsia" w:eastAsiaTheme="minorEastAsia" w:hAnsiTheme="minorEastAsia" w:hint="eastAsia"/>
                    <w:szCs w:val="21"/>
                  </w:rPr>
                  <w:delText>计划日期</w:delText>
                </w:r>
              </w:del>
            </w:moveFrom>
          </w:p>
        </w:tc>
        <w:tc>
          <w:tcPr>
            <w:tcW w:w="1275" w:type="dxa"/>
          </w:tcPr>
          <w:p w:rsidR="00BF61C2" w:rsidRPr="0067303C" w:rsidDel="00724806" w:rsidRDefault="00BF61C2" w:rsidP="00BF61C2">
            <w:pPr>
              <w:rPr>
                <w:del w:id="981" w:author="bzs" w:date="2017-05-16T11:19:00Z"/>
                <w:rFonts w:asciiTheme="minorEastAsia" w:eastAsiaTheme="minorEastAsia" w:hAnsiTheme="minorEastAsia"/>
                <w:szCs w:val="21"/>
              </w:rPr>
            </w:pPr>
          </w:p>
        </w:tc>
      </w:tr>
      <w:tr w:rsidR="00BF61C2" w:rsidRPr="0067303C" w:rsidDel="00724806" w:rsidTr="00EC7BF6">
        <w:trPr>
          <w:jc w:val="center"/>
          <w:del w:id="982" w:author="bzs" w:date="2017-05-16T11:19:00Z"/>
        </w:trPr>
        <w:tc>
          <w:tcPr>
            <w:tcW w:w="2880" w:type="dxa"/>
          </w:tcPr>
          <w:p w:rsidR="00BF61C2" w:rsidRPr="0067303C" w:rsidDel="00724806" w:rsidRDefault="00F07254" w:rsidP="00BF61C2">
            <w:pPr>
              <w:rPr>
                <w:del w:id="983" w:author="bzs" w:date="2017-05-16T11:19:00Z"/>
                <w:rFonts w:asciiTheme="minorEastAsia" w:eastAsiaTheme="minorEastAsia" w:hAnsiTheme="minorEastAsia"/>
                <w:szCs w:val="21"/>
              </w:rPr>
            </w:pPr>
            <w:moveFrom w:id="984" w:author="owner" w:date="2017-01-05T18:14:00Z">
              <w:del w:id="985" w:author="bzs" w:date="2017-05-16T11:19:00Z">
                <w:r w:rsidRPr="0067303C" w:rsidDel="00724806">
                  <w:rPr>
                    <w:rFonts w:asciiTheme="minorEastAsia" w:eastAsiaTheme="minorEastAsia" w:hAnsiTheme="minorEastAsia"/>
                    <w:szCs w:val="21"/>
                  </w:rPr>
                  <w:delText>APPROVAL_ID</w:delText>
                </w:r>
              </w:del>
            </w:moveFrom>
          </w:p>
        </w:tc>
        <w:tc>
          <w:tcPr>
            <w:tcW w:w="1996" w:type="dxa"/>
          </w:tcPr>
          <w:p w:rsidR="00BF61C2" w:rsidRPr="0067303C" w:rsidDel="00724806" w:rsidRDefault="00F07254" w:rsidP="00BF61C2">
            <w:pPr>
              <w:rPr>
                <w:del w:id="986" w:author="bzs" w:date="2017-05-16T11:19:00Z"/>
                <w:rFonts w:asciiTheme="minorEastAsia" w:eastAsiaTheme="minorEastAsia" w:hAnsiTheme="minorEastAsia"/>
                <w:szCs w:val="21"/>
              </w:rPr>
            </w:pPr>
            <w:moveFrom w:id="987" w:author="owner" w:date="2017-01-05T18:14:00Z">
              <w:del w:id="988"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F07254" w:rsidP="00BF61C2">
            <w:pPr>
              <w:rPr>
                <w:del w:id="989" w:author="bzs" w:date="2017-05-16T11:19:00Z"/>
                <w:rFonts w:asciiTheme="minorEastAsia" w:eastAsiaTheme="minorEastAsia" w:hAnsiTheme="minorEastAsia"/>
                <w:szCs w:val="21"/>
              </w:rPr>
            </w:pPr>
            <w:moveFrom w:id="990" w:author="owner" w:date="2017-01-05T18:14:00Z">
              <w:del w:id="991" w:author="bzs" w:date="2017-05-16T11:19:00Z">
                <w:r w:rsidRPr="0067303C" w:rsidDel="00724806">
                  <w:rPr>
                    <w:rFonts w:asciiTheme="minorEastAsia" w:eastAsiaTheme="minorEastAsia" w:hAnsiTheme="minorEastAsia" w:hint="eastAsia"/>
                    <w:szCs w:val="21"/>
                  </w:rPr>
                  <w:delText>批文编号</w:delText>
                </w:r>
              </w:del>
            </w:moveFrom>
          </w:p>
        </w:tc>
        <w:tc>
          <w:tcPr>
            <w:tcW w:w="1275" w:type="dxa"/>
          </w:tcPr>
          <w:p w:rsidR="00BF61C2" w:rsidRPr="0067303C" w:rsidDel="00724806" w:rsidRDefault="00BF61C2" w:rsidP="00BF61C2">
            <w:pPr>
              <w:rPr>
                <w:del w:id="992" w:author="bzs" w:date="2017-05-16T11:19:00Z"/>
                <w:rFonts w:asciiTheme="minorEastAsia" w:eastAsiaTheme="minorEastAsia" w:hAnsiTheme="minorEastAsia"/>
                <w:szCs w:val="21"/>
              </w:rPr>
            </w:pPr>
          </w:p>
        </w:tc>
      </w:tr>
      <w:tr w:rsidR="00BF61C2" w:rsidRPr="0067303C" w:rsidDel="00724806" w:rsidTr="00EC7BF6">
        <w:trPr>
          <w:jc w:val="center"/>
          <w:del w:id="993" w:author="bzs" w:date="2017-05-16T11:19:00Z"/>
        </w:trPr>
        <w:tc>
          <w:tcPr>
            <w:tcW w:w="2880" w:type="dxa"/>
          </w:tcPr>
          <w:p w:rsidR="00BF61C2" w:rsidRPr="0067303C" w:rsidDel="00724806" w:rsidRDefault="00F07254" w:rsidP="00BF61C2">
            <w:pPr>
              <w:rPr>
                <w:del w:id="994" w:author="bzs" w:date="2017-05-16T11:19:00Z"/>
                <w:rFonts w:asciiTheme="minorEastAsia" w:eastAsiaTheme="minorEastAsia" w:hAnsiTheme="minorEastAsia"/>
                <w:szCs w:val="21"/>
              </w:rPr>
            </w:pPr>
            <w:moveFrom w:id="995" w:author="owner" w:date="2017-01-05T18:14:00Z">
              <w:del w:id="996" w:author="bzs" w:date="2017-05-16T11:19:00Z">
                <w:r w:rsidRPr="0067303C" w:rsidDel="00724806">
                  <w:rPr>
                    <w:rFonts w:asciiTheme="minorEastAsia" w:eastAsiaTheme="minorEastAsia" w:hAnsiTheme="minorEastAsia"/>
                    <w:szCs w:val="21"/>
                  </w:rPr>
                  <w:delText>REMARKS</w:delText>
                </w:r>
              </w:del>
            </w:moveFrom>
          </w:p>
        </w:tc>
        <w:tc>
          <w:tcPr>
            <w:tcW w:w="1996" w:type="dxa"/>
          </w:tcPr>
          <w:p w:rsidR="00BF61C2" w:rsidRPr="0067303C" w:rsidDel="00724806" w:rsidRDefault="00F07254" w:rsidP="00BF61C2">
            <w:pPr>
              <w:rPr>
                <w:del w:id="997" w:author="bzs" w:date="2017-05-16T11:19:00Z"/>
                <w:rFonts w:asciiTheme="minorEastAsia" w:eastAsiaTheme="minorEastAsia" w:hAnsiTheme="minorEastAsia"/>
                <w:szCs w:val="21"/>
              </w:rPr>
            </w:pPr>
            <w:moveFrom w:id="998" w:author="owner" w:date="2017-01-05T18:14:00Z">
              <w:del w:id="999"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(500)</w:delText>
                </w:r>
              </w:del>
            </w:moveFrom>
          </w:p>
        </w:tc>
        <w:tc>
          <w:tcPr>
            <w:tcW w:w="2065" w:type="dxa"/>
          </w:tcPr>
          <w:p w:rsidR="00BF61C2" w:rsidRPr="0067303C" w:rsidDel="00724806" w:rsidRDefault="00F07254" w:rsidP="00BF61C2">
            <w:pPr>
              <w:rPr>
                <w:del w:id="1000" w:author="bzs" w:date="2017-05-16T11:19:00Z"/>
                <w:rFonts w:asciiTheme="minorEastAsia" w:eastAsiaTheme="minorEastAsia" w:hAnsiTheme="minorEastAsia"/>
                <w:szCs w:val="21"/>
              </w:rPr>
            </w:pPr>
            <w:moveFrom w:id="1001" w:author="owner" w:date="2017-01-05T18:14:00Z">
              <w:del w:id="1002" w:author="bzs" w:date="2017-05-16T11:19:00Z">
                <w:r w:rsidRPr="0067303C" w:rsidDel="00724806">
                  <w:rPr>
                    <w:rFonts w:asciiTheme="minorEastAsia" w:eastAsiaTheme="minorEastAsia" w:hAnsiTheme="minorEastAsia" w:hint="eastAsia"/>
                    <w:szCs w:val="21"/>
                  </w:rPr>
                  <w:delText>备注</w:delText>
                </w:r>
              </w:del>
            </w:moveFrom>
          </w:p>
        </w:tc>
        <w:tc>
          <w:tcPr>
            <w:tcW w:w="1275" w:type="dxa"/>
          </w:tcPr>
          <w:p w:rsidR="00BF61C2" w:rsidRPr="0067303C" w:rsidDel="00724806" w:rsidRDefault="00BF61C2" w:rsidP="00BF61C2">
            <w:pPr>
              <w:rPr>
                <w:del w:id="1003" w:author="bzs" w:date="2017-05-16T11:19:00Z"/>
                <w:rFonts w:asciiTheme="minorEastAsia" w:eastAsiaTheme="minorEastAsia" w:hAnsiTheme="minorEastAsia"/>
                <w:szCs w:val="21"/>
              </w:rPr>
            </w:pPr>
          </w:p>
        </w:tc>
      </w:tr>
      <w:tr w:rsidR="00BF61C2" w:rsidRPr="0067303C" w:rsidDel="00724806" w:rsidTr="00EC7BF6">
        <w:trPr>
          <w:jc w:val="center"/>
          <w:del w:id="1004" w:author="bzs" w:date="2017-05-16T11:19:00Z"/>
        </w:trPr>
        <w:tc>
          <w:tcPr>
            <w:tcW w:w="2880" w:type="dxa"/>
          </w:tcPr>
          <w:p w:rsidR="00BF61C2" w:rsidRPr="0067303C" w:rsidDel="00724806" w:rsidRDefault="00F07254" w:rsidP="00BF61C2">
            <w:pPr>
              <w:rPr>
                <w:del w:id="1005" w:author="bzs" w:date="2017-05-16T11:19:00Z"/>
                <w:rFonts w:asciiTheme="minorEastAsia" w:eastAsiaTheme="minorEastAsia" w:hAnsiTheme="minorEastAsia"/>
                <w:szCs w:val="21"/>
              </w:rPr>
            </w:pPr>
            <w:moveFrom w:id="1006" w:author="owner" w:date="2017-01-05T18:14:00Z">
              <w:del w:id="1007" w:author="bzs" w:date="2017-05-16T11:19:00Z">
                <w:r w:rsidRPr="0067303C" w:rsidDel="00724806">
                  <w:rPr>
                    <w:rFonts w:asciiTheme="minorEastAsia" w:eastAsiaTheme="minorEastAsia" w:hAnsiTheme="minorEastAsia"/>
                    <w:szCs w:val="21"/>
                  </w:rPr>
                  <w:delText>AUDIT_OPINION</w:delText>
                </w:r>
              </w:del>
            </w:moveFrom>
          </w:p>
        </w:tc>
        <w:tc>
          <w:tcPr>
            <w:tcW w:w="1996" w:type="dxa"/>
          </w:tcPr>
          <w:p w:rsidR="00BF61C2" w:rsidRPr="0067303C" w:rsidDel="00724806" w:rsidRDefault="00F07254" w:rsidP="00BF61C2">
            <w:pPr>
              <w:rPr>
                <w:del w:id="1008" w:author="bzs" w:date="2017-05-16T11:19:00Z"/>
                <w:rFonts w:asciiTheme="minorEastAsia" w:eastAsiaTheme="minorEastAsia" w:hAnsiTheme="minorEastAsia"/>
                <w:szCs w:val="21"/>
              </w:rPr>
            </w:pPr>
            <w:moveFrom w:id="1009" w:author="owner" w:date="2017-01-05T18:14:00Z">
              <w:del w:id="1010"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F07254" w:rsidP="00BF61C2">
            <w:pPr>
              <w:rPr>
                <w:del w:id="1011" w:author="bzs" w:date="2017-05-16T11:19:00Z"/>
                <w:rFonts w:asciiTheme="minorEastAsia" w:eastAsiaTheme="minorEastAsia" w:hAnsiTheme="minorEastAsia"/>
                <w:szCs w:val="21"/>
              </w:rPr>
            </w:pPr>
            <w:moveFrom w:id="1012" w:author="owner" w:date="2017-01-05T18:14:00Z">
              <w:del w:id="1013" w:author="bzs" w:date="2017-05-16T11:19:00Z">
                <w:r w:rsidRPr="0067303C" w:rsidDel="00724806">
                  <w:rPr>
                    <w:rFonts w:asciiTheme="minorEastAsia" w:eastAsiaTheme="minorEastAsia" w:hAnsiTheme="minorEastAsia" w:hint="eastAsia"/>
                    <w:szCs w:val="21"/>
                  </w:rPr>
                  <w:delText>审核意见</w:delText>
                </w:r>
              </w:del>
            </w:moveFrom>
          </w:p>
        </w:tc>
        <w:tc>
          <w:tcPr>
            <w:tcW w:w="1275" w:type="dxa"/>
          </w:tcPr>
          <w:p w:rsidR="00BF61C2" w:rsidRPr="0067303C" w:rsidDel="00724806" w:rsidRDefault="00BF61C2" w:rsidP="00BF61C2">
            <w:pPr>
              <w:rPr>
                <w:del w:id="1014" w:author="bzs" w:date="2017-05-16T11:19:00Z"/>
                <w:rFonts w:asciiTheme="minorEastAsia" w:eastAsiaTheme="minorEastAsia" w:hAnsiTheme="minorEastAsia"/>
                <w:szCs w:val="21"/>
              </w:rPr>
            </w:pPr>
          </w:p>
        </w:tc>
      </w:tr>
      <w:tr w:rsidR="00BF61C2" w:rsidRPr="0067303C" w:rsidDel="00724806" w:rsidTr="00EC7BF6">
        <w:trPr>
          <w:jc w:val="center"/>
          <w:del w:id="1015" w:author="bzs" w:date="2017-05-16T11:19:00Z"/>
        </w:trPr>
        <w:tc>
          <w:tcPr>
            <w:tcW w:w="2880" w:type="dxa"/>
          </w:tcPr>
          <w:p w:rsidR="00BF61C2" w:rsidRPr="0067303C" w:rsidDel="00724806" w:rsidRDefault="00F07254" w:rsidP="00BF61C2">
            <w:pPr>
              <w:rPr>
                <w:del w:id="1016" w:author="bzs" w:date="2017-05-16T11:19:00Z"/>
                <w:rFonts w:asciiTheme="minorEastAsia" w:eastAsiaTheme="minorEastAsia" w:hAnsiTheme="minorEastAsia"/>
                <w:szCs w:val="21"/>
              </w:rPr>
            </w:pPr>
            <w:moveFrom w:id="1017" w:author="owner" w:date="2017-01-05T18:14:00Z">
              <w:del w:id="1018" w:author="bzs" w:date="2017-05-16T11:19:00Z">
                <w:r w:rsidRPr="0067303C" w:rsidDel="00724806">
                  <w:rPr>
                    <w:rFonts w:asciiTheme="minorEastAsia" w:eastAsiaTheme="minorEastAsia" w:hAnsiTheme="minorEastAsia"/>
                    <w:szCs w:val="21"/>
                  </w:rPr>
                  <w:delText>BATCH</w:delText>
                </w:r>
              </w:del>
            </w:moveFrom>
          </w:p>
        </w:tc>
        <w:tc>
          <w:tcPr>
            <w:tcW w:w="1996" w:type="dxa"/>
          </w:tcPr>
          <w:p w:rsidR="00BF61C2" w:rsidRPr="0067303C" w:rsidDel="00724806" w:rsidRDefault="00F07254" w:rsidP="00BF61C2">
            <w:pPr>
              <w:rPr>
                <w:del w:id="1019" w:author="bzs" w:date="2017-05-16T11:19:00Z"/>
                <w:rFonts w:asciiTheme="minorEastAsia" w:eastAsiaTheme="minorEastAsia" w:hAnsiTheme="minorEastAsia"/>
                <w:szCs w:val="21"/>
              </w:rPr>
            </w:pPr>
            <w:moveFrom w:id="1020" w:author="owner" w:date="2017-01-05T18:14:00Z">
              <w:del w:id="1021"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F07254" w:rsidP="00BF61C2">
            <w:pPr>
              <w:rPr>
                <w:del w:id="1022" w:author="bzs" w:date="2017-05-16T11:19:00Z"/>
                <w:rFonts w:asciiTheme="minorEastAsia" w:eastAsiaTheme="minorEastAsia" w:hAnsiTheme="minorEastAsia"/>
                <w:szCs w:val="21"/>
              </w:rPr>
            </w:pPr>
            <w:moveFrom w:id="1023" w:author="owner" w:date="2017-01-05T18:14:00Z">
              <w:del w:id="1024" w:author="bzs" w:date="2017-05-16T11:19:00Z">
                <w:r w:rsidRPr="0067303C" w:rsidDel="00724806">
                  <w:rPr>
                    <w:rFonts w:asciiTheme="minorEastAsia" w:eastAsiaTheme="minorEastAsia" w:hAnsiTheme="minorEastAsia" w:hint="eastAsia"/>
                    <w:szCs w:val="21"/>
                  </w:rPr>
                  <w:delText>批次</w:delText>
                </w:r>
              </w:del>
            </w:moveFrom>
          </w:p>
        </w:tc>
        <w:tc>
          <w:tcPr>
            <w:tcW w:w="1275" w:type="dxa"/>
          </w:tcPr>
          <w:p w:rsidR="00BF61C2" w:rsidRPr="0067303C" w:rsidDel="00724806" w:rsidRDefault="00BF61C2" w:rsidP="00BF61C2">
            <w:pPr>
              <w:rPr>
                <w:del w:id="1025" w:author="bzs" w:date="2017-05-16T11:19:00Z"/>
                <w:rFonts w:asciiTheme="minorEastAsia" w:eastAsiaTheme="minorEastAsia" w:hAnsiTheme="minorEastAsia"/>
                <w:szCs w:val="21"/>
              </w:rPr>
            </w:pPr>
          </w:p>
        </w:tc>
      </w:tr>
      <w:tr w:rsidR="00BF61C2" w:rsidRPr="0067303C" w:rsidDel="00724806" w:rsidTr="00EC7BF6">
        <w:trPr>
          <w:jc w:val="center"/>
          <w:del w:id="1026" w:author="bzs" w:date="2017-05-16T11:19:00Z"/>
        </w:trPr>
        <w:tc>
          <w:tcPr>
            <w:tcW w:w="2880" w:type="dxa"/>
          </w:tcPr>
          <w:p w:rsidR="00BF61C2" w:rsidRPr="0067303C" w:rsidDel="00724806" w:rsidRDefault="00F07254" w:rsidP="00BF61C2">
            <w:pPr>
              <w:rPr>
                <w:del w:id="1027" w:author="bzs" w:date="2017-05-16T11:19:00Z"/>
                <w:rFonts w:asciiTheme="minorEastAsia" w:eastAsiaTheme="minorEastAsia" w:hAnsiTheme="minorEastAsia"/>
                <w:szCs w:val="21"/>
              </w:rPr>
            </w:pPr>
            <w:moveFrom w:id="1028" w:author="owner" w:date="2017-01-05T18:14:00Z">
              <w:del w:id="1029" w:author="bzs" w:date="2017-05-16T11:19:00Z">
                <w:r w:rsidRPr="0067303C" w:rsidDel="00724806">
                  <w:rPr>
                    <w:rFonts w:asciiTheme="minorEastAsia" w:eastAsiaTheme="minorEastAsia" w:hAnsiTheme="minorEastAsia"/>
                    <w:szCs w:val="21"/>
                  </w:rPr>
                  <w:delText>PROCESS_DATE</w:delText>
                </w:r>
              </w:del>
            </w:moveFrom>
          </w:p>
        </w:tc>
        <w:tc>
          <w:tcPr>
            <w:tcW w:w="1996" w:type="dxa"/>
          </w:tcPr>
          <w:p w:rsidR="00BF61C2" w:rsidRPr="0067303C" w:rsidDel="00724806" w:rsidRDefault="00F07254" w:rsidP="00A54655">
            <w:pPr>
              <w:rPr>
                <w:del w:id="1030" w:author="bzs" w:date="2017-05-16T11:19:00Z"/>
                <w:rFonts w:asciiTheme="minorEastAsia" w:eastAsiaTheme="minorEastAsia" w:hAnsiTheme="minorEastAsia"/>
                <w:szCs w:val="21"/>
              </w:rPr>
            </w:pPr>
            <w:moveFrom w:id="1031" w:author="owner" w:date="2017-01-05T18:14:00Z">
              <w:del w:id="1032" w:author="bzs" w:date="2017-05-16T11:19:00Z">
                <w:r w:rsidRPr="0067303C" w:rsidDel="00724806">
                  <w:rPr>
                    <w:rFonts w:asciiTheme="minorEastAsia" w:eastAsiaTheme="minorEastAsia" w:hAnsiTheme="minorEastAsia"/>
                    <w:szCs w:val="21"/>
                  </w:rPr>
                  <w:delText>DATE</w:delText>
                </w:r>
              </w:del>
            </w:moveFrom>
          </w:p>
        </w:tc>
        <w:tc>
          <w:tcPr>
            <w:tcW w:w="2065" w:type="dxa"/>
          </w:tcPr>
          <w:p w:rsidR="00BF61C2" w:rsidRPr="0067303C" w:rsidDel="00724806" w:rsidRDefault="00F07254" w:rsidP="00BF61C2">
            <w:pPr>
              <w:rPr>
                <w:del w:id="1033" w:author="bzs" w:date="2017-05-16T11:19:00Z"/>
                <w:rFonts w:asciiTheme="minorEastAsia" w:eastAsiaTheme="minorEastAsia" w:hAnsiTheme="minorEastAsia"/>
                <w:szCs w:val="21"/>
              </w:rPr>
            </w:pPr>
            <w:moveFrom w:id="1034" w:author="owner" w:date="2017-01-05T18:14:00Z">
              <w:del w:id="1035" w:author="bzs" w:date="2017-05-16T11:19:00Z">
                <w:r w:rsidRPr="0067303C" w:rsidDel="00724806">
                  <w:rPr>
                    <w:rFonts w:asciiTheme="minorEastAsia" w:eastAsiaTheme="minorEastAsia" w:hAnsiTheme="minorEastAsia" w:hint="eastAsia"/>
                    <w:szCs w:val="21"/>
                  </w:rPr>
                  <w:delText>处理日期</w:delText>
                </w:r>
              </w:del>
            </w:moveFrom>
          </w:p>
        </w:tc>
        <w:tc>
          <w:tcPr>
            <w:tcW w:w="1275" w:type="dxa"/>
          </w:tcPr>
          <w:p w:rsidR="00BF61C2" w:rsidRPr="0067303C" w:rsidDel="00724806" w:rsidRDefault="00BF61C2" w:rsidP="00BF61C2">
            <w:pPr>
              <w:rPr>
                <w:del w:id="1036" w:author="bzs" w:date="2017-05-16T11:19:00Z"/>
                <w:rFonts w:asciiTheme="minorEastAsia" w:eastAsiaTheme="minorEastAsia" w:hAnsiTheme="minorEastAsia"/>
                <w:szCs w:val="21"/>
              </w:rPr>
            </w:pPr>
          </w:p>
        </w:tc>
      </w:tr>
      <w:tr w:rsidR="00BF61C2" w:rsidRPr="0067303C" w:rsidDel="00724806" w:rsidTr="00EC7BF6">
        <w:trPr>
          <w:jc w:val="center"/>
          <w:del w:id="1037" w:author="bzs" w:date="2017-05-16T11:19:00Z"/>
        </w:trPr>
        <w:tc>
          <w:tcPr>
            <w:tcW w:w="2880" w:type="dxa"/>
          </w:tcPr>
          <w:p w:rsidR="00BF61C2" w:rsidRPr="0067303C" w:rsidDel="00724806" w:rsidRDefault="00F07254" w:rsidP="00BF61C2">
            <w:pPr>
              <w:rPr>
                <w:del w:id="1038" w:author="bzs" w:date="2017-05-16T11:19:00Z"/>
                <w:rFonts w:asciiTheme="minorEastAsia" w:eastAsiaTheme="minorEastAsia" w:hAnsiTheme="minorEastAsia"/>
                <w:szCs w:val="21"/>
              </w:rPr>
            </w:pPr>
            <w:moveFrom w:id="1039" w:author="owner" w:date="2017-01-05T18:14:00Z">
              <w:del w:id="1040" w:author="bzs" w:date="2017-05-16T11:19:00Z">
                <w:r w:rsidRPr="0067303C" w:rsidDel="00724806">
                  <w:rPr>
                    <w:rFonts w:asciiTheme="minorEastAsia" w:eastAsiaTheme="minorEastAsia" w:hAnsiTheme="minorEastAsia"/>
                    <w:szCs w:val="21"/>
                  </w:rPr>
                  <w:delText>APPLY_YEAR</w:delText>
                </w:r>
              </w:del>
            </w:moveFrom>
          </w:p>
        </w:tc>
        <w:tc>
          <w:tcPr>
            <w:tcW w:w="1996" w:type="dxa"/>
          </w:tcPr>
          <w:p w:rsidR="00BF61C2" w:rsidRPr="0067303C" w:rsidDel="00724806" w:rsidRDefault="00F07254" w:rsidP="00BF61C2">
            <w:pPr>
              <w:rPr>
                <w:del w:id="1041" w:author="bzs" w:date="2017-05-16T11:19:00Z"/>
                <w:rFonts w:asciiTheme="minorEastAsia" w:eastAsiaTheme="minorEastAsia" w:hAnsiTheme="minorEastAsia"/>
                <w:szCs w:val="21"/>
              </w:rPr>
            </w:pPr>
            <w:moveFrom w:id="1042" w:author="owner" w:date="2017-01-05T18:14:00Z">
              <w:del w:id="1043"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F07254" w:rsidP="00BF61C2">
            <w:pPr>
              <w:rPr>
                <w:del w:id="1044" w:author="bzs" w:date="2017-05-16T11:19:00Z"/>
                <w:rFonts w:asciiTheme="minorEastAsia" w:eastAsiaTheme="minorEastAsia" w:hAnsiTheme="minorEastAsia"/>
                <w:szCs w:val="21"/>
              </w:rPr>
            </w:pPr>
            <w:moveFrom w:id="1045" w:author="owner" w:date="2017-01-05T18:14:00Z">
              <w:del w:id="1046" w:author="bzs" w:date="2017-05-16T11:19:00Z">
                <w:r w:rsidRPr="0067303C" w:rsidDel="00724806">
                  <w:rPr>
                    <w:rFonts w:asciiTheme="minorEastAsia" w:eastAsiaTheme="minorEastAsia" w:hAnsiTheme="minorEastAsia" w:hint="eastAsia"/>
                    <w:szCs w:val="21"/>
                  </w:rPr>
                  <w:delText>申请年</w:delText>
                </w:r>
              </w:del>
            </w:moveFrom>
          </w:p>
        </w:tc>
        <w:tc>
          <w:tcPr>
            <w:tcW w:w="1275" w:type="dxa"/>
          </w:tcPr>
          <w:p w:rsidR="00BF61C2" w:rsidRPr="0067303C" w:rsidDel="00724806" w:rsidRDefault="00BF61C2" w:rsidP="00BF61C2">
            <w:pPr>
              <w:rPr>
                <w:del w:id="1047" w:author="bzs" w:date="2017-05-16T11:19:00Z"/>
                <w:rFonts w:asciiTheme="minorEastAsia" w:eastAsiaTheme="minorEastAsia" w:hAnsiTheme="minorEastAsia"/>
                <w:szCs w:val="21"/>
              </w:rPr>
            </w:pPr>
          </w:p>
        </w:tc>
      </w:tr>
      <w:tr w:rsidR="00BF61C2" w:rsidRPr="0067303C" w:rsidDel="00724806" w:rsidTr="00EC7BF6">
        <w:trPr>
          <w:jc w:val="center"/>
          <w:del w:id="1048" w:author="bzs" w:date="2017-05-16T11:19:00Z"/>
        </w:trPr>
        <w:tc>
          <w:tcPr>
            <w:tcW w:w="2880" w:type="dxa"/>
          </w:tcPr>
          <w:p w:rsidR="00BF61C2" w:rsidRPr="0067303C" w:rsidDel="00724806" w:rsidRDefault="00F07254" w:rsidP="00BF61C2">
            <w:pPr>
              <w:rPr>
                <w:del w:id="1049" w:author="bzs" w:date="2017-05-16T11:19:00Z"/>
                <w:rFonts w:asciiTheme="minorEastAsia" w:eastAsiaTheme="minorEastAsia" w:hAnsiTheme="minorEastAsia"/>
                <w:szCs w:val="21"/>
              </w:rPr>
            </w:pPr>
            <w:moveFrom w:id="1050" w:author="owner" w:date="2017-01-05T18:14:00Z">
              <w:del w:id="1051" w:author="bzs" w:date="2017-05-16T11:19:00Z">
                <w:r w:rsidRPr="0067303C" w:rsidDel="00724806">
                  <w:rPr>
                    <w:rFonts w:asciiTheme="minorEastAsia" w:eastAsiaTheme="minorEastAsia" w:hAnsiTheme="minorEastAsia"/>
                    <w:szCs w:val="21"/>
                  </w:rPr>
                  <w:delText>JINZHAN</w:delText>
                </w:r>
              </w:del>
            </w:moveFrom>
          </w:p>
        </w:tc>
        <w:tc>
          <w:tcPr>
            <w:tcW w:w="1996" w:type="dxa"/>
          </w:tcPr>
          <w:p w:rsidR="00BF61C2" w:rsidRPr="0067303C" w:rsidDel="00724806" w:rsidRDefault="00F07254" w:rsidP="00BF61C2">
            <w:pPr>
              <w:rPr>
                <w:del w:id="1052" w:author="bzs" w:date="2017-05-16T11:19:00Z"/>
                <w:rFonts w:asciiTheme="minorEastAsia" w:eastAsiaTheme="minorEastAsia" w:hAnsiTheme="minorEastAsia"/>
                <w:szCs w:val="21"/>
              </w:rPr>
            </w:pPr>
            <w:moveFrom w:id="1053" w:author="owner" w:date="2017-01-05T18:14:00Z">
              <w:del w:id="1054"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F07254" w:rsidP="00BF61C2">
            <w:pPr>
              <w:rPr>
                <w:del w:id="1055" w:author="bzs" w:date="2017-05-16T11:19:00Z"/>
                <w:rFonts w:asciiTheme="minorEastAsia" w:eastAsiaTheme="minorEastAsia" w:hAnsiTheme="minorEastAsia"/>
                <w:szCs w:val="21"/>
              </w:rPr>
            </w:pPr>
            <w:moveFrom w:id="1056" w:author="owner" w:date="2017-01-05T18:14:00Z">
              <w:del w:id="1057" w:author="bzs" w:date="2017-05-16T11:19:00Z">
                <w:r w:rsidRPr="0067303C" w:rsidDel="00724806">
                  <w:rPr>
                    <w:rFonts w:asciiTheme="minorEastAsia" w:eastAsiaTheme="minorEastAsia" w:hAnsiTheme="minorEastAsia" w:hint="eastAsia"/>
                    <w:szCs w:val="21"/>
                  </w:rPr>
                  <w:delText>进展</w:delText>
                </w:r>
              </w:del>
            </w:moveFrom>
          </w:p>
        </w:tc>
        <w:tc>
          <w:tcPr>
            <w:tcW w:w="1275" w:type="dxa"/>
          </w:tcPr>
          <w:p w:rsidR="00BF61C2" w:rsidRPr="0067303C" w:rsidDel="00724806" w:rsidRDefault="00BF61C2" w:rsidP="00BF61C2">
            <w:pPr>
              <w:rPr>
                <w:del w:id="1058" w:author="bzs" w:date="2017-05-16T11:19:00Z"/>
                <w:rFonts w:asciiTheme="minorEastAsia" w:eastAsiaTheme="minorEastAsia" w:hAnsiTheme="minorEastAsia"/>
                <w:szCs w:val="21"/>
              </w:rPr>
            </w:pPr>
          </w:p>
        </w:tc>
      </w:tr>
      <w:tr w:rsidR="00BF61C2" w:rsidRPr="0067303C" w:rsidDel="00724806" w:rsidTr="00EC7BF6">
        <w:trPr>
          <w:jc w:val="center"/>
          <w:del w:id="1059" w:author="bzs" w:date="2017-05-16T11:19:00Z"/>
        </w:trPr>
        <w:tc>
          <w:tcPr>
            <w:tcW w:w="2880" w:type="dxa"/>
          </w:tcPr>
          <w:p w:rsidR="00BF61C2" w:rsidRPr="0067303C" w:rsidDel="00724806" w:rsidRDefault="00F07254" w:rsidP="00BF61C2">
            <w:pPr>
              <w:rPr>
                <w:del w:id="1060" w:author="bzs" w:date="2017-05-16T11:19:00Z"/>
                <w:rFonts w:asciiTheme="minorEastAsia" w:eastAsiaTheme="minorEastAsia" w:hAnsiTheme="minorEastAsia"/>
                <w:szCs w:val="21"/>
              </w:rPr>
            </w:pPr>
            <w:moveFrom w:id="1061" w:author="owner" w:date="2017-01-05T18:14:00Z">
              <w:del w:id="1062" w:author="bzs" w:date="2017-05-16T11:19:00Z">
                <w:r w:rsidRPr="0067303C" w:rsidDel="00724806">
                  <w:rPr>
                    <w:rFonts w:asciiTheme="minorEastAsia" w:eastAsiaTheme="minorEastAsia" w:hAnsiTheme="minorEastAsia"/>
                    <w:szCs w:val="21"/>
                  </w:rPr>
                  <w:delText>ROOM_CONDITIONS</w:delText>
                </w:r>
              </w:del>
            </w:moveFrom>
          </w:p>
        </w:tc>
        <w:tc>
          <w:tcPr>
            <w:tcW w:w="1996" w:type="dxa"/>
          </w:tcPr>
          <w:p w:rsidR="00BF61C2" w:rsidRPr="0067303C" w:rsidDel="00724806" w:rsidRDefault="00F07254" w:rsidP="00BF61C2">
            <w:pPr>
              <w:rPr>
                <w:del w:id="1063" w:author="bzs" w:date="2017-05-16T11:19:00Z"/>
                <w:rFonts w:asciiTheme="minorEastAsia" w:eastAsiaTheme="minorEastAsia" w:hAnsiTheme="minorEastAsia"/>
                <w:szCs w:val="21"/>
              </w:rPr>
            </w:pPr>
            <w:moveFrom w:id="1064" w:author="owner" w:date="2017-01-05T18:14:00Z">
              <w:del w:id="1065"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F07254" w:rsidP="00BF61C2">
            <w:pPr>
              <w:rPr>
                <w:del w:id="1066" w:author="bzs" w:date="2017-05-16T11:19:00Z"/>
                <w:rFonts w:asciiTheme="minorEastAsia" w:eastAsiaTheme="minorEastAsia" w:hAnsiTheme="minorEastAsia"/>
                <w:szCs w:val="21"/>
              </w:rPr>
            </w:pPr>
            <w:moveFrom w:id="1067" w:author="owner" w:date="2017-01-05T18:14:00Z">
              <w:del w:id="1068" w:author="bzs" w:date="2017-05-16T11:19:00Z">
                <w:r w:rsidRPr="0067303C" w:rsidDel="00724806">
                  <w:rPr>
                    <w:rFonts w:asciiTheme="minorEastAsia" w:eastAsiaTheme="minorEastAsia" w:hAnsiTheme="minorEastAsia" w:hint="eastAsia"/>
                    <w:szCs w:val="21"/>
                  </w:rPr>
                  <w:delText>房屋条件</w:delText>
                </w:r>
              </w:del>
            </w:moveFrom>
          </w:p>
        </w:tc>
        <w:tc>
          <w:tcPr>
            <w:tcW w:w="1275" w:type="dxa"/>
          </w:tcPr>
          <w:p w:rsidR="00BF61C2" w:rsidRPr="0067303C" w:rsidDel="00724806" w:rsidRDefault="00BF61C2" w:rsidP="00BF61C2">
            <w:pPr>
              <w:rPr>
                <w:del w:id="1069" w:author="bzs" w:date="2017-05-16T11:19:00Z"/>
                <w:rFonts w:asciiTheme="minorEastAsia" w:eastAsiaTheme="minorEastAsia" w:hAnsiTheme="minorEastAsia"/>
                <w:szCs w:val="21"/>
              </w:rPr>
            </w:pPr>
          </w:p>
        </w:tc>
      </w:tr>
      <w:tr w:rsidR="00BF61C2" w:rsidRPr="0067303C" w:rsidDel="00724806" w:rsidTr="00EC7BF6">
        <w:trPr>
          <w:jc w:val="center"/>
          <w:del w:id="1070" w:author="bzs" w:date="2017-05-16T11:19:00Z"/>
        </w:trPr>
        <w:tc>
          <w:tcPr>
            <w:tcW w:w="2880" w:type="dxa"/>
          </w:tcPr>
          <w:p w:rsidR="00BF61C2" w:rsidRPr="0067303C" w:rsidDel="00724806" w:rsidRDefault="00F07254" w:rsidP="00BF61C2">
            <w:pPr>
              <w:rPr>
                <w:del w:id="1071" w:author="bzs" w:date="2017-05-16T11:19:00Z"/>
                <w:rFonts w:asciiTheme="minorEastAsia" w:eastAsiaTheme="minorEastAsia" w:hAnsiTheme="minorEastAsia"/>
                <w:szCs w:val="21"/>
              </w:rPr>
            </w:pPr>
            <w:moveFrom w:id="1072" w:author="owner" w:date="2017-01-05T18:14:00Z">
              <w:del w:id="1073" w:author="bzs" w:date="2017-05-16T11:19:00Z">
                <w:r w:rsidRPr="0067303C" w:rsidDel="00724806">
                  <w:rPr>
                    <w:rFonts w:asciiTheme="minorEastAsia" w:eastAsiaTheme="minorEastAsia" w:hAnsiTheme="minorEastAsia"/>
                    <w:szCs w:val="21"/>
                  </w:rPr>
                  <w:delText>POWER_SUPPLY_CONDITIONS</w:delText>
                </w:r>
              </w:del>
            </w:moveFrom>
          </w:p>
        </w:tc>
        <w:tc>
          <w:tcPr>
            <w:tcW w:w="1996" w:type="dxa"/>
          </w:tcPr>
          <w:p w:rsidR="00BF61C2" w:rsidRPr="0067303C" w:rsidDel="00724806" w:rsidRDefault="00F07254" w:rsidP="00BF61C2">
            <w:pPr>
              <w:rPr>
                <w:del w:id="1074" w:author="bzs" w:date="2017-05-16T11:19:00Z"/>
                <w:rFonts w:asciiTheme="minorEastAsia" w:eastAsiaTheme="minorEastAsia" w:hAnsiTheme="minorEastAsia"/>
                <w:szCs w:val="21"/>
              </w:rPr>
            </w:pPr>
            <w:moveFrom w:id="1075" w:author="owner" w:date="2017-01-05T18:14:00Z">
              <w:del w:id="1076"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F07254" w:rsidP="00BF61C2">
            <w:pPr>
              <w:rPr>
                <w:del w:id="1077" w:author="bzs" w:date="2017-05-16T11:19:00Z"/>
                <w:rFonts w:asciiTheme="minorEastAsia" w:eastAsiaTheme="minorEastAsia" w:hAnsiTheme="minorEastAsia"/>
                <w:szCs w:val="21"/>
              </w:rPr>
            </w:pPr>
            <w:moveFrom w:id="1078" w:author="owner" w:date="2017-01-05T18:14:00Z">
              <w:del w:id="1079" w:author="bzs" w:date="2017-05-16T11:19:00Z">
                <w:r w:rsidRPr="0067303C" w:rsidDel="00724806">
                  <w:rPr>
                    <w:rFonts w:asciiTheme="minorEastAsia" w:eastAsiaTheme="minorEastAsia" w:hAnsiTheme="minorEastAsia" w:hint="eastAsia"/>
                    <w:szCs w:val="21"/>
                  </w:rPr>
                  <w:delText>供电条件</w:delText>
                </w:r>
              </w:del>
            </w:moveFrom>
          </w:p>
        </w:tc>
        <w:tc>
          <w:tcPr>
            <w:tcW w:w="1275" w:type="dxa"/>
          </w:tcPr>
          <w:p w:rsidR="00BF61C2" w:rsidRPr="0067303C" w:rsidDel="00724806" w:rsidRDefault="00BF61C2" w:rsidP="00BF61C2">
            <w:pPr>
              <w:rPr>
                <w:del w:id="1080" w:author="bzs" w:date="2017-05-16T11:19:00Z"/>
                <w:rFonts w:asciiTheme="minorEastAsia" w:eastAsiaTheme="minorEastAsia" w:hAnsiTheme="minorEastAsia"/>
                <w:szCs w:val="21"/>
              </w:rPr>
            </w:pPr>
          </w:p>
        </w:tc>
      </w:tr>
      <w:tr w:rsidR="00BF61C2" w:rsidRPr="0067303C" w:rsidDel="00724806" w:rsidTr="00EC7BF6">
        <w:trPr>
          <w:jc w:val="center"/>
          <w:del w:id="1081" w:author="bzs" w:date="2017-05-16T11:19:00Z"/>
        </w:trPr>
        <w:tc>
          <w:tcPr>
            <w:tcW w:w="2880" w:type="dxa"/>
          </w:tcPr>
          <w:p w:rsidR="00BF61C2" w:rsidRPr="0067303C" w:rsidDel="00724806" w:rsidRDefault="00F07254" w:rsidP="00BF61C2">
            <w:pPr>
              <w:rPr>
                <w:del w:id="1082" w:author="bzs" w:date="2017-05-16T11:19:00Z"/>
                <w:rFonts w:asciiTheme="minorEastAsia" w:eastAsiaTheme="minorEastAsia" w:hAnsiTheme="minorEastAsia"/>
                <w:szCs w:val="21"/>
              </w:rPr>
            </w:pPr>
            <w:moveFrom w:id="1083" w:author="owner" w:date="2017-01-05T18:14:00Z">
              <w:del w:id="1084" w:author="bzs" w:date="2017-05-16T11:19:00Z">
                <w:r w:rsidRPr="0067303C" w:rsidDel="00724806">
                  <w:rPr>
                    <w:rFonts w:asciiTheme="minorEastAsia" w:eastAsiaTheme="minorEastAsia" w:hAnsiTheme="minorEastAsia"/>
                    <w:szCs w:val="21"/>
                  </w:rPr>
                  <w:delText>HASGENERATENAMELIST</w:delText>
                </w:r>
              </w:del>
            </w:moveFrom>
          </w:p>
        </w:tc>
        <w:tc>
          <w:tcPr>
            <w:tcW w:w="1996" w:type="dxa"/>
          </w:tcPr>
          <w:p w:rsidR="00BF61C2" w:rsidRPr="0067303C" w:rsidDel="00724806" w:rsidRDefault="00F07254" w:rsidP="00BF61C2">
            <w:pPr>
              <w:rPr>
                <w:del w:id="1085" w:author="bzs" w:date="2017-05-16T11:19:00Z"/>
                <w:rFonts w:asciiTheme="minorEastAsia" w:eastAsiaTheme="minorEastAsia" w:hAnsiTheme="minorEastAsia"/>
                <w:szCs w:val="21"/>
              </w:rPr>
            </w:pPr>
            <w:moveFrom w:id="1086" w:author="owner" w:date="2017-01-05T18:14:00Z">
              <w:del w:id="1087" w:author="bzs" w:date="2017-05-16T11:19:00Z">
                <w:r w:rsidRPr="0067303C" w:rsidDel="00724806">
                  <w:rPr>
                    <w:rFonts w:asciiTheme="minorEastAsia" w:eastAsiaTheme="minorEastAsia" w:hAnsiTheme="minorEastAsia"/>
                    <w:szCs w:val="21"/>
                  </w:rPr>
                  <w:delText>INT</w:delText>
                </w:r>
              </w:del>
            </w:moveFrom>
          </w:p>
        </w:tc>
        <w:tc>
          <w:tcPr>
            <w:tcW w:w="2065" w:type="dxa"/>
          </w:tcPr>
          <w:p w:rsidR="00BF61C2" w:rsidRPr="0067303C" w:rsidDel="00724806" w:rsidRDefault="00F07254" w:rsidP="00BF61C2">
            <w:pPr>
              <w:rPr>
                <w:del w:id="1088" w:author="bzs" w:date="2017-05-16T11:19:00Z"/>
                <w:rFonts w:asciiTheme="minorEastAsia" w:eastAsiaTheme="minorEastAsia" w:hAnsiTheme="minorEastAsia"/>
                <w:szCs w:val="21"/>
              </w:rPr>
            </w:pPr>
            <w:moveFrom w:id="1089" w:author="owner" w:date="2017-01-05T18:14:00Z">
              <w:del w:id="1090" w:author="bzs" w:date="2017-05-16T11:19:00Z">
                <w:r w:rsidRPr="0067303C" w:rsidDel="00724806">
                  <w:rPr>
                    <w:rFonts w:asciiTheme="minorEastAsia" w:eastAsiaTheme="minorEastAsia" w:hAnsiTheme="minorEastAsia" w:hint="eastAsia"/>
                    <w:szCs w:val="21"/>
                  </w:rPr>
                  <w:delText>？是否生成名单</w:delText>
                </w:r>
              </w:del>
            </w:moveFrom>
          </w:p>
        </w:tc>
        <w:tc>
          <w:tcPr>
            <w:tcW w:w="1275" w:type="dxa"/>
          </w:tcPr>
          <w:p w:rsidR="00BF61C2" w:rsidRPr="0067303C" w:rsidDel="00724806" w:rsidRDefault="00BF61C2" w:rsidP="00BF61C2">
            <w:pPr>
              <w:rPr>
                <w:del w:id="1091" w:author="bzs" w:date="2017-05-16T11:19:00Z"/>
                <w:rFonts w:asciiTheme="minorEastAsia" w:eastAsiaTheme="minorEastAsia" w:hAnsiTheme="minorEastAsia"/>
                <w:szCs w:val="21"/>
              </w:rPr>
            </w:pPr>
          </w:p>
        </w:tc>
      </w:tr>
      <w:tr w:rsidR="00BF61C2" w:rsidRPr="0067303C" w:rsidDel="00724806" w:rsidTr="00EC7BF6">
        <w:trPr>
          <w:jc w:val="center"/>
          <w:del w:id="1092" w:author="bzs" w:date="2017-05-16T11:19:00Z"/>
        </w:trPr>
        <w:tc>
          <w:tcPr>
            <w:tcW w:w="2880" w:type="dxa"/>
          </w:tcPr>
          <w:p w:rsidR="00BF61C2" w:rsidRPr="0067303C" w:rsidDel="00724806" w:rsidRDefault="00F07254" w:rsidP="00BF61C2">
            <w:pPr>
              <w:rPr>
                <w:del w:id="1093" w:author="bzs" w:date="2017-05-16T11:19:00Z"/>
                <w:rFonts w:asciiTheme="minorEastAsia" w:eastAsiaTheme="minorEastAsia" w:hAnsiTheme="minorEastAsia"/>
                <w:szCs w:val="21"/>
              </w:rPr>
            </w:pPr>
            <w:moveFrom w:id="1094" w:author="owner" w:date="2017-01-05T18:14:00Z">
              <w:del w:id="1095" w:author="bzs" w:date="2017-05-16T11:19:00Z">
                <w:r w:rsidRPr="0067303C" w:rsidDel="00724806">
                  <w:rPr>
                    <w:rFonts w:asciiTheme="minorEastAsia" w:eastAsiaTheme="minorEastAsia" w:hAnsiTheme="minorEastAsia"/>
                    <w:szCs w:val="21"/>
                  </w:rPr>
                  <w:delText>JINDUTSSM</w:delText>
                </w:r>
              </w:del>
            </w:moveFrom>
          </w:p>
        </w:tc>
        <w:tc>
          <w:tcPr>
            <w:tcW w:w="1996" w:type="dxa"/>
          </w:tcPr>
          <w:p w:rsidR="00BF61C2" w:rsidRPr="0067303C" w:rsidDel="00724806" w:rsidRDefault="00F07254" w:rsidP="00BF61C2">
            <w:pPr>
              <w:rPr>
                <w:del w:id="1096" w:author="bzs" w:date="2017-05-16T11:19:00Z"/>
                <w:rFonts w:asciiTheme="minorEastAsia" w:eastAsiaTheme="minorEastAsia" w:hAnsiTheme="minorEastAsia"/>
                <w:szCs w:val="21"/>
              </w:rPr>
            </w:pPr>
            <w:moveFrom w:id="1097" w:author="owner" w:date="2017-01-05T18:14:00Z">
              <w:del w:id="1098"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(200)</w:delText>
                </w:r>
              </w:del>
            </w:moveFrom>
          </w:p>
        </w:tc>
        <w:tc>
          <w:tcPr>
            <w:tcW w:w="2065" w:type="dxa"/>
          </w:tcPr>
          <w:p w:rsidR="00BF61C2" w:rsidRPr="0067303C" w:rsidDel="00724806" w:rsidRDefault="00F07254" w:rsidP="00BF61C2">
            <w:pPr>
              <w:rPr>
                <w:del w:id="1099" w:author="bzs" w:date="2017-05-16T11:19:00Z"/>
                <w:rFonts w:asciiTheme="minorEastAsia" w:eastAsiaTheme="minorEastAsia" w:hAnsiTheme="minorEastAsia"/>
                <w:szCs w:val="21"/>
              </w:rPr>
            </w:pPr>
            <w:moveFrom w:id="1100" w:author="owner" w:date="2017-01-05T18:14:00Z">
              <w:del w:id="1101" w:author="bzs" w:date="2017-05-16T11:19:00Z">
                <w:r w:rsidRPr="0067303C" w:rsidDel="00724806">
                  <w:rPr>
                    <w:rFonts w:asciiTheme="minorEastAsia" w:eastAsiaTheme="minorEastAsia" w:hAnsiTheme="minorEastAsia" w:hint="eastAsia"/>
                    <w:szCs w:val="21"/>
                  </w:rPr>
                  <w:delText>？进度</w:delText>
                </w:r>
              </w:del>
            </w:moveFrom>
          </w:p>
        </w:tc>
        <w:tc>
          <w:tcPr>
            <w:tcW w:w="1275" w:type="dxa"/>
          </w:tcPr>
          <w:p w:rsidR="00BF61C2" w:rsidRPr="0067303C" w:rsidDel="00724806" w:rsidRDefault="00BF61C2" w:rsidP="00BF61C2">
            <w:pPr>
              <w:rPr>
                <w:del w:id="1102" w:author="bzs" w:date="2017-05-16T11:19:00Z"/>
                <w:rFonts w:asciiTheme="minorEastAsia" w:eastAsiaTheme="minorEastAsia" w:hAnsiTheme="minorEastAsia"/>
                <w:szCs w:val="21"/>
              </w:rPr>
            </w:pPr>
          </w:p>
        </w:tc>
      </w:tr>
      <w:tr w:rsidR="00BF61C2" w:rsidRPr="0067303C" w:rsidDel="00724806" w:rsidTr="00EC7BF6">
        <w:trPr>
          <w:jc w:val="center"/>
          <w:del w:id="1103" w:author="bzs" w:date="2017-05-16T11:19:00Z"/>
        </w:trPr>
        <w:tc>
          <w:tcPr>
            <w:tcW w:w="2880" w:type="dxa"/>
          </w:tcPr>
          <w:p w:rsidR="00BF61C2" w:rsidRPr="0067303C" w:rsidDel="00724806" w:rsidRDefault="00F07254" w:rsidP="00BF61C2">
            <w:pPr>
              <w:rPr>
                <w:del w:id="1104" w:author="bzs" w:date="2017-05-16T11:19:00Z"/>
                <w:rFonts w:asciiTheme="minorEastAsia" w:eastAsiaTheme="minorEastAsia" w:hAnsiTheme="minorEastAsia"/>
                <w:szCs w:val="21"/>
              </w:rPr>
            </w:pPr>
            <w:moveFrom w:id="1105" w:author="owner" w:date="2017-01-05T18:14:00Z">
              <w:del w:id="1106" w:author="bzs" w:date="2017-05-16T11:19:00Z">
                <w:r w:rsidRPr="0067303C" w:rsidDel="00724806">
                  <w:rPr>
                    <w:rFonts w:asciiTheme="minorEastAsia" w:eastAsiaTheme="minorEastAsia" w:hAnsiTheme="minorEastAsia"/>
                    <w:szCs w:val="21"/>
                  </w:rPr>
                  <w:delText>集约化进展到何种程度</w:delText>
                </w:r>
              </w:del>
            </w:moveFrom>
          </w:p>
        </w:tc>
        <w:tc>
          <w:tcPr>
            <w:tcW w:w="1996" w:type="dxa"/>
          </w:tcPr>
          <w:p w:rsidR="00BF61C2" w:rsidRPr="0067303C" w:rsidDel="00724806" w:rsidRDefault="00F07254" w:rsidP="00BF61C2">
            <w:pPr>
              <w:rPr>
                <w:del w:id="1107" w:author="bzs" w:date="2017-05-16T11:19:00Z"/>
                <w:rFonts w:asciiTheme="minorEastAsia" w:eastAsiaTheme="minorEastAsia" w:hAnsiTheme="minorEastAsia"/>
                <w:szCs w:val="21"/>
              </w:rPr>
            </w:pPr>
            <w:moveFrom w:id="1108" w:author="owner" w:date="2017-01-05T18:14:00Z">
              <w:del w:id="1109"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BF61C2" w:rsidP="00BF61C2">
            <w:pPr>
              <w:rPr>
                <w:del w:id="1110" w:author="bzs" w:date="2017-05-16T11:19:00Z"/>
                <w:rFonts w:asciiTheme="minorEastAsia" w:eastAsiaTheme="minorEastAsia" w:hAnsiTheme="minorEastAsia"/>
                <w:szCs w:val="21"/>
              </w:rPr>
            </w:pPr>
          </w:p>
        </w:tc>
        <w:tc>
          <w:tcPr>
            <w:tcW w:w="1275" w:type="dxa"/>
          </w:tcPr>
          <w:p w:rsidR="00BF61C2" w:rsidRPr="0067303C" w:rsidDel="00724806" w:rsidRDefault="00BF61C2" w:rsidP="00BF61C2">
            <w:pPr>
              <w:rPr>
                <w:del w:id="1111" w:author="bzs" w:date="2017-05-16T11:19:00Z"/>
                <w:rFonts w:asciiTheme="minorEastAsia" w:eastAsiaTheme="minorEastAsia" w:hAnsiTheme="minorEastAsia"/>
                <w:szCs w:val="21"/>
              </w:rPr>
            </w:pPr>
          </w:p>
        </w:tc>
      </w:tr>
      <w:tr w:rsidR="00BF61C2" w:rsidRPr="0067303C" w:rsidDel="00724806" w:rsidTr="00EC7BF6">
        <w:trPr>
          <w:jc w:val="center"/>
          <w:del w:id="1112" w:author="bzs" w:date="2017-05-16T11:19:00Z"/>
        </w:trPr>
        <w:tc>
          <w:tcPr>
            <w:tcW w:w="2880" w:type="dxa"/>
          </w:tcPr>
          <w:p w:rsidR="00BF61C2" w:rsidRPr="0067303C" w:rsidDel="00724806" w:rsidRDefault="00F07254" w:rsidP="00BF61C2">
            <w:pPr>
              <w:rPr>
                <w:del w:id="1113" w:author="bzs" w:date="2017-05-16T11:19:00Z"/>
                <w:rFonts w:asciiTheme="minorEastAsia" w:eastAsiaTheme="minorEastAsia" w:hAnsiTheme="minorEastAsia"/>
                <w:szCs w:val="21"/>
              </w:rPr>
            </w:pPr>
            <w:moveFrom w:id="1114" w:author="owner" w:date="2017-01-05T18:14:00Z">
              <w:del w:id="1115" w:author="bzs" w:date="2017-05-16T11:19:00Z">
                <w:r w:rsidRPr="0067303C" w:rsidDel="00724806">
                  <w:rPr>
                    <w:rFonts w:asciiTheme="minorEastAsia" w:eastAsiaTheme="minorEastAsia" w:hAnsiTheme="minorEastAsia"/>
                    <w:szCs w:val="21"/>
                  </w:rPr>
                  <w:delText>是否完工</w:delText>
                </w:r>
              </w:del>
            </w:moveFrom>
          </w:p>
        </w:tc>
        <w:tc>
          <w:tcPr>
            <w:tcW w:w="1996" w:type="dxa"/>
          </w:tcPr>
          <w:p w:rsidR="00BF61C2" w:rsidRPr="0067303C" w:rsidDel="00724806" w:rsidRDefault="00F07254" w:rsidP="00BF61C2">
            <w:pPr>
              <w:rPr>
                <w:del w:id="1116" w:author="bzs" w:date="2017-05-16T11:19:00Z"/>
                <w:rFonts w:asciiTheme="minorEastAsia" w:eastAsiaTheme="minorEastAsia" w:hAnsiTheme="minorEastAsia"/>
                <w:szCs w:val="21"/>
              </w:rPr>
            </w:pPr>
            <w:moveFrom w:id="1117" w:author="owner" w:date="2017-01-05T18:14:00Z">
              <w:del w:id="1118" w:author="bzs" w:date="2017-05-16T11:19:00Z">
                <w:r w:rsidDel="00724806">
                  <w:rPr>
                    <w:rFonts w:asciiTheme="minorEastAsia" w:eastAsiaTheme="minorEastAsia" w:hAnsiTheme="minorEastAsia"/>
                    <w:szCs w:val="21"/>
                  </w:rPr>
                  <w:delText>VARCHAR2</w:delText>
                </w:r>
                <w:r w:rsidRPr="0067303C" w:rsidDel="00724806">
                  <w:rPr>
                    <w:rFonts w:asciiTheme="minorEastAsia" w:eastAsiaTheme="minorEastAsia" w:hAnsiTheme="minorEastAsia"/>
                    <w:szCs w:val="21"/>
                  </w:rPr>
                  <w:delText>(50)</w:delText>
                </w:r>
              </w:del>
            </w:moveFrom>
          </w:p>
        </w:tc>
        <w:tc>
          <w:tcPr>
            <w:tcW w:w="2065" w:type="dxa"/>
          </w:tcPr>
          <w:p w:rsidR="00BF61C2" w:rsidRPr="0067303C" w:rsidDel="00724806" w:rsidRDefault="00BF61C2" w:rsidP="00BF61C2">
            <w:pPr>
              <w:rPr>
                <w:del w:id="1119" w:author="bzs" w:date="2017-05-16T11:19:00Z"/>
                <w:rFonts w:asciiTheme="minorEastAsia" w:eastAsiaTheme="minorEastAsia" w:hAnsiTheme="minorEastAsia"/>
                <w:szCs w:val="21"/>
              </w:rPr>
            </w:pPr>
          </w:p>
        </w:tc>
        <w:tc>
          <w:tcPr>
            <w:tcW w:w="1275" w:type="dxa"/>
          </w:tcPr>
          <w:p w:rsidR="00BF61C2" w:rsidRPr="0067303C" w:rsidDel="00724806" w:rsidRDefault="00BF61C2" w:rsidP="00BF61C2">
            <w:pPr>
              <w:rPr>
                <w:del w:id="1120" w:author="bzs" w:date="2017-05-16T11:19:00Z"/>
                <w:rFonts w:asciiTheme="minorEastAsia" w:eastAsiaTheme="minorEastAsia" w:hAnsiTheme="minorEastAsia"/>
                <w:szCs w:val="21"/>
              </w:rPr>
            </w:pPr>
          </w:p>
        </w:tc>
      </w:tr>
    </w:tbl>
    <w:p w:rsidR="00101C82" w:rsidRPr="0067303C" w:rsidDel="0040521E" w:rsidRDefault="00101C82" w:rsidP="00101C82">
      <w:pPr>
        <w:rPr>
          <w:rFonts w:asciiTheme="minorEastAsia" w:eastAsiaTheme="minorEastAsia" w:hAnsiTheme="minorEastAsia"/>
          <w:szCs w:val="21"/>
        </w:rPr>
      </w:pPr>
    </w:p>
    <w:moveFromRangeEnd w:id="770"/>
    <w:p w:rsidR="0040521E" w:rsidRPr="0067303C" w:rsidRDefault="0040521E" w:rsidP="0040521E">
      <w:pPr>
        <w:pStyle w:val="40"/>
      </w:pPr>
      <w:moveToRangeStart w:id="1121" w:author="owner" w:date="2017-01-05T18:14:00Z" w:name="move471403391"/>
      <w:moveTo w:id="1122" w:author="owner" w:date="2017-01-05T18:14:00Z">
        <w:r w:rsidRPr="0067303C">
          <w:rPr>
            <w:rFonts w:hint="eastAsia"/>
          </w:rPr>
          <w:t>室内分布系统</w:t>
        </w:r>
        <w:r w:rsidRPr="0067303C">
          <w:t>表(PMS_INDOOR_STATIONS)</w:t>
        </w:r>
      </w:moveTo>
    </w:p>
    <w:tbl>
      <w:tblPr>
        <w:tblStyle w:val="92"/>
        <w:tblW w:w="8216" w:type="dxa"/>
        <w:jc w:val="center"/>
        <w:tblLayout w:type="fixed"/>
        <w:tblLook w:val="0000" w:firstRow="0" w:lastRow="0" w:firstColumn="0" w:lastColumn="0" w:noHBand="0" w:noVBand="0"/>
      </w:tblPr>
      <w:tblGrid>
        <w:gridCol w:w="2880"/>
        <w:gridCol w:w="1996"/>
        <w:gridCol w:w="2065"/>
        <w:gridCol w:w="1275"/>
      </w:tblGrid>
      <w:tr w:rsidR="0040521E" w:rsidRPr="0067303C" w:rsidTr="0040521E">
        <w:trPr>
          <w:jc w:val="center"/>
        </w:trPr>
        <w:tc>
          <w:tcPr>
            <w:tcW w:w="2880" w:type="dxa"/>
            <w:shd w:val="clear" w:color="auto" w:fill="BFBFBF" w:themeFill="background1" w:themeFillShade="BF"/>
          </w:tcPr>
          <w:p w:rsidR="0040521E" w:rsidRPr="0004455D" w:rsidRDefault="0040521E" w:rsidP="0040521E">
            <w:pPr>
              <w:jc w:val="center"/>
              <w:rPr>
                <w:rFonts w:asciiTheme="minorEastAsia" w:eastAsiaTheme="minorEastAsia" w:hAnsiTheme="minorEastAsia"/>
                <w:b/>
                <w:szCs w:val="21"/>
              </w:rPr>
            </w:pPr>
            <w:moveTo w:id="1123" w:author="owner" w:date="2017-01-05T18:14:00Z">
              <w:r w:rsidRPr="0004455D">
                <w:rPr>
                  <w:rFonts w:asciiTheme="minorEastAsia" w:eastAsiaTheme="minorEastAsia" w:hAnsiTheme="minorEastAsia"/>
                  <w:b/>
                  <w:szCs w:val="21"/>
                </w:rPr>
                <w:t>名称</w:t>
              </w:r>
            </w:moveTo>
          </w:p>
        </w:tc>
        <w:tc>
          <w:tcPr>
            <w:tcW w:w="1996" w:type="dxa"/>
            <w:shd w:val="clear" w:color="auto" w:fill="BFBFBF" w:themeFill="background1" w:themeFillShade="BF"/>
          </w:tcPr>
          <w:p w:rsidR="0040521E" w:rsidRPr="0004455D" w:rsidRDefault="0040521E" w:rsidP="0040521E">
            <w:pPr>
              <w:jc w:val="center"/>
              <w:rPr>
                <w:rFonts w:asciiTheme="minorEastAsia" w:eastAsiaTheme="minorEastAsia" w:hAnsiTheme="minorEastAsia"/>
                <w:b/>
                <w:szCs w:val="21"/>
              </w:rPr>
            </w:pPr>
            <w:moveTo w:id="1124" w:author="owner" w:date="2017-01-05T18:14:00Z">
              <w:r>
                <w:rPr>
                  <w:rFonts w:asciiTheme="minorEastAsia" w:eastAsiaTheme="minorEastAsia" w:hAnsiTheme="minorEastAsia"/>
                  <w:b/>
                  <w:szCs w:val="21"/>
                </w:rPr>
                <w:t>类型</w:t>
              </w:r>
            </w:moveTo>
          </w:p>
        </w:tc>
        <w:tc>
          <w:tcPr>
            <w:tcW w:w="2065" w:type="dxa"/>
            <w:shd w:val="clear" w:color="auto" w:fill="BFBFBF" w:themeFill="background1" w:themeFillShade="BF"/>
          </w:tcPr>
          <w:p w:rsidR="0040521E" w:rsidRPr="0004455D" w:rsidRDefault="0040521E" w:rsidP="0040521E">
            <w:pPr>
              <w:jc w:val="center"/>
              <w:rPr>
                <w:rFonts w:asciiTheme="minorEastAsia" w:eastAsiaTheme="minorEastAsia" w:hAnsiTheme="minorEastAsia"/>
                <w:b/>
                <w:bCs/>
                <w:color w:val="000000"/>
                <w:szCs w:val="21"/>
              </w:rPr>
            </w:pPr>
            <w:moveTo w:id="1125" w:author="owner" w:date="2017-01-05T18:14:00Z">
              <w:r w:rsidRPr="0004455D">
                <w:rPr>
                  <w:rFonts w:asciiTheme="minorEastAsia" w:eastAsiaTheme="minorEastAsia" w:hAnsiTheme="minorEastAsia" w:cs="微软雅黑" w:hint="eastAsia"/>
                  <w:b/>
                  <w:bCs/>
                  <w:color w:val="000000"/>
                  <w:szCs w:val="21"/>
                </w:rPr>
                <w:t>显示内容</w:t>
              </w:r>
            </w:moveTo>
          </w:p>
        </w:tc>
        <w:tc>
          <w:tcPr>
            <w:tcW w:w="1275" w:type="dxa"/>
            <w:shd w:val="clear" w:color="auto" w:fill="BFBFBF" w:themeFill="background1" w:themeFillShade="BF"/>
          </w:tcPr>
          <w:p w:rsidR="0040521E" w:rsidRPr="00101C82" w:rsidRDefault="0040521E" w:rsidP="0040521E">
            <w:pPr>
              <w:jc w:val="center"/>
              <w:rPr>
                <w:rFonts w:asciiTheme="minorEastAsia" w:eastAsiaTheme="minorEastAsia" w:hAnsiTheme="minorEastAsia"/>
                <w:b/>
                <w:bCs/>
                <w:color w:val="000000"/>
                <w:szCs w:val="21"/>
              </w:rPr>
            </w:pPr>
            <w:moveTo w:id="1126" w:author="owner" w:date="2017-01-05T18:14:00Z">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moveTo>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27" w:author="owner" w:date="2017-01-05T18:14:00Z">
              <w:r w:rsidRPr="0067303C">
                <w:rPr>
                  <w:rFonts w:asciiTheme="minorEastAsia" w:eastAsiaTheme="minorEastAsia" w:hAnsiTheme="minorEastAsia"/>
                  <w:szCs w:val="21"/>
                </w:rPr>
                <w:t>KEYID</w:t>
              </w:r>
            </w:moveTo>
          </w:p>
        </w:tc>
        <w:tc>
          <w:tcPr>
            <w:tcW w:w="1996" w:type="dxa"/>
          </w:tcPr>
          <w:p w:rsidR="0040521E" w:rsidRPr="0067303C" w:rsidRDefault="0040521E" w:rsidP="0040521E">
            <w:pPr>
              <w:rPr>
                <w:rFonts w:asciiTheme="minorEastAsia" w:eastAsiaTheme="minorEastAsia" w:hAnsiTheme="minorEastAsia"/>
                <w:szCs w:val="21"/>
              </w:rPr>
            </w:pPr>
            <w:moveTo w:id="1128" w:author="owner" w:date="2017-01-05T18:14:00Z">
              <w:r w:rsidRPr="0067303C">
                <w:rPr>
                  <w:rFonts w:asciiTheme="minorEastAsia" w:eastAsiaTheme="minorEastAsia" w:hAnsiTheme="minorEastAsia"/>
                  <w:szCs w:val="21"/>
                </w:rPr>
                <w:t>INT</w:t>
              </w:r>
            </w:moveTo>
          </w:p>
        </w:tc>
        <w:tc>
          <w:tcPr>
            <w:tcW w:w="2065" w:type="dxa"/>
          </w:tcPr>
          <w:p w:rsidR="0040521E" w:rsidRPr="0067303C" w:rsidRDefault="0040521E" w:rsidP="0040521E">
            <w:pPr>
              <w:rPr>
                <w:rFonts w:asciiTheme="minorEastAsia" w:eastAsiaTheme="minorEastAsia" w:hAnsiTheme="minorEastAsia"/>
                <w:szCs w:val="21"/>
              </w:rPr>
            </w:pPr>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29" w:author="owner" w:date="2017-01-05T18:14:00Z">
              <w:r w:rsidRPr="0067303C">
                <w:rPr>
                  <w:rFonts w:asciiTheme="minorEastAsia" w:eastAsiaTheme="minorEastAsia" w:hAnsiTheme="minorEastAsia"/>
                  <w:szCs w:val="21"/>
                </w:rPr>
                <w:t>DISTRICT</w:t>
              </w:r>
            </w:moveTo>
          </w:p>
        </w:tc>
        <w:tc>
          <w:tcPr>
            <w:tcW w:w="1996" w:type="dxa"/>
          </w:tcPr>
          <w:p w:rsidR="0040521E" w:rsidRPr="0067303C" w:rsidRDefault="0040521E" w:rsidP="0040521E">
            <w:pPr>
              <w:rPr>
                <w:rFonts w:asciiTheme="minorEastAsia" w:eastAsiaTheme="minorEastAsia" w:hAnsiTheme="minorEastAsia"/>
                <w:szCs w:val="21"/>
              </w:rPr>
            </w:pPr>
            <w:moveTo w:id="1130"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31" w:author="owner" w:date="2017-01-05T18:14:00Z">
              <w:r w:rsidRPr="0067303C">
                <w:rPr>
                  <w:rFonts w:asciiTheme="minorEastAsia" w:eastAsiaTheme="minorEastAsia" w:hAnsiTheme="minorEastAsia" w:hint="eastAsia"/>
                  <w:szCs w:val="21"/>
                </w:rPr>
                <w:t>区域</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32" w:author="owner" w:date="2017-01-05T18:14:00Z">
              <w:r w:rsidRPr="0067303C">
                <w:rPr>
                  <w:rFonts w:asciiTheme="minorEastAsia" w:eastAsiaTheme="minorEastAsia" w:hAnsiTheme="minorEastAsia"/>
                  <w:szCs w:val="21"/>
                </w:rPr>
                <w:lastRenderedPageBreak/>
                <w:t>ADDRESS</w:t>
              </w:r>
            </w:moveTo>
          </w:p>
        </w:tc>
        <w:tc>
          <w:tcPr>
            <w:tcW w:w="1996" w:type="dxa"/>
          </w:tcPr>
          <w:p w:rsidR="0040521E" w:rsidRPr="0067303C" w:rsidRDefault="0040521E" w:rsidP="0040521E">
            <w:pPr>
              <w:rPr>
                <w:rFonts w:asciiTheme="minorEastAsia" w:eastAsiaTheme="minorEastAsia" w:hAnsiTheme="minorEastAsia"/>
                <w:szCs w:val="21"/>
              </w:rPr>
            </w:pPr>
            <w:moveTo w:id="1133"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34" w:author="owner" w:date="2017-01-05T18:14:00Z">
              <w:r w:rsidRPr="0067303C">
                <w:rPr>
                  <w:rFonts w:asciiTheme="minorEastAsia" w:eastAsiaTheme="minorEastAsia" w:hAnsiTheme="minorEastAsia" w:hint="eastAsia"/>
                  <w:szCs w:val="21"/>
                </w:rPr>
                <w:t>地址</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35" w:author="owner" w:date="2017-01-05T18:14:00Z">
              <w:r w:rsidRPr="0067303C">
                <w:rPr>
                  <w:rFonts w:asciiTheme="minorEastAsia" w:eastAsiaTheme="minorEastAsia" w:hAnsiTheme="minorEastAsia"/>
                  <w:szCs w:val="21"/>
                </w:rPr>
                <w:t>LAT</w:t>
              </w:r>
            </w:moveTo>
          </w:p>
        </w:tc>
        <w:tc>
          <w:tcPr>
            <w:tcW w:w="1996" w:type="dxa"/>
          </w:tcPr>
          <w:p w:rsidR="0040521E" w:rsidRPr="0067303C" w:rsidRDefault="0040521E" w:rsidP="0040521E">
            <w:pPr>
              <w:rPr>
                <w:rFonts w:asciiTheme="minorEastAsia" w:eastAsiaTheme="minorEastAsia" w:hAnsiTheme="minorEastAsia"/>
                <w:szCs w:val="21"/>
              </w:rPr>
            </w:pPr>
            <w:moveTo w:id="1136" w:author="owner" w:date="2017-01-05T18:14:00Z">
              <w:r w:rsidRPr="0067303C">
                <w:rPr>
                  <w:rFonts w:asciiTheme="minorEastAsia" w:eastAsiaTheme="minorEastAsia" w:hAnsiTheme="minorEastAsia"/>
                  <w:szCs w:val="21"/>
                </w:rPr>
                <w:t>FLOAT</w:t>
              </w:r>
            </w:moveTo>
          </w:p>
        </w:tc>
        <w:tc>
          <w:tcPr>
            <w:tcW w:w="2065" w:type="dxa"/>
          </w:tcPr>
          <w:p w:rsidR="0040521E" w:rsidRPr="0067303C" w:rsidRDefault="0040521E" w:rsidP="0040521E">
            <w:pPr>
              <w:rPr>
                <w:rFonts w:asciiTheme="minorEastAsia" w:eastAsiaTheme="minorEastAsia" w:hAnsiTheme="minorEastAsia"/>
                <w:szCs w:val="21"/>
              </w:rPr>
            </w:pPr>
            <w:moveTo w:id="1137" w:author="owner" w:date="2017-01-05T18:14:00Z">
              <w:r w:rsidRPr="0067303C">
                <w:rPr>
                  <w:rFonts w:asciiTheme="minorEastAsia" w:eastAsiaTheme="minorEastAsia" w:hAnsiTheme="minorEastAsia" w:hint="eastAsia"/>
                  <w:szCs w:val="21"/>
                </w:rPr>
                <w:t>经度</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38" w:author="owner" w:date="2017-01-05T18:14:00Z">
              <w:r w:rsidRPr="0067303C">
                <w:rPr>
                  <w:rFonts w:asciiTheme="minorEastAsia" w:eastAsiaTheme="minorEastAsia" w:hAnsiTheme="minorEastAsia"/>
                  <w:szCs w:val="21"/>
                </w:rPr>
                <w:t>LON</w:t>
              </w:r>
            </w:moveTo>
          </w:p>
        </w:tc>
        <w:tc>
          <w:tcPr>
            <w:tcW w:w="1996" w:type="dxa"/>
          </w:tcPr>
          <w:p w:rsidR="0040521E" w:rsidRPr="0067303C" w:rsidRDefault="0040521E" w:rsidP="0040521E">
            <w:pPr>
              <w:rPr>
                <w:rFonts w:asciiTheme="minorEastAsia" w:eastAsiaTheme="minorEastAsia" w:hAnsiTheme="minorEastAsia"/>
                <w:szCs w:val="21"/>
              </w:rPr>
            </w:pPr>
            <w:moveTo w:id="1139" w:author="owner" w:date="2017-01-05T18:14:00Z">
              <w:r w:rsidRPr="0067303C">
                <w:rPr>
                  <w:rFonts w:asciiTheme="minorEastAsia" w:eastAsiaTheme="minorEastAsia" w:hAnsiTheme="minorEastAsia"/>
                  <w:szCs w:val="21"/>
                </w:rPr>
                <w:t>FLOAT</w:t>
              </w:r>
            </w:moveTo>
          </w:p>
        </w:tc>
        <w:tc>
          <w:tcPr>
            <w:tcW w:w="2065" w:type="dxa"/>
          </w:tcPr>
          <w:p w:rsidR="0040521E" w:rsidRPr="0067303C" w:rsidRDefault="0040521E" w:rsidP="0040521E">
            <w:pPr>
              <w:rPr>
                <w:rFonts w:asciiTheme="minorEastAsia" w:eastAsiaTheme="minorEastAsia" w:hAnsiTheme="minorEastAsia"/>
                <w:szCs w:val="21"/>
              </w:rPr>
            </w:pPr>
            <w:moveTo w:id="1140" w:author="owner" w:date="2017-01-05T18:14:00Z">
              <w:r w:rsidRPr="0067303C">
                <w:rPr>
                  <w:rFonts w:asciiTheme="minorEastAsia" w:eastAsiaTheme="minorEastAsia" w:hAnsiTheme="minorEastAsia" w:hint="eastAsia"/>
                  <w:szCs w:val="21"/>
                </w:rPr>
                <w:t>纬度</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41" w:author="owner" w:date="2017-01-05T18:14:00Z">
              <w:r w:rsidRPr="0067303C">
                <w:rPr>
                  <w:rFonts w:asciiTheme="minorEastAsia" w:eastAsiaTheme="minorEastAsia" w:hAnsiTheme="minorEastAsia"/>
                  <w:szCs w:val="21"/>
                </w:rPr>
                <w:t>CITYX</w:t>
              </w:r>
            </w:moveTo>
          </w:p>
        </w:tc>
        <w:tc>
          <w:tcPr>
            <w:tcW w:w="1996" w:type="dxa"/>
          </w:tcPr>
          <w:p w:rsidR="0040521E" w:rsidRPr="0067303C" w:rsidRDefault="0040521E" w:rsidP="0040521E">
            <w:pPr>
              <w:rPr>
                <w:rFonts w:asciiTheme="minorEastAsia" w:eastAsiaTheme="minorEastAsia" w:hAnsiTheme="minorEastAsia"/>
                <w:szCs w:val="21"/>
              </w:rPr>
            </w:pPr>
            <w:moveTo w:id="1142" w:author="owner" w:date="2017-01-05T18:14:00Z">
              <w:r w:rsidRPr="0067303C">
                <w:rPr>
                  <w:rFonts w:asciiTheme="minorEastAsia" w:eastAsiaTheme="minorEastAsia" w:hAnsiTheme="minorEastAsia"/>
                  <w:szCs w:val="21"/>
                </w:rPr>
                <w:t>FLOAT</w:t>
              </w:r>
            </w:moveTo>
          </w:p>
        </w:tc>
        <w:tc>
          <w:tcPr>
            <w:tcW w:w="2065" w:type="dxa"/>
          </w:tcPr>
          <w:p w:rsidR="0040521E" w:rsidRPr="0067303C" w:rsidRDefault="0040521E" w:rsidP="0040521E">
            <w:pPr>
              <w:rPr>
                <w:rFonts w:asciiTheme="minorEastAsia" w:eastAsiaTheme="minorEastAsia" w:hAnsiTheme="minorEastAsia"/>
                <w:szCs w:val="21"/>
              </w:rPr>
            </w:pPr>
            <w:moveTo w:id="1143" w:author="owner" w:date="2017-01-05T18:14:00Z">
              <w:r w:rsidRPr="0067303C">
                <w:rPr>
                  <w:rFonts w:asciiTheme="minorEastAsia" w:eastAsiaTheme="minorEastAsia" w:hAnsiTheme="minorEastAsia" w:hint="eastAsia"/>
                  <w:szCs w:val="21"/>
                </w:rPr>
                <w:t>城市经度</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44" w:author="owner" w:date="2017-01-05T18:14:00Z">
              <w:r w:rsidRPr="0067303C">
                <w:rPr>
                  <w:rFonts w:asciiTheme="minorEastAsia" w:eastAsiaTheme="minorEastAsia" w:hAnsiTheme="minorEastAsia"/>
                  <w:szCs w:val="21"/>
                </w:rPr>
                <w:t>CITYY</w:t>
              </w:r>
            </w:moveTo>
          </w:p>
        </w:tc>
        <w:tc>
          <w:tcPr>
            <w:tcW w:w="1996" w:type="dxa"/>
          </w:tcPr>
          <w:p w:rsidR="0040521E" w:rsidRPr="0067303C" w:rsidRDefault="0040521E" w:rsidP="0040521E">
            <w:pPr>
              <w:rPr>
                <w:rFonts w:asciiTheme="minorEastAsia" w:eastAsiaTheme="minorEastAsia" w:hAnsiTheme="minorEastAsia"/>
                <w:szCs w:val="21"/>
              </w:rPr>
            </w:pPr>
            <w:moveTo w:id="1145" w:author="owner" w:date="2017-01-05T18:14:00Z">
              <w:r w:rsidRPr="0067303C">
                <w:rPr>
                  <w:rFonts w:asciiTheme="minorEastAsia" w:eastAsiaTheme="minorEastAsia" w:hAnsiTheme="minorEastAsia"/>
                  <w:szCs w:val="21"/>
                </w:rPr>
                <w:t>FLOAT</w:t>
              </w:r>
            </w:moveTo>
          </w:p>
        </w:tc>
        <w:tc>
          <w:tcPr>
            <w:tcW w:w="2065" w:type="dxa"/>
          </w:tcPr>
          <w:p w:rsidR="0040521E" w:rsidRPr="0067303C" w:rsidRDefault="0040521E" w:rsidP="0040521E">
            <w:pPr>
              <w:rPr>
                <w:rFonts w:asciiTheme="minorEastAsia" w:eastAsiaTheme="minorEastAsia" w:hAnsiTheme="minorEastAsia"/>
                <w:szCs w:val="21"/>
              </w:rPr>
            </w:pPr>
            <w:moveTo w:id="1146" w:author="owner" w:date="2017-01-05T18:14:00Z">
              <w:r w:rsidRPr="0067303C">
                <w:rPr>
                  <w:rFonts w:asciiTheme="minorEastAsia" w:eastAsiaTheme="minorEastAsia" w:hAnsiTheme="minorEastAsia" w:hint="eastAsia"/>
                  <w:szCs w:val="21"/>
                </w:rPr>
                <w:t>城市纬度</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47" w:author="owner" w:date="2017-01-05T18:14:00Z">
              <w:r w:rsidRPr="0067303C">
                <w:rPr>
                  <w:rFonts w:asciiTheme="minorEastAsia" w:eastAsiaTheme="minorEastAsia" w:hAnsiTheme="minorEastAsia"/>
                  <w:szCs w:val="21"/>
                </w:rPr>
                <w:t>BUILDING_NAME</w:t>
              </w:r>
            </w:moveTo>
          </w:p>
        </w:tc>
        <w:tc>
          <w:tcPr>
            <w:tcW w:w="1996" w:type="dxa"/>
          </w:tcPr>
          <w:p w:rsidR="0040521E" w:rsidRPr="0067303C" w:rsidRDefault="0040521E" w:rsidP="0040521E">
            <w:pPr>
              <w:rPr>
                <w:rFonts w:asciiTheme="minorEastAsia" w:eastAsiaTheme="minorEastAsia" w:hAnsiTheme="minorEastAsia"/>
                <w:szCs w:val="21"/>
              </w:rPr>
            </w:pPr>
            <w:moveTo w:id="1148"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49" w:author="owner" w:date="2017-01-05T18:14:00Z">
              <w:r w:rsidRPr="0067303C">
                <w:rPr>
                  <w:rFonts w:asciiTheme="minorEastAsia" w:eastAsiaTheme="minorEastAsia" w:hAnsiTheme="minorEastAsia" w:hint="eastAsia"/>
                  <w:szCs w:val="21"/>
                </w:rPr>
                <w:t>建筑物名称</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50" w:author="owner" w:date="2017-01-05T18:14:00Z">
              <w:r w:rsidRPr="0067303C">
                <w:rPr>
                  <w:rFonts w:asciiTheme="minorEastAsia" w:eastAsiaTheme="minorEastAsia" w:hAnsiTheme="minorEastAsia"/>
                  <w:szCs w:val="21"/>
                </w:rPr>
                <w:t>BUILDING_CHARACTER</w:t>
              </w:r>
            </w:moveTo>
          </w:p>
        </w:tc>
        <w:tc>
          <w:tcPr>
            <w:tcW w:w="1996" w:type="dxa"/>
          </w:tcPr>
          <w:p w:rsidR="0040521E" w:rsidRPr="0067303C" w:rsidRDefault="0040521E" w:rsidP="0040521E">
            <w:pPr>
              <w:rPr>
                <w:rFonts w:asciiTheme="minorEastAsia" w:eastAsiaTheme="minorEastAsia" w:hAnsiTheme="minorEastAsia"/>
                <w:szCs w:val="21"/>
              </w:rPr>
            </w:pPr>
            <w:moveTo w:id="1151"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52" w:author="owner" w:date="2017-01-05T18:14:00Z">
              <w:r w:rsidRPr="0067303C">
                <w:rPr>
                  <w:rFonts w:asciiTheme="minorEastAsia" w:eastAsiaTheme="minorEastAsia" w:hAnsiTheme="minorEastAsia" w:hint="eastAsia"/>
                  <w:szCs w:val="21"/>
                </w:rPr>
                <w:t>？建筑物类别</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53" w:author="owner" w:date="2017-01-05T18:14:00Z">
              <w:r w:rsidRPr="0067303C">
                <w:rPr>
                  <w:rFonts w:asciiTheme="minorEastAsia" w:eastAsiaTheme="minorEastAsia" w:hAnsiTheme="minorEastAsia"/>
                  <w:szCs w:val="21"/>
                </w:rPr>
                <w:t>BUILDING_NUM</w:t>
              </w:r>
            </w:moveTo>
          </w:p>
        </w:tc>
        <w:tc>
          <w:tcPr>
            <w:tcW w:w="1996" w:type="dxa"/>
          </w:tcPr>
          <w:p w:rsidR="0040521E" w:rsidRPr="0067303C" w:rsidRDefault="0040521E" w:rsidP="0040521E">
            <w:pPr>
              <w:rPr>
                <w:rFonts w:asciiTheme="minorEastAsia" w:eastAsiaTheme="minorEastAsia" w:hAnsiTheme="minorEastAsia"/>
                <w:szCs w:val="21"/>
              </w:rPr>
            </w:pPr>
            <w:moveTo w:id="1154"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55" w:author="owner" w:date="2017-01-05T18:14:00Z">
              <w:r w:rsidRPr="0067303C">
                <w:rPr>
                  <w:rFonts w:asciiTheme="minorEastAsia" w:eastAsiaTheme="minorEastAsia" w:hAnsiTheme="minorEastAsia" w:hint="eastAsia"/>
                  <w:szCs w:val="21"/>
                </w:rPr>
                <w:t>建筑物数量</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56" w:author="owner" w:date="2017-01-05T18:14:00Z">
              <w:r w:rsidRPr="0067303C">
                <w:rPr>
                  <w:rFonts w:asciiTheme="minorEastAsia" w:eastAsiaTheme="minorEastAsia" w:hAnsiTheme="minorEastAsia"/>
                  <w:szCs w:val="21"/>
                </w:rPr>
                <w:t>BUILDING_AREA</w:t>
              </w:r>
            </w:moveTo>
          </w:p>
        </w:tc>
        <w:tc>
          <w:tcPr>
            <w:tcW w:w="1996" w:type="dxa"/>
          </w:tcPr>
          <w:p w:rsidR="0040521E" w:rsidRPr="0067303C" w:rsidRDefault="0040521E" w:rsidP="0040521E">
            <w:pPr>
              <w:rPr>
                <w:rFonts w:asciiTheme="minorEastAsia" w:eastAsiaTheme="minorEastAsia" w:hAnsiTheme="minorEastAsia"/>
                <w:szCs w:val="21"/>
              </w:rPr>
            </w:pPr>
            <w:moveTo w:id="1157"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58" w:author="owner" w:date="2017-01-05T18:14:00Z">
              <w:r w:rsidRPr="0067303C">
                <w:rPr>
                  <w:rFonts w:asciiTheme="minorEastAsia" w:eastAsiaTheme="minorEastAsia" w:hAnsiTheme="minorEastAsia" w:hint="eastAsia"/>
                  <w:szCs w:val="21"/>
                </w:rPr>
                <w:t>？建筑物面积</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59" w:author="owner" w:date="2017-01-05T18:14:00Z">
              <w:r w:rsidRPr="0067303C">
                <w:rPr>
                  <w:rFonts w:asciiTheme="minorEastAsia" w:eastAsiaTheme="minorEastAsia" w:hAnsiTheme="minorEastAsia"/>
                  <w:szCs w:val="21"/>
                </w:rPr>
                <w:t>BUILDING_CONTACT_PERSON</w:t>
              </w:r>
            </w:moveTo>
          </w:p>
        </w:tc>
        <w:tc>
          <w:tcPr>
            <w:tcW w:w="1996" w:type="dxa"/>
          </w:tcPr>
          <w:p w:rsidR="0040521E" w:rsidRPr="0067303C" w:rsidRDefault="0040521E" w:rsidP="0040521E">
            <w:pPr>
              <w:rPr>
                <w:rFonts w:asciiTheme="minorEastAsia" w:eastAsiaTheme="minorEastAsia" w:hAnsiTheme="minorEastAsia"/>
                <w:szCs w:val="21"/>
              </w:rPr>
            </w:pPr>
            <w:moveTo w:id="1160"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61" w:author="owner" w:date="2017-01-05T18:14:00Z">
              <w:r w:rsidRPr="0067303C">
                <w:rPr>
                  <w:rFonts w:asciiTheme="minorEastAsia" w:eastAsiaTheme="minorEastAsia" w:hAnsiTheme="minorEastAsia" w:hint="eastAsia"/>
                  <w:szCs w:val="21"/>
                </w:rPr>
                <w:t>建筑物联系人</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62" w:author="owner" w:date="2017-01-05T18:14:00Z">
              <w:r w:rsidRPr="0067303C">
                <w:rPr>
                  <w:rFonts w:asciiTheme="minorEastAsia" w:eastAsiaTheme="minorEastAsia" w:hAnsiTheme="minorEastAsia"/>
                  <w:szCs w:val="21"/>
                </w:rPr>
                <w:t>BUILDING_CONTACT_PHONE</w:t>
              </w:r>
            </w:moveTo>
          </w:p>
        </w:tc>
        <w:tc>
          <w:tcPr>
            <w:tcW w:w="1996" w:type="dxa"/>
          </w:tcPr>
          <w:p w:rsidR="0040521E" w:rsidRPr="0067303C" w:rsidRDefault="0040521E" w:rsidP="0040521E">
            <w:pPr>
              <w:rPr>
                <w:rFonts w:asciiTheme="minorEastAsia" w:eastAsiaTheme="minorEastAsia" w:hAnsiTheme="minorEastAsia"/>
                <w:szCs w:val="21"/>
              </w:rPr>
            </w:pPr>
            <w:moveTo w:id="1163"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64" w:author="owner" w:date="2017-01-05T18:14:00Z">
              <w:r w:rsidRPr="0067303C">
                <w:rPr>
                  <w:rFonts w:asciiTheme="minorEastAsia" w:eastAsiaTheme="minorEastAsia" w:hAnsiTheme="minorEastAsia" w:hint="eastAsia"/>
                  <w:szCs w:val="21"/>
                </w:rPr>
                <w:t>建筑物联系人电话</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65" w:author="owner" w:date="2017-01-05T18:14:00Z">
              <w:r w:rsidRPr="0067303C">
                <w:rPr>
                  <w:rFonts w:asciiTheme="minorEastAsia" w:eastAsiaTheme="minorEastAsia" w:hAnsiTheme="minorEastAsia"/>
                  <w:szCs w:val="21"/>
                </w:rPr>
                <w:t>PLAN_UNIT</w:t>
              </w:r>
            </w:moveTo>
          </w:p>
        </w:tc>
        <w:tc>
          <w:tcPr>
            <w:tcW w:w="1996" w:type="dxa"/>
          </w:tcPr>
          <w:p w:rsidR="0040521E" w:rsidRPr="0067303C" w:rsidRDefault="0040521E" w:rsidP="0040521E">
            <w:pPr>
              <w:rPr>
                <w:rFonts w:asciiTheme="minorEastAsia" w:eastAsiaTheme="minorEastAsia" w:hAnsiTheme="minorEastAsia"/>
                <w:szCs w:val="21"/>
              </w:rPr>
            </w:pPr>
            <w:moveTo w:id="1166"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67" w:author="owner" w:date="2017-01-05T18:14:00Z">
              <w:r w:rsidRPr="0067303C">
                <w:rPr>
                  <w:rFonts w:asciiTheme="minorEastAsia" w:eastAsiaTheme="minorEastAsia" w:hAnsiTheme="minorEastAsia" w:hint="eastAsia"/>
                  <w:szCs w:val="21"/>
                </w:rPr>
                <w:t>设计单位</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68" w:author="owner" w:date="2017-01-05T18:14:00Z">
              <w:r w:rsidRPr="0067303C">
                <w:rPr>
                  <w:rFonts w:asciiTheme="minorEastAsia" w:eastAsiaTheme="minorEastAsia" w:hAnsiTheme="minorEastAsia"/>
                  <w:szCs w:val="21"/>
                </w:rPr>
                <w:t>CHINA_MOBILE</w:t>
              </w:r>
            </w:moveTo>
          </w:p>
        </w:tc>
        <w:tc>
          <w:tcPr>
            <w:tcW w:w="1996" w:type="dxa"/>
          </w:tcPr>
          <w:p w:rsidR="0040521E" w:rsidRPr="0067303C" w:rsidRDefault="0040521E" w:rsidP="0040521E">
            <w:pPr>
              <w:rPr>
                <w:rFonts w:asciiTheme="minorEastAsia" w:eastAsiaTheme="minorEastAsia" w:hAnsiTheme="minorEastAsia"/>
                <w:szCs w:val="21"/>
              </w:rPr>
            </w:pPr>
            <w:moveTo w:id="1169"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70" w:author="owner" w:date="2017-01-05T18:14:00Z">
              <w:r w:rsidRPr="0067303C">
                <w:rPr>
                  <w:rFonts w:asciiTheme="minorEastAsia" w:eastAsiaTheme="minorEastAsia" w:hAnsiTheme="minorEastAsia" w:hint="eastAsia"/>
                  <w:szCs w:val="21"/>
                </w:rPr>
                <w:t>牵头时填写牵头</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71" w:author="owner" w:date="2017-01-05T18:14:00Z">
              <w:r w:rsidRPr="0067303C">
                <w:rPr>
                  <w:rFonts w:asciiTheme="minorEastAsia" w:eastAsiaTheme="minorEastAsia" w:hAnsiTheme="minorEastAsia"/>
                  <w:szCs w:val="21"/>
                </w:rPr>
                <w:t>CHINA_UNICOM</w:t>
              </w:r>
            </w:moveTo>
          </w:p>
        </w:tc>
        <w:tc>
          <w:tcPr>
            <w:tcW w:w="1996" w:type="dxa"/>
          </w:tcPr>
          <w:p w:rsidR="0040521E" w:rsidRPr="0067303C" w:rsidRDefault="0040521E" w:rsidP="0040521E">
            <w:pPr>
              <w:rPr>
                <w:rFonts w:asciiTheme="minorEastAsia" w:eastAsiaTheme="minorEastAsia" w:hAnsiTheme="minorEastAsia"/>
                <w:szCs w:val="21"/>
              </w:rPr>
            </w:pPr>
            <w:moveTo w:id="1172"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73" w:author="owner" w:date="2017-01-05T18:14:00Z">
              <w:r w:rsidRPr="0067303C">
                <w:rPr>
                  <w:rFonts w:asciiTheme="minorEastAsia" w:eastAsiaTheme="minorEastAsia" w:hAnsiTheme="minorEastAsia" w:hint="eastAsia"/>
                  <w:szCs w:val="21"/>
                </w:rPr>
                <w:t>牵头时填写牵头</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74" w:author="owner" w:date="2017-01-05T18:14:00Z">
              <w:r w:rsidRPr="0067303C">
                <w:rPr>
                  <w:rFonts w:asciiTheme="minorEastAsia" w:eastAsiaTheme="minorEastAsia" w:hAnsiTheme="minorEastAsia"/>
                  <w:szCs w:val="21"/>
                </w:rPr>
                <w:t>CHINA_TELECOM</w:t>
              </w:r>
            </w:moveTo>
          </w:p>
        </w:tc>
        <w:tc>
          <w:tcPr>
            <w:tcW w:w="1996" w:type="dxa"/>
          </w:tcPr>
          <w:p w:rsidR="0040521E" w:rsidRPr="0067303C" w:rsidRDefault="0040521E" w:rsidP="0040521E">
            <w:pPr>
              <w:rPr>
                <w:rFonts w:asciiTheme="minorEastAsia" w:eastAsiaTheme="minorEastAsia" w:hAnsiTheme="minorEastAsia"/>
                <w:szCs w:val="21"/>
              </w:rPr>
            </w:pPr>
            <w:moveTo w:id="1175"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065" w:type="dxa"/>
          </w:tcPr>
          <w:p w:rsidR="0040521E" w:rsidRPr="0067303C" w:rsidRDefault="0040521E" w:rsidP="0040521E">
            <w:pPr>
              <w:rPr>
                <w:rFonts w:asciiTheme="minorEastAsia" w:eastAsiaTheme="minorEastAsia" w:hAnsiTheme="minorEastAsia"/>
                <w:szCs w:val="21"/>
              </w:rPr>
            </w:pPr>
            <w:moveTo w:id="1176" w:author="owner" w:date="2017-01-05T18:14:00Z">
              <w:r w:rsidRPr="0067303C">
                <w:rPr>
                  <w:rFonts w:asciiTheme="minorEastAsia" w:eastAsiaTheme="minorEastAsia" w:hAnsiTheme="minorEastAsia" w:hint="eastAsia"/>
                  <w:szCs w:val="21"/>
                </w:rPr>
                <w:t>牵头时填写牵头</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77" w:author="owner" w:date="2017-01-05T18:14:00Z">
              <w:r w:rsidRPr="0067303C">
                <w:rPr>
                  <w:rFonts w:asciiTheme="minorEastAsia" w:eastAsiaTheme="minorEastAsia" w:hAnsiTheme="minorEastAsia"/>
                  <w:szCs w:val="21"/>
                </w:rPr>
                <w:t>PLAN_DATE</w:t>
              </w:r>
            </w:moveTo>
          </w:p>
        </w:tc>
        <w:tc>
          <w:tcPr>
            <w:tcW w:w="1996" w:type="dxa"/>
          </w:tcPr>
          <w:p w:rsidR="0040521E" w:rsidRPr="0067303C" w:rsidRDefault="0040521E" w:rsidP="0040521E">
            <w:pPr>
              <w:rPr>
                <w:rFonts w:asciiTheme="minorEastAsia" w:eastAsiaTheme="minorEastAsia" w:hAnsiTheme="minorEastAsia"/>
                <w:szCs w:val="21"/>
              </w:rPr>
            </w:pPr>
            <w:moveTo w:id="1178" w:author="owner" w:date="2017-01-05T18:14:00Z">
              <w:r w:rsidRPr="0067303C">
                <w:rPr>
                  <w:rFonts w:asciiTheme="minorEastAsia" w:eastAsiaTheme="minorEastAsia" w:hAnsiTheme="minorEastAsia"/>
                  <w:szCs w:val="21"/>
                </w:rPr>
                <w:t>DATE</w:t>
              </w:r>
            </w:moveTo>
          </w:p>
        </w:tc>
        <w:tc>
          <w:tcPr>
            <w:tcW w:w="2065" w:type="dxa"/>
          </w:tcPr>
          <w:p w:rsidR="0040521E" w:rsidRPr="0067303C" w:rsidRDefault="0040521E" w:rsidP="0040521E">
            <w:pPr>
              <w:rPr>
                <w:rFonts w:asciiTheme="minorEastAsia" w:eastAsiaTheme="minorEastAsia" w:hAnsiTheme="minorEastAsia"/>
                <w:szCs w:val="21"/>
              </w:rPr>
            </w:pPr>
            <w:moveTo w:id="1179" w:author="owner" w:date="2017-01-05T18:14:00Z">
              <w:r w:rsidRPr="0067303C">
                <w:rPr>
                  <w:rFonts w:asciiTheme="minorEastAsia" w:eastAsiaTheme="minorEastAsia" w:hAnsiTheme="minorEastAsia" w:hint="eastAsia"/>
                  <w:szCs w:val="21"/>
                </w:rPr>
                <w:t>计划日期</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80" w:author="owner" w:date="2017-01-05T18:14:00Z">
              <w:r w:rsidRPr="0067303C">
                <w:rPr>
                  <w:rFonts w:asciiTheme="minorEastAsia" w:eastAsiaTheme="minorEastAsia" w:hAnsiTheme="minorEastAsia"/>
                  <w:szCs w:val="21"/>
                </w:rPr>
                <w:t>APPROVAL_ID</w:t>
              </w:r>
            </w:moveTo>
          </w:p>
        </w:tc>
        <w:tc>
          <w:tcPr>
            <w:tcW w:w="1996" w:type="dxa"/>
          </w:tcPr>
          <w:p w:rsidR="0040521E" w:rsidRPr="0067303C" w:rsidRDefault="0040521E" w:rsidP="0040521E">
            <w:pPr>
              <w:rPr>
                <w:rFonts w:asciiTheme="minorEastAsia" w:eastAsiaTheme="minorEastAsia" w:hAnsiTheme="minorEastAsia"/>
                <w:szCs w:val="21"/>
              </w:rPr>
            </w:pPr>
            <w:moveTo w:id="1181"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moveTo w:id="1182" w:author="owner" w:date="2017-01-05T18:14:00Z">
              <w:r w:rsidRPr="0067303C">
                <w:rPr>
                  <w:rFonts w:asciiTheme="minorEastAsia" w:eastAsiaTheme="minorEastAsia" w:hAnsiTheme="minorEastAsia" w:hint="eastAsia"/>
                  <w:szCs w:val="21"/>
                </w:rPr>
                <w:t>批文编号</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83" w:author="owner" w:date="2017-01-05T18:14:00Z">
              <w:r w:rsidRPr="0067303C">
                <w:rPr>
                  <w:rFonts w:asciiTheme="minorEastAsia" w:eastAsiaTheme="minorEastAsia" w:hAnsiTheme="minorEastAsia"/>
                  <w:szCs w:val="21"/>
                </w:rPr>
                <w:t>REMARKS</w:t>
              </w:r>
            </w:moveTo>
          </w:p>
        </w:tc>
        <w:tc>
          <w:tcPr>
            <w:tcW w:w="1996" w:type="dxa"/>
          </w:tcPr>
          <w:p w:rsidR="0040521E" w:rsidRPr="0067303C" w:rsidRDefault="0040521E" w:rsidP="0040521E">
            <w:pPr>
              <w:rPr>
                <w:rFonts w:asciiTheme="minorEastAsia" w:eastAsiaTheme="minorEastAsia" w:hAnsiTheme="minorEastAsia"/>
                <w:szCs w:val="21"/>
              </w:rPr>
            </w:pPr>
            <w:moveTo w:id="1184"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(500)</w:t>
              </w:r>
            </w:moveTo>
          </w:p>
        </w:tc>
        <w:tc>
          <w:tcPr>
            <w:tcW w:w="2065" w:type="dxa"/>
          </w:tcPr>
          <w:p w:rsidR="0040521E" w:rsidRPr="0067303C" w:rsidRDefault="0040521E" w:rsidP="0040521E">
            <w:pPr>
              <w:rPr>
                <w:rFonts w:asciiTheme="minorEastAsia" w:eastAsiaTheme="minorEastAsia" w:hAnsiTheme="minorEastAsia"/>
                <w:szCs w:val="21"/>
              </w:rPr>
            </w:pPr>
            <w:moveTo w:id="1185" w:author="owner" w:date="2017-01-05T18:14:00Z">
              <w:r w:rsidRPr="0067303C">
                <w:rPr>
                  <w:rFonts w:asciiTheme="minorEastAsia" w:eastAsiaTheme="minorEastAsia" w:hAnsiTheme="minorEastAsia" w:hint="eastAsia"/>
                  <w:szCs w:val="21"/>
                </w:rPr>
                <w:t>备注</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86" w:author="owner" w:date="2017-01-05T18:14:00Z">
              <w:r w:rsidRPr="0067303C">
                <w:rPr>
                  <w:rFonts w:asciiTheme="minorEastAsia" w:eastAsiaTheme="minorEastAsia" w:hAnsiTheme="minorEastAsia"/>
                  <w:szCs w:val="21"/>
                </w:rPr>
                <w:t>AUDIT_OPINION</w:t>
              </w:r>
            </w:moveTo>
          </w:p>
        </w:tc>
        <w:tc>
          <w:tcPr>
            <w:tcW w:w="1996" w:type="dxa"/>
          </w:tcPr>
          <w:p w:rsidR="0040521E" w:rsidRPr="0067303C" w:rsidRDefault="0040521E" w:rsidP="0040521E">
            <w:pPr>
              <w:rPr>
                <w:rFonts w:asciiTheme="minorEastAsia" w:eastAsiaTheme="minorEastAsia" w:hAnsiTheme="minorEastAsia"/>
                <w:szCs w:val="21"/>
              </w:rPr>
            </w:pPr>
            <w:moveTo w:id="1187"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moveTo w:id="1188" w:author="owner" w:date="2017-01-05T18:14:00Z">
              <w:r w:rsidRPr="0067303C">
                <w:rPr>
                  <w:rFonts w:asciiTheme="minorEastAsia" w:eastAsiaTheme="minorEastAsia" w:hAnsiTheme="minorEastAsia" w:hint="eastAsia"/>
                  <w:szCs w:val="21"/>
                </w:rPr>
                <w:t>审核意见</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89" w:author="owner" w:date="2017-01-05T18:14:00Z">
              <w:r w:rsidRPr="0067303C">
                <w:rPr>
                  <w:rFonts w:asciiTheme="minorEastAsia" w:eastAsiaTheme="minorEastAsia" w:hAnsiTheme="minorEastAsia"/>
                  <w:szCs w:val="21"/>
                </w:rPr>
                <w:t>BATCH</w:t>
              </w:r>
            </w:moveTo>
          </w:p>
        </w:tc>
        <w:tc>
          <w:tcPr>
            <w:tcW w:w="1996" w:type="dxa"/>
          </w:tcPr>
          <w:p w:rsidR="0040521E" w:rsidRPr="0067303C" w:rsidRDefault="0040521E" w:rsidP="0040521E">
            <w:pPr>
              <w:rPr>
                <w:rFonts w:asciiTheme="minorEastAsia" w:eastAsiaTheme="minorEastAsia" w:hAnsiTheme="minorEastAsia"/>
                <w:szCs w:val="21"/>
              </w:rPr>
            </w:pPr>
            <w:moveTo w:id="1190"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moveTo w:id="1191" w:author="owner" w:date="2017-01-05T18:14:00Z">
              <w:r w:rsidRPr="0067303C">
                <w:rPr>
                  <w:rFonts w:asciiTheme="minorEastAsia" w:eastAsiaTheme="minorEastAsia" w:hAnsiTheme="minorEastAsia" w:hint="eastAsia"/>
                  <w:szCs w:val="21"/>
                </w:rPr>
                <w:t>批次</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92" w:author="owner" w:date="2017-01-05T18:14:00Z">
              <w:r w:rsidRPr="0067303C">
                <w:rPr>
                  <w:rFonts w:asciiTheme="minorEastAsia" w:eastAsiaTheme="minorEastAsia" w:hAnsiTheme="minorEastAsia"/>
                  <w:szCs w:val="21"/>
                </w:rPr>
                <w:t>PROCESS_DATE</w:t>
              </w:r>
            </w:moveTo>
          </w:p>
        </w:tc>
        <w:tc>
          <w:tcPr>
            <w:tcW w:w="1996" w:type="dxa"/>
          </w:tcPr>
          <w:p w:rsidR="0040521E" w:rsidRPr="0067303C" w:rsidRDefault="0040521E" w:rsidP="0040521E">
            <w:pPr>
              <w:rPr>
                <w:rFonts w:asciiTheme="minorEastAsia" w:eastAsiaTheme="minorEastAsia" w:hAnsiTheme="minorEastAsia"/>
                <w:szCs w:val="21"/>
              </w:rPr>
            </w:pPr>
            <w:moveTo w:id="1193" w:author="owner" w:date="2017-01-05T18:14:00Z">
              <w:r w:rsidRPr="0067303C">
                <w:rPr>
                  <w:rFonts w:asciiTheme="minorEastAsia" w:eastAsiaTheme="minorEastAsia" w:hAnsiTheme="minorEastAsia"/>
                  <w:szCs w:val="21"/>
                </w:rPr>
                <w:t>DATE</w:t>
              </w:r>
            </w:moveTo>
          </w:p>
        </w:tc>
        <w:tc>
          <w:tcPr>
            <w:tcW w:w="2065" w:type="dxa"/>
          </w:tcPr>
          <w:p w:rsidR="0040521E" w:rsidRPr="0067303C" w:rsidRDefault="0040521E" w:rsidP="0040521E">
            <w:pPr>
              <w:rPr>
                <w:rFonts w:asciiTheme="minorEastAsia" w:eastAsiaTheme="minorEastAsia" w:hAnsiTheme="minorEastAsia"/>
                <w:szCs w:val="21"/>
              </w:rPr>
            </w:pPr>
            <w:moveTo w:id="1194" w:author="owner" w:date="2017-01-05T18:14:00Z">
              <w:r w:rsidRPr="0067303C">
                <w:rPr>
                  <w:rFonts w:asciiTheme="minorEastAsia" w:eastAsiaTheme="minorEastAsia" w:hAnsiTheme="minorEastAsia" w:hint="eastAsia"/>
                  <w:szCs w:val="21"/>
                </w:rPr>
                <w:t>处理日期</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95" w:author="owner" w:date="2017-01-05T18:14:00Z">
              <w:r w:rsidRPr="0067303C">
                <w:rPr>
                  <w:rFonts w:asciiTheme="minorEastAsia" w:eastAsiaTheme="minorEastAsia" w:hAnsiTheme="minorEastAsia"/>
                  <w:szCs w:val="21"/>
                </w:rPr>
                <w:t>APPLY_YEAR</w:t>
              </w:r>
            </w:moveTo>
          </w:p>
        </w:tc>
        <w:tc>
          <w:tcPr>
            <w:tcW w:w="1996" w:type="dxa"/>
          </w:tcPr>
          <w:p w:rsidR="0040521E" w:rsidRPr="0067303C" w:rsidRDefault="0040521E" w:rsidP="0040521E">
            <w:pPr>
              <w:rPr>
                <w:rFonts w:asciiTheme="minorEastAsia" w:eastAsiaTheme="minorEastAsia" w:hAnsiTheme="minorEastAsia"/>
                <w:szCs w:val="21"/>
              </w:rPr>
            </w:pPr>
            <w:moveTo w:id="1196"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moveTo w:id="1197" w:author="owner" w:date="2017-01-05T18:14:00Z">
              <w:r w:rsidRPr="0067303C">
                <w:rPr>
                  <w:rFonts w:asciiTheme="minorEastAsia" w:eastAsiaTheme="minorEastAsia" w:hAnsiTheme="minorEastAsia" w:hint="eastAsia"/>
                  <w:szCs w:val="21"/>
                </w:rPr>
                <w:t>申请年</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198" w:author="owner" w:date="2017-01-05T18:14:00Z">
              <w:r w:rsidRPr="0067303C">
                <w:rPr>
                  <w:rFonts w:asciiTheme="minorEastAsia" w:eastAsiaTheme="minorEastAsia" w:hAnsiTheme="minorEastAsia"/>
                  <w:szCs w:val="21"/>
                </w:rPr>
                <w:t>JINZHAN</w:t>
              </w:r>
            </w:moveTo>
          </w:p>
        </w:tc>
        <w:tc>
          <w:tcPr>
            <w:tcW w:w="1996" w:type="dxa"/>
          </w:tcPr>
          <w:p w:rsidR="0040521E" w:rsidRPr="0067303C" w:rsidRDefault="0040521E" w:rsidP="0040521E">
            <w:pPr>
              <w:rPr>
                <w:rFonts w:asciiTheme="minorEastAsia" w:eastAsiaTheme="minorEastAsia" w:hAnsiTheme="minorEastAsia"/>
                <w:szCs w:val="21"/>
              </w:rPr>
            </w:pPr>
            <w:moveTo w:id="1199"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moveTo w:id="1200" w:author="owner" w:date="2017-01-05T18:14:00Z">
              <w:r w:rsidRPr="0067303C">
                <w:rPr>
                  <w:rFonts w:asciiTheme="minorEastAsia" w:eastAsiaTheme="minorEastAsia" w:hAnsiTheme="minorEastAsia" w:hint="eastAsia"/>
                  <w:szCs w:val="21"/>
                </w:rPr>
                <w:t>进展</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201" w:author="owner" w:date="2017-01-05T18:14:00Z">
              <w:r w:rsidRPr="0067303C">
                <w:rPr>
                  <w:rFonts w:asciiTheme="minorEastAsia" w:eastAsiaTheme="minorEastAsia" w:hAnsiTheme="minorEastAsia"/>
                  <w:szCs w:val="21"/>
                </w:rPr>
                <w:t>ROOM_CONDITIONS</w:t>
              </w:r>
            </w:moveTo>
          </w:p>
        </w:tc>
        <w:tc>
          <w:tcPr>
            <w:tcW w:w="1996" w:type="dxa"/>
          </w:tcPr>
          <w:p w:rsidR="0040521E" w:rsidRPr="0067303C" w:rsidRDefault="0040521E" w:rsidP="0040521E">
            <w:pPr>
              <w:rPr>
                <w:rFonts w:asciiTheme="minorEastAsia" w:eastAsiaTheme="minorEastAsia" w:hAnsiTheme="minorEastAsia"/>
                <w:szCs w:val="21"/>
              </w:rPr>
            </w:pPr>
            <w:moveTo w:id="1202"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moveTo w:id="1203" w:author="owner" w:date="2017-01-05T18:14:00Z">
              <w:r w:rsidRPr="0067303C">
                <w:rPr>
                  <w:rFonts w:asciiTheme="minorEastAsia" w:eastAsiaTheme="minorEastAsia" w:hAnsiTheme="minorEastAsia" w:hint="eastAsia"/>
                  <w:szCs w:val="21"/>
                </w:rPr>
                <w:t>房屋条件</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204" w:author="owner" w:date="2017-01-05T18:14:00Z">
              <w:r w:rsidRPr="0067303C">
                <w:rPr>
                  <w:rFonts w:asciiTheme="minorEastAsia" w:eastAsiaTheme="minorEastAsia" w:hAnsiTheme="minorEastAsia"/>
                  <w:szCs w:val="21"/>
                </w:rPr>
                <w:t>POWER_SUPPLY_CONDITIONS</w:t>
              </w:r>
            </w:moveTo>
          </w:p>
        </w:tc>
        <w:tc>
          <w:tcPr>
            <w:tcW w:w="1996" w:type="dxa"/>
          </w:tcPr>
          <w:p w:rsidR="0040521E" w:rsidRPr="0067303C" w:rsidRDefault="0040521E" w:rsidP="0040521E">
            <w:pPr>
              <w:rPr>
                <w:rFonts w:asciiTheme="minorEastAsia" w:eastAsiaTheme="minorEastAsia" w:hAnsiTheme="minorEastAsia"/>
                <w:szCs w:val="21"/>
              </w:rPr>
            </w:pPr>
            <w:moveTo w:id="1205"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moveTo w:id="1206" w:author="owner" w:date="2017-01-05T18:14:00Z">
              <w:r w:rsidRPr="0067303C">
                <w:rPr>
                  <w:rFonts w:asciiTheme="minorEastAsia" w:eastAsiaTheme="minorEastAsia" w:hAnsiTheme="minorEastAsia" w:hint="eastAsia"/>
                  <w:szCs w:val="21"/>
                </w:rPr>
                <w:t>供电条件</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207" w:author="owner" w:date="2017-01-05T18:14:00Z">
              <w:r w:rsidRPr="0067303C">
                <w:rPr>
                  <w:rFonts w:asciiTheme="minorEastAsia" w:eastAsiaTheme="minorEastAsia" w:hAnsiTheme="minorEastAsia"/>
                  <w:szCs w:val="21"/>
                </w:rPr>
                <w:t>HASGENERATENAMELIST</w:t>
              </w:r>
            </w:moveTo>
          </w:p>
        </w:tc>
        <w:tc>
          <w:tcPr>
            <w:tcW w:w="1996" w:type="dxa"/>
          </w:tcPr>
          <w:p w:rsidR="0040521E" w:rsidRPr="0067303C" w:rsidRDefault="0040521E" w:rsidP="0040521E">
            <w:pPr>
              <w:rPr>
                <w:rFonts w:asciiTheme="minorEastAsia" w:eastAsiaTheme="minorEastAsia" w:hAnsiTheme="minorEastAsia"/>
                <w:szCs w:val="21"/>
              </w:rPr>
            </w:pPr>
            <w:moveTo w:id="1208" w:author="owner" w:date="2017-01-05T18:14:00Z">
              <w:r w:rsidRPr="0067303C">
                <w:rPr>
                  <w:rFonts w:asciiTheme="minorEastAsia" w:eastAsiaTheme="minorEastAsia" w:hAnsiTheme="minorEastAsia"/>
                  <w:szCs w:val="21"/>
                </w:rPr>
                <w:t>INT</w:t>
              </w:r>
            </w:moveTo>
          </w:p>
        </w:tc>
        <w:tc>
          <w:tcPr>
            <w:tcW w:w="2065" w:type="dxa"/>
          </w:tcPr>
          <w:p w:rsidR="0040521E" w:rsidRPr="0067303C" w:rsidRDefault="0040521E" w:rsidP="0040521E">
            <w:pPr>
              <w:rPr>
                <w:rFonts w:asciiTheme="minorEastAsia" w:eastAsiaTheme="minorEastAsia" w:hAnsiTheme="minorEastAsia"/>
                <w:szCs w:val="21"/>
              </w:rPr>
            </w:pPr>
            <w:moveTo w:id="1209" w:author="owner" w:date="2017-01-05T18:14:00Z">
              <w:r w:rsidRPr="0067303C">
                <w:rPr>
                  <w:rFonts w:asciiTheme="minorEastAsia" w:eastAsiaTheme="minorEastAsia" w:hAnsiTheme="minorEastAsia" w:hint="eastAsia"/>
                  <w:szCs w:val="21"/>
                </w:rPr>
                <w:t>？是否生成名单</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210" w:author="owner" w:date="2017-01-05T18:14:00Z">
              <w:r w:rsidRPr="0067303C">
                <w:rPr>
                  <w:rFonts w:asciiTheme="minorEastAsia" w:eastAsiaTheme="minorEastAsia" w:hAnsiTheme="minorEastAsia"/>
                  <w:szCs w:val="21"/>
                </w:rPr>
                <w:t>JINDUTSSM</w:t>
              </w:r>
            </w:moveTo>
          </w:p>
        </w:tc>
        <w:tc>
          <w:tcPr>
            <w:tcW w:w="1996" w:type="dxa"/>
          </w:tcPr>
          <w:p w:rsidR="0040521E" w:rsidRPr="0067303C" w:rsidRDefault="0040521E" w:rsidP="0040521E">
            <w:pPr>
              <w:rPr>
                <w:rFonts w:asciiTheme="minorEastAsia" w:eastAsiaTheme="minorEastAsia" w:hAnsiTheme="minorEastAsia"/>
                <w:szCs w:val="21"/>
              </w:rPr>
            </w:pPr>
            <w:moveTo w:id="1211"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(200)</w:t>
              </w:r>
            </w:moveTo>
          </w:p>
        </w:tc>
        <w:tc>
          <w:tcPr>
            <w:tcW w:w="2065" w:type="dxa"/>
          </w:tcPr>
          <w:p w:rsidR="0040521E" w:rsidRPr="0067303C" w:rsidRDefault="0040521E" w:rsidP="0040521E">
            <w:pPr>
              <w:rPr>
                <w:rFonts w:asciiTheme="minorEastAsia" w:eastAsiaTheme="minorEastAsia" w:hAnsiTheme="minorEastAsia"/>
                <w:szCs w:val="21"/>
              </w:rPr>
            </w:pPr>
            <w:moveTo w:id="1212" w:author="owner" w:date="2017-01-05T18:14:00Z">
              <w:r w:rsidRPr="0067303C">
                <w:rPr>
                  <w:rFonts w:asciiTheme="minorEastAsia" w:eastAsiaTheme="minorEastAsia" w:hAnsiTheme="minorEastAsia" w:hint="eastAsia"/>
                  <w:szCs w:val="21"/>
                </w:rPr>
                <w:t>？进度</w:t>
              </w:r>
            </w:moveTo>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213" w:author="owner" w:date="2017-01-05T18:14:00Z">
              <w:r w:rsidRPr="0067303C">
                <w:rPr>
                  <w:rFonts w:asciiTheme="minorEastAsia" w:eastAsiaTheme="minorEastAsia" w:hAnsiTheme="minorEastAsia"/>
                  <w:szCs w:val="21"/>
                </w:rPr>
                <w:t>集约化进展到何种程度</w:t>
              </w:r>
            </w:moveTo>
          </w:p>
        </w:tc>
        <w:tc>
          <w:tcPr>
            <w:tcW w:w="1996" w:type="dxa"/>
          </w:tcPr>
          <w:p w:rsidR="0040521E" w:rsidRPr="0067303C" w:rsidRDefault="0040521E" w:rsidP="0040521E">
            <w:pPr>
              <w:rPr>
                <w:rFonts w:asciiTheme="minorEastAsia" w:eastAsiaTheme="minorEastAsia" w:hAnsiTheme="minorEastAsia"/>
                <w:szCs w:val="21"/>
              </w:rPr>
            </w:pPr>
            <w:moveTo w:id="1214"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p>
        </w:tc>
        <w:tc>
          <w:tcPr>
            <w:tcW w:w="1275" w:type="dxa"/>
          </w:tcPr>
          <w:p w:rsidR="0040521E" w:rsidRPr="0067303C" w:rsidRDefault="0040521E" w:rsidP="0040521E">
            <w:pPr>
              <w:rPr>
                <w:rFonts w:asciiTheme="minorEastAsia" w:eastAsiaTheme="minorEastAsia" w:hAnsiTheme="minorEastAsia"/>
                <w:szCs w:val="21"/>
              </w:rPr>
            </w:pPr>
          </w:p>
        </w:tc>
      </w:tr>
      <w:tr w:rsidR="0040521E" w:rsidRPr="0067303C" w:rsidTr="0040521E">
        <w:trPr>
          <w:jc w:val="center"/>
        </w:trPr>
        <w:tc>
          <w:tcPr>
            <w:tcW w:w="2880" w:type="dxa"/>
          </w:tcPr>
          <w:p w:rsidR="0040521E" w:rsidRPr="0067303C" w:rsidRDefault="0040521E" w:rsidP="0040521E">
            <w:pPr>
              <w:rPr>
                <w:rFonts w:asciiTheme="minorEastAsia" w:eastAsiaTheme="minorEastAsia" w:hAnsiTheme="minorEastAsia"/>
                <w:szCs w:val="21"/>
              </w:rPr>
            </w:pPr>
            <w:moveTo w:id="1215" w:author="owner" w:date="2017-01-05T18:14:00Z">
              <w:r w:rsidRPr="0067303C">
                <w:rPr>
                  <w:rFonts w:asciiTheme="minorEastAsia" w:eastAsiaTheme="minorEastAsia" w:hAnsiTheme="minorEastAsia"/>
                  <w:szCs w:val="21"/>
                </w:rPr>
                <w:t>是否完工</w:t>
              </w:r>
            </w:moveTo>
          </w:p>
        </w:tc>
        <w:tc>
          <w:tcPr>
            <w:tcW w:w="1996" w:type="dxa"/>
          </w:tcPr>
          <w:p w:rsidR="0040521E" w:rsidRPr="0067303C" w:rsidRDefault="0040521E" w:rsidP="0040521E">
            <w:pPr>
              <w:rPr>
                <w:rFonts w:asciiTheme="minorEastAsia" w:eastAsiaTheme="minorEastAsia" w:hAnsiTheme="minorEastAsia"/>
                <w:szCs w:val="21"/>
              </w:rPr>
            </w:pPr>
            <w:moveTo w:id="1216" w:author="owner" w:date="2017-01-05T18:14:00Z">
              <w:r>
                <w:rPr>
                  <w:rFonts w:asciiTheme="minorEastAsia" w:eastAsiaTheme="minorEastAsia" w:hAnsiTheme="minorEastAsia"/>
                  <w:szCs w:val="21"/>
                </w:rPr>
                <w:t>VARCHAR2</w:t>
              </w:r>
              <w:r w:rsidRPr="0067303C">
                <w:rPr>
                  <w:rFonts w:asciiTheme="minorEastAsia" w:eastAsiaTheme="minorEastAsia" w:hAnsiTheme="minorEastAsia"/>
                  <w:szCs w:val="21"/>
                </w:rPr>
                <w:t>(50)</w:t>
              </w:r>
            </w:moveTo>
          </w:p>
        </w:tc>
        <w:tc>
          <w:tcPr>
            <w:tcW w:w="2065" w:type="dxa"/>
          </w:tcPr>
          <w:p w:rsidR="0040521E" w:rsidRPr="0067303C" w:rsidRDefault="0040521E" w:rsidP="0040521E">
            <w:pPr>
              <w:rPr>
                <w:rFonts w:asciiTheme="minorEastAsia" w:eastAsiaTheme="minorEastAsia" w:hAnsiTheme="minorEastAsia"/>
                <w:szCs w:val="21"/>
              </w:rPr>
            </w:pPr>
          </w:p>
        </w:tc>
        <w:tc>
          <w:tcPr>
            <w:tcW w:w="1275" w:type="dxa"/>
          </w:tcPr>
          <w:p w:rsidR="0040521E" w:rsidRPr="0067303C" w:rsidRDefault="0040521E" w:rsidP="0040521E">
            <w:pPr>
              <w:rPr>
                <w:rFonts w:asciiTheme="minorEastAsia" w:eastAsiaTheme="minorEastAsia" w:hAnsiTheme="minorEastAsia"/>
                <w:szCs w:val="21"/>
              </w:rPr>
            </w:pPr>
          </w:p>
        </w:tc>
      </w:tr>
    </w:tbl>
    <w:p w:rsidR="0040521E" w:rsidRPr="0067303C" w:rsidRDefault="0040521E" w:rsidP="0040521E">
      <w:pPr>
        <w:rPr>
          <w:rFonts w:asciiTheme="minorEastAsia" w:eastAsiaTheme="minorEastAsia" w:hAnsiTheme="minorEastAsia"/>
          <w:szCs w:val="21"/>
        </w:rPr>
      </w:pPr>
    </w:p>
    <w:moveToRangeEnd w:id="1121"/>
    <w:p w:rsidR="00101C82" w:rsidRPr="0067303C" w:rsidRDefault="00F07254" w:rsidP="00D64765">
      <w:pPr>
        <w:pStyle w:val="40"/>
      </w:pPr>
      <w:r w:rsidRPr="0067303C">
        <w:rPr>
          <w:rFonts w:hint="eastAsia"/>
        </w:rPr>
        <w:t>站址认定申请</w:t>
      </w:r>
      <w:del w:id="1217" w:author="bzs" w:date="2017-05-16T13:47:00Z">
        <w:r w:rsidRPr="0067303C" w:rsidDel="008B7FE8">
          <w:delText>表</w:delText>
        </w:r>
      </w:del>
      <w:r w:rsidRPr="0067303C">
        <w:t>(PMS_STATION_IDENTIFIED_APPLY)</w:t>
      </w:r>
    </w:p>
    <w:tbl>
      <w:tblPr>
        <w:tblStyle w:val="92"/>
        <w:tblW w:w="8500" w:type="dxa"/>
        <w:jc w:val="center"/>
        <w:tblLayout w:type="fixed"/>
        <w:tblLook w:val="0000" w:firstRow="0" w:lastRow="0" w:firstColumn="0" w:lastColumn="0" w:noHBand="0" w:noVBand="0"/>
      </w:tblPr>
      <w:tblGrid>
        <w:gridCol w:w="2880"/>
        <w:gridCol w:w="1996"/>
        <w:gridCol w:w="1782"/>
        <w:gridCol w:w="1842"/>
      </w:tblGrid>
      <w:tr w:rsidR="00BF61C2" w:rsidRPr="0067303C" w:rsidTr="00EC7BF6">
        <w:trPr>
          <w:jc w:val="center"/>
        </w:trPr>
        <w:tc>
          <w:tcPr>
            <w:tcW w:w="2880"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1996"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1782"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1842" w:type="dxa"/>
            <w:shd w:val="clear" w:color="auto" w:fill="BFBFBF" w:themeFill="background1" w:themeFillShade="BF"/>
          </w:tcPr>
          <w:p w:rsidR="00BF61C2" w:rsidRPr="00101C82" w:rsidRDefault="00F07254" w:rsidP="00BF61C2">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782" w:type="dxa"/>
          </w:tcPr>
          <w:p w:rsidR="00BF61C2" w:rsidRPr="0067303C" w:rsidRDefault="00BF61C2" w:rsidP="00BF61C2">
            <w:pPr>
              <w:rPr>
                <w:rFonts w:asciiTheme="minorEastAsia" w:eastAsiaTheme="minorEastAsia" w:hAnsiTheme="minorEastAsia"/>
                <w:szCs w:val="21"/>
              </w:rPr>
            </w:pPr>
          </w:p>
        </w:tc>
        <w:tc>
          <w:tcPr>
            <w:tcW w:w="1842" w:type="dxa"/>
          </w:tcPr>
          <w:p w:rsidR="00BF61C2" w:rsidRPr="0067303C" w:rsidRDefault="00BF61C2" w:rsidP="00BF61C2">
            <w:pPr>
              <w:rPr>
                <w:rFonts w:asciiTheme="minorEastAsia" w:eastAsiaTheme="minorEastAsia" w:hAnsiTheme="minorEastAsia"/>
                <w:szCs w:val="21"/>
              </w:rPr>
            </w:pPr>
          </w:p>
        </w:tc>
      </w:tr>
      <w:tr w:rsidR="000B5AB5" w:rsidRPr="0067303C" w:rsidTr="00EC7BF6">
        <w:trPr>
          <w:jc w:val="center"/>
          <w:ins w:id="1218" w:author="张家乐" w:date="2016-09-08T09:14:00Z"/>
        </w:trPr>
        <w:tc>
          <w:tcPr>
            <w:tcW w:w="2880" w:type="dxa"/>
          </w:tcPr>
          <w:p w:rsidR="000B5AB5" w:rsidRPr="0067303C" w:rsidRDefault="000B5AB5" w:rsidP="00BF61C2">
            <w:pPr>
              <w:rPr>
                <w:ins w:id="1219" w:author="张家乐" w:date="2016-09-08T09:14:00Z"/>
                <w:rFonts w:asciiTheme="minorEastAsia" w:eastAsiaTheme="minorEastAsia" w:hAnsiTheme="minorEastAsia"/>
                <w:szCs w:val="21"/>
              </w:rPr>
            </w:pPr>
            <w:ins w:id="1220" w:author="张家乐" w:date="2016-09-08T09:14:00Z">
              <w:r>
                <w:rPr>
                  <w:rFonts w:asciiTheme="minorEastAsia" w:eastAsiaTheme="minorEastAsia" w:hAnsiTheme="minorEastAsia" w:hint="eastAsia"/>
                  <w:szCs w:val="21"/>
                </w:rPr>
                <w:t>APPLY_GUID</w:t>
              </w:r>
            </w:ins>
          </w:p>
        </w:tc>
        <w:tc>
          <w:tcPr>
            <w:tcW w:w="1996" w:type="dxa"/>
          </w:tcPr>
          <w:p w:rsidR="000B5AB5" w:rsidRPr="0067303C" w:rsidRDefault="000B5AB5" w:rsidP="00BF61C2">
            <w:pPr>
              <w:rPr>
                <w:ins w:id="1221" w:author="张家乐" w:date="2016-09-08T09:14:00Z"/>
                <w:rFonts w:asciiTheme="minorEastAsia" w:eastAsiaTheme="minorEastAsia" w:hAnsiTheme="minorEastAsia"/>
                <w:szCs w:val="21"/>
              </w:rPr>
            </w:pPr>
            <w:ins w:id="1222" w:author="张家乐" w:date="2016-09-08T09:14:00Z">
              <w:r>
                <w:rPr>
                  <w:rFonts w:asciiTheme="minorEastAsia" w:eastAsiaTheme="minorEastAsia" w:hAnsiTheme="minorEastAsia" w:hint="eastAsia"/>
                  <w:szCs w:val="21"/>
                </w:rPr>
                <w:t>VARCHAR(36)</w:t>
              </w:r>
            </w:ins>
          </w:p>
        </w:tc>
        <w:tc>
          <w:tcPr>
            <w:tcW w:w="1782" w:type="dxa"/>
          </w:tcPr>
          <w:p w:rsidR="000B5AB5" w:rsidRPr="0067303C" w:rsidRDefault="000B5AB5" w:rsidP="00BF61C2">
            <w:pPr>
              <w:rPr>
                <w:ins w:id="1223" w:author="张家乐" w:date="2016-09-08T09:14:00Z"/>
                <w:rFonts w:asciiTheme="minorEastAsia" w:eastAsiaTheme="minorEastAsia" w:hAnsiTheme="minorEastAsia"/>
                <w:szCs w:val="21"/>
              </w:rPr>
            </w:pPr>
            <w:ins w:id="1224" w:author="张家乐" w:date="2016-09-08T09:14:00Z">
              <w:r>
                <w:rPr>
                  <w:rFonts w:asciiTheme="minorEastAsia" w:eastAsiaTheme="minorEastAsia" w:hAnsiTheme="minorEastAsia" w:hint="eastAsia"/>
                  <w:szCs w:val="21"/>
                </w:rPr>
                <w:t>业务审批编号</w:t>
              </w:r>
            </w:ins>
          </w:p>
        </w:tc>
        <w:tc>
          <w:tcPr>
            <w:tcW w:w="1842" w:type="dxa"/>
          </w:tcPr>
          <w:p w:rsidR="000B5AB5" w:rsidRPr="0067303C" w:rsidRDefault="000B5AB5" w:rsidP="00BF61C2">
            <w:pPr>
              <w:rPr>
                <w:ins w:id="1225" w:author="张家乐" w:date="2016-09-08T09:14:00Z"/>
                <w:rFonts w:asciiTheme="minorEastAsia" w:eastAsiaTheme="minorEastAsia" w:hAnsiTheme="minorEastAsia"/>
                <w:szCs w:val="21"/>
              </w:rPr>
            </w:pPr>
            <w:ins w:id="1226" w:author="张家乐" w:date="2016-09-08T09:14:00Z">
              <w:r>
                <w:rPr>
                  <w:rFonts w:asciiTheme="minorEastAsia" w:eastAsiaTheme="minorEastAsia" w:hAnsiTheme="minorEastAsia" w:hint="eastAsia"/>
                  <w:szCs w:val="21"/>
                </w:rPr>
                <w:t>外键</w:t>
              </w:r>
            </w:ins>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BUILDING_CODE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建筑物编号</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CROPAPPLYNUM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？申请数量</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NETWORK</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YEAR_PLAN_ID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？计划年编号</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PLAN_ID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计划编号</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SETTING_MODE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安装方式</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ANTENNA_HEIGHT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天线高度</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城市经度</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城市纬度</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PLAN_CONSTRUCTION_DATE</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计划建造日期</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SHARING</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公用</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STATION_DESIGN_UNIT</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台站设计单位</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APPLY_DATE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审批意见</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PROCESS_DATE</w:t>
            </w:r>
          </w:p>
        </w:tc>
        <w:tc>
          <w:tcPr>
            <w:tcW w:w="199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STATION_SITES_IDENTIFIED_ID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台站编码</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TELECOM_OPERATORS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移动、电信、联通、铁塔</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COMPANYID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？公司编号</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DISTANCEFROMPLANSTATION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计划站台距离</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LAND_PROPERTY_AROUND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周围土地产权</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LANDSCAPE_CONSTRUCTION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？景观建设</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IMAGES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图片</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APPLY_REMARKS</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申请备注</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ELEVATION</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？高程</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JIANSENUM</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？建设数量</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EMISSION_BAND</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发送频段</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IMPORTUSER</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重要用户</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QSYSSTATE</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？区县预审状态</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SFQXYS</w:t>
            </w:r>
          </w:p>
        </w:tc>
        <w:tc>
          <w:tcPr>
            <w:tcW w:w="1996"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是否区县预设</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SJYSJG</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市局预审结果</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YYZZRDBH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营业执照认定编号</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CJYJ</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城建意见</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SFZYKF</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是否重要开发</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YJZX</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研究中心</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YSDW</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预设单位</w:t>
            </w:r>
          </w:p>
        </w:tc>
        <w:tc>
          <w:tcPr>
            <w:tcW w:w="1842" w:type="dxa"/>
          </w:tcPr>
          <w:p w:rsidR="000B5AB5" w:rsidRPr="0067303C" w:rsidRDefault="000B5AB5" w:rsidP="00BF61C2">
            <w:pPr>
              <w:rPr>
                <w:rFonts w:asciiTheme="minorEastAsia" w:eastAsiaTheme="minorEastAsia" w:hAnsiTheme="minorEastAsia"/>
                <w:szCs w:val="21"/>
              </w:rPr>
            </w:pPr>
          </w:p>
        </w:tc>
      </w:tr>
      <w:tr w:rsidR="000B5AB5" w:rsidRPr="0067303C" w:rsidTr="00EC7BF6">
        <w:trPr>
          <w:jc w:val="center"/>
        </w:trPr>
        <w:tc>
          <w:tcPr>
            <w:tcW w:w="2880"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1996" w:type="dxa"/>
          </w:tcPr>
          <w:p w:rsidR="000B5AB5" w:rsidRPr="0067303C" w:rsidRDefault="000B5AB5"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1782" w:type="dxa"/>
          </w:tcPr>
          <w:p w:rsidR="000B5AB5" w:rsidRPr="0067303C" w:rsidRDefault="000B5AB5"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受理编号</w:t>
            </w:r>
          </w:p>
        </w:tc>
        <w:tc>
          <w:tcPr>
            <w:tcW w:w="1842" w:type="dxa"/>
          </w:tcPr>
          <w:p w:rsidR="000B5AB5" w:rsidRPr="0067303C" w:rsidRDefault="000B5AB5" w:rsidP="00BF61C2">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lastRenderedPageBreak/>
        <w:t>站址认定</w:t>
      </w:r>
      <w:r w:rsidRPr="0067303C">
        <w:t>表(PMS_STATION_IDENTIFIED)</w:t>
      </w:r>
    </w:p>
    <w:tbl>
      <w:tblPr>
        <w:tblStyle w:val="92"/>
        <w:tblW w:w="8359" w:type="dxa"/>
        <w:jc w:val="center"/>
        <w:tblLayout w:type="fixed"/>
        <w:tblLook w:val="0000" w:firstRow="0" w:lastRow="0" w:firstColumn="0" w:lastColumn="0" w:noHBand="0" w:noVBand="0"/>
      </w:tblPr>
      <w:tblGrid>
        <w:gridCol w:w="2880"/>
        <w:gridCol w:w="1996"/>
        <w:gridCol w:w="1782"/>
        <w:gridCol w:w="1701"/>
      </w:tblGrid>
      <w:tr w:rsidR="00BF61C2" w:rsidRPr="0067303C" w:rsidTr="00EC7BF6">
        <w:trPr>
          <w:jc w:val="center"/>
        </w:trPr>
        <w:tc>
          <w:tcPr>
            <w:tcW w:w="2880"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1996"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1782"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1701" w:type="dxa"/>
            <w:shd w:val="clear" w:color="auto" w:fill="BFBFBF" w:themeFill="background1" w:themeFillShade="BF"/>
          </w:tcPr>
          <w:p w:rsidR="00BF61C2" w:rsidRPr="00101C82" w:rsidRDefault="00F07254" w:rsidP="00BF61C2">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782" w:type="dxa"/>
          </w:tcPr>
          <w:p w:rsidR="00BF61C2" w:rsidRPr="0067303C" w:rsidRDefault="00BF61C2" w:rsidP="00BF61C2">
            <w:pPr>
              <w:rPr>
                <w:rFonts w:asciiTheme="minorEastAsia" w:eastAsiaTheme="minorEastAsia" w:hAnsiTheme="minorEastAsia"/>
                <w:szCs w:val="21"/>
              </w:rPr>
            </w:pP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BUILDING_CODE</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建筑物编号</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CROPAPPLYNUM</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申请数量</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NETWORK</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网络</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YEAR_PLAN_ID</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年度计划编号</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PLAN_ID</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(300)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计划编号</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SETTING_MODE</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安装方式</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ANTENNA_HEIGHT</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天线高度</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城市经度</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城市纬度</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PLAN_CONSTRUCTION_DATE</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计划建造日期</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SHARING</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公用</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STATION_DESIGN_UNIT</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台站设计单位</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APPLY_DATE</w:t>
            </w:r>
          </w:p>
        </w:tc>
        <w:tc>
          <w:tcPr>
            <w:tcW w:w="1996"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AUDIT_OPINION</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PROCESS_DATE</w:t>
            </w:r>
          </w:p>
        </w:tc>
        <w:tc>
          <w:tcPr>
            <w:tcW w:w="1996"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STATION_SITES_IDENTIFIED_ID</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台站编号</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TELECOM_OPERATORS</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移动、电信、联通、铁塔</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BATCH</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COMPANYID</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公司编号</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DISTANCEFROMPLANSTATION</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？计划台站距离</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LAND_PROPERTY_AROUND</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周围土地产权</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LANDSCAPE_CONSTRUCTION</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景观建设</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IMAGES</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图片</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ELEVATION</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高程</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LICENCE_PRINT_DATE</w:t>
            </w:r>
          </w:p>
        </w:tc>
        <w:tc>
          <w:tcPr>
            <w:tcW w:w="1996"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执照打印日期</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JIANSENUM</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建设数量</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EMISSION_BAND</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发射带宽</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YYZZRDBH</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(150)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营业执照认证编号</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CJYJ</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城建意见</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SFZYKF</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？是否重要开发</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受理编号</w:t>
            </w:r>
          </w:p>
        </w:tc>
        <w:tc>
          <w:tcPr>
            <w:tcW w:w="1701"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BGBZ</w:t>
            </w:r>
          </w:p>
        </w:tc>
        <w:tc>
          <w:tcPr>
            <w:tcW w:w="1996" w:type="dxa"/>
          </w:tcPr>
          <w:p w:rsidR="00BF61C2" w:rsidRPr="0067303C" w:rsidRDefault="00F07254" w:rsidP="00BF61C2">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78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？变更标准</w:t>
            </w: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表格备注</w:t>
            </w:r>
          </w:p>
        </w:tc>
        <w:tc>
          <w:tcPr>
            <w:tcW w:w="1701" w:type="dxa"/>
          </w:tcPr>
          <w:p w:rsidR="00BF61C2" w:rsidRPr="0067303C" w:rsidRDefault="00BF61C2" w:rsidP="00BF61C2">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投诉</w:t>
      </w:r>
      <w:r w:rsidRPr="0067303C">
        <w:t>表(PMS_COMPLAINTS)</w:t>
      </w:r>
    </w:p>
    <w:tbl>
      <w:tblPr>
        <w:tblStyle w:val="92"/>
        <w:tblW w:w="8642" w:type="dxa"/>
        <w:jc w:val="center"/>
        <w:tblLayout w:type="fixed"/>
        <w:tblLook w:val="0000" w:firstRow="0" w:lastRow="0" w:firstColumn="0" w:lastColumn="0" w:noHBand="0" w:noVBand="0"/>
      </w:tblPr>
      <w:tblGrid>
        <w:gridCol w:w="2880"/>
        <w:gridCol w:w="1996"/>
        <w:gridCol w:w="2207"/>
        <w:gridCol w:w="1559"/>
      </w:tblGrid>
      <w:tr w:rsidR="00BF61C2" w:rsidRPr="0067303C" w:rsidTr="00EC7BF6">
        <w:trPr>
          <w:jc w:val="center"/>
        </w:trPr>
        <w:tc>
          <w:tcPr>
            <w:tcW w:w="2880"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1996"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07" w:type="dxa"/>
            <w:shd w:val="clear" w:color="auto" w:fill="BFBFBF" w:themeFill="background1" w:themeFillShade="BF"/>
          </w:tcPr>
          <w:p w:rsidR="00BF61C2" w:rsidRPr="0004455D" w:rsidRDefault="00F07254" w:rsidP="00BF61C2">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1559" w:type="dxa"/>
            <w:shd w:val="clear" w:color="auto" w:fill="BFBFBF" w:themeFill="background1" w:themeFillShade="BF"/>
          </w:tcPr>
          <w:p w:rsidR="00BF61C2" w:rsidRPr="00101C82" w:rsidRDefault="00F07254" w:rsidP="00BF61C2">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07" w:type="dxa"/>
          </w:tcPr>
          <w:p w:rsidR="00BF61C2" w:rsidRPr="0067303C" w:rsidRDefault="00BF61C2" w:rsidP="00BF61C2">
            <w:pPr>
              <w:rPr>
                <w:rFonts w:asciiTheme="minorEastAsia" w:eastAsiaTheme="minorEastAsia" w:hAnsiTheme="minorEastAsia"/>
                <w:szCs w:val="21"/>
              </w:rPr>
            </w:pP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UNIT</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单位</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POSTCODE</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邮政编号</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PHONE</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电话号码</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BASE_STATION</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基础台站</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城市经度</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城市纬度</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COMPLAINTDATE</w:t>
            </w:r>
          </w:p>
        </w:tc>
        <w:tc>
          <w:tcPr>
            <w:tcW w:w="1996"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申诉日期</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PROGRESS</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进度</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RSIADD</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ISCOMPLAINTSSTATION</w:t>
            </w:r>
          </w:p>
        </w:tc>
        <w:tc>
          <w:tcPr>
            <w:tcW w:w="1996"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是否台站投诉</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TELECOMOPERATORS</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电信、移动、联通、铁塔</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ACCEPTOR</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接受者</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BMLY</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？部门留言</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CLYJ</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？处理意见</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TYPE</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投诉类型</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STATIONID</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台站标识</w:t>
            </w:r>
          </w:p>
        </w:tc>
        <w:tc>
          <w:tcPr>
            <w:tcW w:w="1559"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880"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1996" w:type="dxa"/>
          </w:tcPr>
          <w:p w:rsidR="00BF61C2" w:rsidRPr="0067303C" w:rsidRDefault="00A54655" w:rsidP="00BF61C2">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07"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受理编号</w:t>
            </w:r>
          </w:p>
        </w:tc>
        <w:tc>
          <w:tcPr>
            <w:tcW w:w="1559" w:type="dxa"/>
          </w:tcPr>
          <w:p w:rsidR="00BF61C2" w:rsidRPr="0067303C" w:rsidRDefault="00BF61C2" w:rsidP="00BF61C2">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敏感区域</w:t>
      </w:r>
      <w:r w:rsidRPr="0067303C">
        <w:t>表(PMS_SENSITIVE_AREA)</w:t>
      </w:r>
    </w:p>
    <w:tbl>
      <w:tblPr>
        <w:tblStyle w:val="92"/>
        <w:tblW w:w="8413" w:type="dxa"/>
        <w:jc w:val="center"/>
        <w:tblLayout w:type="fixed"/>
        <w:tblLook w:val="0000" w:firstRow="0" w:lastRow="0" w:firstColumn="0" w:lastColumn="0" w:noHBand="0" w:noVBand="0"/>
      </w:tblPr>
      <w:tblGrid>
        <w:gridCol w:w="2122"/>
        <w:gridCol w:w="1984"/>
        <w:gridCol w:w="1985"/>
        <w:gridCol w:w="2322"/>
      </w:tblGrid>
      <w:tr w:rsidR="00BF61C2" w:rsidRPr="0067303C" w:rsidTr="00EC7BF6">
        <w:trPr>
          <w:jc w:val="center"/>
        </w:trPr>
        <w:tc>
          <w:tcPr>
            <w:tcW w:w="2122" w:type="dxa"/>
            <w:shd w:val="clear" w:color="auto" w:fill="BFBFBF" w:themeFill="background1" w:themeFillShade="BF"/>
          </w:tcPr>
          <w:p w:rsidR="00BF61C2" w:rsidRPr="00BF61C2" w:rsidRDefault="00F07254" w:rsidP="00BF61C2">
            <w:pPr>
              <w:jc w:val="center"/>
              <w:rPr>
                <w:rFonts w:ascii="黑体" w:eastAsia="黑体" w:hAnsi="黑体" w:cs="微软雅黑"/>
                <w:b/>
                <w:bCs/>
                <w:color w:val="000000"/>
                <w:szCs w:val="21"/>
              </w:rPr>
            </w:pPr>
            <w:r w:rsidRPr="00BF61C2">
              <w:rPr>
                <w:rFonts w:ascii="黑体" w:eastAsia="黑体" w:hAnsi="黑体" w:cs="微软雅黑"/>
                <w:b/>
                <w:bCs/>
                <w:color w:val="000000"/>
                <w:szCs w:val="21"/>
              </w:rPr>
              <w:t>名称</w:t>
            </w:r>
          </w:p>
        </w:tc>
        <w:tc>
          <w:tcPr>
            <w:tcW w:w="1984" w:type="dxa"/>
            <w:shd w:val="clear" w:color="auto" w:fill="BFBFBF" w:themeFill="background1" w:themeFillShade="BF"/>
          </w:tcPr>
          <w:p w:rsidR="00BF61C2" w:rsidRPr="00BF61C2" w:rsidRDefault="00F07254" w:rsidP="00BF61C2">
            <w:pPr>
              <w:jc w:val="center"/>
              <w:rPr>
                <w:rFonts w:ascii="黑体" w:eastAsia="黑体" w:hAnsi="黑体" w:cs="微软雅黑"/>
                <w:b/>
                <w:bCs/>
                <w:color w:val="000000"/>
                <w:szCs w:val="21"/>
              </w:rPr>
            </w:pPr>
            <w:r>
              <w:rPr>
                <w:rFonts w:ascii="黑体" w:eastAsia="黑体" w:hAnsi="黑体" w:cs="微软雅黑"/>
                <w:b/>
                <w:bCs/>
                <w:color w:val="000000"/>
                <w:szCs w:val="21"/>
              </w:rPr>
              <w:t>类型</w:t>
            </w:r>
          </w:p>
        </w:tc>
        <w:tc>
          <w:tcPr>
            <w:tcW w:w="1985" w:type="dxa"/>
            <w:shd w:val="clear" w:color="auto" w:fill="BFBFBF" w:themeFill="background1" w:themeFillShade="BF"/>
          </w:tcPr>
          <w:p w:rsidR="00BF61C2" w:rsidRPr="00BF61C2" w:rsidRDefault="00F07254" w:rsidP="00BF61C2">
            <w:pPr>
              <w:jc w:val="center"/>
              <w:rPr>
                <w:rFonts w:ascii="黑体" w:eastAsia="黑体" w:hAnsi="黑体" w:cs="微软雅黑"/>
                <w:b/>
                <w:bCs/>
                <w:color w:val="000000"/>
                <w:szCs w:val="21"/>
              </w:rPr>
            </w:pPr>
            <w:r w:rsidRPr="00BF61C2">
              <w:rPr>
                <w:rFonts w:ascii="黑体" w:eastAsia="黑体" w:hAnsi="黑体" w:cs="微软雅黑" w:hint="eastAsia"/>
                <w:b/>
                <w:bCs/>
                <w:color w:val="000000"/>
                <w:szCs w:val="21"/>
              </w:rPr>
              <w:t>显示内容</w:t>
            </w:r>
          </w:p>
        </w:tc>
        <w:tc>
          <w:tcPr>
            <w:tcW w:w="2322" w:type="dxa"/>
            <w:shd w:val="clear" w:color="auto" w:fill="BFBFBF" w:themeFill="background1" w:themeFillShade="BF"/>
          </w:tcPr>
          <w:p w:rsidR="00BF61C2" w:rsidRPr="00BF61C2" w:rsidRDefault="00F07254" w:rsidP="00BF61C2">
            <w:pPr>
              <w:jc w:val="center"/>
              <w:rPr>
                <w:rFonts w:ascii="黑体" w:eastAsia="黑体" w:hAnsi="黑体" w:cs="微软雅黑"/>
                <w:b/>
                <w:bCs/>
                <w:color w:val="000000"/>
                <w:szCs w:val="21"/>
              </w:rPr>
            </w:pPr>
            <w:r w:rsidRPr="00BF61C2">
              <w:rPr>
                <w:rFonts w:ascii="黑体" w:eastAsia="黑体" w:hAnsi="黑体" w:cs="微软雅黑" w:hint="eastAsia"/>
                <w:b/>
                <w:bCs/>
                <w:color w:val="000000"/>
                <w:szCs w:val="21"/>
              </w:rPr>
              <w:t>说明</w:t>
            </w: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5" w:type="dxa"/>
          </w:tcPr>
          <w:p w:rsidR="00BF61C2" w:rsidRPr="0067303C" w:rsidRDefault="00BF61C2" w:rsidP="00BF61C2">
            <w:pPr>
              <w:rPr>
                <w:rFonts w:asciiTheme="minorEastAsia" w:eastAsiaTheme="minorEastAsia" w:hAnsiTheme="minorEastAsia"/>
                <w:szCs w:val="21"/>
              </w:rPr>
            </w:pP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lastRenderedPageBreak/>
              <w:t>POINTS</w:t>
            </w:r>
          </w:p>
        </w:tc>
        <w:tc>
          <w:tcPr>
            <w:tcW w:w="1984" w:type="dxa"/>
          </w:tcPr>
          <w:p w:rsidR="00BF61C2" w:rsidRPr="0067303C" w:rsidRDefault="00A54655" w:rsidP="00BF61C2">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w:t>
            </w:r>
            <w:r>
              <w:rPr>
                <w:rFonts w:asciiTheme="minorEastAsia" w:eastAsiaTheme="minorEastAsia" w:hAnsiTheme="minorEastAsia"/>
                <w:szCs w:val="21"/>
              </w:rPr>
              <w:t>1</w:t>
            </w:r>
            <w:r w:rsidRPr="0067303C">
              <w:rPr>
                <w:rFonts w:asciiTheme="minorEastAsia" w:eastAsiaTheme="minorEastAsia" w:hAnsiTheme="minorEastAsia"/>
                <w:szCs w:val="21"/>
              </w:rPr>
              <w:t>5</w:t>
            </w:r>
            <w:r>
              <w:rPr>
                <w:rFonts w:asciiTheme="minorEastAsia" w:eastAsiaTheme="minorEastAsia" w:hAnsiTheme="minorEastAsia"/>
                <w:szCs w:val="21"/>
              </w:rPr>
              <w:t>0</w:t>
            </w:r>
            <w:r w:rsidRPr="0067303C">
              <w:rPr>
                <w:rFonts w:asciiTheme="minorEastAsia" w:eastAsiaTheme="minorEastAsia" w:hAnsiTheme="minorEastAsia"/>
                <w:szCs w:val="21"/>
              </w:rPr>
              <w:t>0)</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见解</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CREATER</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创建者</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CREATE_DATE</w:t>
            </w:r>
          </w:p>
        </w:tc>
        <w:tc>
          <w:tcPr>
            <w:tcW w:w="1984"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创建日期</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MODIFIER</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修正者</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MODIFY_DATE</w:t>
            </w:r>
          </w:p>
        </w:tc>
        <w:tc>
          <w:tcPr>
            <w:tcW w:w="1984" w:type="dxa"/>
          </w:tcPr>
          <w:p w:rsidR="00BF61C2"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修正日期</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TYPE</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MINX</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最小经度坐标</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MINY</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最小纬度坐标</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MAXX</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最大经度坐标</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MAXY</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最大纬度坐标</w:t>
            </w:r>
          </w:p>
        </w:tc>
        <w:tc>
          <w:tcPr>
            <w:tcW w:w="2322" w:type="dxa"/>
          </w:tcPr>
          <w:p w:rsidR="00BF61C2" w:rsidRPr="0067303C" w:rsidRDefault="00BF61C2" w:rsidP="00BF61C2">
            <w:pPr>
              <w:rPr>
                <w:rFonts w:asciiTheme="minorEastAsia" w:eastAsiaTheme="minorEastAsia" w:hAnsiTheme="minorEastAsia"/>
                <w:szCs w:val="21"/>
              </w:rPr>
            </w:pPr>
          </w:p>
        </w:tc>
      </w:tr>
      <w:tr w:rsidR="00BF61C2" w:rsidRPr="0067303C" w:rsidTr="00EC7BF6">
        <w:trPr>
          <w:jc w:val="center"/>
        </w:trPr>
        <w:tc>
          <w:tcPr>
            <w:tcW w:w="2122"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AREA</w:t>
            </w:r>
          </w:p>
        </w:tc>
        <w:tc>
          <w:tcPr>
            <w:tcW w:w="1984"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985" w:type="dxa"/>
          </w:tcPr>
          <w:p w:rsidR="00BF61C2" w:rsidRPr="0067303C" w:rsidRDefault="00F07254" w:rsidP="00BF61C2">
            <w:pPr>
              <w:rPr>
                <w:rFonts w:asciiTheme="minorEastAsia" w:eastAsiaTheme="minorEastAsia" w:hAnsiTheme="minorEastAsia"/>
                <w:szCs w:val="21"/>
              </w:rPr>
            </w:pPr>
            <w:r w:rsidRPr="0067303C">
              <w:rPr>
                <w:rFonts w:asciiTheme="minorEastAsia" w:eastAsiaTheme="minorEastAsia" w:hAnsiTheme="minorEastAsia" w:hint="eastAsia"/>
                <w:szCs w:val="21"/>
              </w:rPr>
              <w:t>面积</w:t>
            </w:r>
          </w:p>
        </w:tc>
        <w:tc>
          <w:tcPr>
            <w:tcW w:w="2322" w:type="dxa"/>
          </w:tcPr>
          <w:p w:rsidR="00BF61C2" w:rsidRPr="0067303C" w:rsidRDefault="00BF61C2" w:rsidP="00BF61C2">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室外分布系统</w:t>
      </w:r>
      <w:r w:rsidRPr="0067303C">
        <w:t>表(PMS_SWFBXT)</w:t>
      </w:r>
    </w:p>
    <w:tbl>
      <w:tblPr>
        <w:tblStyle w:val="92"/>
        <w:tblW w:w="8359" w:type="dxa"/>
        <w:jc w:val="center"/>
        <w:tblLayout w:type="fixed"/>
        <w:tblLook w:val="0000" w:firstRow="0" w:lastRow="0" w:firstColumn="0" w:lastColumn="0" w:noHBand="0" w:noVBand="0"/>
      </w:tblPr>
      <w:tblGrid>
        <w:gridCol w:w="2263"/>
        <w:gridCol w:w="2127"/>
        <w:gridCol w:w="2268"/>
        <w:gridCol w:w="1701"/>
      </w:tblGrid>
      <w:tr w:rsidR="00C73481" w:rsidRPr="0067303C" w:rsidTr="00EC7BF6">
        <w:trPr>
          <w:jc w:val="center"/>
        </w:trPr>
        <w:tc>
          <w:tcPr>
            <w:tcW w:w="2263" w:type="dxa"/>
            <w:shd w:val="clear" w:color="auto" w:fill="AEAAAA"/>
          </w:tcPr>
          <w:p w:rsidR="00C73481" w:rsidRPr="00C73481" w:rsidRDefault="00F07254" w:rsidP="00C73481">
            <w:pPr>
              <w:jc w:val="center"/>
              <w:rPr>
                <w:rFonts w:ascii="黑体" w:eastAsia="黑体" w:hAnsi="黑体"/>
                <w:b/>
                <w:szCs w:val="21"/>
              </w:rPr>
            </w:pPr>
            <w:r w:rsidRPr="00C73481">
              <w:rPr>
                <w:rFonts w:ascii="黑体" w:eastAsia="黑体" w:hAnsi="黑体"/>
                <w:b/>
                <w:szCs w:val="21"/>
              </w:rPr>
              <w:t>名称</w:t>
            </w:r>
          </w:p>
        </w:tc>
        <w:tc>
          <w:tcPr>
            <w:tcW w:w="2127" w:type="dxa"/>
            <w:shd w:val="clear" w:color="auto" w:fill="AEAAAA"/>
          </w:tcPr>
          <w:p w:rsidR="00C73481" w:rsidRPr="00C73481" w:rsidRDefault="00F07254" w:rsidP="00C73481">
            <w:pPr>
              <w:jc w:val="center"/>
              <w:rPr>
                <w:rFonts w:ascii="黑体" w:eastAsia="黑体" w:hAnsi="黑体"/>
                <w:b/>
                <w:szCs w:val="21"/>
              </w:rPr>
            </w:pPr>
            <w:r>
              <w:rPr>
                <w:rFonts w:ascii="黑体" w:eastAsia="黑体" w:hAnsi="黑体"/>
                <w:b/>
                <w:szCs w:val="21"/>
              </w:rPr>
              <w:t>类型</w:t>
            </w:r>
          </w:p>
        </w:tc>
        <w:tc>
          <w:tcPr>
            <w:tcW w:w="2268" w:type="dxa"/>
            <w:shd w:val="clear" w:color="auto" w:fill="AEAAAA"/>
          </w:tcPr>
          <w:p w:rsidR="00C73481" w:rsidRPr="00C73481" w:rsidRDefault="00F07254" w:rsidP="00C73481">
            <w:pPr>
              <w:jc w:val="center"/>
              <w:rPr>
                <w:rFonts w:ascii="黑体" w:eastAsia="黑体" w:hAnsi="黑体"/>
                <w:b/>
                <w:bCs/>
                <w:color w:val="000000"/>
                <w:szCs w:val="21"/>
              </w:rPr>
            </w:pPr>
            <w:r w:rsidRPr="00C73481">
              <w:rPr>
                <w:rFonts w:ascii="黑体" w:eastAsia="黑体" w:hAnsi="黑体" w:cs="微软雅黑" w:hint="eastAsia"/>
                <w:b/>
                <w:bCs/>
                <w:color w:val="000000"/>
                <w:szCs w:val="21"/>
              </w:rPr>
              <w:t>显示内容</w:t>
            </w:r>
          </w:p>
        </w:tc>
        <w:tc>
          <w:tcPr>
            <w:tcW w:w="1701" w:type="dxa"/>
            <w:shd w:val="clear" w:color="auto" w:fill="AEAAAA"/>
          </w:tcPr>
          <w:p w:rsidR="00C73481" w:rsidRPr="00C73481" w:rsidRDefault="00F07254" w:rsidP="00C73481">
            <w:pPr>
              <w:jc w:val="center"/>
              <w:rPr>
                <w:rFonts w:ascii="黑体" w:eastAsia="黑体" w:hAnsi="黑体"/>
                <w:b/>
                <w:bCs/>
                <w:color w:val="000000"/>
                <w:szCs w:val="21"/>
              </w:rPr>
            </w:pPr>
            <w:r w:rsidRPr="00C73481">
              <w:rPr>
                <w:rFonts w:ascii="黑体" w:eastAsia="黑体" w:hAnsi="黑体" w:cs="微软雅黑" w:hint="eastAsia"/>
                <w:b/>
                <w:bCs/>
                <w:color w:val="000000"/>
                <w:szCs w:val="21"/>
              </w:rPr>
              <w:t>说</w:t>
            </w:r>
            <w:r w:rsidRPr="00C73481">
              <w:rPr>
                <w:rFonts w:ascii="黑体" w:eastAsia="黑体" w:hAnsi="黑体" w:hint="eastAsia"/>
                <w:b/>
                <w:bCs/>
                <w:color w:val="000000"/>
                <w:szCs w:val="21"/>
              </w:rPr>
              <w:t>明</w:t>
            </w: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C73481" w:rsidP="00C73481">
            <w:pPr>
              <w:rPr>
                <w:rFonts w:asciiTheme="minorEastAsia" w:eastAsiaTheme="minorEastAsia" w:hAnsiTheme="minorEastAsia"/>
                <w:szCs w:val="21"/>
              </w:rPr>
            </w:pP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LICENSEID</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执照许可编号</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LICENSEPRINTDATE</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DATETIME</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执照打印日期</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CEXIAODATE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撤销日期</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JHMLBH</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交互命令保护编号</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LX</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？路线</w:t>
            </w:r>
            <w:r w:rsidRPr="0067303C">
              <w:rPr>
                <w:rFonts w:asciiTheme="minorEastAsia" w:eastAsiaTheme="minorEastAsia" w:hAnsiTheme="minorEastAsia"/>
                <w:szCs w:val="21"/>
              </w:rPr>
              <w:t>OR</w:t>
            </w:r>
            <w:r w:rsidRPr="0067303C">
              <w:rPr>
                <w:rFonts w:asciiTheme="minorEastAsia" w:eastAsiaTheme="minorEastAsia" w:hAnsiTheme="minorEastAsia" w:hint="eastAsia"/>
                <w:szCs w:val="21"/>
              </w:rPr>
              <w:t>类型</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2127"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GJGXQK</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？关键更新情况</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TPBH</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图片编号</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QYRQ</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区域日期</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APPLYDATE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AUDITOPINION</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FWBJ</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服务半径</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HB</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？环保、海拔</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PROCESSDATE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2127"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SQSL</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？授权设立</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TELECOMOPERATORS</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移动、电信、铁塔、联通</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LICENCEVALIDDATE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执照验证日期</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受理编号</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lastRenderedPageBreak/>
              <w:t>ZZBH</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执照编号</w:t>
            </w:r>
          </w:p>
        </w:tc>
        <w:tc>
          <w:tcPr>
            <w:tcW w:w="170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GAODU</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高度</w:t>
            </w:r>
          </w:p>
        </w:tc>
        <w:tc>
          <w:tcPr>
            <w:tcW w:w="1701"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室外分布系统申请</w:t>
      </w:r>
      <w:r w:rsidRPr="0067303C">
        <w:t>表(PMS_SWFBXTAPPLY)</w:t>
      </w:r>
    </w:p>
    <w:tbl>
      <w:tblPr>
        <w:tblStyle w:val="92"/>
        <w:tblW w:w="8359" w:type="dxa"/>
        <w:jc w:val="center"/>
        <w:tblLayout w:type="fixed"/>
        <w:tblLook w:val="0000" w:firstRow="0" w:lastRow="0" w:firstColumn="0" w:lastColumn="0" w:noHBand="0" w:noVBand="0"/>
      </w:tblPr>
      <w:tblGrid>
        <w:gridCol w:w="2263"/>
        <w:gridCol w:w="1985"/>
        <w:gridCol w:w="2551"/>
        <w:gridCol w:w="1560"/>
      </w:tblGrid>
      <w:tr w:rsidR="00C73481" w:rsidRPr="0067303C" w:rsidTr="00EC7BF6">
        <w:trPr>
          <w:jc w:val="center"/>
        </w:trPr>
        <w:tc>
          <w:tcPr>
            <w:tcW w:w="2263"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5"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551"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1560"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551" w:type="dxa"/>
          </w:tcPr>
          <w:p w:rsidR="00C73481" w:rsidRPr="0067303C" w:rsidRDefault="00C73481" w:rsidP="00C73481">
            <w:pPr>
              <w:rPr>
                <w:rFonts w:asciiTheme="minorEastAsia" w:eastAsiaTheme="minorEastAsia" w:hAnsiTheme="minorEastAsia"/>
                <w:szCs w:val="21"/>
              </w:rPr>
            </w:pPr>
          </w:p>
        </w:tc>
        <w:tc>
          <w:tcPr>
            <w:tcW w:w="1560" w:type="dxa"/>
          </w:tcPr>
          <w:p w:rsidR="00C73481" w:rsidRPr="0067303C" w:rsidRDefault="00C73481" w:rsidP="00C73481">
            <w:pPr>
              <w:rPr>
                <w:rFonts w:asciiTheme="minorEastAsia" w:eastAsiaTheme="minorEastAsia" w:hAnsiTheme="minorEastAsia"/>
                <w:szCs w:val="21"/>
              </w:rPr>
            </w:pPr>
          </w:p>
        </w:tc>
      </w:tr>
      <w:tr w:rsidR="000B5AB5" w:rsidRPr="0067303C" w:rsidTr="00EC7BF6">
        <w:trPr>
          <w:jc w:val="center"/>
          <w:ins w:id="1227" w:author="张家乐" w:date="2016-09-08T09:15:00Z"/>
        </w:trPr>
        <w:tc>
          <w:tcPr>
            <w:tcW w:w="2263" w:type="dxa"/>
          </w:tcPr>
          <w:p w:rsidR="000B5AB5" w:rsidRPr="0067303C" w:rsidRDefault="000B5AB5" w:rsidP="00C73481">
            <w:pPr>
              <w:rPr>
                <w:ins w:id="1228" w:author="张家乐" w:date="2016-09-08T09:15:00Z"/>
                <w:rFonts w:asciiTheme="minorEastAsia" w:eastAsiaTheme="minorEastAsia" w:hAnsiTheme="minorEastAsia"/>
                <w:szCs w:val="21"/>
              </w:rPr>
            </w:pPr>
            <w:ins w:id="1229" w:author="张家乐" w:date="2016-09-08T09:15:00Z">
              <w:r>
                <w:rPr>
                  <w:rFonts w:asciiTheme="minorEastAsia" w:eastAsiaTheme="minorEastAsia" w:hAnsiTheme="minorEastAsia" w:hint="eastAsia"/>
                  <w:szCs w:val="21"/>
                </w:rPr>
                <w:t>APPLY_GUID</w:t>
              </w:r>
            </w:ins>
          </w:p>
        </w:tc>
        <w:tc>
          <w:tcPr>
            <w:tcW w:w="1985" w:type="dxa"/>
          </w:tcPr>
          <w:p w:rsidR="000B5AB5" w:rsidRPr="0067303C" w:rsidRDefault="000B5AB5" w:rsidP="00C73481">
            <w:pPr>
              <w:rPr>
                <w:ins w:id="1230" w:author="张家乐" w:date="2016-09-08T09:15:00Z"/>
                <w:rFonts w:asciiTheme="minorEastAsia" w:eastAsiaTheme="minorEastAsia" w:hAnsiTheme="minorEastAsia"/>
                <w:szCs w:val="21"/>
              </w:rPr>
            </w:pPr>
            <w:ins w:id="1231" w:author="张家乐" w:date="2016-09-08T09:15:00Z">
              <w:r>
                <w:rPr>
                  <w:rFonts w:asciiTheme="minorEastAsia" w:eastAsiaTheme="minorEastAsia" w:hAnsiTheme="minorEastAsia" w:hint="eastAsia"/>
                  <w:szCs w:val="21"/>
                </w:rPr>
                <w:t>VARCHAR(36)</w:t>
              </w:r>
            </w:ins>
          </w:p>
        </w:tc>
        <w:tc>
          <w:tcPr>
            <w:tcW w:w="2551" w:type="dxa"/>
          </w:tcPr>
          <w:p w:rsidR="000B5AB5" w:rsidRPr="0067303C" w:rsidRDefault="000B5AB5" w:rsidP="00C73481">
            <w:pPr>
              <w:rPr>
                <w:ins w:id="1232" w:author="张家乐" w:date="2016-09-08T09:15:00Z"/>
                <w:rFonts w:asciiTheme="minorEastAsia" w:eastAsiaTheme="minorEastAsia" w:hAnsiTheme="minorEastAsia"/>
                <w:szCs w:val="21"/>
              </w:rPr>
            </w:pPr>
            <w:ins w:id="1233" w:author="张家乐" w:date="2016-09-08T09:15:00Z">
              <w:r>
                <w:rPr>
                  <w:rFonts w:asciiTheme="minorEastAsia" w:eastAsiaTheme="minorEastAsia" w:hAnsiTheme="minorEastAsia" w:hint="eastAsia"/>
                  <w:szCs w:val="21"/>
                </w:rPr>
                <w:t>业务审批编号</w:t>
              </w:r>
            </w:ins>
          </w:p>
        </w:tc>
        <w:tc>
          <w:tcPr>
            <w:tcW w:w="1560" w:type="dxa"/>
          </w:tcPr>
          <w:p w:rsidR="000B5AB5" w:rsidRPr="0067303C" w:rsidRDefault="000B5AB5" w:rsidP="00C73481">
            <w:pPr>
              <w:rPr>
                <w:ins w:id="1234" w:author="张家乐" w:date="2016-09-08T09:15:00Z"/>
                <w:rFonts w:asciiTheme="minorEastAsia" w:eastAsiaTheme="minorEastAsia" w:hAnsiTheme="minorEastAsia"/>
                <w:szCs w:val="21"/>
              </w:rPr>
            </w:pPr>
            <w:ins w:id="1235" w:author="张家乐" w:date="2016-09-08T09:15:00Z">
              <w:r>
                <w:rPr>
                  <w:rFonts w:asciiTheme="minorEastAsia" w:eastAsiaTheme="minorEastAsia" w:hAnsiTheme="minorEastAsia" w:hint="eastAsia"/>
                  <w:szCs w:val="21"/>
                </w:rPr>
                <w:t>外键</w:t>
              </w:r>
            </w:ins>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985"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APPLYDATE</w:t>
            </w:r>
          </w:p>
        </w:tc>
        <w:tc>
          <w:tcPr>
            <w:tcW w:w="1985"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AUDITOPINION</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FWBJ</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服务半径</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GJGXQK</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关键更新情况</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HB</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海拔</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JHMLBH</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计划命令编号</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LX</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PROCESSDATE</w:t>
            </w:r>
          </w:p>
        </w:tc>
        <w:tc>
          <w:tcPr>
            <w:tcW w:w="1985"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QYRQ</w:t>
            </w:r>
          </w:p>
        </w:tc>
        <w:tc>
          <w:tcPr>
            <w:tcW w:w="1985"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启用日期</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985"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SQSL</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扇区数量</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TELECOM_OPERATORS</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移动、电信、联通、铁塔</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TPBH</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图片编号</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TELECOMOPERATORS</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hint="eastAsia"/>
                <w:szCs w:val="21"/>
              </w:rPr>
              <w:t>基站</w:t>
            </w:r>
            <w:r>
              <w:rPr>
                <w:rFonts w:asciiTheme="minorEastAsia" w:eastAsiaTheme="minorEastAsia" w:hAnsiTheme="minorEastAsia"/>
                <w:szCs w:val="21"/>
              </w:rPr>
              <w:t>归类情况</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IMPORTUSER</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重要用户</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SLBH</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受理编号</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ZZBH</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执照编号</w:t>
            </w:r>
          </w:p>
        </w:tc>
        <w:tc>
          <w:tcPr>
            <w:tcW w:w="1560"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26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GAODU</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1"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高度</w:t>
            </w:r>
          </w:p>
        </w:tc>
        <w:tc>
          <w:tcPr>
            <w:tcW w:w="1560" w:type="dxa"/>
          </w:tcPr>
          <w:p w:rsidR="000B5AB5" w:rsidRPr="0067303C" w:rsidRDefault="000B5AB5"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lastRenderedPageBreak/>
        <w:t>室外分布系统月度计划申请</w:t>
      </w:r>
      <w:r w:rsidRPr="0067303C">
        <w:t>表(PMS_SWFBXTYDJHAPPLY)</w:t>
      </w:r>
    </w:p>
    <w:tbl>
      <w:tblPr>
        <w:tblStyle w:val="92"/>
        <w:tblW w:w="8217" w:type="dxa"/>
        <w:jc w:val="center"/>
        <w:tblLayout w:type="fixed"/>
        <w:tblLook w:val="0000" w:firstRow="0" w:lastRow="0" w:firstColumn="0" w:lastColumn="0" w:noHBand="0" w:noVBand="0"/>
      </w:tblPr>
      <w:tblGrid>
        <w:gridCol w:w="1838"/>
        <w:gridCol w:w="2126"/>
        <w:gridCol w:w="2552"/>
        <w:gridCol w:w="1701"/>
      </w:tblGrid>
      <w:tr w:rsidR="00C73481" w:rsidRPr="0067303C" w:rsidTr="00EC7BF6">
        <w:trPr>
          <w:jc w:val="center"/>
        </w:trPr>
        <w:tc>
          <w:tcPr>
            <w:tcW w:w="1838"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2126"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552"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1701"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552" w:type="dxa"/>
          </w:tcPr>
          <w:p w:rsidR="00C73481" w:rsidRPr="0067303C" w:rsidRDefault="00C73481" w:rsidP="00C73481">
            <w:pPr>
              <w:rPr>
                <w:rFonts w:asciiTheme="minorEastAsia" w:eastAsiaTheme="minorEastAsia" w:hAnsiTheme="minorEastAsia"/>
                <w:szCs w:val="21"/>
              </w:rPr>
            </w:pPr>
          </w:p>
        </w:tc>
        <w:tc>
          <w:tcPr>
            <w:tcW w:w="1701" w:type="dxa"/>
          </w:tcPr>
          <w:p w:rsidR="00C73481" w:rsidRPr="0067303C" w:rsidRDefault="00C73481" w:rsidP="00C73481">
            <w:pPr>
              <w:rPr>
                <w:rFonts w:asciiTheme="minorEastAsia" w:eastAsiaTheme="minorEastAsia" w:hAnsiTheme="minorEastAsia"/>
                <w:szCs w:val="21"/>
              </w:rPr>
            </w:pPr>
          </w:p>
        </w:tc>
      </w:tr>
      <w:tr w:rsidR="000B5AB5" w:rsidRPr="0067303C" w:rsidTr="00EC7BF6">
        <w:trPr>
          <w:jc w:val="center"/>
          <w:ins w:id="1236" w:author="张家乐" w:date="2016-09-08T09:15:00Z"/>
        </w:trPr>
        <w:tc>
          <w:tcPr>
            <w:tcW w:w="1838" w:type="dxa"/>
          </w:tcPr>
          <w:p w:rsidR="000B5AB5" w:rsidRPr="0067303C" w:rsidRDefault="000B5AB5" w:rsidP="00C73481">
            <w:pPr>
              <w:rPr>
                <w:ins w:id="1237" w:author="张家乐" w:date="2016-09-08T09:15:00Z"/>
                <w:rFonts w:asciiTheme="minorEastAsia" w:eastAsiaTheme="minorEastAsia" w:hAnsiTheme="minorEastAsia"/>
                <w:szCs w:val="21"/>
              </w:rPr>
            </w:pPr>
            <w:ins w:id="1238" w:author="张家乐" w:date="2016-09-08T09:15:00Z">
              <w:r>
                <w:rPr>
                  <w:rFonts w:asciiTheme="minorEastAsia" w:eastAsiaTheme="minorEastAsia" w:hAnsiTheme="minorEastAsia" w:hint="eastAsia"/>
                  <w:szCs w:val="21"/>
                </w:rPr>
                <w:t>APPLY_GUID</w:t>
              </w:r>
            </w:ins>
          </w:p>
        </w:tc>
        <w:tc>
          <w:tcPr>
            <w:tcW w:w="2126" w:type="dxa"/>
          </w:tcPr>
          <w:p w:rsidR="000B5AB5" w:rsidRPr="0067303C" w:rsidRDefault="000B5AB5" w:rsidP="00C73481">
            <w:pPr>
              <w:rPr>
                <w:ins w:id="1239" w:author="张家乐" w:date="2016-09-08T09:15:00Z"/>
                <w:rFonts w:asciiTheme="minorEastAsia" w:eastAsiaTheme="minorEastAsia" w:hAnsiTheme="minorEastAsia"/>
                <w:szCs w:val="21"/>
              </w:rPr>
            </w:pPr>
            <w:ins w:id="1240" w:author="张家乐" w:date="2016-09-08T09:15:00Z">
              <w:r>
                <w:rPr>
                  <w:rFonts w:asciiTheme="minorEastAsia" w:eastAsiaTheme="minorEastAsia" w:hAnsiTheme="minorEastAsia" w:hint="eastAsia"/>
                  <w:szCs w:val="21"/>
                </w:rPr>
                <w:t>VARCHAR(36)</w:t>
              </w:r>
            </w:ins>
          </w:p>
        </w:tc>
        <w:tc>
          <w:tcPr>
            <w:tcW w:w="2552" w:type="dxa"/>
          </w:tcPr>
          <w:p w:rsidR="000B5AB5" w:rsidRPr="0067303C" w:rsidRDefault="000B5AB5" w:rsidP="00C73481">
            <w:pPr>
              <w:rPr>
                <w:ins w:id="1241" w:author="张家乐" w:date="2016-09-08T09:15:00Z"/>
                <w:rFonts w:asciiTheme="minorEastAsia" w:eastAsiaTheme="minorEastAsia" w:hAnsiTheme="minorEastAsia"/>
                <w:szCs w:val="21"/>
              </w:rPr>
            </w:pPr>
            <w:ins w:id="1242" w:author="张家乐" w:date="2016-09-08T09:15:00Z">
              <w:r>
                <w:rPr>
                  <w:rFonts w:asciiTheme="minorEastAsia" w:eastAsiaTheme="minorEastAsia" w:hAnsiTheme="minorEastAsia" w:hint="eastAsia"/>
                  <w:szCs w:val="21"/>
                </w:rPr>
                <w:t>业务审批编号</w:t>
              </w:r>
            </w:ins>
          </w:p>
        </w:tc>
        <w:tc>
          <w:tcPr>
            <w:tcW w:w="1701" w:type="dxa"/>
          </w:tcPr>
          <w:p w:rsidR="000B5AB5" w:rsidRPr="0067303C" w:rsidRDefault="000B5AB5" w:rsidP="00C73481">
            <w:pPr>
              <w:rPr>
                <w:ins w:id="1243" w:author="张家乐" w:date="2016-09-08T09:15:00Z"/>
                <w:rFonts w:asciiTheme="minorEastAsia" w:eastAsiaTheme="minorEastAsia" w:hAnsiTheme="minorEastAsia"/>
                <w:szCs w:val="21"/>
              </w:rPr>
            </w:pPr>
            <w:ins w:id="1244" w:author="张家乐" w:date="2016-09-08T09:15:00Z">
              <w:r>
                <w:rPr>
                  <w:rFonts w:asciiTheme="minorEastAsia" w:eastAsiaTheme="minorEastAsia" w:hAnsiTheme="minorEastAsia" w:hint="eastAsia"/>
                  <w:szCs w:val="21"/>
                </w:rPr>
                <w:t>外键</w:t>
              </w:r>
            </w:ins>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2126"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APPLYDATE</w:t>
            </w:r>
          </w:p>
        </w:tc>
        <w:tc>
          <w:tcPr>
            <w:tcW w:w="212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EIRP</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FSGL</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发送功率</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FSPL</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(500)</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发送频率</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HB</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海拔</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JHFS</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极化方式</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JSPL</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(500)</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检索频率</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LX</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ND</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SQSL</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授权数量</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TELECOMOPERATORS</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移动、电信、联通、铁塔</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TXGG</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天线规格</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TXSZXT</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w:t>
            </w:r>
            <w:r w:rsidRPr="0067303C">
              <w:rPr>
                <w:rFonts w:asciiTheme="minorEastAsia" w:eastAsiaTheme="minorEastAsia" w:hAnsiTheme="minorEastAsia" w:hint="eastAsia"/>
                <w:szCs w:val="21"/>
              </w:rPr>
              <w:t>天线设置系统</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WLZS</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？网络制式</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YD</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？月度</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YYS</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运营商</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AUDITOPINION</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PROCESSDATE</w:t>
            </w:r>
          </w:p>
        </w:tc>
        <w:tc>
          <w:tcPr>
            <w:tcW w:w="212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IMPORTUSER</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？输入用户导入</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JHMLBH</w:t>
            </w:r>
          </w:p>
        </w:tc>
        <w:tc>
          <w:tcPr>
            <w:tcW w:w="212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？交互命令编号</w:t>
            </w:r>
          </w:p>
        </w:tc>
        <w:tc>
          <w:tcPr>
            <w:tcW w:w="170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838"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IMPORTDATE</w:t>
            </w:r>
          </w:p>
        </w:tc>
        <w:tc>
          <w:tcPr>
            <w:tcW w:w="2126"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55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？导入日期</w:t>
            </w:r>
          </w:p>
        </w:tc>
        <w:tc>
          <w:tcPr>
            <w:tcW w:w="1701" w:type="dxa"/>
          </w:tcPr>
          <w:p w:rsidR="000B5AB5" w:rsidRPr="0067303C" w:rsidRDefault="000B5AB5"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台站规划</w:t>
      </w:r>
      <w:r w:rsidRPr="0067303C">
        <w:t>表(PMS_PLANNING_STATION)</w:t>
      </w:r>
    </w:p>
    <w:tbl>
      <w:tblPr>
        <w:tblStyle w:val="92"/>
        <w:tblW w:w="8500" w:type="dxa"/>
        <w:jc w:val="center"/>
        <w:tblLayout w:type="fixed"/>
        <w:tblLook w:val="0000" w:firstRow="0" w:lastRow="0" w:firstColumn="0" w:lastColumn="0" w:noHBand="0" w:noVBand="0"/>
      </w:tblPr>
      <w:tblGrid>
        <w:gridCol w:w="2263"/>
        <w:gridCol w:w="1985"/>
        <w:gridCol w:w="2410"/>
        <w:gridCol w:w="1842"/>
      </w:tblGrid>
      <w:tr w:rsidR="00C73481" w:rsidRPr="0067303C" w:rsidTr="00EC7BF6">
        <w:trPr>
          <w:jc w:val="center"/>
        </w:trPr>
        <w:tc>
          <w:tcPr>
            <w:tcW w:w="2263"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5"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410"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1842"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lastRenderedPageBreak/>
              <w:t>KEYID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410" w:type="dxa"/>
          </w:tcPr>
          <w:p w:rsidR="00C73481" w:rsidRPr="0067303C" w:rsidRDefault="00C73481" w:rsidP="00C73481">
            <w:pPr>
              <w:rPr>
                <w:rFonts w:asciiTheme="minorEastAsia" w:eastAsiaTheme="minorEastAsia" w:hAnsiTheme="minorEastAsia"/>
                <w:szCs w:val="21"/>
              </w:rPr>
            </w:pP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PLAN_ID_BAK</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城市经度</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城市纬度</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YINYONG</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引用</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ZAIJIANDATE</w:t>
            </w:r>
          </w:p>
        </w:tc>
        <w:tc>
          <w:tcPr>
            <w:tcW w:w="1985"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在建日期</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YIJIANDATE</w:t>
            </w:r>
          </w:p>
        </w:tc>
        <w:tc>
          <w:tcPr>
            <w:tcW w:w="1985"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已建日期</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BAOFEIDATE</w:t>
            </w:r>
          </w:p>
        </w:tc>
        <w:tc>
          <w:tcPr>
            <w:tcW w:w="1985"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报废日期</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ORIGINALPLAN</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原始计划</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PLAN_ID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(50)</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计划编号</w:t>
            </w:r>
          </w:p>
        </w:tc>
        <w:tc>
          <w:tcPr>
            <w:tcW w:w="184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226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TEMPX</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1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？临时经度</w:t>
            </w:r>
          </w:p>
        </w:tc>
        <w:tc>
          <w:tcPr>
            <w:tcW w:w="1842"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室外分布系统网络信息</w:t>
      </w:r>
      <w:r w:rsidRPr="0067303C">
        <w:t>表(PMS_SWFBXTNETWORK)</w:t>
      </w:r>
    </w:p>
    <w:tbl>
      <w:tblPr>
        <w:tblStyle w:val="92"/>
        <w:tblW w:w="8500" w:type="dxa"/>
        <w:jc w:val="center"/>
        <w:tblLayout w:type="fixed"/>
        <w:tblLook w:val="0000" w:firstRow="0" w:lastRow="0" w:firstColumn="0" w:lastColumn="0" w:noHBand="0" w:noVBand="0"/>
      </w:tblPr>
      <w:tblGrid>
        <w:gridCol w:w="1413"/>
        <w:gridCol w:w="2268"/>
        <w:gridCol w:w="2268"/>
        <w:gridCol w:w="2551"/>
      </w:tblGrid>
      <w:tr w:rsidR="00C73481" w:rsidRPr="0067303C" w:rsidTr="00EC7BF6">
        <w:trPr>
          <w:jc w:val="center"/>
        </w:trPr>
        <w:tc>
          <w:tcPr>
            <w:tcW w:w="1413"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2268"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68"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551"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C73481" w:rsidP="00C73481">
            <w:pPr>
              <w:rPr>
                <w:rFonts w:asciiTheme="minorEastAsia" w:eastAsiaTheme="minorEastAsia" w:hAnsiTheme="minorEastAsia"/>
                <w:szCs w:val="21"/>
              </w:rPr>
            </w:pP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SWFBXTID</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室外分布系统编号</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ERIP</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ERIP</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FQJ</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发送倾角</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FSGL</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VARCHAR</w:t>
            </w:r>
            <w:r w:rsidR="00A54655">
              <w:rPr>
                <w:rFonts w:asciiTheme="minorEastAsia" w:eastAsiaTheme="minorEastAsia" w:hAnsiTheme="minorEastAsia"/>
                <w:szCs w:val="21"/>
              </w:rPr>
              <w:t>2</w:t>
            </w:r>
            <w:r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发送功率</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FSPL</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发送频率</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FWJ</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方位角</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JHFS</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极化方式</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JSPL</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检索频率</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KXXTZHS</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可行性台站室</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SBSL</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SBXH</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设备型号</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SCCJ</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生产厂家</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SDJK</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输电接口</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授权</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SQBH</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授权编号</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SQBSM</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授权标识码</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SQJ</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接收倾角</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TXGD</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天线高度</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TXLX</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天线类型</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TXSCCJ</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天线生产厂家</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TXZY</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天线增益</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WLZS</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网络制式</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lastRenderedPageBreak/>
              <w:t>XHHZDM</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型号核准代码</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NETWORK</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网络</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SANQUINDEX</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扇区索引</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TXXH</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天线型号</w:t>
            </w:r>
          </w:p>
        </w:tc>
        <w:tc>
          <w:tcPr>
            <w:tcW w:w="2551"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41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TXSL</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天线数量</w:t>
            </w:r>
          </w:p>
        </w:tc>
        <w:tc>
          <w:tcPr>
            <w:tcW w:w="2551"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101C82" w:rsidP="00101C82">
      <w:pPr>
        <w:rPr>
          <w:rFonts w:asciiTheme="minorEastAsia" w:eastAsiaTheme="minorEastAsia" w:hAnsiTheme="minorEastAsia"/>
          <w:szCs w:val="21"/>
        </w:rPr>
      </w:pPr>
    </w:p>
    <w:p w:rsidR="00101C82" w:rsidRPr="0067303C" w:rsidRDefault="00F07254" w:rsidP="00D64765">
      <w:pPr>
        <w:pStyle w:val="40"/>
      </w:pPr>
      <w:r w:rsidRPr="0067303C">
        <w:rPr>
          <w:rFonts w:hint="eastAsia"/>
        </w:rPr>
        <w:t>室外分布系统月度计划</w:t>
      </w:r>
      <w:r w:rsidRPr="0067303C">
        <w:t>表(PMS_SWFBXTYDJH)</w:t>
      </w:r>
    </w:p>
    <w:tbl>
      <w:tblPr>
        <w:tblStyle w:val="92"/>
        <w:tblW w:w="8642" w:type="dxa"/>
        <w:jc w:val="center"/>
        <w:tblLayout w:type="fixed"/>
        <w:tblLook w:val="0000" w:firstRow="0" w:lastRow="0" w:firstColumn="0" w:lastColumn="0" w:noHBand="0" w:noVBand="0"/>
      </w:tblPr>
      <w:tblGrid>
        <w:gridCol w:w="2122"/>
        <w:gridCol w:w="1984"/>
        <w:gridCol w:w="2977"/>
        <w:gridCol w:w="1559"/>
      </w:tblGrid>
      <w:tr w:rsidR="00C73481" w:rsidRPr="0067303C" w:rsidTr="00EC7BF6">
        <w:trPr>
          <w:jc w:val="center"/>
        </w:trPr>
        <w:tc>
          <w:tcPr>
            <w:tcW w:w="2122"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4"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977"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1559"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2122"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977" w:type="dxa"/>
          </w:tcPr>
          <w:p w:rsidR="00C73481" w:rsidRPr="0067303C" w:rsidRDefault="00C73481" w:rsidP="00C73481">
            <w:pPr>
              <w:rPr>
                <w:rFonts w:asciiTheme="minorEastAsia" w:eastAsiaTheme="minorEastAsia" w:hAnsiTheme="minorEastAsia"/>
                <w:szCs w:val="21"/>
              </w:rPr>
            </w:pPr>
          </w:p>
        </w:tc>
        <w:tc>
          <w:tcPr>
            <w:tcW w:w="1559" w:type="dxa"/>
          </w:tcPr>
          <w:p w:rsidR="00C73481" w:rsidRPr="0067303C" w:rsidRDefault="00C73481" w:rsidP="00C73481">
            <w:pPr>
              <w:rPr>
                <w:rFonts w:asciiTheme="minorEastAsia" w:eastAsiaTheme="minorEastAsia" w:hAnsiTheme="minorEastAsia"/>
                <w:szCs w:val="21"/>
              </w:rPr>
            </w:pPr>
          </w:p>
        </w:tc>
      </w:tr>
      <w:tr w:rsidR="000B5AB5" w:rsidRPr="0067303C" w:rsidTr="00EC7BF6">
        <w:trPr>
          <w:jc w:val="center"/>
          <w:ins w:id="1245" w:author="张家乐" w:date="2016-09-08T09:15:00Z"/>
        </w:trPr>
        <w:tc>
          <w:tcPr>
            <w:tcW w:w="2122" w:type="dxa"/>
          </w:tcPr>
          <w:p w:rsidR="000B5AB5" w:rsidRPr="0067303C" w:rsidRDefault="000B5AB5" w:rsidP="00C73481">
            <w:pPr>
              <w:rPr>
                <w:ins w:id="1246" w:author="张家乐" w:date="2016-09-08T09:15:00Z"/>
                <w:rFonts w:asciiTheme="minorEastAsia" w:eastAsiaTheme="minorEastAsia" w:hAnsiTheme="minorEastAsia"/>
                <w:szCs w:val="21"/>
              </w:rPr>
            </w:pPr>
            <w:ins w:id="1247" w:author="张家乐" w:date="2016-09-08T09:15:00Z">
              <w:r>
                <w:rPr>
                  <w:rFonts w:asciiTheme="minorEastAsia" w:eastAsiaTheme="minorEastAsia" w:hAnsiTheme="minorEastAsia" w:hint="eastAsia"/>
                  <w:szCs w:val="21"/>
                </w:rPr>
                <w:t>APPLY_GUID</w:t>
              </w:r>
            </w:ins>
          </w:p>
        </w:tc>
        <w:tc>
          <w:tcPr>
            <w:tcW w:w="1984" w:type="dxa"/>
          </w:tcPr>
          <w:p w:rsidR="000B5AB5" w:rsidRPr="0067303C" w:rsidRDefault="000B5AB5" w:rsidP="00C73481">
            <w:pPr>
              <w:rPr>
                <w:ins w:id="1248" w:author="张家乐" w:date="2016-09-08T09:15:00Z"/>
                <w:rFonts w:asciiTheme="minorEastAsia" w:eastAsiaTheme="minorEastAsia" w:hAnsiTheme="minorEastAsia"/>
                <w:szCs w:val="21"/>
              </w:rPr>
            </w:pPr>
            <w:ins w:id="1249" w:author="张家乐" w:date="2016-09-08T09:15:00Z">
              <w:r>
                <w:rPr>
                  <w:rFonts w:asciiTheme="minorEastAsia" w:eastAsiaTheme="minorEastAsia" w:hAnsiTheme="minorEastAsia" w:hint="eastAsia"/>
                  <w:szCs w:val="21"/>
                </w:rPr>
                <w:t>VARCHAR(36)</w:t>
              </w:r>
            </w:ins>
          </w:p>
        </w:tc>
        <w:tc>
          <w:tcPr>
            <w:tcW w:w="2977" w:type="dxa"/>
          </w:tcPr>
          <w:p w:rsidR="000B5AB5" w:rsidRPr="0067303C" w:rsidRDefault="000B5AB5" w:rsidP="00C73481">
            <w:pPr>
              <w:rPr>
                <w:ins w:id="1250" w:author="张家乐" w:date="2016-09-08T09:15:00Z"/>
                <w:rFonts w:asciiTheme="minorEastAsia" w:eastAsiaTheme="minorEastAsia" w:hAnsiTheme="minorEastAsia"/>
                <w:szCs w:val="21"/>
              </w:rPr>
            </w:pPr>
            <w:ins w:id="1251" w:author="张家乐" w:date="2016-09-08T09:15:00Z">
              <w:r>
                <w:rPr>
                  <w:rFonts w:asciiTheme="minorEastAsia" w:eastAsiaTheme="minorEastAsia" w:hAnsiTheme="minorEastAsia" w:hint="eastAsia"/>
                  <w:szCs w:val="21"/>
                </w:rPr>
                <w:t>业务审批编号</w:t>
              </w:r>
            </w:ins>
          </w:p>
        </w:tc>
        <w:tc>
          <w:tcPr>
            <w:tcW w:w="1559" w:type="dxa"/>
          </w:tcPr>
          <w:p w:rsidR="000B5AB5" w:rsidRPr="0067303C" w:rsidRDefault="000B5AB5" w:rsidP="00C73481">
            <w:pPr>
              <w:rPr>
                <w:ins w:id="1252" w:author="张家乐" w:date="2016-09-08T09:15:00Z"/>
                <w:rFonts w:asciiTheme="minorEastAsia" w:eastAsiaTheme="minorEastAsia" w:hAnsiTheme="minorEastAsia"/>
                <w:szCs w:val="21"/>
              </w:rPr>
            </w:pPr>
            <w:ins w:id="1253" w:author="张家乐" w:date="2016-09-08T09:15:00Z">
              <w:r>
                <w:rPr>
                  <w:rFonts w:asciiTheme="minorEastAsia" w:eastAsiaTheme="minorEastAsia" w:hAnsiTheme="minorEastAsia" w:hint="eastAsia"/>
                  <w:szCs w:val="21"/>
                </w:rPr>
                <w:t>外键</w:t>
              </w:r>
            </w:ins>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APPLYDATE</w:t>
            </w:r>
          </w:p>
        </w:tc>
        <w:tc>
          <w:tcPr>
            <w:tcW w:w="1984"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DATETIME</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EC7BF6">
              <w:rPr>
                <w:rFonts w:asciiTheme="minorEastAsia" w:eastAsiaTheme="minorEastAsia" w:hAnsiTheme="minorEastAsia"/>
                <w:szCs w:val="21"/>
              </w:rPr>
              <w:t>EIRP|ERIP</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等效各向同性辐射功率</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FSGL</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发送功率</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FSPL</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发送频率</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HB</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行标</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JHFS</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极化方式</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JHMLBH</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计划命令编号</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JSPL</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检索频率</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84"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84"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LX</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ND</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hint="eastAsia"/>
                <w:szCs w:val="21"/>
              </w:rPr>
              <w:t>全向天线</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SQSL</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扇区数量</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SWFBXTID</w:t>
            </w:r>
          </w:p>
        </w:tc>
        <w:tc>
          <w:tcPr>
            <w:tcW w:w="1984"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室外分布系统编号</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TELECOMOPERATORS</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电信、移动、联通、铁塔</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TXGG</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天线规格</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TXSZXT</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天线设置系统</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WLZS</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网络制式</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YD</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月度</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YYS</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运营商</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AUDITOPINION</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审核意见</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AUDITOR</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审核人</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PROCESSDATE</w:t>
            </w:r>
          </w:p>
        </w:tc>
        <w:tc>
          <w:tcPr>
            <w:tcW w:w="1984"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DATETIME</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处理日期</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USERNUM</w:t>
            </w:r>
          </w:p>
        </w:tc>
        <w:tc>
          <w:tcPr>
            <w:tcW w:w="1984"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用户数量</w:t>
            </w:r>
          </w:p>
        </w:tc>
        <w:tc>
          <w:tcPr>
            <w:tcW w:w="1559"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2122"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REMARKS</w:t>
            </w:r>
          </w:p>
        </w:tc>
        <w:tc>
          <w:tcPr>
            <w:tcW w:w="1984"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977"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备注</w:t>
            </w:r>
          </w:p>
        </w:tc>
        <w:tc>
          <w:tcPr>
            <w:tcW w:w="1559" w:type="dxa"/>
          </w:tcPr>
          <w:p w:rsidR="000B5AB5" w:rsidRPr="0067303C" w:rsidRDefault="000B5AB5"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lastRenderedPageBreak/>
        <w:t>室外分布系统申请网络信息</w:t>
      </w:r>
      <w:r w:rsidRPr="00482670">
        <w:t>表(PMS_SWFBXTAPPLYNETWORK)</w:t>
      </w:r>
    </w:p>
    <w:tbl>
      <w:tblPr>
        <w:tblStyle w:val="92"/>
        <w:tblW w:w="8642" w:type="dxa"/>
        <w:jc w:val="center"/>
        <w:tblLayout w:type="fixed"/>
        <w:tblLook w:val="0000" w:firstRow="0" w:lastRow="0" w:firstColumn="0" w:lastColumn="0" w:noHBand="0" w:noVBand="0"/>
      </w:tblPr>
      <w:tblGrid>
        <w:gridCol w:w="1980"/>
        <w:gridCol w:w="1984"/>
        <w:gridCol w:w="2268"/>
        <w:gridCol w:w="2410"/>
      </w:tblGrid>
      <w:tr w:rsidR="00C73481" w:rsidRPr="0067303C" w:rsidTr="00EC7BF6">
        <w:trPr>
          <w:jc w:val="center"/>
        </w:trPr>
        <w:tc>
          <w:tcPr>
            <w:tcW w:w="1980"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4"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68"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410"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C73481" w:rsidP="00C73481">
            <w:pPr>
              <w:rPr>
                <w:rFonts w:asciiTheme="minorEastAsia" w:eastAsiaTheme="minorEastAsia" w:hAnsiTheme="minorEastAsia"/>
                <w:szCs w:val="21"/>
              </w:rPr>
            </w:pPr>
          </w:p>
        </w:tc>
        <w:tc>
          <w:tcPr>
            <w:tcW w:w="2410" w:type="dxa"/>
          </w:tcPr>
          <w:p w:rsidR="00C73481" w:rsidRPr="0067303C" w:rsidRDefault="00C73481" w:rsidP="00C73481">
            <w:pPr>
              <w:rPr>
                <w:rFonts w:asciiTheme="minorEastAsia" w:eastAsiaTheme="minorEastAsia" w:hAnsiTheme="minorEastAsia"/>
                <w:szCs w:val="21"/>
              </w:rPr>
            </w:pPr>
          </w:p>
        </w:tc>
      </w:tr>
      <w:tr w:rsidR="000B5AB5" w:rsidRPr="0067303C" w:rsidTr="00EC7BF6">
        <w:trPr>
          <w:jc w:val="center"/>
          <w:ins w:id="1254" w:author="张家乐" w:date="2016-09-08T09:15:00Z"/>
        </w:trPr>
        <w:tc>
          <w:tcPr>
            <w:tcW w:w="1980" w:type="dxa"/>
          </w:tcPr>
          <w:p w:rsidR="000B5AB5" w:rsidRPr="0067303C" w:rsidRDefault="000B5AB5" w:rsidP="00C73481">
            <w:pPr>
              <w:rPr>
                <w:ins w:id="1255" w:author="张家乐" w:date="2016-09-08T09:15:00Z"/>
                <w:rFonts w:asciiTheme="minorEastAsia" w:eastAsiaTheme="minorEastAsia" w:hAnsiTheme="minorEastAsia"/>
                <w:szCs w:val="21"/>
              </w:rPr>
            </w:pPr>
          </w:p>
        </w:tc>
        <w:tc>
          <w:tcPr>
            <w:tcW w:w="1984" w:type="dxa"/>
          </w:tcPr>
          <w:p w:rsidR="000B5AB5" w:rsidRPr="0067303C" w:rsidRDefault="000B5AB5" w:rsidP="00C73481">
            <w:pPr>
              <w:rPr>
                <w:ins w:id="1256" w:author="张家乐" w:date="2016-09-08T09:15:00Z"/>
                <w:rFonts w:asciiTheme="minorEastAsia" w:eastAsiaTheme="minorEastAsia" w:hAnsiTheme="minorEastAsia"/>
                <w:szCs w:val="21"/>
              </w:rPr>
            </w:pPr>
          </w:p>
        </w:tc>
        <w:tc>
          <w:tcPr>
            <w:tcW w:w="2268" w:type="dxa"/>
          </w:tcPr>
          <w:p w:rsidR="000B5AB5" w:rsidRPr="0067303C" w:rsidRDefault="000B5AB5" w:rsidP="00C73481">
            <w:pPr>
              <w:rPr>
                <w:ins w:id="1257" w:author="张家乐" w:date="2016-09-08T09:15:00Z"/>
                <w:rFonts w:asciiTheme="minorEastAsia" w:eastAsiaTheme="minorEastAsia" w:hAnsiTheme="minorEastAsia"/>
                <w:szCs w:val="21"/>
              </w:rPr>
            </w:pPr>
          </w:p>
        </w:tc>
        <w:tc>
          <w:tcPr>
            <w:tcW w:w="2410" w:type="dxa"/>
          </w:tcPr>
          <w:p w:rsidR="000B5AB5" w:rsidRPr="0067303C" w:rsidRDefault="000B5AB5" w:rsidP="00C73481">
            <w:pPr>
              <w:rPr>
                <w:ins w:id="1258" w:author="张家乐" w:date="2016-09-08T09:15:00Z"/>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SWFBXTAPPLYID</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室外分布申请编号</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ERIP</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hint="eastAsia"/>
                <w:szCs w:val="21"/>
              </w:rPr>
              <w:t>ERIP</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FQJ</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发送倾角</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FSGL</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发送功率</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FSPL</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发送频率</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FWJ</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方位角</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JHFS</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计划发送</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JSPL</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检索频率</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KXXTZHS</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可行性台站室</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SBSL</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设备数量</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SBXH</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设备型号</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SCCJ</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生产厂家</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SDJK</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输电接口</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授权</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SQBH</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申请编号</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SQBSM</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申请标识码</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SQJ</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接收倾角</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TXGD</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天线高度</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TXLX</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天线类型</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TXSCCJ</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天线生产厂家</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TXZY</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天线增益</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WLZS</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网络制式</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XHHZDM</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型号绘制代码</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NETWORK</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网络</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SANQUINDEX</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扇区索引</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TXXH</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天线型号</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TXSL</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天线数量</w:t>
            </w:r>
          </w:p>
        </w:tc>
        <w:tc>
          <w:tcPr>
            <w:tcW w:w="2410"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区县预审状态</w:t>
      </w:r>
      <w:r w:rsidRPr="00482670">
        <w:t>表(PMS_QXYSSTATES)</w:t>
      </w:r>
    </w:p>
    <w:tbl>
      <w:tblPr>
        <w:tblStyle w:val="92"/>
        <w:tblW w:w="8217" w:type="dxa"/>
        <w:jc w:val="center"/>
        <w:tblLayout w:type="fixed"/>
        <w:tblLook w:val="0000" w:firstRow="0" w:lastRow="0" w:firstColumn="0" w:lastColumn="0" w:noHBand="0" w:noVBand="0"/>
      </w:tblPr>
      <w:tblGrid>
        <w:gridCol w:w="1696"/>
        <w:gridCol w:w="2127"/>
        <w:gridCol w:w="1984"/>
        <w:gridCol w:w="2410"/>
      </w:tblGrid>
      <w:tr w:rsidR="00C73481" w:rsidRPr="0067303C" w:rsidTr="00EC7BF6">
        <w:trPr>
          <w:jc w:val="center"/>
        </w:trPr>
        <w:tc>
          <w:tcPr>
            <w:tcW w:w="1696" w:type="dxa"/>
            <w:shd w:val="clear" w:color="auto" w:fill="AEAAAA"/>
          </w:tcPr>
          <w:p w:rsidR="00C73481" w:rsidRPr="0004455D" w:rsidRDefault="00F07254" w:rsidP="00C73481">
            <w:pPr>
              <w:jc w:val="center"/>
              <w:rPr>
                <w:rFonts w:asciiTheme="minorEastAsia" w:eastAsiaTheme="minorEastAsia" w:hAnsiTheme="minorEastAsia"/>
                <w:b/>
                <w:szCs w:val="21"/>
              </w:rPr>
            </w:pPr>
            <w:r w:rsidRPr="0004455D">
              <w:rPr>
                <w:rFonts w:asciiTheme="minorEastAsia" w:eastAsiaTheme="minorEastAsia" w:hAnsiTheme="minorEastAsia"/>
                <w:b/>
                <w:szCs w:val="21"/>
              </w:rPr>
              <w:t>名称</w:t>
            </w:r>
          </w:p>
        </w:tc>
        <w:tc>
          <w:tcPr>
            <w:tcW w:w="2127" w:type="dxa"/>
            <w:shd w:val="clear" w:color="auto" w:fill="AEAAAA"/>
          </w:tcPr>
          <w:p w:rsidR="00C73481" w:rsidRPr="0004455D"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1984" w:type="dxa"/>
            <w:shd w:val="clear" w:color="auto" w:fill="AEAAAA"/>
          </w:tcPr>
          <w:p w:rsidR="00C73481" w:rsidRPr="0004455D" w:rsidRDefault="00F07254" w:rsidP="00C73481">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显示内容</w:t>
            </w:r>
          </w:p>
        </w:tc>
        <w:tc>
          <w:tcPr>
            <w:tcW w:w="2410" w:type="dxa"/>
            <w:shd w:val="clear" w:color="auto" w:fill="AEAAAA"/>
          </w:tcPr>
          <w:p w:rsidR="00C73481" w:rsidRPr="0004455D" w:rsidRDefault="00F07254" w:rsidP="00C73481">
            <w:pPr>
              <w:jc w:val="center"/>
              <w:rPr>
                <w:rFonts w:asciiTheme="minorEastAsia" w:eastAsiaTheme="minorEastAsia" w:hAnsiTheme="minorEastAsia"/>
                <w:b/>
                <w:bCs/>
                <w:color w:val="000000"/>
                <w:szCs w:val="21"/>
              </w:rPr>
            </w:pPr>
            <w:r w:rsidRPr="0004455D">
              <w:rPr>
                <w:rFonts w:asciiTheme="minorEastAsia" w:eastAsiaTheme="minorEastAsia" w:hAnsiTheme="minorEastAsia" w:cs="微软雅黑" w:hint="eastAsia"/>
                <w:b/>
                <w:bCs/>
                <w:color w:val="000000"/>
                <w:szCs w:val="21"/>
              </w:rPr>
              <w:t>说</w:t>
            </w:r>
            <w:r w:rsidRPr="0004455D">
              <w:rPr>
                <w:rFonts w:asciiTheme="minorEastAsia" w:eastAsiaTheme="minorEastAsia" w:hAnsiTheme="minorEastAsia" w:hint="eastAsia"/>
                <w:b/>
                <w:bCs/>
                <w:color w:val="000000"/>
                <w:szCs w:val="21"/>
              </w:rPr>
              <w:t>明</w:t>
            </w: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4" w:type="dxa"/>
          </w:tcPr>
          <w:p w:rsidR="00C73481" w:rsidRPr="0067303C" w:rsidRDefault="00C73481" w:rsidP="00C73481">
            <w:pPr>
              <w:rPr>
                <w:rFonts w:asciiTheme="minorEastAsia" w:eastAsiaTheme="minorEastAsia" w:hAnsiTheme="minorEastAsia"/>
                <w:szCs w:val="21"/>
              </w:rPr>
            </w:pP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lastRenderedPageBreak/>
              <w:t>BATCH</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批次</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YEAR</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预审年</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STATE</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状态</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TGNUM</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通过数量</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BTGNUM</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不通过数量</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FFDATE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发放日期</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HSDATE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核实日期</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TJDATE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提交日期</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TYPE</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TOTALNUM</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总数</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IDLIST</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TEXT</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编号列表</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WQXTB</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BIT</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无权限填表</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WWGJTB</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BIT</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无委关键填表</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USERSETHSDATE</w:t>
            </w:r>
          </w:p>
        </w:tc>
        <w:tc>
          <w:tcPr>
            <w:tcW w:w="2127"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hint="eastAsia"/>
                <w:szCs w:val="21"/>
              </w:rPr>
              <w:t>TBID</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TBID</w:t>
            </w:r>
          </w:p>
        </w:tc>
        <w:tc>
          <w:tcPr>
            <w:tcW w:w="2127"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4"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填表编号</w:t>
            </w:r>
          </w:p>
        </w:tc>
        <w:tc>
          <w:tcPr>
            <w:tcW w:w="2410"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FROMUSER</w:t>
            </w:r>
          </w:p>
        </w:tc>
        <w:tc>
          <w:tcPr>
            <w:tcW w:w="2127"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4"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hint="eastAsia"/>
                <w:szCs w:val="21"/>
              </w:rPr>
              <w:t>来自用户</w:t>
            </w:r>
          </w:p>
        </w:tc>
        <w:tc>
          <w:tcPr>
            <w:tcW w:w="2410"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67303C" w:rsidRDefault="00101C82" w:rsidP="00101C82">
      <w:pPr>
        <w:rPr>
          <w:rFonts w:asciiTheme="minorEastAsia" w:eastAsiaTheme="minorEastAsia" w:hAnsiTheme="minorEastAsia"/>
          <w:szCs w:val="21"/>
        </w:rPr>
      </w:pPr>
    </w:p>
    <w:p w:rsidR="00101C82" w:rsidRPr="00482670" w:rsidDel="005146A8" w:rsidRDefault="00F07254" w:rsidP="00D64765">
      <w:pPr>
        <w:pStyle w:val="40"/>
        <w:rPr>
          <w:del w:id="1259" w:author="bzs" w:date="2017-05-16T13:46:00Z"/>
        </w:rPr>
      </w:pPr>
      <w:moveFromRangeStart w:id="1260" w:author="owner" w:date="2017-01-07T15:35:00Z" w:name="move471566671"/>
      <w:moveFrom w:id="1261" w:author="owner" w:date="2017-01-07T15:35:00Z">
        <w:del w:id="1262" w:author="bzs" w:date="2017-05-16T13:46:00Z">
          <w:r w:rsidRPr="00482670" w:rsidDel="005146A8">
            <w:rPr>
              <w:rFonts w:hint="eastAsia"/>
            </w:rPr>
            <w:delText>执照延期记录</w:delText>
          </w:r>
          <w:r w:rsidRPr="00482670" w:rsidDel="005146A8">
            <w:delText>表(PMS_YANQIJILU)</w:delText>
          </w:r>
        </w:del>
      </w:moveFrom>
    </w:p>
    <w:tbl>
      <w:tblPr>
        <w:tblStyle w:val="92"/>
        <w:tblW w:w="8359" w:type="dxa"/>
        <w:jc w:val="center"/>
        <w:tblLayout w:type="fixed"/>
        <w:tblLook w:val="0000" w:firstRow="0" w:lastRow="0" w:firstColumn="0" w:lastColumn="0" w:noHBand="0" w:noVBand="0"/>
      </w:tblPr>
      <w:tblGrid>
        <w:gridCol w:w="2263"/>
        <w:gridCol w:w="1843"/>
        <w:gridCol w:w="2552"/>
        <w:gridCol w:w="1701"/>
      </w:tblGrid>
      <w:tr w:rsidR="00C73481" w:rsidRPr="0067303C" w:rsidDel="005146A8" w:rsidTr="00EC7BF6">
        <w:trPr>
          <w:jc w:val="center"/>
          <w:del w:id="1263" w:author="bzs" w:date="2017-05-16T13:46:00Z"/>
        </w:trPr>
        <w:tc>
          <w:tcPr>
            <w:tcW w:w="2263" w:type="dxa"/>
            <w:shd w:val="clear" w:color="auto" w:fill="AEAAAA"/>
          </w:tcPr>
          <w:p w:rsidR="00C73481" w:rsidRPr="00C73481" w:rsidDel="005146A8" w:rsidRDefault="00F07254" w:rsidP="00C73481">
            <w:pPr>
              <w:jc w:val="center"/>
              <w:rPr>
                <w:del w:id="1264" w:author="bzs" w:date="2017-05-16T13:46:00Z"/>
                <w:rFonts w:asciiTheme="minorEastAsia" w:eastAsiaTheme="minorEastAsia" w:hAnsiTheme="minorEastAsia"/>
                <w:b/>
                <w:szCs w:val="21"/>
              </w:rPr>
            </w:pPr>
            <w:moveFrom w:id="1265" w:author="owner" w:date="2017-01-07T15:35:00Z">
              <w:del w:id="1266" w:author="bzs" w:date="2017-05-16T13:46:00Z">
                <w:r w:rsidRPr="00C73481" w:rsidDel="005146A8">
                  <w:rPr>
                    <w:rFonts w:asciiTheme="minorEastAsia" w:eastAsiaTheme="minorEastAsia" w:hAnsiTheme="minorEastAsia"/>
                    <w:b/>
                    <w:szCs w:val="21"/>
                  </w:rPr>
                  <w:delText>名称</w:delText>
                </w:r>
              </w:del>
            </w:moveFrom>
          </w:p>
        </w:tc>
        <w:tc>
          <w:tcPr>
            <w:tcW w:w="1843" w:type="dxa"/>
            <w:shd w:val="clear" w:color="auto" w:fill="AEAAAA"/>
          </w:tcPr>
          <w:p w:rsidR="00C73481" w:rsidRPr="00C73481" w:rsidDel="005146A8" w:rsidRDefault="00F07254" w:rsidP="00C73481">
            <w:pPr>
              <w:jc w:val="center"/>
              <w:rPr>
                <w:del w:id="1267" w:author="bzs" w:date="2017-05-16T13:46:00Z"/>
                <w:rFonts w:asciiTheme="minorEastAsia" w:eastAsiaTheme="minorEastAsia" w:hAnsiTheme="minorEastAsia"/>
                <w:b/>
                <w:szCs w:val="21"/>
              </w:rPr>
            </w:pPr>
            <w:moveFrom w:id="1268" w:author="owner" w:date="2017-01-07T15:35:00Z">
              <w:del w:id="1269" w:author="bzs" w:date="2017-05-16T13:46:00Z">
                <w:r w:rsidDel="005146A8">
                  <w:rPr>
                    <w:rFonts w:asciiTheme="minorEastAsia" w:eastAsiaTheme="minorEastAsia" w:hAnsiTheme="minorEastAsia"/>
                    <w:b/>
                    <w:szCs w:val="21"/>
                  </w:rPr>
                  <w:delText>类型</w:delText>
                </w:r>
              </w:del>
            </w:moveFrom>
          </w:p>
        </w:tc>
        <w:tc>
          <w:tcPr>
            <w:tcW w:w="2552" w:type="dxa"/>
            <w:shd w:val="clear" w:color="auto" w:fill="AEAAAA"/>
          </w:tcPr>
          <w:p w:rsidR="00C73481" w:rsidRPr="00C73481" w:rsidDel="005146A8" w:rsidRDefault="00F07254" w:rsidP="00C73481">
            <w:pPr>
              <w:jc w:val="center"/>
              <w:rPr>
                <w:del w:id="1270" w:author="bzs" w:date="2017-05-16T13:46:00Z"/>
                <w:rFonts w:asciiTheme="minorEastAsia" w:eastAsiaTheme="minorEastAsia" w:hAnsiTheme="minorEastAsia"/>
                <w:b/>
                <w:bCs/>
                <w:color w:val="000000"/>
                <w:szCs w:val="21"/>
              </w:rPr>
            </w:pPr>
            <w:moveFrom w:id="1271" w:author="owner" w:date="2017-01-07T15:35:00Z">
              <w:del w:id="1272" w:author="bzs" w:date="2017-05-16T13:46:00Z">
                <w:r w:rsidRPr="00C73481" w:rsidDel="005146A8">
                  <w:rPr>
                    <w:rFonts w:asciiTheme="minorEastAsia" w:eastAsiaTheme="minorEastAsia" w:hAnsiTheme="minorEastAsia" w:cs="微软雅黑" w:hint="eastAsia"/>
                    <w:b/>
                    <w:bCs/>
                    <w:color w:val="000000"/>
                    <w:szCs w:val="21"/>
                  </w:rPr>
                  <w:delText>显示内容</w:delText>
                </w:r>
              </w:del>
            </w:moveFrom>
          </w:p>
        </w:tc>
        <w:tc>
          <w:tcPr>
            <w:tcW w:w="1701" w:type="dxa"/>
            <w:shd w:val="clear" w:color="auto" w:fill="AEAAAA"/>
          </w:tcPr>
          <w:p w:rsidR="00C73481" w:rsidRPr="00C73481" w:rsidDel="005146A8" w:rsidRDefault="00F07254" w:rsidP="00C73481">
            <w:pPr>
              <w:jc w:val="center"/>
              <w:rPr>
                <w:del w:id="1273" w:author="bzs" w:date="2017-05-16T13:46:00Z"/>
                <w:rFonts w:asciiTheme="minorEastAsia" w:eastAsiaTheme="minorEastAsia" w:hAnsiTheme="minorEastAsia"/>
                <w:b/>
                <w:bCs/>
                <w:color w:val="000000"/>
                <w:szCs w:val="21"/>
              </w:rPr>
            </w:pPr>
            <w:moveFrom w:id="1274" w:author="owner" w:date="2017-01-07T15:35:00Z">
              <w:del w:id="1275" w:author="bzs" w:date="2017-05-16T13:46:00Z">
                <w:r w:rsidRPr="00C73481" w:rsidDel="005146A8">
                  <w:rPr>
                    <w:rFonts w:asciiTheme="minorEastAsia" w:eastAsiaTheme="minorEastAsia" w:hAnsiTheme="minorEastAsia" w:cs="微软雅黑" w:hint="eastAsia"/>
                    <w:b/>
                    <w:bCs/>
                    <w:color w:val="000000"/>
                    <w:szCs w:val="21"/>
                  </w:rPr>
                  <w:delText>说</w:delText>
                </w:r>
                <w:r w:rsidRPr="00C73481" w:rsidDel="005146A8">
                  <w:rPr>
                    <w:rFonts w:asciiTheme="minorEastAsia" w:eastAsiaTheme="minorEastAsia" w:hAnsiTheme="minorEastAsia" w:hint="eastAsia"/>
                    <w:b/>
                    <w:bCs/>
                    <w:color w:val="000000"/>
                    <w:szCs w:val="21"/>
                  </w:rPr>
                  <w:delText>明</w:delText>
                </w:r>
              </w:del>
            </w:moveFrom>
          </w:p>
        </w:tc>
      </w:tr>
      <w:tr w:rsidR="00C73481" w:rsidRPr="0067303C" w:rsidDel="005146A8" w:rsidTr="00EC7BF6">
        <w:trPr>
          <w:jc w:val="center"/>
          <w:del w:id="1276" w:author="bzs" w:date="2017-05-16T13:46:00Z"/>
        </w:trPr>
        <w:tc>
          <w:tcPr>
            <w:tcW w:w="2263" w:type="dxa"/>
          </w:tcPr>
          <w:p w:rsidR="00C73481" w:rsidRPr="0067303C" w:rsidDel="005146A8" w:rsidRDefault="00F07254" w:rsidP="00C73481">
            <w:pPr>
              <w:rPr>
                <w:del w:id="1277" w:author="bzs" w:date="2017-05-16T13:46:00Z"/>
                <w:rFonts w:asciiTheme="minorEastAsia" w:eastAsiaTheme="minorEastAsia" w:hAnsiTheme="minorEastAsia"/>
                <w:szCs w:val="21"/>
              </w:rPr>
            </w:pPr>
            <w:moveFrom w:id="1278" w:author="owner" w:date="2017-01-07T15:35:00Z">
              <w:del w:id="1279" w:author="bzs" w:date="2017-05-16T13:46:00Z">
                <w:r w:rsidRPr="0067303C" w:rsidDel="005146A8">
                  <w:rPr>
                    <w:rFonts w:asciiTheme="minorEastAsia" w:eastAsiaTheme="minorEastAsia" w:hAnsiTheme="minorEastAsia"/>
                    <w:szCs w:val="21"/>
                  </w:rPr>
                  <w:delText>ID</w:delText>
                </w:r>
              </w:del>
            </w:moveFrom>
          </w:p>
        </w:tc>
        <w:tc>
          <w:tcPr>
            <w:tcW w:w="1843" w:type="dxa"/>
          </w:tcPr>
          <w:p w:rsidR="00C73481" w:rsidRPr="0067303C" w:rsidDel="005146A8" w:rsidRDefault="00F07254" w:rsidP="00C73481">
            <w:pPr>
              <w:rPr>
                <w:del w:id="1280" w:author="bzs" w:date="2017-05-16T13:46:00Z"/>
                <w:rFonts w:asciiTheme="minorEastAsia" w:eastAsiaTheme="minorEastAsia" w:hAnsiTheme="minorEastAsia"/>
                <w:szCs w:val="21"/>
              </w:rPr>
            </w:pPr>
            <w:moveFrom w:id="1281" w:author="owner" w:date="2017-01-07T15:35:00Z">
              <w:del w:id="1282" w:author="bzs" w:date="2017-05-16T13:46:00Z">
                <w:r w:rsidRPr="0067303C" w:rsidDel="005146A8">
                  <w:rPr>
                    <w:rFonts w:asciiTheme="minorEastAsia" w:eastAsiaTheme="minorEastAsia" w:hAnsiTheme="minorEastAsia"/>
                    <w:szCs w:val="21"/>
                  </w:rPr>
                  <w:delText>INT</w:delText>
                </w:r>
              </w:del>
            </w:moveFrom>
          </w:p>
        </w:tc>
        <w:tc>
          <w:tcPr>
            <w:tcW w:w="2552" w:type="dxa"/>
          </w:tcPr>
          <w:p w:rsidR="00C73481" w:rsidRPr="0067303C" w:rsidDel="005146A8" w:rsidRDefault="00C73481" w:rsidP="00C73481">
            <w:pPr>
              <w:rPr>
                <w:del w:id="1283" w:author="bzs" w:date="2017-05-16T13:46:00Z"/>
                <w:rFonts w:asciiTheme="minorEastAsia" w:eastAsiaTheme="minorEastAsia" w:hAnsiTheme="minorEastAsia"/>
                <w:szCs w:val="21"/>
              </w:rPr>
            </w:pPr>
          </w:p>
        </w:tc>
        <w:tc>
          <w:tcPr>
            <w:tcW w:w="1701" w:type="dxa"/>
          </w:tcPr>
          <w:p w:rsidR="00C73481" w:rsidRPr="0067303C" w:rsidDel="005146A8" w:rsidRDefault="00C73481" w:rsidP="00C73481">
            <w:pPr>
              <w:rPr>
                <w:del w:id="1284" w:author="bzs" w:date="2017-05-16T13:46:00Z"/>
                <w:rFonts w:asciiTheme="minorEastAsia" w:eastAsiaTheme="minorEastAsia" w:hAnsiTheme="minorEastAsia"/>
                <w:szCs w:val="21"/>
              </w:rPr>
            </w:pPr>
          </w:p>
        </w:tc>
      </w:tr>
      <w:tr w:rsidR="000B5AB5" w:rsidRPr="0067303C" w:rsidDel="005146A8" w:rsidTr="00EC7BF6">
        <w:trPr>
          <w:jc w:val="center"/>
          <w:ins w:id="1285" w:author="张家乐" w:date="2016-09-08T09:15:00Z"/>
          <w:del w:id="1286" w:author="bzs" w:date="2017-05-16T13:46:00Z"/>
        </w:trPr>
        <w:tc>
          <w:tcPr>
            <w:tcW w:w="2263" w:type="dxa"/>
          </w:tcPr>
          <w:p w:rsidR="000B5AB5" w:rsidRPr="0067303C" w:rsidDel="005146A8" w:rsidRDefault="000B5AB5" w:rsidP="00C73481">
            <w:pPr>
              <w:rPr>
                <w:ins w:id="1287" w:author="张家乐" w:date="2016-09-08T09:15:00Z"/>
                <w:del w:id="1288" w:author="bzs" w:date="2017-05-16T13:46:00Z"/>
                <w:rFonts w:asciiTheme="minorEastAsia" w:eastAsiaTheme="minorEastAsia" w:hAnsiTheme="minorEastAsia"/>
                <w:szCs w:val="21"/>
              </w:rPr>
            </w:pPr>
            <w:moveFrom w:id="1289" w:author="owner" w:date="2017-01-07T15:35:00Z">
              <w:ins w:id="1290" w:author="张家乐" w:date="2016-09-08T09:15:00Z">
                <w:del w:id="1291" w:author="bzs" w:date="2017-05-16T13:46:00Z">
                  <w:r w:rsidDel="005146A8">
                    <w:rPr>
                      <w:rFonts w:asciiTheme="minorEastAsia" w:eastAsiaTheme="minorEastAsia" w:hAnsiTheme="minorEastAsia" w:hint="eastAsia"/>
                      <w:szCs w:val="21"/>
                    </w:rPr>
                    <w:delText>APPLY_GUID</w:delText>
                  </w:r>
                </w:del>
              </w:ins>
            </w:moveFrom>
          </w:p>
        </w:tc>
        <w:tc>
          <w:tcPr>
            <w:tcW w:w="1843" w:type="dxa"/>
          </w:tcPr>
          <w:p w:rsidR="000B5AB5" w:rsidRPr="0067303C" w:rsidDel="005146A8" w:rsidRDefault="000B5AB5" w:rsidP="00C73481">
            <w:pPr>
              <w:rPr>
                <w:ins w:id="1292" w:author="张家乐" w:date="2016-09-08T09:15:00Z"/>
                <w:del w:id="1293" w:author="bzs" w:date="2017-05-16T13:46:00Z"/>
                <w:rFonts w:asciiTheme="minorEastAsia" w:eastAsiaTheme="minorEastAsia" w:hAnsiTheme="minorEastAsia"/>
                <w:szCs w:val="21"/>
              </w:rPr>
            </w:pPr>
            <w:moveFrom w:id="1294" w:author="owner" w:date="2017-01-07T15:35:00Z">
              <w:ins w:id="1295" w:author="张家乐" w:date="2016-09-08T09:15:00Z">
                <w:del w:id="1296" w:author="bzs" w:date="2017-05-16T13:46:00Z">
                  <w:r w:rsidDel="005146A8">
                    <w:rPr>
                      <w:rFonts w:asciiTheme="minorEastAsia" w:eastAsiaTheme="minorEastAsia" w:hAnsiTheme="minorEastAsia" w:hint="eastAsia"/>
                      <w:szCs w:val="21"/>
                    </w:rPr>
                    <w:delText>VARCHAR(36)</w:delText>
                  </w:r>
                </w:del>
              </w:ins>
            </w:moveFrom>
          </w:p>
        </w:tc>
        <w:tc>
          <w:tcPr>
            <w:tcW w:w="2552" w:type="dxa"/>
          </w:tcPr>
          <w:p w:rsidR="000B5AB5" w:rsidRPr="0067303C" w:rsidDel="005146A8" w:rsidRDefault="000B5AB5" w:rsidP="00C73481">
            <w:pPr>
              <w:rPr>
                <w:ins w:id="1297" w:author="张家乐" w:date="2016-09-08T09:15:00Z"/>
                <w:del w:id="1298" w:author="bzs" w:date="2017-05-16T13:46:00Z"/>
                <w:rFonts w:asciiTheme="minorEastAsia" w:eastAsiaTheme="minorEastAsia" w:hAnsiTheme="minorEastAsia"/>
                <w:szCs w:val="21"/>
              </w:rPr>
            </w:pPr>
            <w:moveFrom w:id="1299" w:author="owner" w:date="2017-01-07T15:35:00Z">
              <w:ins w:id="1300" w:author="张家乐" w:date="2016-09-08T09:15:00Z">
                <w:del w:id="1301" w:author="bzs" w:date="2017-05-16T13:46:00Z">
                  <w:r w:rsidDel="005146A8">
                    <w:rPr>
                      <w:rFonts w:asciiTheme="minorEastAsia" w:eastAsiaTheme="minorEastAsia" w:hAnsiTheme="minorEastAsia" w:hint="eastAsia"/>
                      <w:szCs w:val="21"/>
                    </w:rPr>
                    <w:delText>业务审批编号</w:delText>
                  </w:r>
                </w:del>
              </w:ins>
            </w:moveFrom>
          </w:p>
        </w:tc>
        <w:tc>
          <w:tcPr>
            <w:tcW w:w="1701" w:type="dxa"/>
          </w:tcPr>
          <w:p w:rsidR="000B5AB5" w:rsidRPr="0067303C" w:rsidDel="005146A8" w:rsidRDefault="000B5AB5" w:rsidP="00C73481">
            <w:pPr>
              <w:rPr>
                <w:ins w:id="1302" w:author="张家乐" w:date="2016-09-08T09:15:00Z"/>
                <w:del w:id="1303" w:author="bzs" w:date="2017-05-16T13:46:00Z"/>
                <w:rFonts w:asciiTheme="minorEastAsia" w:eastAsiaTheme="minorEastAsia" w:hAnsiTheme="minorEastAsia"/>
                <w:szCs w:val="21"/>
              </w:rPr>
            </w:pPr>
            <w:moveFrom w:id="1304" w:author="owner" w:date="2017-01-07T15:35:00Z">
              <w:ins w:id="1305" w:author="张家乐" w:date="2016-09-08T09:15:00Z">
                <w:del w:id="1306" w:author="bzs" w:date="2017-05-16T13:46:00Z">
                  <w:r w:rsidDel="005146A8">
                    <w:rPr>
                      <w:rFonts w:asciiTheme="minorEastAsia" w:eastAsiaTheme="minorEastAsia" w:hAnsiTheme="minorEastAsia" w:hint="eastAsia"/>
                      <w:szCs w:val="21"/>
                    </w:rPr>
                    <w:delText>外键</w:delText>
                  </w:r>
                </w:del>
              </w:ins>
            </w:moveFrom>
          </w:p>
        </w:tc>
      </w:tr>
      <w:tr w:rsidR="000B5AB5" w:rsidRPr="0067303C" w:rsidDel="005146A8" w:rsidTr="00EC7BF6">
        <w:trPr>
          <w:jc w:val="center"/>
          <w:del w:id="1307" w:author="bzs" w:date="2017-05-16T13:46:00Z"/>
        </w:trPr>
        <w:tc>
          <w:tcPr>
            <w:tcW w:w="2263" w:type="dxa"/>
          </w:tcPr>
          <w:p w:rsidR="000B5AB5" w:rsidRPr="0067303C" w:rsidDel="005146A8" w:rsidRDefault="000B5AB5" w:rsidP="00C73481">
            <w:pPr>
              <w:rPr>
                <w:del w:id="1308" w:author="bzs" w:date="2017-05-16T13:46:00Z"/>
                <w:rFonts w:asciiTheme="minorEastAsia" w:eastAsiaTheme="minorEastAsia" w:hAnsiTheme="minorEastAsia"/>
                <w:szCs w:val="21"/>
              </w:rPr>
            </w:pPr>
            <w:moveFrom w:id="1309" w:author="owner" w:date="2017-01-07T15:35:00Z">
              <w:del w:id="1310" w:author="bzs" w:date="2017-05-16T13:46:00Z">
                <w:r w:rsidRPr="0067303C" w:rsidDel="005146A8">
                  <w:rPr>
                    <w:rFonts w:asciiTheme="minorEastAsia" w:eastAsiaTheme="minorEastAsia" w:hAnsiTheme="minorEastAsia"/>
                    <w:szCs w:val="21"/>
                  </w:rPr>
                  <w:delText>APPLYDATE</w:delText>
                </w:r>
              </w:del>
            </w:moveFrom>
          </w:p>
        </w:tc>
        <w:tc>
          <w:tcPr>
            <w:tcW w:w="1843" w:type="dxa"/>
          </w:tcPr>
          <w:p w:rsidR="000B5AB5" w:rsidRPr="0067303C" w:rsidDel="005146A8" w:rsidRDefault="000B5AB5" w:rsidP="00A54655">
            <w:pPr>
              <w:rPr>
                <w:del w:id="1311" w:author="bzs" w:date="2017-05-16T13:46:00Z"/>
                <w:rFonts w:asciiTheme="minorEastAsia" w:eastAsiaTheme="minorEastAsia" w:hAnsiTheme="minorEastAsia"/>
                <w:szCs w:val="21"/>
              </w:rPr>
            </w:pPr>
            <w:moveFrom w:id="1312" w:author="owner" w:date="2017-01-07T15:35:00Z">
              <w:del w:id="1313" w:author="bzs" w:date="2017-05-16T13:46:00Z">
                <w:r w:rsidRPr="0067303C" w:rsidDel="005146A8">
                  <w:rPr>
                    <w:rFonts w:asciiTheme="minorEastAsia" w:eastAsiaTheme="minorEastAsia" w:hAnsiTheme="minorEastAsia"/>
                    <w:szCs w:val="21"/>
                  </w:rPr>
                  <w:delText>DATE</w:delText>
                </w:r>
              </w:del>
            </w:moveFrom>
          </w:p>
        </w:tc>
        <w:tc>
          <w:tcPr>
            <w:tcW w:w="2552" w:type="dxa"/>
          </w:tcPr>
          <w:p w:rsidR="000B5AB5" w:rsidRPr="0067303C" w:rsidDel="005146A8" w:rsidRDefault="000B5AB5" w:rsidP="00C73481">
            <w:pPr>
              <w:rPr>
                <w:del w:id="1314" w:author="bzs" w:date="2017-05-16T13:46:00Z"/>
                <w:rFonts w:asciiTheme="minorEastAsia" w:eastAsiaTheme="minorEastAsia" w:hAnsiTheme="minorEastAsia"/>
                <w:szCs w:val="21"/>
              </w:rPr>
            </w:pPr>
            <w:moveFrom w:id="1315" w:author="owner" w:date="2017-01-07T15:35:00Z">
              <w:del w:id="1316" w:author="bzs" w:date="2017-05-16T13:46:00Z">
                <w:r w:rsidRPr="0067303C" w:rsidDel="005146A8">
                  <w:rPr>
                    <w:rFonts w:asciiTheme="minorEastAsia" w:eastAsiaTheme="minorEastAsia" w:hAnsiTheme="minorEastAsia" w:hint="eastAsia"/>
                    <w:szCs w:val="21"/>
                  </w:rPr>
                  <w:delText>申请日期</w:delText>
                </w:r>
              </w:del>
            </w:moveFrom>
          </w:p>
        </w:tc>
        <w:tc>
          <w:tcPr>
            <w:tcW w:w="1701" w:type="dxa"/>
          </w:tcPr>
          <w:p w:rsidR="000B5AB5" w:rsidRPr="0067303C" w:rsidDel="005146A8" w:rsidRDefault="000B5AB5" w:rsidP="00C73481">
            <w:pPr>
              <w:rPr>
                <w:del w:id="1317" w:author="bzs" w:date="2017-05-16T13:46:00Z"/>
                <w:rFonts w:asciiTheme="minorEastAsia" w:eastAsiaTheme="minorEastAsia" w:hAnsiTheme="minorEastAsia"/>
                <w:szCs w:val="21"/>
              </w:rPr>
            </w:pPr>
          </w:p>
        </w:tc>
      </w:tr>
      <w:tr w:rsidR="000B5AB5" w:rsidRPr="0067303C" w:rsidDel="005146A8" w:rsidTr="00EC7BF6">
        <w:trPr>
          <w:jc w:val="center"/>
          <w:del w:id="1318" w:author="bzs" w:date="2017-05-16T13:46:00Z"/>
        </w:trPr>
        <w:tc>
          <w:tcPr>
            <w:tcW w:w="2263" w:type="dxa"/>
          </w:tcPr>
          <w:p w:rsidR="000B5AB5" w:rsidRPr="0067303C" w:rsidDel="005146A8" w:rsidRDefault="000B5AB5" w:rsidP="00C73481">
            <w:pPr>
              <w:rPr>
                <w:del w:id="1319" w:author="bzs" w:date="2017-05-16T13:46:00Z"/>
                <w:rFonts w:asciiTheme="minorEastAsia" w:eastAsiaTheme="minorEastAsia" w:hAnsiTheme="minorEastAsia"/>
                <w:szCs w:val="21"/>
              </w:rPr>
            </w:pPr>
            <w:moveFrom w:id="1320" w:author="owner" w:date="2017-01-07T15:35:00Z">
              <w:del w:id="1321" w:author="bzs" w:date="2017-05-16T13:46:00Z">
                <w:r w:rsidRPr="0067303C" w:rsidDel="005146A8">
                  <w:rPr>
                    <w:rFonts w:asciiTheme="minorEastAsia" w:eastAsiaTheme="minorEastAsia" w:hAnsiTheme="minorEastAsia"/>
                    <w:szCs w:val="21"/>
                  </w:rPr>
                  <w:delText>DISTRICT</w:delText>
                </w:r>
              </w:del>
            </w:moveFrom>
          </w:p>
        </w:tc>
        <w:tc>
          <w:tcPr>
            <w:tcW w:w="1843" w:type="dxa"/>
          </w:tcPr>
          <w:p w:rsidR="000B5AB5" w:rsidRPr="0067303C" w:rsidDel="005146A8" w:rsidRDefault="000B5AB5" w:rsidP="00C73481">
            <w:pPr>
              <w:rPr>
                <w:del w:id="1322" w:author="bzs" w:date="2017-05-16T13:46:00Z"/>
                <w:rFonts w:asciiTheme="minorEastAsia" w:eastAsiaTheme="minorEastAsia" w:hAnsiTheme="minorEastAsia"/>
                <w:szCs w:val="21"/>
              </w:rPr>
            </w:pPr>
            <w:moveFrom w:id="1323" w:author="owner" w:date="2017-01-07T15:35:00Z">
              <w:del w:id="1324" w:author="bzs" w:date="2017-05-16T13:46:00Z">
                <w:r w:rsidDel="005146A8">
                  <w:rPr>
                    <w:rFonts w:asciiTheme="minorEastAsia" w:eastAsiaTheme="minorEastAsia" w:hAnsiTheme="minorEastAsia"/>
                    <w:szCs w:val="21"/>
                  </w:rPr>
                  <w:delText>VARCHAR2(</w:delText>
                </w:r>
                <w:r w:rsidRPr="0067303C" w:rsidDel="005146A8">
                  <w:rPr>
                    <w:rFonts w:asciiTheme="minorEastAsia" w:eastAsiaTheme="minorEastAsia" w:hAnsiTheme="minorEastAsia"/>
                    <w:szCs w:val="21"/>
                  </w:rPr>
                  <w:delText>255)</w:delText>
                </w:r>
              </w:del>
            </w:moveFrom>
          </w:p>
        </w:tc>
        <w:tc>
          <w:tcPr>
            <w:tcW w:w="2552" w:type="dxa"/>
          </w:tcPr>
          <w:p w:rsidR="000B5AB5" w:rsidRPr="0067303C" w:rsidDel="005146A8" w:rsidRDefault="000B5AB5" w:rsidP="00C73481">
            <w:pPr>
              <w:rPr>
                <w:del w:id="1325" w:author="bzs" w:date="2017-05-16T13:46:00Z"/>
                <w:rFonts w:asciiTheme="minorEastAsia" w:eastAsiaTheme="minorEastAsia" w:hAnsiTheme="minorEastAsia"/>
                <w:szCs w:val="21"/>
              </w:rPr>
            </w:pPr>
            <w:moveFrom w:id="1326" w:author="owner" w:date="2017-01-07T15:35:00Z">
              <w:del w:id="1327" w:author="bzs" w:date="2017-05-16T13:46:00Z">
                <w:r w:rsidRPr="0067303C" w:rsidDel="005146A8">
                  <w:rPr>
                    <w:rFonts w:asciiTheme="minorEastAsia" w:eastAsiaTheme="minorEastAsia" w:hAnsiTheme="minorEastAsia" w:hint="eastAsia"/>
                    <w:szCs w:val="21"/>
                  </w:rPr>
                  <w:delText>区域</w:delText>
                </w:r>
              </w:del>
            </w:moveFrom>
          </w:p>
        </w:tc>
        <w:tc>
          <w:tcPr>
            <w:tcW w:w="1701" w:type="dxa"/>
          </w:tcPr>
          <w:p w:rsidR="000B5AB5" w:rsidRPr="0067303C" w:rsidDel="005146A8" w:rsidRDefault="000B5AB5" w:rsidP="00C73481">
            <w:pPr>
              <w:rPr>
                <w:del w:id="1328" w:author="bzs" w:date="2017-05-16T13:46:00Z"/>
                <w:rFonts w:asciiTheme="minorEastAsia" w:eastAsiaTheme="minorEastAsia" w:hAnsiTheme="minorEastAsia"/>
                <w:szCs w:val="21"/>
              </w:rPr>
            </w:pPr>
          </w:p>
        </w:tc>
      </w:tr>
      <w:tr w:rsidR="000B5AB5" w:rsidRPr="0067303C" w:rsidDel="005146A8" w:rsidTr="00EC7BF6">
        <w:trPr>
          <w:jc w:val="center"/>
          <w:del w:id="1329" w:author="bzs" w:date="2017-05-16T13:46:00Z"/>
        </w:trPr>
        <w:tc>
          <w:tcPr>
            <w:tcW w:w="2263" w:type="dxa"/>
          </w:tcPr>
          <w:p w:rsidR="000B5AB5" w:rsidRPr="0067303C" w:rsidDel="005146A8" w:rsidRDefault="000B5AB5" w:rsidP="00C73481">
            <w:pPr>
              <w:rPr>
                <w:del w:id="1330" w:author="bzs" w:date="2017-05-16T13:46:00Z"/>
                <w:rFonts w:asciiTheme="minorEastAsia" w:eastAsiaTheme="minorEastAsia" w:hAnsiTheme="minorEastAsia"/>
                <w:szCs w:val="21"/>
              </w:rPr>
            </w:pPr>
            <w:moveFrom w:id="1331" w:author="owner" w:date="2017-01-07T15:35:00Z">
              <w:del w:id="1332" w:author="bzs" w:date="2017-05-16T13:46:00Z">
                <w:r w:rsidRPr="0067303C" w:rsidDel="005146A8">
                  <w:rPr>
                    <w:rFonts w:asciiTheme="minorEastAsia" w:eastAsiaTheme="minorEastAsia" w:hAnsiTheme="minorEastAsia"/>
                    <w:szCs w:val="21"/>
                  </w:rPr>
                  <w:delText>IMPORTUSER</w:delText>
                </w:r>
              </w:del>
            </w:moveFrom>
          </w:p>
        </w:tc>
        <w:tc>
          <w:tcPr>
            <w:tcW w:w="1843" w:type="dxa"/>
          </w:tcPr>
          <w:p w:rsidR="000B5AB5" w:rsidRPr="0067303C" w:rsidDel="005146A8" w:rsidRDefault="000B5AB5" w:rsidP="00C73481">
            <w:pPr>
              <w:rPr>
                <w:del w:id="1333" w:author="bzs" w:date="2017-05-16T13:46:00Z"/>
                <w:rFonts w:asciiTheme="minorEastAsia" w:eastAsiaTheme="minorEastAsia" w:hAnsiTheme="minorEastAsia"/>
                <w:szCs w:val="21"/>
              </w:rPr>
            </w:pPr>
            <w:moveFrom w:id="1334" w:author="owner" w:date="2017-01-07T15:35:00Z">
              <w:del w:id="1335" w:author="bzs" w:date="2017-05-16T13:46:00Z">
                <w:r w:rsidDel="005146A8">
                  <w:rPr>
                    <w:rFonts w:asciiTheme="minorEastAsia" w:eastAsiaTheme="minorEastAsia" w:hAnsiTheme="minorEastAsia"/>
                    <w:szCs w:val="21"/>
                  </w:rPr>
                  <w:delText>VARCHAR2(</w:delText>
                </w:r>
                <w:r w:rsidRPr="0067303C" w:rsidDel="005146A8">
                  <w:rPr>
                    <w:rFonts w:asciiTheme="minorEastAsia" w:eastAsiaTheme="minorEastAsia" w:hAnsiTheme="minorEastAsia"/>
                    <w:szCs w:val="21"/>
                  </w:rPr>
                  <w:delText>255)</w:delText>
                </w:r>
              </w:del>
            </w:moveFrom>
          </w:p>
        </w:tc>
        <w:tc>
          <w:tcPr>
            <w:tcW w:w="2552" w:type="dxa"/>
          </w:tcPr>
          <w:p w:rsidR="000B5AB5" w:rsidRPr="0067303C" w:rsidDel="005146A8" w:rsidRDefault="000B5AB5" w:rsidP="00C73481">
            <w:pPr>
              <w:rPr>
                <w:del w:id="1336" w:author="bzs" w:date="2017-05-16T13:46:00Z"/>
                <w:rFonts w:asciiTheme="minorEastAsia" w:eastAsiaTheme="minorEastAsia" w:hAnsiTheme="minorEastAsia"/>
                <w:szCs w:val="21"/>
              </w:rPr>
            </w:pPr>
            <w:moveFrom w:id="1337" w:author="owner" w:date="2017-01-07T15:35:00Z">
              <w:del w:id="1338" w:author="bzs" w:date="2017-05-16T13:46:00Z">
                <w:r w:rsidRPr="0067303C" w:rsidDel="005146A8">
                  <w:rPr>
                    <w:rFonts w:asciiTheme="minorEastAsia" w:eastAsiaTheme="minorEastAsia" w:hAnsiTheme="minorEastAsia" w:hint="eastAsia"/>
                    <w:szCs w:val="21"/>
                  </w:rPr>
                  <w:delText>导入用户</w:delText>
                </w:r>
              </w:del>
            </w:moveFrom>
          </w:p>
        </w:tc>
        <w:tc>
          <w:tcPr>
            <w:tcW w:w="1701" w:type="dxa"/>
          </w:tcPr>
          <w:p w:rsidR="000B5AB5" w:rsidRPr="0067303C" w:rsidDel="005146A8" w:rsidRDefault="000B5AB5" w:rsidP="00C73481">
            <w:pPr>
              <w:rPr>
                <w:del w:id="1339" w:author="bzs" w:date="2017-05-16T13:46:00Z"/>
                <w:rFonts w:asciiTheme="minorEastAsia" w:eastAsiaTheme="minorEastAsia" w:hAnsiTheme="minorEastAsia"/>
                <w:szCs w:val="21"/>
              </w:rPr>
            </w:pPr>
          </w:p>
        </w:tc>
      </w:tr>
      <w:tr w:rsidR="000B5AB5" w:rsidRPr="0067303C" w:rsidDel="005146A8" w:rsidTr="00EC7BF6">
        <w:trPr>
          <w:jc w:val="center"/>
          <w:del w:id="1340" w:author="bzs" w:date="2017-05-16T13:46:00Z"/>
        </w:trPr>
        <w:tc>
          <w:tcPr>
            <w:tcW w:w="2263" w:type="dxa"/>
          </w:tcPr>
          <w:p w:rsidR="000B5AB5" w:rsidRPr="0067303C" w:rsidDel="005146A8" w:rsidRDefault="000B5AB5" w:rsidP="00C73481">
            <w:pPr>
              <w:rPr>
                <w:del w:id="1341" w:author="bzs" w:date="2017-05-16T13:46:00Z"/>
                <w:rFonts w:asciiTheme="minorEastAsia" w:eastAsiaTheme="minorEastAsia" w:hAnsiTheme="minorEastAsia"/>
                <w:szCs w:val="21"/>
              </w:rPr>
            </w:pPr>
            <w:moveFrom w:id="1342" w:author="owner" w:date="2017-01-07T15:35:00Z">
              <w:del w:id="1343" w:author="bzs" w:date="2017-05-16T13:46:00Z">
                <w:r w:rsidRPr="0067303C" w:rsidDel="005146A8">
                  <w:rPr>
                    <w:rFonts w:asciiTheme="minorEastAsia" w:eastAsiaTheme="minorEastAsia" w:hAnsiTheme="minorEastAsia"/>
                    <w:szCs w:val="21"/>
                  </w:rPr>
                  <w:delText>LICENSEID</w:delText>
                </w:r>
              </w:del>
            </w:moveFrom>
          </w:p>
        </w:tc>
        <w:tc>
          <w:tcPr>
            <w:tcW w:w="1843" w:type="dxa"/>
          </w:tcPr>
          <w:p w:rsidR="000B5AB5" w:rsidRPr="0067303C" w:rsidDel="005146A8" w:rsidRDefault="000B5AB5" w:rsidP="00C73481">
            <w:pPr>
              <w:rPr>
                <w:del w:id="1344" w:author="bzs" w:date="2017-05-16T13:46:00Z"/>
                <w:rFonts w:asciiTheme="minorEastAsia" w:eastAsiaTheme="minorEastAsia" w:hAnsiTheme="minorEastAsia"/>
                <w:szCs w:val="21"/>
              </w:rPr>
            </w:pPr>
            <w:moveFrom w:id="1345" w:author="owner" w:date="2017-01-07T15:35:00Z">
              <w:del w:id="1346" w:author="bzs" w:date="2017-05-16T13:46:00Z">
                <w:r w:rsidDel="005146A8">
                  <w:rPr>
                    <w:rFonts w:asciiTheme="minorEastAsia" w:eastAsiaTheme="minorEastAsia" w:hAnsiTheme="minorEastAsia"/>
                    <w:szCs w:val="21"/>
                  </w:rPr>
                  <w:delText>VARCHAR2(</w:delText>
                </w:r>
                <w:r w:rsidRPr="0067303C" w:rsidDel="005146A8">
                  <w:rPr>
                    <w:rFonts w:asciiTheme="minorEastAsia" w:eastAsiaTheme="minorEastAsia" w:hAnsiTheme="minorEastAsia"/>
                    <w:szCs w:val="21"/>
                  </w:rPr>
                  <w:delText>255)</w:delText>
                </w:r>
              </w:del>
            </w:moveFrom>
          </w:p>
        </w:tc>
        <w:tc>
          <w:tcPr>
            <w:tcW w:w="2552" w:type="dxa"/>
          </w:tcPr>
          <w:p w:rsidR="000B5AB5" w:rsidRPr="0067303C" w:rsidDel="005146A8" w:rsidRDefault="000B5AB5" w:rsidP="00C73481">
            <w:pPr>
              <w:rPr>
                <w:del w:id="1347" w:author="bzs" w:date="2017-05-16T13:46:00Z"/>
                <w:rFonts w:asciiTheme="minorEastAsia" w:eastAsiaTheme="minorEastAsia" w:hAnsiTheme="minorEastAsia"/>
                <w:szCs w:val="21"/>
              </w:rPr>
            </w:pPr>
            <w:moveFrom w:id="1348" w:author="owner" w:date="2017-01-07T15:35:00Z">
              <w:del w:id="1349" w:author="bzs" w:date="2017-05-16T13:46:00Z">
                <w:r w:rsidRPr="0067303C" w:rsidDel="005146A8">
                  <w:rPr>
                    <w:rFonts w:asciiTheme="minorEastAsia" w:eastAsiaTheme="minorEastAsia" w:hAnsiTheme="minorEastAsia" w:hint="eastAsia"/>
                    <w:szCs w:val="21"/>
                  </w:rPr>
                  <w:delText>执照编号</w:delText>
                </w:r>
              </w:del>
            </w:moveFrom>
          </w:p>
        </w:tc>
        <w:tc>
          <w:tcPr>
            <w:tcW w:w="1701" w:type="dxa"/>
          </w:tcPr>
          <w:p w:rsidR="000B5AB5" w:rsidRPr="0067303C" w:rsidDel="005146A8" w:rsidRDefault="000B5AB5" w:rsidP="00C73481">
            <w:pPr>
              <w:rPr>
                <w:del w:id="1350" w:author="bzs" w:date="2017-05-16T13:46:00Z"/>
                <w:rFonts w:asciiTheme="minorEastAsia" w:eastAsiaTheme="minorEastAsia" w:hAnsiTheme="minorEastAsia"/>
                <w:szCs w:val="21"/>
              </w:rPr>
            </w:pPr>
          </w:p>
        </w:tc>
      </w:tr>
      <w:tr w:rsidR="000B5AB5" w:rsidRPr="0067303C" w:rsidDel="005146A8" w:rsidTr="00EC7BF6">
        <w:trPr>
          <w:jc w:val="center"/>
          <w:del w:id="1351" w:author="bzs" w:date="2017-05-16T13:46:00Z"/>
        </w:trPr>
        <w:tc>
          <w:tcPr>
            <w:tcW w:w="2263" w:type="dxa"/>
          </w:tcPr>
          <w:p w:rsidR="000B5AB5" w:rsidRPr="0067303C" w:rsidDel="005146A8" w:rsidRDefault="000B5AB5" w:rsidP="00C73481">
            <w:pPr>
              <w:rPr>
                <w:del w:id="1352" w:author="bzs" w:date="2017-05-16T13:46:00Z"/>
                <w:rFonts w:asciiTheme="minorEastAsia" w:eastAsiaTheme="minorEastAsia" w:hAnsiTheme="minorEastAsia"/>
                <w:szCs w:val="21"/>
              </w:rPr>
            </w:pPr>
            <w:moveFrom w:id="1353" w:author="owner" w:date="2017-01-07T15:35:00Z">
              <w:del w:id="1354" w:author="bzs" w:date="2017-05-16T13:46:00Z">
                <w:r w:rsidRPr="0067303C" w:rsidDel="005146A8">
                  <w:rPr>
                    <w:rFonts w:asciiTheme="minorEastAsia" w:eastAsiaTheme="minorEastAsia" w:hAnsiTheme="minorEastAsia"/>
                    <w:szCs w:val="21"/>
                  </w:rPr>
                  <w:delText>PROCESSDATE</w:delText>
                </w:r>
              </w:del>
            </w:moveFrom>
          </w:p>
        </w:tc>
        <w:tc>
          <w:tcPr>
            <w:tcW w:w="1843" w:type="dxa"/>
          </w:tcPr>
          <w:p w:rsidR="000B5AB5" w:rsidRPr="0067303C" w:rsidDel="005146A8" w:rsidRDefault="000B5AB5" w:rsidP="00A54655">
            <w:pPr>
              <w:rPr>
                <w:del w:id="1355" w:author="bzs" w:date="2017-05-16T13:46:00Z"/>
                <w:rFonts w:asciiTheme="minorEastAsia" w:eastAsiaTheme="minorEastAsia" w:hAnsiTheme="minorEastAsia"/>
                <w:szCs w:val="21"/>
              </w:rPr>
            </w:pPr>
            <w:moveFrom w:id="1356" w:author="owner" w:date="2017-01-07T15:35:00Z">
              <w:del w:id="1357" w:author="bzs" w:date="2017-05-16T13:46:00Z">
                <w:r w:rsidRPr="0067303C" w:rsidDel="005146A8">
                  <w:rPr>
                    <w:rFonts w:asciiTheme="minorEastAsia" w:eastAsiaTheme="minorEastAsia" w:hAnsiTheme="minorEastAsia"/>
                    <w:szCs w:val="21"/>
                  </w:rPr>
                  <w:delText>DATE</w:delText>
                </w:r>
              </w:del>
            </w:moveFrom>
          </w:p>
        </w:tc>
        <w:tc>
          <w:tcPr>
            <w:tcW w:w="2552" w:type="dxa"/>
          </w:tcPr>
          <w:p w:rsidR="000B5AB5" w:rsidRPr="0067303C" w:rsidDel="005146A8" w:rsidRDefault="000B5AB5" w:rsidP="00C73481">
            <w:pPr>
              <w:rPr>
                <w:del w:id="1358" w:author="bzs" w:date="2017-05-16T13:46:00Z"/>
                <w:rFonts w:asciiTheme="minorEastAsia" w:eastAsiaTheme="minorEastAsia" w:hAnsiTheme="minorEastAsia"/>
                <w:szCs w:val="21"/>
              </w:rPr>
            </w:pPr>
            <w:moveFrom w:id="1359" w:author="owner" w:date="2017-01-07T15:35:00Z">
              <w:del w:id="1360" w:author="bzs" w:date="2017-05-16T13:46:00Z">
                <w:r w:rsidRPr="0067303C" w:rsidDel="005146A8">
                  <w:rPr>
                    <w:rFonts w:asciiTheme="minorEastAsia" w:eastAsiaTheme="minorEastAsia" w:hAnsiTheme="minorEastAsia" w:hint="eastAsia"/>
                    <w:szCs w:val="21"/>
                  </w:rPr>
                  <w:delText>处理日期</w:delText>
                </w:r>
              </w:del>
            </w:moveFrom>
          </w:p>
        </w:tc>
        <w:tc>
          <w:tcPr>
            <w:tcW w:w="1701" w:type="dxa"/>
          </w:tcPr>
          <w:p w:rsidR="000B5AB5" w:rsidRPr="0067303C" w:rsidDel="005146A8" w:rsidRDefault="000B5AB5" w:rsidP="00C73481">
            <w:pPr>
              <w:rPr>
                <w:del w:id="1361" w:author="bzs" w:date="2017-05-16T13:46:00Z"/>
                <w:rFonts w:asciiTheme="minorEastAsia" w:eastAsiaTheme="minorEastAsia" w:hAnsiTheme="minorEastAsia"/>
                <w:szCs w:val="21"/>
              </w:rPr>
            </w:pPr>
          </w:p>
        </w:tc>
      </w:tr>
      <w:tr w:rsidR="000B5AB5" w:rsidRPr="0067303C" w:rsidDel="005146A8" w:rsidTr="00EC7BF6">
        <w:trPr>
          <w:jc w:val="center"/>
          <w:del w:id="1362" w:author="bzs" w:date="2017-05-16T13:46:00Z"/>
        </w:trPr>
        <w:tc>
          <w:tcPr>
            <w:tcW w:w="2263" w:type="dxa"/>
          </w:tcPr>
          <w:p w:rsidR="000B5AB5" w:rsidRPr="0067303C" w:rsidDel="005146A8" w:rsidRDefault="000B5AB5" w:rsidP="00C73481">
            <w:pPr>
              <w:rPr>
                <w:del w:id="1363" w:author="bzs" w:date="2017-05-16T13:46:00Z"/>
                <w:rFonts w:asciiTheme="minorEastAsia" w:eastAsiaTheme="minorEastAsia" w:hAnsiTheme="minorEastAsia"/>
                <w:szCs w:val="21"/>
              </w:rPr>
            </w:pPr>
            <w:moveFrom w:id="1364" w:author="owner" w:date="2017-01-07T15:35:00Z">
              <w:del w:id="1365" w:author="bzs" w:date="2017-05-16T13:46:00Z">
                <w:r w:rsidRPr="0067303C" w:rsidDel="005146A8">
                  <w:rPr>
                    <w:rFonts w:asciiTheme="minorEastAsia" w:eastAsiaTheme="minorEastAsia" w:hAnsiTheme="minorEastAsia"/>
                    <w:szCs w:val="21"/>
                  </w:rPr>
                  <w:delText>SFTY</w:delText>
                </w:r>
              </w:del>
            </w:moveFrom>
          </w:p>
        </w:tc>
        <w:tc>
          <w:tcPr>
            <w:tcW w:w="1843" w:type="dxa"/>
          </w:tcPr>
          <w:p w:rsidR="000B5AB5" w:rsidRPr="0067303C" w:rsidDel="005146A8" w:rsidRDefault="000B5AB5" w:rsidP="00C73481">
            <w:pPr>
              <w:rPr>
                <w:del w:id="1366" w:author="bzs" w:date="2017-05-16T13:46:00Z"/>
                <w:rFonts w:asciiTheme="minorEastAsia" w:eastAsiaTheme="minorEastAsia" w:hAnsiTheme="minorEastAsia"/>
                <w:szCs w:val="21"/>
              </w:rPr>
            </w:pPr>
            <w:moveFrom w:id="1367" w:author="owner" w:date="2017-01-07T15:35:00Z">
              <w:del w:id="1368" w:author="bzs" w:date="2017-05-16T13:46:00Z">
                <w:r w:rsidRPr="0067303C" w:rsidDel="005146A8">
                  <w:rPr>
                    <w:rFonts w:asciiTheme="minorEastAsia" w:eastAsiaTheme="minorEastAsia" w:hAnsiTheme="minorEastAsia"/>
                    <w:szCs w:val="21"/>
                  </w:rPr>
                  <w:delText>INT</w:delText>
                </w:r>
              </w:del>
            </w:moveFrom>
          </w:p>
        </w:tc>
        <w:tc>
          <w:tcPr>
            <w:tcW w:w="2552" w:type="dxa"/>
          </w:tcPr>
          <w:p w:rsidR="000B5AB5" w:rsidRPr="0067303C" w:rsidDel="005146A8" w:rsidRDefault="000B5AB5" w:rsidP="00C73481">
            <w:pPr>
              <w:rPr>
                <w:del w:id="1369" w:author="bzs" w:date="2017-05-16T13:46:00Z"/>
                <w:rFonts w:asciiTheme="minorEastAsia" w:eastAsiaTheme="minorEastAsia" w:hAnsiTheme="minorEastAsia"/>
                <w:szCs w:val="21"/>
              </w:rPr>
            </w:pPr>
            <w:moveFrom w:id="1370" w:author="owner" w:date="2017-01-07T15:35:00Z">
              <w:del w:id="1371" w:author="bzs" w:date="2017-05-16T13:46:00Z">
                <w:r w:rsidRPr="0067303C" w:rsidDel="005146A8">
                  <w:rPr>
                    <w:rFonts w:asciiTheme="minorEastAsia" w:eastAsiaTheme="minorEastAsia" w:hAnsiTheme="minorEastAsia" w:hint="eastAsia"/>
                    <w:szCs w:val="21"/>
                  </w:rPr>
                  <w:delText>是否同意</w:delText>
                </w:r>
              </w:del>
            </w:moveFrom>
          </w:p>
        </w:tc>
        <w:tc>
          <w:tcPr>
            <w:tcW w:w="1701" w:type="dxa"/>
          </w:tcPr>
          <w:p w:rsidR="000B5AB5" w:rsidRPr="0067303C" w:rsidDel="005146A8" w:rsidRDefault="000B5AB5" w:rsidP="00C73481">
            <w:pPr>
              <w:rPr>
                <w:del w:id="1372" w:author="bzs" w:date="2017-05-16T13:46:00Z"/>
                <w:rFonts w:asciiTheme="minorEastAsia" w:eastAsiaTheme="minorEastAsia" w:hAnsiTheme="minorEastAsia"/>
                <w:szCs w:val="21"/>
              </w:rPr>
            </w:pPr>
          </w:p>
        </w:tc>
      </w:tr>
      <w:tr w:rsidR="000B5AB5" w:rsidRPr="0067303C" w:rsidDel="005146A8" w:rsidTr="00EC7BF6">
        <w:trPr>
          <w:jc w:val="center"/>
          <w:del w:id="1373" w:author="bzs" w:date="2017-05-16T13:46:00Z"/>
        </w:trPr>
        <w:tc>
          <w:tcPr>
            <w:tcW w:w="2263" w:type="dxa"/>
          </w:tcPr>
          <w:p w:rsidR="000B5AB5" w:rsidRPr="0067303C" w:rsidDel="005146A8" w:rsidRDefault="000B5AB5" w:rsidP="00C73481">
            <w:pPr>
              <w:rPr>
                <w:del w:id="1374" w:author="bzs" w:date="2017-05-16T13:46:00Z"/>
                <w:rFonts w:asciiTheme="minorEastAsia" w:eastAsiaTheme="minorEastAsia" w:hAnsiTheme="minorEastAsia"/>
                <w:szCs w:val="21"/>
              </w:rPr>
            </w:pPr>
            <w:moveFrom w:id="1375" w:author="owner" w:date="2017-01-07T15:35:00Z">
              <w:del w:id="1376" w:author="bzs" w:date="2017-05-16T13:46:00Z">
                <w:r w:rsidRPr="0067303C" w:rsidDel="005146A8">
                  <w:rPr>
                    <w:rFonts w:asciiTheme="minorEastAsia" w:eastAsiaTheme="minorEastAsia" w:hAnsiTheme="minorEastAsia"/>
                    <w:szCs w:val="21"/>
                  </w:rPr>
                  <w:delText>TELECOMOPERATORS</w:delText>
                </w:r>
              </w:del>
            </w:moveFrom>
          </w:p>
        </w:tc>
        <w:tc>
          <w:tcPr>
            <w:tcW w:w="1843" w:type="dxa"/>
          </w:tcPr>
          <w:p w:rsidR="000B5AB5" w:rsidRPr="0067303C" w:rsidDel="005146A8" w:rsidRDefault="000B5AB5" w:rsidP="00C73481">
            <w:pPr>
              <w:rPr>
                <w:del w:id="1377" w:author="bzs" w:date="2017-05-16T13:46:00Z"/>
                <w:rFonts w:asciiTheme="minorEastAsia" w:eastAsiaTheme="minorEastAsia" w:hAnsiTheme="minorEastAsia"/>
                <w:szCs w:val="21"/>
              </w:rPr>
            </w:pPr>
            <w:moveFrom w:id="1378" w:author="owner" w:date="2017-01-07T15:35:00Z">
              <w:del w:id="1379" w:author="bzs" w:date="2017-05-16T13:46:00Z">
                <w:r w:rsidDel="005146A8">
                  <w:rPr>
                    <w:rFonts w:asciiTheme="minorEastAsia" w:eastAsiaTheme="minorEastAsia" w:hAnsiTheme="minorEastAsia"/>
                    <w:szCs w:val="21"/>
                  </w:rPr>
                  <w:delText>VARCHAR2(</w:delText>
                </w:r>
                <w:r w:rsidRPr="0067303C" w:rsidDel="005146A8">
                  <w:rPr>
                    <w:rFonts w:asciiTheme="minorEastAsia" w:eastAsiaTheme="minorEastAsia" w:hAnsiTheme="minorEastAsia"/>
                    <w:szCs w:val="21"/>
                  </w:rPr>
                  <w:delText>255)</w:delText>
                </w:r>
              </w:del>
            </w:moveFrom>
          </w:p>
        </w:tc>
        <w:tc>
          <w:tcPr>
            <w:tcW w:w="2552" w:type="dxa"/>
          </w:tcPr>
          <w:p w:rsidR="000B5AB5" w:rsidRPr="0067303C" w:rsidDel="005146A8" w:rsidRDefault="000B5AB5" w:rsidP="00C73481">
            <w:pPr>
              <w:rPr>
                <w:del w:id="1380" w:author="bzs" w:date="2017-05-16T13:46:00Z"/>
                <w:rFonts w:asciiTheme="minorEastAsia" w:eastAsiaTheme="minorEastAsia" w:hAnsiTheme="minorEastAsia"/>
                <w:szCs w:val="21"/>
              </w:rPr>
            </w:pPr>
            <w:moveFrom w:id="1381" w:author="owner" w:date="2017-01-07T15:35:00Z">
              <w:del w:id="1382" w:author="bzs" w:date="2017-05-16T13:46:00Z">
                <w:r w:rsidRPr="0067303C" w:rsidDel="005146A8">
                  <w:rPr>
                    <w:rFonts w:asciiTheme="minorEastAsia" w:eastAsiaTheme="minorEastAsia" w:hAnsiTheme="minorEastAsia" w:hint="eastAsia"/>
                    <w:szCs w:val="21"/>
                  </w:rPr>
                  <w:delText>移动、电信、联通、铁塔</w:delText>
                </w:r>
              </w:del>
            </w:moveFrom>
          </w:p>
        </w:tc>
        <w:tc>
          <w:tcPr>
            <w:tcW w:w="1701" w:type="dxa"/>
          </w:tcPr>
          <w:p w:rsidR="000B5AB5" w:rsidRPr="0067303C" w:rsidDel="005146A8" w:rsidRDefault="000B5AB5" w:rsidP="00C73481">
            <w:pPr>
              <w:rPr>
                <w:del w:id="1383" w:author="bzs" w:date="2017-05-16T13:46:00Z"/>
                <w:rFonts w:asciiTheme="minorEastAsia" w:eastAsiaTheme="minorEastAsia" w:hAnsiTheme="minorEastAsia"/>
                <w:szCs w:val="21"/>
              </w:rPr>
            </w:pPr>
          </w:p>
        </w:tc>
      </w:tr>
      <w:tr w:rsidR="000B5AB5" w:rsidRPr="0067303C" w:rsidDel="005146A8" w:rsidTr="00EC7BF6">
        <w:trPr>
          <w:jc w:val="center"/>
          <w:del w:id="1384" w:author="bzs" w:date="2017-05-16T13:46:00Z"/>
        </w:trPr>
        <w:tc>
          <w:tcPr>
            <w:tcW w:w="2263" w:type="dxa"/>
          </w:tcPr>
          <w:p w:rsidR="000B5AB5" w:rsidRPr="0067303C" w:rsidDel="005146A8" w:rsidRDefault="000B5AB5" w:rsidP="00C73481">
            <w:pPr>
              <w:rPr>
                <w:del w:id="1385" w:author="bzs" w:date="2017-05-16T13:46:00Z"/>
                <w:rFonts w:asciiTheme="minorEastAsia" w:eastAsiaTheme="minorEastAsia" w:hAnsiTheme="minorEastAsia"/>
                <w:szCs w:val="21"/>
              </w:rPr>
            </w:pPr>
            <w:moveFrom w:id="1386" w:author="owner" w:date="2017-01-07T15:35:00Z">
              <w:del w:id="1387" w:author="bzs" w:date="2017-05-16T13:46:00Z">
                <w:r w:rsidRPr="0067303C" w:rsidDel="005146A8">
                  <w:rPr>
                    <w:rFonts w:asciiTheme="minorEastAsia" w:eastAsiaTheme="minorEastAsia" w:hAnsiTheme="minorEastAsia"/>
                    <w:szCs w:val="21"/>
                  </w:rPr>
                  <w:delText>TYPE</w:delText>
                </w:r>
              </w:del>
            </w:moveFrom>
          </w:p>
        </w:tc>
        <w:tc>
          <w:tcPr>
            <w:tcW w:w="1843" w:type="dxa"/>
          </w:tcPr>
          <w:p w:rsidR="000B5AB5" w:rsidRPr="0067303C" w:rsidDel="005146A8" w:rsidRDefault="000B5AB5" w:rsidP="00C73481">
            <w:pPr>
              <w:rPr>
                <w:del w:id="1388" w:author="bzs" w:date="2017-05-16T13:46:00Z"/>
                <w:rFonts w:asciiTheme="minorEastAsia" w:eastAsiaTheme="minorEastAsia" w:hAnsiTheme="minorEastAsia"/>
                <w:szCs w:val="21"/>
              </w:rPr>
            </w:pPr>
            <w:moveFrom w:id="1389" w:author="owner" w:date="2017-01-07T15:35:00Z">
              <w:del w:id="1390" w:author="bzs" w:date="2017-05-16T13:46:00Z">
                <w:r w:rsidDel="005146A8">
                  <w:rPr>
                    <w:rFonts w:asciiTheme="minorEastAsia" w:eastAsiaTheme="minorEastAsia" w:hAnsiTheme="minorEastAsia"/>
                    <w:szCs w:val="21"/>
                  </w:rPr>
                  <w:delText>VARCHAR2(</w:delText>
                </w:r>
                <w:r w:rsidRPr="0067303C" w:rsidDel="005146A8">
                  <w:rPr>
                    <w:rFonts w:asciiTheme="minorEastAsia" w:eastAsiaTheme="minorEastAsia" w:hAnsiTheme="minorEastAsia"/>
                    <w:szCs w:val="21"/>
                  </w:rPr>
                  <w:delText>255)</w:delText>
                </w:r>
              </w:del>
            </w:moveFrom>
          </w:p>
        </w:tc>
        <w:tc>
          <w:tcPr>
            <w:tcW w:w="2552" w:type="dxa"/>
          </w:tcPr>
          <w:p w:rsidR="000B5AB5" w:rsidRPr="0067303C" w:rsidDel="005146A8" w:rsidRDefault="000B5AB5" w:rsidP="00C73481">
            <w:pPr>
              <w:rPr>
                <w:del w:id="1391" w:author="bzs" w:date="2017-05-16T13:46:00Z"/>
                <w:rFonts w:asciiTheme="minorEastAsia" w:eastAsiaTheme="minorEastAsia" w:hAnsiTheme="minorEastAsia"/>
                <w:szCs w:val="21"/>
              </w:rPr>
            </w:pPr>
            <w:moveFrom w:id="1392" w:author="owner" w:date="2017-01-07T15:35:00Z">
              <w:del w:id="1393" w:author="bzs" w:date="2017-05-16T13:46:00Z">
                <w:r w:rsidRPr="0067303C" w:rsidDel="005146A8">
                  <w:rPr>
                    <w:rFonts w:asciiTheme="minorEastAsia" w:eastAsiaTheme="minorEastAsia" w:hAnsiTheme="minorEastAsia" w:hint="eastAsia"/>
                    <w:szCs w:val="21"/>
                  </w:rPr>
                  <w:delText>类型</w:delText>
                </w:r>
              </w:del>
            </w:moveFrom>
          </w:p>
        </w:tc>
        <w:tc>
          <w:tcPr>
            <w:tcW w:w="1701" w:type="dxa"/>
          </w:tcPr>
          <w:p w:rsidR="000B5AB5" w:rsidRPr="0067303C" w:rsidDel="005146A8" w:rsidRDefault="000B5AB5" w:rsidP="00C73481">
            <w:pPr>
              <w:rPr>
                <w:del w:id="1394" w:author="bzs" w:date="2017-05-16T13:46:00Z"/>
                <w:rFonts w:asciiTheme="minorEastAsia" w:eastAsiaTheme="minorEastAsia" w:hAnsiTheme="minorEastAsia"/>
                <w:szCs w:val="21"/>
              </w:rPr>
            </w:pPr>
          </w:p>
        </w:tc>
      </w:tr>
    </w:tbl>
    <w:p w:rsidR="00101C82" w:rsidRPr="0067303C" w:rsidDel="00DA76A7" w:rsidRDefault="00101C82" w:rsidP="00101C82">
      <w:pPr>
        <w:rPr>
          <w:rFonts w:asciiTheme="minorEastAsia" w:eastAsiaTheme="minorEastAsia" w:hAnsiTheme="minorEastAsia" w:hint="eastAsia"/>
          <w:szCs w:val="21"/>
        </w:rPr>
      </w:pPr>
    </w:p>
    <w:moveFromRangeEnd w:id="1260"/>
    <w:p w:rsidR="00DA76A7" w:rsidRPr="00482670" w:rsidRDefault="00DA76A7" w:rsidP="00DA76A7">
      <w:pPr>
        <w:pStyle w:val="40"/>
      </w:pPr>
      <w:moveToRangeStart w:id="1395" w:author="owner" w:date="2017-01-07T15:35:00Z" w:name="move471566671"/>
      <w:moveTo w:id="1396" w:author="owner" w:date="2017-01-07T15:35:00Z">
        <w:r w:rsidRPr="00482670">
          <w:rPr>
            <w:rFonts w:hint="eastAsia"/>
          </w:rPr>
          <w:t>执照延期记录</w:t>
        </w:r>
        <w:r w:rsidRPr="00482670">
          <w:t>表(PMS_YANQIJILU)</w:t>
        </w:r>
      </w:moveTo>
    </w:p>
    <w:tbl>
      <w:tblPr>
        <w:tblStyle w:val="92"/>
        <w:tblW w:w="8359" w:type="dxa"/>
        <w:jc w:val="center"/>
        <w:tblLayout w:type="fixed"/>
        <w:tblLook w:val="0000" w:firstRow="0" w:lastRow="0" w:firstColumn="0" w:lastColumn="0" w:noHBand="0" w:noVBand="0"/>
      </w:tblPr>
      <w:tblGrid>
        <w:gridCol w:w="2263"/>
        <w:gridCol w:w="1843"/>
        <w:gridCol w:w="2552"/>
        <w:gridCol w:w="1701"/>
      </w:tblGrid>
      <w:tr w:rsidR="00DA76A7" w:rsidRPr="0067303C" w:rsidTr="0015321B">
        <w:trPr>
          <w:jc w:val="center"/>
        </w:trPr>
        <w:tc>
          <w:tcPr>
            <w:tcW w:w="2263" w:type="dxa"/>
            <w:shd w:val="clear" w:color="auto" w:fill="AEAAAA"/>
          </w:tcPr>
          <w:p w:rsidR="00DA76A7" w:rsidRPr="00C73481" w:rsidRDefault="00DA76A7" w:rsidP="0015321B">
            <w:pPr>
              <w:jc w:val="center"/>
              <w:rPr>
                <w:rFonts w:asciiTheme="minorEastAsia" w:eastAsiaTheme="minorEastAsia" w:hAnsiTheme="minorEastAsia"/>
                <w:b/>
                <w:szCs w:val="21"/>
              </w:rPr>
            </w:pPr>
            <w:moveTo w:id="1397" w:author="owner" w:date="2017-01-07T15:35:00Z">
              <w:r w:rsidRPr="00C73481">
                <w:rPr>
                  <w:rFonts w:asciiTheme="minorEastAsia" w:eastAsiaTheme="minorEastAsia" w:hAnsiTheme="minorEastAsia"/>
                  <w:b/>
                  <w:szCs w:val="21"/>
                </w:rPr>
                <w:t>名称</w:t>
              </w:r>
            </w:moveTo>
          </w:p>
        </w:tc>
        <w:tc>
          <w:tcPr>
            <w:tcW w:w="1843" w:type="dxa"/>
            <w:shd w:val="clear" w:color="auto" w:fill="AEAAAA"/>
          </w:tcPr>
          <w:p w:rsidR="00DA76A7" w:rsidRPr="00C73481" w:rsidRDefault="00DA76A7" w:rsidP="0015321B">
            <w:pPr>
              <w:jc w:val="center"/>
              <w:rPr>
                <w:rFonts w:asciiTheme="minorEastAsia" w:eastAsiaTheme="minorEastAsia" w:hAnsiTheme="minorEastAsia"/>
                <w:b/>
                <w:szCs w:val="21"/>
              </w:rPr>
            </w:pPr>
            <w:moveTo w:id="1398" w:author="owner" w:date="2017-01-07T15:35:00Z">
              <w:r>
                <w:rPr>
                  <w:rFonts w:asciiTheme="minorEastAsia" w:eastAsiaTheme="minorEastAsia" w:hAnsiTheme="minorEastAsia"/>
                  <w:b/>
                  <w:szCs w:val="21"/>
                </w:rPr>
                <w:t>类型</w:t>
              </w:r>
            </w:moveTo>
          </w:p>
        </w:tc>
        <w:tc>
          <w:tcPr>
            <w:tcW w:w="2552" w:type="dxa"/>
            <w:shd w:val="clear" w:color="auto" w:fill="AEAAAA"/>
          </w:tcPr>
          <w:p w:rsidR="00DA76A7" w:rsidRPr="00C73481" w:rsidRDefault="00DA76A7" w:rsidP="0015321B">
            <w:pPr>
              <w:jc w:val="center"/>
              <w:rPr>
                <w:rFonts w:asciiTheme="minorEastAsia" w:eastAsiaTheme="minorEastAsia" w:hAnsiTheme="minorEastAsia"/>
                <w:b/>
                <w:bCs/>
                <w:color w:val="000000"/>
                <w:szCs w:val="21"/>
              </w:rPr>
            </w:pPr>
            <w:moveTo w:id="1399" w:author="owner" w:date="2017-01-07T15:35:00Z">
              <w:r w:rsidRPr="00C73481">
                <w:rPr>
                  <w:rFonts w:asciiTheme="minorEastAsia" w:eastAsiaTheme="minorEastAsia" w:hAnsiTheme="minorEastAsia" w:cs="微软雅黑" w:hint="eastAsia"/>
                  <w:b/>
                  <w:bCs/>
                  <w:color w:val="000000"/>
                  <w:szCs w:val="21"/>
                </w:rPr>
                <w:t>显示内容</w:t>
              </w:r>
            </w:moveTo>
          </w:p>
        </w:tc>
        <w:tc>
          <w:tcPr>
            <w:tcW w:w="1701" w:type="dxa"/>
            <w:shd w:val="clear" w:color="auto" w:fill="AEAAAA"/>
          </w:tcPr>
          <w:p w:rsidR="00DA76A7" w:rsidRPr="00C73481" w:rsidRDefault="00DA76A7" w:rsidP="0015321B">
            <w:pPr>
              <w:jc w:val="center"/>
              <w:rPr>
                <w:rFonts w:asciiTheme="minorEastAsia" w:eastAsiaTheme="minorEastAsia" w:hAnsiTheme="minorEastAsia"/>
                <w:b/>
                <w:bCs/>
                <w:color w:val="000000"/>
                <w:szCs w:val="21"/>
              </w:rPr>
            </w:pPr>
            <w:moveTo w:id="1400" w:author="owner" w:date="2017-01-07T15:35:00Z">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moveTo>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01" w:author="owner" w:date="2017-01-07T15:35:00Z">
              <w:r w:rsidRPr="0067303C">
                <w:rPr>
                  <w:rFonts w:asciiTheme="minorEastAsia" w:eastAsiaTheme="minorEastAsia" w:hAnsiTheme="minorEastAsia"/>
                  <w:szCs w:val="21"/>
                </w:rPr>
                <w:t>ID</w:t>
              </w:r>
            </w:moveTo>
          </w:p>
        </w:tc>
        <w:tc>
          <w:tcPr>
            <w:tcW w:w="1843" w:type="dxa"/>
          </w:tcPr>
          <w:p w:rsidR="00DA76A7" w:rsidRPr="0067303C" w:rsidRDefault="00DA76A7" w:rsidP="0015321B">
            <w:pPr>
              <w:rPr>
                <w:rFonts w:asciiTheme="minorEastAsia" w:eastAsiaTheme="minorEastAsia" w:hAnsiTheme="minorEastAsia"/>
                <w:szCs w:val="21"/>
              </w:rPr>
            </w:pPr>
            <w:moveTo w:id="1402" w:author="owner" w:date="2017-01-07T15:35:00Z">
              <w:r w:rsidRPr="0067303C">
                <w:rPr>
                  <w:rFonts w:asciiTheme="minorEastAsia" w:eastAsiaTheme="minorEastAsia" w:hAnsiTheme="minorEastAsia"/>
                  <w:szCs w:val="21"/>
                </w:rPr>
                <w:t>INT</w:t>
              </w:r>
            </w:moveTo>
          </w:p>
        </w:tc>
        <w:tc>
          <w:tcPr>
            <w:tcW w:w="2552" w:type="dxa"/>
          </w:tcPr>
          <w:p w:rsidR="00DA76A7" w:rsidRPr="0067303C" w:rsidRDefault="00DA76A7" w:rsidP="0015321B">
            <w:pPr>
              <w:rPr>
                <w:rFonts w:asciiTheme="minorEastAsia" w:eastAsiaTheme="minorEastAsia" w:hAnsiTheme="minorEastAsia"/>
                <w:szCs w:val="21"/>
              </w:rPr>
            </w:pPr>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03" w:author="owner" w:date="2017-01-07T15:35:00Z">
              <w:r>
                <w:rPr>
                  <w:rFonts w:asciiTheme="minorEastAsia" w:eastAsiaTheme="minorEastAsia" w:hAnsiTheme="minorEastAsia" w:hint="eastAsia"/>
                  <w:szCs w:val="21"/>
                </w:rPr>
                <w:t>APPLY_GUID</w:t>
              </w:r>
            </w:moveTo>
          </w:p>
        </w:tc>
        <w:tc>
          <w:tcPr>
            <w:tcW w:w="1843" w:type="dxa"/>
          </w:tcPr>
          <w:p w:rsidR="00DA76A7" w:rsidRPr="0067303C" w:rsidRDefault="00DA76A7" w:rsidP="0015321B">
            <w:pPr>
              <w:rPr>
                <w:rFonts w:asciiTheme="minorEastAsia" w:eastAsiaTheme="minorEastAsia" w:hAnsiTheme="minorEastAsia"/>
                <w:szCs w:val="21"/>
              </w:rPr>
            </w:pPr>
            <w:moveTo w:id="1404" w:author="owner" w:date="2017-01-07T15:35:00Z">
              <w:r>
                <w:rPr>
                  <w:rFonts w:asciiTheme="minorEastAsia" w:eastAsiaTheme="minorEastAsia" w:hAnsiTheme="minorEastAsia" w:hint="eastAsia"/>
                  <w:szCs w:val="21"/>
                </w:rPr>
                <w:t>VARCHAR(36)</w:t>
              </w:r>
            </w:moveTo>
          </w:p>
        </w:tc>
        <w:tc>
          <w:tcPr>
            <w:tcW w:w="2552" w:type="dxa"/>
          </w:tcPr>
          <w:p w:rsidR="00DA76A7" w:rsidRPr="0067303C" w:rsidRDefault="00DA76A7" w:rsidP="0015321B">
            <w:pPr>
              <w:rPr>
                <w:rFonts w:asciiTheme="minorEastAsia" w:eastAsiaTheme="minorEastAsia" w:hAnsiTheme="minorEastAsia"/>
                <w:szCs w:val="21"/>
              </w:rPr>
            </w:pPr>
            <w:moveTo w:id="1405" w:author="owner" w:date="2017-01-07T15:35:00Z">
              <w:r>
                <w:rPr>
                  <w:rFonts w:asciiTheme="minorEastAsia" w:eastAsiaTheme="minorEastAsia" w:hAnsiTheme="minorEastAsia" w:hint="eastAsia"/>
                  <w:szCs w:val="21"/>
                </w:rPr>
                <w:t>业务审批编号</w:t>
              </w:r>
            </w:moveTo>
          </w:p>
        </w:tc>
        <w:tc>
          <w:tcPr>
            <w:tcW w:w="1701" w:type="dxa"/>
          </w:tcPr>
          <w:p w:rsidR="00DA76A7" w:rsidRPr="0067303C" w:rsidRDefault="00DA76A7" w:rsidP="0015321B">
            <w:pPr>
              <w:rPr>
                <w:rFonts w:asciiTheme="minorEastAsia" w:eastAsiaTheme="minorEastAsia" w:hAnsiTheme="minorEastAsia"/>
                <w:szCs w:val="21"/>
              </w:rPr>
            </w:pPr>
            <w:moveTo w:id="1406" w:author="owner" w:date="2017-01-07T15:35:00Z">
              <w:r>
                <w:rPr>
                  <w:rFonts w:asciiTheme="minorEastAsia" w:eastAsiaTheme="minorEastAsia" w:hAnsiTheme="minorEastAsia" w:hint="eastAsia"/>
                  <w:szCs w:val="21"/>
                </w:rPr>
                <w:t>外键</w:t>
              </w:r>
            </w:moveTo>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07" w:author="owner" w:date="2017-01-07T15:35:00Z">
              <w:r w:rsidRPr="0067303C">
                <w:rPr>
                  <w:rFonts w:asciiTheme="minorEastAsia" w:eastAsiaTheme="minorEastAsia" w:hAnsiTheme="minorEastAsia"/>
                  <w:szCs w:val="21"/>
                </w:rPr>
                <w:t>APPLYDATE</w:t>
              </w:r>
            </w:moveTo>
          </w:p>
        </w:tc>
        <w:tc>
          <w:tcPr>
            <w:tcW w:w="1843" w:type="dxa"/>
          </w:tcPr>
          <w:p w:rsidR="00DA76A7" w:rsidRPr="0067303C" w:rsidRDefault="00DA76A7" w:rsidP="0015321B">
            <w:pPr>
              <w:rPr>
                <w:rFonts w:asciiTheme="minorEastAsia" w:eastAsiaTheme="minorEastAsia" w:hAnsiTheme="minorEastAsia"/>
                <w:szCs w:val="21"/>
              </w:rPr>
            </w:pPr>
            <w:moveTo w:id="1408" w:author="owner" w:date="2017-01-07T15:35:00Z">
              <w:r w:rsidRPr="0067303C">
                <w:rPr>
                  <w:rFonts w:asciiTheme="minorEastAsia" w:eastAsiaTheme="minorEastAsia" w:hAnsiTheme="minorEastAsia"/>
                  <w:szCs w:val="21"/>
                </w:rPr>
                <w:t>DATE</w:t>
              </w:r>
            </w:moveTo>
          </w:p>
        </w:tc>
        <w:tc>
          <w:tcPr>
            <w:tcW w:w="2552" w:type="dxa"/>
          </w:tcPr>
          <w:p w:rsidR="00DA76A7" w:rsidRPr="0067303C" w:rsidRDefault="00DA76A7" w:rsidP="0015321B">
            <w:pPr>
              <w:rPr>
                <w:rFonts w:asciiTheme="minorEastAsia" w:eastAsiaTheme="minorEastAsia" w:hAnsiTheme="minorEastAsia"/>
                <w:szCs w:val="21"/>
              </w:rPr>
            </w:pPr>
            <w:moveTo w:id="1409" w:author="owner" w:date="2017-01-07T15:35:00Z">
              <w:r w:rsidRPr="0067303C">
                <w:rPr>
                  <w:rFonts w:asciiTheme="minorEastAsia" w:eastAsiaTheme="minorEastAsia" w:hAnsiTheme="minorEastAsia" w:hint="eastAsia"/>
                  <w:szCs w:val="21"/>
                </w:rPr>
                <w:t>申请日期</w:t>
              </w:r>
            </w:moveTo>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10" w:author="owner" w:date="2017-01-07T15:35:00Z">
              <w:r w:rsidRPr="0067303C">
                <w:rPr>
                  <w:rFonts w:asciiTheme="minorEastAsia" w:eastAsiaTheme="minorEastAsia" w:hAnsiTheme="minorEastAsia"/>
                  <w:szCs w:val="21"/>
                </w:rPr>
                <w:t>DISTRICT</w:t>
              </w:r>
            </w:moveTo>
          </w:p>
        </w:tc>
        <w:tc>
          <w:tcPr>
            <w:tcW w:w="1843" w:type="dxa"/>
          </w:tcPr>
          <w:p w:rsidR="00DA76A7" w:rsidRPr="0067303C" w:rsidRDefault="00DA76A7" w:rsidP="0015321B">
            <w:pPr>
              <w:rPr>
                <w:rFonts w:asciiTheme="minorEastAsia" w:eastAsiaTheme="minorEastAsia" w:hAnsiTheme="minorEastAsia"/>
                <w:szCs w:val="21"/>
              </w:rPr>
            </w:pPr>
            <w:moveTo w:id="1411" w:author="owner" w:date="2017-01-07T15:35: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552" w:type="dxa"/>
          </w:tcPr>
          <w:p w:rsidR="00DA76A7" w:rsidRPr="0067303C" w:rsidRDefault="00DA76A7" w:rsidP="0015321B">
            <w:pPr>
              <w:rPr>
                <w:rFonts w:asciiTheme="minorEastAsia" w:eastAsiaTheme="minorEastAsia" w:hAnsiTheme="minorEastAsia"/>
                <w:szCs w:val="21"/>
              </w:rPr>
            </w:pPr>
            <w:moveTo w:id="1412" w:author="owner" w:date="2017-01-07T15:35:00Z">
              <w:r w:rsidRPr="0067303C">
                <w:rPr>
                  <w:rFonts w:asciiTheme="minorEastAsia" w:eastAsiaTheme="minorEastAsia" w:hAnsiTheme="minorEastAsia" w:hint="eastAsia"/>
                  <w:szCs w:val="21"/>
                </w:rPr>
                <w:t>区域</w:t>
              </w:r>
            </w:moveTo>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13" w:author="owner" w:date="2017-01-07T15:35:00Z">
              <w:r w:rsidRPr="0067303C">
                <w:rPr>
                  <w:rFonts w:asciiTheme="minorEastAsia" w:eastAsiaTheme="minorEastAsia" w:hAnsiTheme="minorEastAsia"/>
                  <w:szCs w:val="21"/>
                </w:rPr>
                <w:t>IMPORTUSER</w:t>
              </w:r>
            </w:moveTo>
          </w:p>
        </w:tc>
        <w:tc>
          <w:tcPr>
            <w:tcW w:w="1843" w:type="dxa"/>
          </w:tcPr>
          <w:p w:rsidR="00DA76A7" w:rsidRPr="0067303C" w:rsidRDefault="00DA76A7" w:rsidP="0015321B">
            <w:pPr>
              <w:rPr>
                <w:rFonts w:asciiTheme="minorEastAsia" w:eastAsiaTheme="minorEastAsia" w:hAnsiTheme="minorEastAsia"/>
                <w:szCs w:val="21"/>
              </w:rPr>
            </w:pPr>
            <w:moveTo w:id="1414" w:author="owner" w:date="2017-01-07T15:35: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552" w:type="dxa"/>
          </w:tcPr>
          <w:p w:rsidR="00DA76A7" w:rsidRPr="0067303C" w:rsidRDefault="00DA76A7" w:rsidP="0015321B">
            <w:pPr>
              <w:rPr>
                <w:rFonts w:asciiTheme="minorEastAsia" w:eastAsiaTheme="minorEastAsia" w:hAnsiTheme="minorEastAsia"/>
                <w:szCs w:val="21"/>
              </w:rPr>
            </w:pPr>
            <w:moveTo w:id="1415" w:author="owner" w:date="2017-01-07T15:35:00Z">
              <w:r w:rsidRPr="0067303C">
                <w:rPr>
                  <w:rFonts w:asciiTheme="minorEastAsia" w:eastAsiaTheme="minorEastAsia" w:hAnsiTheme="minorEastAsia" w:hint="eastAsia"/>
                  <w:szCs w:val="21"/>
                </w:rPr>
                <w:t>导入用户</w:t>
              </w:r>
            </w:moveTo>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16" w:author="owner" w:date="2017-01-07T15:35:00Z">
              <w:r w:rsidRPr="0067303C">
                <w:rPr>
                  <w:rFonts w:asciiTheme="minorEastAsia" w:eastAsiaTheme="minorEastAsia" w:hAnsiTheme="minorEastAsia"/>
                  <w:szCs w:val="21"/>
                </w:rPr>
                <w:t>LICENSEID</w:t>
              </w:r>
            </w:moveTo>
          </w:p>
        </w:tc>
        <w:tc>
          <w:tcPr>
            <w:tcW w:w="1843" w:type="dxa"/>
          </w:tcPr>
          <w:p w:rsidR="00DA76A7" w:rsidRPr="0067303C" w:rsidRDefault="00DA76A7" w:rsidP="0015321B">
            <w:pPr>
              <w:rPr>
                <w:rFonts w:asciiTheme="minorEastAsia" w:eastAsiaTheme="minorEastAsia" w:hAnsiTheme="minorEastAsia"/>
                <w:szCs w:val="21"/>
              </w:rPr>
            </w:pPr>
            <w:moveTo w:id="1417" w:author="owner" w:date="2017-01-07T15:35: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552" w:type="dxa"/>
          </w:tcPr>
          <w:p w:rsidR="00DA76A7" w:rsidRPr="0067303C" w:rsidRDefault="00DA76A7" w:rsidP="0015321B">
            <w:pPr>
              <w:rPr>
                <w:rFonts w:asciiTheme="minorEastAsia" w:eastAsiaTheme="minorEastAsia" w:hAnsiTheme="minorEastAsia"/>
                <w:szCs w:val="21"/>
              </w:rPr>
            </w:pPr>
            <w:moveTo w:id="1418" w:author="owner" w:date="2017-01-07T15:35:00Z">
              <w:r w:rsidRPr="0067303C">
                <w:rPr>
                  <w:rFonts w:asciiTheme="minorEastAsia" w:eastAsiaTheme="minorEastAsia" w:hAnsiTheme="minorEastAsia" w:hint="eastAsia"/>
                  <w:szCs w:val="21"/>
                </w:rPr>
                <w:t>执照编号</w:t>
              </w:r>
            </w:moveTo>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19" w:author="owner" w:date="2017-01-07T15:35:00Z">
              <w:r w:rsidRPr="0067303C">
                <w:rPr>
                  <w:rFonts w:asciiTheme="minorEastAsia" w:eastAsiaTheme="minorEastAsia" w:hAnsiTheme="minorEastAsia"/>
                  <w:szCs w:val="21"/>
                </w:rPr>
                <w:t>PROCESSDATE</w:t>
              </w:r>
            </w:moveTo>
          </w:p>
        </w:tc>
        <w:tc>
          <w:tcPr>
            <w:tcW w:w="1843" w:type="dxa"/>
          </w:tcPr>
          <w:p w:rsidR="00DA76A7" w:rsidRPr="0067303C" w:rsidRDefault="00DA76A7" w:rsidP="0015321B">
            <w:pPr>
              <w:rPr>
                <w:rFonts w:asciiTheme="minorEastAsia" w:eastAsiaTheme="minorEastAsia" w:hAnsiTheme="minorEastAsia"/>
                <w:szCs w:val="21"/>
              </w:rPr>
            </w:pPr>
            <w:moveTo w:id="1420" w:author="owner" w:date="2017-01-07T15:35:00Z">
              <w:r w:rsidRPr="0067303C">
                <w:rPr>
                  <w:rFonts w:asciiTheme="minorEastAsia" w:eastAsiaTheme="minorEastAsia" w:hAnsiTheme="minorEastAsia"/>
                  <w:szCs w:val="21"/>
                </w:rPr>
                <w:t>DATE</w:t>
              </w:r>
            </w:moveTo>
          </w:p>
        </w:tc>
        <w:tc>
          <w:tcPr>
            <w:tcW w:w="2552" w:type="dxa"/>
          </w:tcPr>
          <w:p w:rsidR="00DA76A7" w:rsidRPr="0067303C" w:rsidRDefault="00DA76A7" w:rsidP="0015321B">
            <w:pPr>
              <w:rPr>
                <w:rFonts w:asciiTheme="minorEastAsia" w:eastAsiaTheme="minorEastAsia" w:hAnsiTheme="minorEastAsia"/>
                <w:szCs w:val="21"/>
              </w:rPr>
            </w:pPr>
            <w:moveTo w:id="1421" w:author="owner" w:date="2017-01-07T15:35:00Z">
              <w:r w:rsidRPr="0067303C">
                <w:rPr>
                  <w:rFonts w:asciiTheme="minorEastAsia" w:eastAsiaTheme="minorEastAsia" w:hAnsiTheme="minorEastAsia" w:hint="eastAsia"/>
                  <w:szCs w:val="21"/>
                </w:rPr>
                <w:t>处理日期</w:t>
              </w:r>
            </w:moveTo>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22" w:author="owner" w:date="2017-01-07T15:35:00Z">
              <w:r w:rsidRPr="0067303C">
                <w:rPr>
                  <w:rFonts w:asciiTheme="minorEastAsia" w:eastAsiaTheme="minorEastAsia" w:hAnsiTheme="minorEastAsia"/>
                  <w:szCs w:val="21"/>
                </w:rPr>
                <w:t>SFTY</w:t>
              </w:r>
            </w:moveTo>
          </w:p>
        </w:tc>
        <w:tc>
          <w:tcPr>
            <w:tcW w:w="1843" w:type="dxa"/>
          </w:tcPr>
          <w:p w:rsidR="00DA76A7" w:rsidRPr="0067303C" w:rsidRDefault="00DA76A7" w:rsidP="0015321B">
            <w:pPr>
              <w:rPr>
                <w:rFonts w:asciiTheme="minorEastAsia" w:eastAsiaTheme="minorEastAsia" w:hAnsiTheme="minorEastAsia"/>
                <w:szCs w:val="21"/>
              </w:rPr>
            </w:pPr>
            <w:moveTo w:id="1423" w:author="owner" w:date="2017-01-07T15:35:00Z">
              <w:r w:rsidRPr="0067303C">
                <w:rPr>
                  <w:rFonts w:asciiTheme="minorEastAsia" w:eastAsiaTheme="minorEastAsia" w:hAnsiTheme="minorEastAsia"/>
                  <w:szCs w:val="21"/>
                </w:rPr>
                <w:t>INT</w:t>
              </w:r>
            </w:moveTo>
          </w:p>
        </w:tc>
        <w:tc>
          <w:tcPr>
            <w:tcW w:w="2552" w:type="dxa"/>
          </w:tcPr>
          <w:p w:rsidR="00DA76A7" w:rsidRPr="0067303C" w:rsidRDefault="00DA76A7" w:rsidP="0015321B">
            <w:pPr>
              <w:rPr>
                <w:rFonts w:asciiTheme="minorEastAsia" w:eastAsiaTheme="minorEastAsia" w:hAnsiTheme="minorEastAsia"/>
                <w:szCs w:val="21"/>
              </w:rPr>
            </w:pPr>
            <w:moveTo w:id="1424" w:author="owner" w:date="2017-01-07T15:35:00Z">
              <w:r w:rsidRPr="0067303C">
                <w:rPr>
                  <w:rFonts w:asciiTheme="minorEastAsia" w:eastAsiaTheme="minorEastAsia" w:hAnsiTheme="minorEastAsia" w:hint="eastAsia"/>
                  <w:szCs w:val="21"/>
                </w:rPr>
                <w:t>是否同意</w:t>
              </w:r>
            </w:moveTo>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25" w:author="owner" w:date="2017-01-07T15:35:00Z">
              <w:r w:rsidRPr="0067303C">
                <w:rPr>
                  <w:rFonts w:asciiTheme="minorEastAsia" w:eastAsiaTheme="minorEastAsia" w:hAnsiTheme="minorEastAsia"/>
                  <w:szCs w:val="21"/>
                </w:rPr>
                <w:t>TELECOMOPERATORS</w:t>
              </w:r>
            </w:moveTo>
          </w:p>
        </w:tc>
        <w:tc>
          <w:tcPr>
            <w:tcW w:w="1843" w:type="dxa"/>
          </w:tcPr>
          <w:p w:rsidR="00DA76A7" w:rsidRPr="0067303C" w:rsidRDefault="00DA76A7" w:rsidP="0015321B">
            <w:pPr>
              <w:rPr>
                <w:rFonts w:asciiTheme="minorEastAsia" w:eastAsiaTheme="minorEastAsia" w:hAnsiTheme="minorEastAsia"/>
                <w:szCs w:val="21"/>
              </w:rPr>
            </w:pPr>
            <w:moveTo w:id="1426" w:author="owner" w:date="2017-01-07T15:35: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552" w:type="dxa"/>
          </w:tcPr>
          <w:p w:rsidR="00DA76A7" w:rsidRPr="0067303C" w:rsidRDefault="00DA76A7" w:rsidP="0015321B">
            <w:pPr>
              <w:rPr>
                <w:rFonts w:asciiTheme="minorEastAsia" w:eastAsiaTheme="minorEastAsia" w:hAnsiTheme="minorEastAsia"/>
                <w:szCs w:val="21"/>
              </w:rPr>
            </w:pPr>
            <w:moveTo w:id="1427" w:author="owner" w:date="2017-01-07T15:35:00Z">
              <w:r w:rsidRPr="0067303C">
                <w:rPr>
                  <w:rFonts w:asciiTheme="minorEastAsia" w:eastAsiaTheme="minorEastAsia" w:hAnsiTheme="minorEastAsia" w:hint="eastAsia"/>
                  <w:szCs w:val="21"/>
                </w:rPr>
                <w:t>移动、电信、联通、铁塔</w:t>
              </w:r>
            </w:moveTo>
          </w:p>
        </w:tc>
        <w:tc>
          <w:tcPr>
            <w:tcW w:w="1701" w:type="dxa"/>
          </w:tcPr>
          <w:p w:rsidR="00DA76A7" w:rsidRPr="0067303C" w:rsidRDefault="00DA76A7" w:rsidP="0015321B">
            <w:pPr>
              <w:rPr>
                <w:rFonts w:asciiTheme="minorEastAsia" w:eastAsiaTheme="minorEastAsia" w:hAnsiTheme="minorEastAsia"/>
                <w:szCs w:val="21"/>
              </w:rPr>
            </w:pPr>
          </w:p>
        </w:tc>
      </w:tr>
      <w:tr w:rsidR="00DA76A7" w:rsidRPr="0067303C" w:rsidTr="0015321B">
        <w:trPr>
          <w:jc w:val="center"/>
        </w:trPr>
        <w:tc>
          <w:tcPr>
            <w:tcW w:w="2263" w:type="dxa"/>
          </w:tcPr>
          <w:p w:rsidR="00DA76A7" w:rsidRPr="0067303C" w:rsidRDefault="00DA76A7" w:rsidP="0015321B">
            <w:pPr>
              <w:rPr>
                <w:rFonts w:asciiTheme="minorEastAsia" w:eastAsiaTheme="minorEastAsia" w:hAnsiTheme="minorEastAsia"/>
                <w:szCs w:val="21"/>
              </w:rPr>
            </w:pPr>
            <w:moveTo w:id="1428" w:author="owner" w:date="2017-01-07T15:35:00Z">
              <w:r w:rsidRPr="0067303C">
                <w:rPr>
                  <w:rFonts w:asciiTheme="minorEastAsia" w:eastAsiaTheme="minorEastAsia" w:hAnsiTheme="minorEastAsia"/>
                  <w:szCs w:val="21"/>
                </w:rPr>
                <w:t>TYPE</w:t>
              </w:r>
            </w:moveTo>
          </w:p>
        </w:tc>
        <w:tc>
          <w:tcPr>
            <w:tcW w:w="1843" w:type="dxa"/>
          </w:tcPr>
          <w:p w:rsidR="00DA76A7" w:rsidRPr="0067303C" w:rsidRDefault="00DA76A7" w:rsidP="0015321B">
            <w:pPr>
              <w:rPr>
                <w:rFonts w:asciiTheme="minorEastAsia" w:eastAsiaTheme="minorEastAsia" w:hAnsiTheme="minorEastAsia"/>
                <w:szCs w:val="21"/>
              </w:rPr>
            </w:pPr>
            <w:moveTo w:id="1429" w:author="owner" w:date="2017-01-07T15:35:00Z">
              <w:r>
                <w:rPr>
                  <w:rFonts w:asciiTheme="minorEastAsia" w:eastAsiaTheme="minorEastAsia" w:hAnsiTheme="minorEastAsia"/>
                  <w:szCs w:val="21"/>
                </w:rPr>
                <w:t>VARCHAR2(</w:t>
              </w:r>
              <w:r w:rsidRPr="0067303C">
                <w:rPr>
                  <w:rFonts w:asciiTheme="minorEastAsia" w:eastAsiaTheme="minorEastAsia" w:hAnsiTheme="minorEastAsia"/>
                  <w:szCs w:val="21"/>
                </w:rPr>
                <w:t>255)</w:t>
              </w:r>
            </w:moveTo>
          </w:p>
        </w:tc>
        <w:tc>
          <w:tcPr>
            <w:tcW w:w="2552" w:type="dxa"/>
          </w:tcPr>
          <w:p w:rsidR="00DA76A7" w:rsidRPr="0067303C" w:rsidRDefault="00DA76A7" w:rsidP="0015321B">
            <w:pPr>
              <w:rPr>
                <w:rFonts w:asciiTheme="minorEastAsia" w:eastAsiaTheme="minorEastAsia" w:hAnsiTheme="minorEastAsia"/>
                <w:szCs w:val="21"/>
              </w:rPr>
            </w:pPr>
            <w:moveTo w:id="1430" w:author="owner" w:date="2017-01-07T15:35:00Z">
              <w:r w:rsidRPr="0067303C">
                <w:rPr>
                  <w:rFonts w:asciiTheme="minorEastAsia" w:eastAsiaTheme="minorEastAsia" w:hAnsiTheme="minorEastAsia" w:hint="eastAsia"/>
                  <w:szCs w:val="21"/>
                </w:rPr>
                <w:t>类型</w:t>
              </w:r>
            </w:moveTo>
          </w:p>
        </w:tc>
        <w:tc>
          <w:tcPr>
            <w:tcW w:w="1701" w:type="dxa"/>
          </w:tcPr>
          <w:p w:rsidR="00DA76A7" w:rsidRPr="0067303C" w:rsidRDefault="00DA76A7" w:rsidP="0015321B">
            <w:pPr>
              <w:rPr>
                <w:rFonts w:asciiTheme="minorEastAsia" w:eastAsiaTheme="minorEastAsia" w:hAnsiTheme="minorEastAsia"/>
                <w:szCs w:val="21"/>
              </w:rPr>
            </w:pPr>
          </w:p>
        </w:tc>
      </w:tr>
    </w:tbl>
    <w:p w:rsidR="00DA76A7" w:rsidRPr="0067303C" w:rsidRDefault="00DA76A7" w:rsidP="00DA76A7">
      <w:pPr>
        <w:rPr>
          <w:rFonts w:asciiTheme="minorEastAsia" w:eastAsiaTheme="minorEastAsia" w:hAnsiTheme="minorEastAsia"/>
          <w:szCs w:val="21"/>
        </w:rPr>
      </w:pPr>
    </w:p>
    <w:moveToRangeEnd w:id="1395"/>
    <w:p w:rsidR="00101C82" w:rsidRPr="00482670" w:rsidRDefault="00F07254" w:rsidP="00D64765">
      <w:pPr>
        <w:pStyle w:val="40"/>
      </w:pPr>
      <w:r w:rsidRPr="00482670">
        <w:rPr>
          <w:rFonts w:hint="eastAsia"/>
        </w:rPr>
        <w:t>区县预审</w:t>
      </w:r>
      <w:r w:rsidRPr="00482670">
        <w:t>表(PMS_QUXIANYUSHENG)</w:t>
      </w:r>
    </w:p>
    <w:tbl>
      <w:tblPr>
        <w:tblStyle w:val="92"/>
        <w:tblW w:w="8075" w:type="dxa"/>
        <w:jc w:val="center"/>
        <w:tblLayout w:type="fixed"/>
        <w:tblLook w:val="0000" w:firstRow="0" w:lastRow="0" w:firstColumn="0" w:lastColumn="0" w:noHBand="0" w:noVBand="0"/>
      </w:tblPr>
      <w:tblGrid>
        <w:gridCol w:w="1696"/>
        <w:gridCol w:w="1843"/>
        <w:gridCol w:w="1985"/>
        <w:gridCol w:w="2551"/>
      </w:tblGrid>
      <w:tr w:rsidR="00C73481" w:rsidRPr="0067303C" w:rsidTr="00EC7BF6">
        <w:trPr>
          <w:jc w:val="center"/>
        </w:trPr>
        <w:tc>
          <w:tcPr>
            <w:tcW w:w="1696" w:type="dxa"/>
            <w:shd w:val="clear" w:color="auto" w:fill="AEAAAA"/>
          </w:tcPr>
          <w:p w:rsidR="00C73481" w:rsidRPr="00EC7BF6" w:rsidRDefault="00F07254" w:rsidP="00C73481">
            <w:pPr>
              <w:jc w:val="center"/>
              <w:rPr>
                <w:rFonts w:asciiTheme="minorEastAsia" w:eastAsiaTheme="minorEastAsia" w:hAnsiTheme="minorEastAsia"/>
                <w:b/>
                <w:szCs w:val="21"/>
              </w:rPr>
            </w:pPr>
            <w:r w:rsidRPr="00EC7BF6">
              <w:rPr>
                <w:rFonts w:asciiTheme="minorEastAsia" w:eastAsiaTheme="minorEastAsia" w:hAnsiTheme="minorEastAsia"/>
                <w:b/>
                <w:szCs w:val="21"/>
              </w:rPr>
              <w:t>名称</w:t>
            </w:r>
          </w:p>
        </w:tc>
        <w:tc>
          <w:tcPr>
            <w:tcW w:w="1843" w:type="dxa"/>
            <w:shd w:val="clear" w:color="auto" w:fill="AEAAAA"/>
          </w:tcPr>
          <w:p w:rsidR="00C73481" w:rsidRPr="00EC7BF6" w:rsidRDefault="00F07254" w:rsidP="00C73481">
            <w:pPr>
              <w:jc w:val="center"/>
              <w:rPr>
                <w:rFonts w:asciiTheme="minorEastAsia" w:eastAsiaTheme="minorEastAsia" w:hAnsiTheme="minorEastAsia"/>
                <w:b/>
                <w:szCs w:val="21"/>
              </w:rPr>
            </w:pPr>
            <w:r w:rsidRPr="00EC7BF6">
              <w:rPr>
                <w:rFonts w:asciiTheme="minorEastAsia" w:eastAsiaTheme="minorEastAsia" w:hAnsiTheme="minorEastAsia"/>
                <w:b/>
                <w:szCs w:val="21"/>
              </w:rPr>
              <w:t>类型</w:t>
            </w:r>
          </w:p>
        </w:tc>
        <w:tc>
          <w:tcPr>
            <w:tcW w:w="1985" w:type="dxa"/>
            <w:shd w:val="clear" w:color="auto" w:fill="AEAAAA"/>
          </w:tcPr>
          <w:p w:rsidR="00C73481" w:rsidRPr="00EC7BF6" w:rsidRDefault="00F07254" w:rsidP="00C73481">
            <w:pPr>
              <w:jc w:val="center"/>
              <w:rPr>
                <w:rFonts w:asciiTheme="minorEastAsia" w:eastAsiaTheme="minorEastAsia" w:hAnsiTheme="minorEastAsia"/>
                <w:b/>
                <w:bCs/>
                <w:color w:val="000000"/>
                <w:szCs w:val="21"/>
              </w:rPr>
            </w:pPr>
            <w:r w:rsidRPr="00EC7BF6">
              <w:rPr>
                <w:rFonts w:asciiTheme="minorEastAsia" w:eastAsiaTheme="minorEastAsia" w:hAnsiTheme="minorEastAsia" w:cs="微软雅黑" w:hint="eastAsia"/>
                <w:b/>
                <w:bCs/>
                <w:color w:val="000000"/>
                <w:szCs w:val="21"/>
              </w:rPr>
              <w:t>显示内容</w:t>
            </w:r>
          </w:p>
        </w:tc>
        <w:tc>
          <w:tcPr>
            <w:tcW w:w="2551" w:type="dxa"/>
            <w:shd w:val="clear" w:color="auto" w:fill="AEAAAA"/>
          </w:tcPr>
          <w:p w:rsidR="00C73481" w:rsidRPr="00EC7BF6" w:rsidRDefault="00F07254" w:rsidP="00C73481">
            <w:pPr>
              <w:jc w:val="center"/>
              <w:rPr>
                <w:rFonts w:asciiTheme="minorEastAsia" w:eastAsiaTheme="minorEastAsia" w:hAnsiTheme="minorEastAsia"/>
                <w:b/>
                <w:bCs/>
                <w:color w:val="000000"/>
                <w:szCs w:val="21"/>
              </w:rPr>
            </w:pPr>
            <w:r w:rsidRPr="00EC7BF6">
              <w:rPr>
                <w:rFonts w:asciiTheme="minorEastAsia" w:eastAsiaTheme="minorEastAsia" w:hAnsiTheme="minorEastAsia" w:cs="微软雅黑" w:hint="eastAsia"/>
                <w:b/>
                <w:bCs/>
                <w:color w:val="000000"/>
                <w:szCs w:val="21"/>
              </w:rPr>
              <w:t>说</w:t>
            </w:r>
            <w:r w:rsidRPr="00EC7BF6">
              <w:rPr>
                <w:rFonts w:asciiTheme="minorEastAsia" w:eastAsiaTheme="minorEastAsia" w:hAnsiTheme="minorEastAsia" w:hint="eastAsia"/>
                <w:b/>
                <w:bCs/>
                <w:color w:val="000000"/>
                <w:szCs w:val="21"/>
              </w:rPr>
              <w:t>明</w:t>
            </w: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5" w:type="dxa"/>
          </w:tcPr>
          <w:p w:rsidR="00C73481" w:rsidRPr="0067303C" w:rsidRDefault="00C73481" w:rsidP="00C73481">
            <w:pPr>
              <w:rPr>
                <w:rFonts w:asciiTheme="minorEastAsia" w:eastAsiaTheme="minorEastAsia" w:hAnsiTheme="minorEastAsia"/>
                <w:szCs w:val="21"/>
              </w:rPr>
            </w:pPr>
          </w:p>
        </w:tc>
        <w:tc>
          <w:tcPr>
            <w:tcW w:w="2551" w:type="dxa"/>
          </w:tcPr>
          <w:p w:rsidR="00C73481" w:rsidRPr="0067303C" w:rsidRDefault="00C73481" w:rsidP="00C73481">
            <w:pPr>
              <w:rPr>
                <w:rFonts w:asciiTheme="minorEastAsia" w:eastAsiaTheme="minorEastAsia" w:hAnsiTheme="minorEastAsia"/>
                <w:szCs w:val="21"/>
              </w:rPr>
            </w:pPr>
          </w:p>
        </w:tc>
      </w:tr>
      <w:tr w:rsidR="000B5AB5" w:rsidRPr="0067303C" w:rsidTr="00EC7BF6">
        <w:trPr>
          <w:jc w:val="center"/>
          <w:ins w:id="1431" w:author="张家乐" w:date="2016-09-08T09:15:00Z"/>
        </w:trPr>
        <w:tc>
          <w:tcPr>
            <w:tcW w:w="1696" w:type="dxa"/>
          </w:tcPr>
          <w:p w:rsidR="000B5AB5" w:rsidRPr="0067303C" w:rsidRDefault="000B5AB5" w:rsidP="00C73481">
            <w:pPr>
              <w:rPr>
                <w:ins w:id="1432" w:author="张家乐" w:date="2016-09-08T09:15:00Z"/>
                <w:rFonts w:asciiTheme="minorEastAsia" w:eastAsiaTheme="minorEastAsia" w:hAnsiTheme="minorEastAsia"/>
                <w:szCs w:val="21"/>
              </w:rPr>
            </w:pPr>
            <w:ins w:id="1433" w:author="张家乐" w:date="2016-09-08T09:15:00Z">
              <w:r>
                <w:rPr>
                  <w:rFonts w:asciiTheme="minorEastAsia" w:eastAsiaTheme="minorEastAsia" w:hAnsiTheme="minorEastAsia" w:hint="eastAsia"/>
                  <w:szCs w:val="21"/>
                </w:rPr>
                <w:t>APPLY_GUID</w:t>
              </w:r>
            </w:ins>
          </w:p>
        </w:tc>
        <w:tc>
          <w:tcPr>
            <w:tcW w:w="1843" w:type="dxa"/>
          </w:tcPr>
          <w:p w:rsidR="000B5AB5" w:rsidRPr="0067303C" w:rsidRDefault="000B5AB5" w:rsidP="00C73481">
            <w:pPr>
              <w:rPr>
                <w:ins w:id="1434" w:author="张家乐" w:date="2016-09-08T09:15:00Z"/>
                <w:rFonts w:asciiTheme="minorEastAsia" w:eastAsiaTheme="minorEastAsia" w:hAnsiTheme="minorEastAsia"/>
                <w:szCs w:val="21"/>
              </w:rPr>
            </w:pPr>
            <w:ins w:id="1435" w:author="张家乐" w:date="2016-09-08T09:15:00Z">
              <w:r>
                <w:rPr>
                  <w:rFonts w:asciiTheme="minorEastAsia" w:eastAsiaTheme="minorEastAsia" w:hAnsiTheme="minorEastAsia" w:hint="eastAsia"/>
                  <w:szCs w:val="21"/>
                </w:rPr>
                <w:t>VARCHAR(36)</w:t>
              </w:r>
            </w:ins>
          </w:p>
        </w:tc>
        <w:tc>
          <w:tcPr>
            <w:tcW w:w="1985" w:type="dxa"/>
          </w:tcPr>
          <w:p w:rsidR="000B5AB5" w:rsidRPr="0067303C" w:rsidRDefault="000B5AB5" w:rsidP="00C73481">
            <w:pPr>
              <w:rPr>
                <w:ins w:id="1436" w:author="张家乐" w:date="2016-09-08T09:15:00Z"/>
                <w:rFonts w:asciiTheme="minorEastAsia" w:eastAsiaTheme="minorEastAsia" w:hAnsiTheme="minorEastAsia"/>
                <w:szCs w:val="21"/>
              </w:rPr>
            </w:pPr>
            <w:ins w:id="1437" w:author="张家乐" w:date="2016-09-08T09:15:00Z">
              <w:r>
                <w:rPr>
                  <w:rFonts w:asciiTheme="minorEastAsia" w:eastAsiaTheme="minorEastAsia" w:hAnsiTheme="minorEastAsia" w:hint="eastAsia"/>
                  <w:szCs w:val="21"/>
                </w:rPr>
                <w:t>业务审批编号</w:t>
              </w:r>
            </w:ins>
          </w:p>
        </w:tc>
        <w:tc>
          <w:tcPr>
            <w:tcW w:w="2551" w:type="dxa"/>
          </w:tcPr>
          <w:p w:rsidR="000B5AB5" w:rsidRPr="0067303C" w:rsidRDefault="000B5AB5" w:rsidP="00C73481">
            <w:pPr>
              <w:rPr>
                <w:ins w:id="1438" w:author="张家乐" w:date="2016-09-08T09:15:00Z"/>
                <w:rFonts w:asciiTheme="minorEastAsia" w:eastAsiaTheme="minorEastAsia" w:hAnsiTheme="minorEastAsia"/>
                <w:szCs w:val="21"/>
              </w:rPr>
            </w:pPr>
            <w:ins w:id="1439" w:author="张家乐" w:date="2016-09-08T09:15:00Z">
              <w:r>
                <w:rPr>
                  <w:rFonts w:asciiTheme="minorEastAsia" w:eastAsiaTheme="minorEastAsia" w:hAnsiTheme="minorEastAsia" w:hint="eastAsia"/>
                  <w:szCs w:val="21"/>
                </w:rPr>
                <w:t>外键</w:t>
              </w:r>
            </w:ins>
          </w:p>
        </w:tc>
      </w:tr>
      <w:tr w:rsidR="000B5AB5" w:rsidRPr="0067303C" w:rsidTr="00EC7BF6">
        <w:trPr>
          <w:jc w:val="center"/>
        </w:trPr>
        <w:tc>
          <w:tcPr>
            <w:tcW w:w="169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YSJG</w:t>
            </w:r>
          </w:p>
        </w:tc>
        <w:tc>
          <w:tcPr>
            <w:tcW w:w="1843"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预审结果</w:t>
            </w:r>
          </w:p>
        </w:tc>
        <w:tc>
          <w:tcPr>
            <w:tcW w:w="255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69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lastRenderedPageBreak/>
              <w:t>YUANYIN</w:t>
            </w:r>
          </w:p>
        </w:tc>
        <w:tc>
          <w:tcPr>
            <w:tcW w:w="1843"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500)</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原因</w:t>
            </w:r>
          </w:p>
        </w:tc>
        <w:tc>
          <w:tcPr>
            <w:tcW w:w="255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69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YSDATE</w:t>
            </w:r>
          </w:p>
        </w:tc>
        <w:tc>
          <w:tcPr>
            <w:tcW w:w="1843" w:type="dxa"/>
          </w:tcPr>
          <w:p w:rsidR="000B5AB5" w:rsidRPr="0067303C" w:rsidRDefault="000B5AB5"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预审日期</w:t>
            </w:r>
          </w:p>
        </w:tc>
        <w:tc>
          <w:tcPr>
            <w:tcW w:w="255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69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TYPE</w:t>
            </w:r>
          </w:p>
        </w:tc>
        <w:tc>
          <w:tcPr>
            <w:tcW w:w="1843"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255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69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DISTRICT</w:t>
            </w:r>
          </w:p>
        </w:tc>
        <w:tc>
          <w:tcPr>
            <w:tcW w:w="1843" w:type="dxa"/>
          </w:tcPr>
          <w:p w:rsidR="000B5AB5" w:rsidRPr="0067303C" w:rsidRDefault="000B5AB5"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50)</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区域</w:t>
            </w:r>
          </w:p>
        </w:tc>
        <w:tc>
          <w:tcPr>
            <w:tcW w:w="2551" w:type="dxa"/>
          </w:tcPr>
          <w:p w:rsidR="000B5AB5" w:rsidRPr="0067303C" w:rsidRDefault="000B5AB5" w:rsidP="00C73481">
            <w:pPr>
              <w:rPr>
                <w:rFonts w:asciiTheme="minorEastAsia" w:eastAsiaTheme="minorEastAsia" w:hAnsiTheme="minorEastAsia"/>
                <w:szCs w:val="21"/>
              </w:rPr>
            </w:pPr>
          </w:p>
        </w:tc>
      </w:tr>
      <w:tr w:rsidR="000B5AB5" w:rsidRPr="0067303C" w:rsidTr="00EC7BF6">
        <w:trPr>
          <w:jc w:val="center"/>
        </w:trPr>
        <w:tc>
          <w:tcPr>
            <w:tcW w:w="1696"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APPLYID</w:t>
            </w:r>
          </w:p>
        </w:tc>
        <w:tc>
          <w:tcPr>
            <w:tcW w:w="1843"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5" w:type="dxa"/>
          </w:tcPr>
          <w:p w:rsidR="000B5AB5" w:rsidRPr="0067303C" w:rsidRDefault="000B5AB5"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申请日期</w:t>
            </w:r>
          </w:p>
        </w:tc>
        <w:tc>
          <w:tcPr>
            <w:tcW w:w="2551" w:type="dxa"/>
          </w:tcPr>
          <w:p w:rsidR="000B5AB5" w:rsidRPr="0067303C" w:rsidRDefault="000B5AB5"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地理编码</w:t>
      </w:r>
      <w:r w:rsidRPr="00482670">
        <w:t>表(PMS_POI)</w:t>
      </w:r>
    </w:p>
    <w:tbl>
      <w:tblPr>
        <w:tblStyle w:val="92"/>
        <w:tblW w:w="8075" w:type="dxa"/>
        <w:jc w:val="center"/>
        <w:tblLayout w:type="fixed"/>
        <w:tblLook w:val="0000" w:firstRow="0" w:lastRow="0" w:firstColumn="0" w:lastColumn="0" w:noHBand="0" w:noVBand="0"/>
      </w:tblPr>
      <w:tblGrid>
        <w:gridCol w:w="1696"/>
        <w:gridCol w:w="1985"/>
        <w:gridCol w:w="2268"/>
        <w:gridCol w:w="2126"/>
      </w:tblGrid>
      <w:tr w:rsidR="00C73481" w:rsidRPr="0067303C" w:rsidTr="00EC7BF6">
        <w:trPr>
          <w:jc w:val="center"/>
        </w:trPr>
        <w:tc>
          <w:tcPr>
            <w:tcW w:w="1696" w:type="dxa"/>
            <w:shd w:val="clear" w:color="auto" w:fill="AEAAAA"/>
          </w:tcPr>
          <w:p w:rsidR="00C73481" w:rsidRPr="00EC7BF6" w:rsidRDefault="00F07254" w:rsidP="00C73481">
            <w:pPr>
              <w:jc w:val="center"/>
              <w:rPr>
                <w:rFonts w:asciiTheme="minorEastAsia" w:eastAsiaTheme="minorEastAsia" w:hAnsiTheme="minorEastAsia"/>
                <w:b/>
                <w:szCs w:val="21"/>
              </w:rPr>
            </w:pPr>
            <w:r w:rsidRPr="00EC7BF6">
              <w:rPr>
                <w:rFonts w:asciiTheme="minorEastAsia" w:eastAsiaTheme="minorEastAsia" w:hAnsiTheme="minorEastAsia"/>
                <w:b/>
                <w:szCs w:val="21"/>
              </w:rPr>
              <w:t>名称</w:t>
            </w:r>
          </w:p>
        </w:tc>
        <w:tc>
          <w:tcPr>
            <w:tcW w:w="1985" w:type="dxa"/>
            <w:shd w:val="clear" w:color="auto" w:fill="AEAAAA"/>
          </w:tcPr>
          <w:p w:rsidR="00C73481" w:rsidRPr="00EC7BF6" w:rsidRDefault="00F07254" w:rsidP="00C73481">
            <w:pPr>
              <w:jc w:val="center"/>
              <w:rPr>
                <w:rFonts w:asciiTheme="minorEastAsia" w:eastAsiaTheme="minorEastAsia" w:hAnsiTheme="minorEastAsia"/>
                <w:b/>
                <w:szCs w:val="21"/>
              </w:rPr>
            </w:pPr>
            <w:r w:rsidRPr="00EC7BF6">
              <w:rPr>
                <w:rFonts w:asciiTheme="minorEastAsia" w:eastAsiaTheme="minorEastAsia" w:hAnsiTheme="minorEastAsia"/>
                <w:b/>
                <w:szCs w:val="21"/>
              </w:rPr>
              <w:t>类型</w:t>
            </w:r>
          </w:p>
        </w:tc>
        <w:tc>
          <w:tcPr>
            <w:tcW w:w="2268" w:type="dxa"/>
            <w:shd w:val="clear" w:color="auto" w:fill="AEAAAA"/>
          </w:tcPr>
          <w:p w:rsidR="00C73481" w:rsidRPr="00EC7BF6" w:rsidRDefault="00F07254" w:rsidP="00C73481">
            <w:pPr>
              <w:jc w:val="center"/>
              <w:rPr>
                <w:rFonts w:asciiTheme="minorEastAsia" w:eastAsiaTheme="minorEastAsia" w:hAnsiTheme="minorEastAsia"/>
                <w:b/>
                <w:bCs/>
                <w:color w:val="000000"/>
                <w:szCs w:val="21"/>
              </w:rPr>
            </w:pPr>
            <w:r w:rsidRPr="00EC7BF6">
              <w:rPr>
                <w:rFonts w:asciiTheme="minorEastAsia" w:eastAsiaTheme="minorEastAsia" w:hAnsiTheme="minorEastAsia" w:cs="微软雅黑" w:hint="eastAsia"/>
                <w:b/>
                <w:bCs/>
                <w:color w:val="000000"/>
                <w:szCs w:val="21"/>
              </w:rPr>
              <w:t>显示内容</w:t>
            </w:r>
          </w:p>
        </w:tc>
        <w:tc>
          <w:tcPr>
            <w:tcW w:w="2126"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C73481" w:rsidP="00C73481">
            <w:pPr>
              <w:rPr>
                <w:rFonts w:asciiTheme="minorEastAsia" w:eastAsiaTheme="minorEastAsia" w:hAnsiTheme="minorEastAsia"/>
                <w:szCs w:val="21"/>
              </w:rPr>
            </w:pP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TYPE</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城市经度</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城市纬度</w:t>
            </w:r>
          </w:p>
        </w:tc>
        <w:tc>
          <w:tcPr>
            <w:tcW w:w="2126"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地埋编码关键点</w:t>
      </w:r>
      <w:r w:rsidRPr="00482670">
        <w:t>表(PMS_POIPOINT)</w:t>
      </w:r>
    </w:p>
    <w:tbl>
      <w:tblPr>
        <w:tblStyle w:val="92"/>
        <w:tblW w:w="8075" w:type="dxa"/>
        <w:jc w:val="center"/>
        <w:tblLayout w:type="fixed"/>
        <w:tblLook w:val="0000" w:firstRow="0" w:lastRow="0" w:firstColumn="0" w:lastColumn="0" w:noHBand="0" w:noVBand="0"/>
      </w:tblPr>
      <w:tblGrid>
        <w:gridCol w:w="1696"/>
        <w:gridCol w:w="1985"/>
        <w:gridCol w:w="2268"/>
        <w:gridCol w:w="2126"/>
      </w:tblGrid>
      <w:tr w:rsidR="00C73481" w:rsidRPr="0067303C" w:rsidTr="00EC7BF6">
        <w:trPr>
          <w:jc w:val="center"/>
        </w:trPr>
        <w:tc>
          <w:tcPr>
            <w:tcW w:w="1696"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5"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68"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126"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C73481" w:rsidP="00C73481">
            <w:pPr>
              <w:rPr>
                <w:rFonts w:asciiTheme="minorEastAsia" w:eastAsiaTheme="minorEastAsia" w:hAnsiTheme="minorEastAsia"/>
                <w:szCs w:val="21"/>
              </w:rPr>
            </w:pP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KIND</w:t>
            </w:r>
          </w:p>
        </w:tc>
        <w:tc>
          <w:tcPr>
            <w:tcW w:w="1985"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种类</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85"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ADMINNAME</w:t>
            </w:r>
          </w:p>
        </w:tc>
        <w:tc>
          <w:tcPr>
            <w:tcW w:w="1985"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？管理名称</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ADDRESS</w:t>
            </w:r>
          </w:p>
        </w:tc>
        <w:tc>
          <w:tcPr>
            <w:tcW w:w="1985"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地址</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Y</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X</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2126"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敏感点</w:t>
      </w:r>
      <w:r w:rsidRPr="00482670">
        <w:t>表(PMS_SENSITIVE_POINT)</w:t>
      </w:r>
    </w:p>
    <w:tbl>
      <w:tblPr>
        <w:tblStyle w:val="92"/>
        <w:tblW w:w="8217" w:type="dxa"/>
        <w:jc w:val="center"/>
        <w:tblLayout w:type="fixed"/>
        <w:tblLook w:val="0000" w:firstRow="0" w:lastRow="0" w:firstColumn="0" w:lastColumn="0" w:noHBand="0" w:noVBand="0"/>
      </w:tblPr>
      <w:tblGrid>
        <w:gridCol w:w="1838"/>
        <w:gridCol w:w="1985"/>
        <w:gridCol w:w="2409"/>
        <w:gridCol w:w="1985"/>
      </w:tblGrid>
      <w:tr w:rsidR="00C73481" w:rsidRPr="0067303C" w:rsidTr="00EC7BF6">
        <w:trPr>
          <w:jc w:val="center"/>
        </w:trPr>
        <w:tc>
          <w:tcPr>
            <w:tcW w:w="1838"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5"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409"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1985"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409" w:type="dxa"/>
          </w:tcPr>
          <w:p w:rsidR="00C73481" w:rsidRPr="0067303C" w:rsidRDefault="00C73481" w:rsidP="00C73481">
            <w:pPr>
              <w:rPr>
                <w:rFonts w:asciiTheme="minorEastAsia" w:eastAsiaTheme="minorEastAsia" w:hAnsiTheme="minorEastAsia"/>
                <w:szCs w:val="21"/>
              </w:rPr>
            </w:pPr>
          </w:p>
        </w:tc>
        <w:tc>
          <w:tcPr>
            <w:tcW w:w="1985"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409"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1985"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LAT</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09"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1985"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LON</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09"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1985"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TYPE</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409"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1985"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CITYX</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09"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城市经度</w:t>
            </w:r>
          </w:p>
        </w:tc>
        <w:tc>
          <w:tcPr>
            <w:tcW w:w="1985"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CITYY</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2409"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城市纬度</w:t>
            </w:r>
          </w:p>
        </w:tc>
        <w:tc>
          <w:tcPr>
            <w:tcW w:w="1985"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敏感点类型</w:t>
      </w:r>
      <w:r w:rsidRPr="00482670">
        <w:t>表(PMS_SENSITIVE_TYPES)</w:t>
      </w:r>
    </w:p>
    <w:tbl>
      <w:tblPr>
        <w:tblStyle w:val="92"/>
        <w:tblW w:w="8359" w:type="dxa"/>
        <w:jc w:val="center"/>
        <w:tblLayout w:type="fixed"/>
        <w:tblLook w:val="0000" w:firstRow="0" w:lastRow="0" w:firstColumn="0" w:lastColumn="0" w:noHBand="0" w:noVBand="0"/>
      </w:tblPr>
      <w:tblGrid>
        <w:gridCol w:w="1980"/>
        <w:gridCol w:w="2126"/>
        <w:gridCol w:w="1985"/>
        <w:gridCol w:w="2268"/>
      </w:tblGrid>
      <w:tr w:rsidR="00C73481" w:rsidRPr="0067303C" w:rsidTr="00EC7BF6">
        <w:trPr>
          <w:jc w:val="center"/>
        </w:trPr>
        <w:tc>
          <w:tcPr>
            <w:tcW w:w="1980"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2126"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1985"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268"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KEYID</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5" w:type="dxa"/>
          </w:tcPr>
          <w:p w:rsidR="00C73481" w:rsidRPr="0067303C" w:rsidRDefault="00C73481" w:rsidP="00C73481">
            <w:pPr>
              <w:rPr>
                <w:rFonts w:asciiTheme="minorEastAsia" w:eastAsiaTheme="minorEastAsia" w:hAnsiTheme="minorEastAsia"/>
                <w:szCs w:val="21"/>
              </w:rPr>
            </w:pP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TYPE</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类型</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RADIUS</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半径</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CREATER</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创建者</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CREATERT_DATE</w:t>
            </w:r>
          </w:p>
        </w:tc>
        <w:tc>
          <w:tcPr>
            <w:tcW w:w="2126"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创建日期</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MODIFIER</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修改者</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MODIFY_DATE</w:t>
            </w:r>
          </w:p>
        </w:tc>
        <w:tc>
          <w:tcPr>
            <w:tcW w:w="2126" w:type="dxa"/>
          </w:tcPr>
          <w:p w:rsidR="00C73481" w:rsidRPr="0067303C" w:rsidRDefault="00F07254" w:rsidP="00A54655">
            <w:pPr>
              <w:rPr>
                <w:rFonts w:asciiTheme="minorEastAsia" w:eastAsiaTheme="minorEastAsia" w:hAnsiTheme="minorEastAsia"/>
                <w:szCs w:val="21"/>
              </w:rPr>
            </w:pPr>
            <w:r w:rsidRPr="0067303C">
              <w:rPr>
                <w:rFonts w:asciiTheme="minorEastAsia" w:eastAsiaTheme="minorEastAsia" w:hAnsiTheme="minorEastAsia"/>
                <w:szCs w:val="21"/>
              </w:rPr>
              <w:t>DATE</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修改日期</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ENABLE</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hint="eastAsia"/>
                <w:szCs w:val="21"/>
              </w:rPr>
              <w:t>可用</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STYLE</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风格</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OPTIONS</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500)</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选项</w:t>
            </w:r>
          </w:p>
        </w:tc>
        <w:tc>
          <w:tcPr>
            <w:tcW w:w="2268"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980"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ISUSERDEFINE</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是否用户定义</w:t>
            </w:r>
          </w:p>
        </w:tc>
        <w:tc>
          <w:tcPr>
            <w:tcW w:w="2268"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道路交叉</w:t>
      </w:r>
      <w:r w:rsidRPr="00482670">
        <w:t>表(PMS_ROADCROSS)</w:t>
      </w:r>
    </w:p>
    <w:tbl>
      <w:tblPr>
        <w:tblStyle w:val="92"/>
        <w:tblW w:w="8359" w:type="dxa"/>
        <w:jc w:val="center"/>
        <w:tblLayout w:type="fixed"/>
        <w:tblLook w:val="0000" w:firstRow="0" w:lastRow="0" w:firstColumn="0" w:lastColumn="0" w:noHBand="0" w:noVBand="0"/>
      </w:tblPr>
      <w:tblGrid>
        <w:gridCol w:w="1838"/>
        <w:gridCol w:w="2126"/>
        <w:gridCol w:w="1843"/>
        <w:gridCol w:w="2552"/>
      </w:tblGrid>
      <w:tr w:rsidR="00C73481" w:rsidRPr="0067303C" w:rsidTr="00EC7BF6">
        <w:trPr>
          <w:jc w:val="center"/>
        </w:trPr>
        <w:tc>
          <w:tcPr>
            <w:tcW w:w="1838"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2126"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1843"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552"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主键</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NAME1</w:t>
            </w:r>
          </w:p>
        </w:tc>
        <w:tc>
          <w:tcPr>
            <w:tcW w:w="2126"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道路名称</w:t>
            </w:r>
            <w:r w:rsidRPr="0067303C">
              <w:rPr>
                <w:rFonts w:asciiTheme="minorEastAsia" w:eastAsiaTheme="minorEastAsia" w:hAnsiTheme="minorEastAsia"/>
                <w:szCs w:val="21"/>
              </w:rPr>
              <w:t>1</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NAME2</w:t>
            </w:r>
          </w:p>
        </w:tc>
        <w:tc>
          <w:tcPr>
            <w:tcW w:w="2126"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道路名称</w:t>
            </w:r>
            <w:r w:rsidRPr="0067303C">
              <w:rPr>
                <w:rFonts w:asciiTheme="minorEastAsia" w:eastAsiaTheme="minorEastAsia" w:hAnsiTheme="minorEastAsia"/>
                <w:szCs w:val="21"/>
              </w:rPr>
              <w:t>2</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Y</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X</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150)</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交叉点名称</w:t>
            </w:r>
          </w:p>
        </w:tc>
        <w:tc>
          <w:tcPr>
            <w:tcW w:w="2552"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道路中心点</w:t>
      </w:r>
      <w:r w:rsidRPr="00482670">
        <w:t>表(PMS_ROADCENTER)</w:t>
      </w:r>
    </w:p>
    <w:tbl>
      <w:tblPr>
        <w:tblStyle w:val="92"/>
        <w:tblW w:w="8359" w:type="dxa"/>
        <w:jc w:val="center"/>
        <w:tblLayout w:type="fixed"/>
        <w:tblLook w:val="0000" w:firstRow="0" w:lastRow="0" w:firstColumn="0" w:lastColumn="0" w:noHBand="0" w:noVBand="0"/>
      </w:tblPr>
      <w:tblGrid>
        <w:gridCol w:w="1838"/>
        <w:gridCol w:w="2126"/>
        <w:gridCol w:w="1843"/>
        <w:gridCol w:w="2552"/>
      </w:tblGrid>
      <w:tr w:rsidR="00C73481" w:rsidRPr="0067303C" w:rsidTr="00EC7BF6">
        <w:trPr>
          <w:jc w:val="center"/>
        </w:trPr>
        <w:tc>
          <w:tcPr>
            <w:tcW w:w="1838"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2126"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1843"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552"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主键</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CLASSNAME</w:t>
            </w:r>
          </w:p>
        </w:tc>
        <w:tc>
          <w:tcPr>
            <w:tcW w:w="2126"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类别名称</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NAME</w:t>
            </w:r>
          </w:p>
        </w:tc>
        <w:tc>
          <w:tcPr>
            <w:tcW w:w="2126" w:type="dxa"/>
          </w:tcPr>
          <w:p w:rsidR="00C73481" w:rsidRPr="0067303C" w:rsidRDefault="00F07254" w:rsidP="00C73481">
            <w:pPr>
              <w:rPr>
                <w:rFonts w:asciiTheme="minorEastAsia" w:eastAsiaTheme="minorEastAsia" w:hAnsiTheme="minorEastAsia"/>
                <w:szCs w:val="21"/>
              </w:rPr>
            </w:pPr>
            <w:r>
              <w:rPr>
                <w:rFonts w:asciiTheme="minorEastAsia" w:eastAsiaTheme="minorEastAsia" w:hAnsiTheme="minorEastAsia"/>
                <w:szCs w:val="21"/>
              </w:rPr>
              <w:t>VARCHAR2</w:t>
            </w:r>
            <w:r w:rsidRPr="0067303C">
              <w:rPr>
                <w:rFonts w:asciiTheme="minorEastAsia" w:eastAsiaTheme="minorEastAsia" w:hAnsiTheme="minorEastAsia"/>
                <w:szCs w:val="21"/>
              </w:rPr>
              <w:t>(255)</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名称</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Y</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纬度</w:t>
            </w:r>
          </w:p>
        </w:tc>
        <w:tc>
          <w:tcPr>
            <w:tcW w:w="2552"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X</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FLOAT</w:t>
            </w:r>
          </w:p>
        </w:tc>
        <w:tc>
          <w:tcPr>
            <w:tcW w:w="1843"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经度</w:t>
            </w:r>
          </w:p>
        </w:tc>
        <w:tc>
          <w:tcPr>
            <w:tcW w:w="2552"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lastRenderedPageBreak/>
        <w:t>其它关联表</w:t>
      </w:r>
      <w:r w:rsidRPr="00482670">
        <w:t>(PMS_VIW)</w:t>
      </w:r>
    </w:p>
    <w:tbl>
      <w:tblPr>
        <w:tblStyle w:val="92"/>
        <w:tblW w:w="8075" w:type="dxa"/>
        <w:jc w:val="center"/>
        <w:tblLayout w:type="fixed"/>
        <w:tblLook w:val="0000" w:firstRow="0" w:lastRow="0" w:firstColumn="0" w:lastColumn="0" w:noHBand="0" w:noVBand="0"/>
      </w:tblPr>
      <w:tblGrid>
        <w:gridCol w:w="1838"/>
        <w:gridCol w:w="1985"/>
        <w:gridCol w:w="2126"/>
        <w:gridCol w:w="2126"/>
      </w:tblGrid>
      <w:tr w:rsidR="00C73481" w:rsidRPr="0067303C" w:rsidTr="00EC7BF6">
        <w:trPr>
          <w:jc w:val="center"/>
        </w:trPr>
        <w:tc>
          <w:tcPr>
            <w:tcW w:w="1838"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5"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126"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126"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PLAN_ID_BAK</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126"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hint="eastAsia"/>
                <w:szCs w:val="21"/>
              </w:rPr>
              <w:t>计划</w:t>
            </w:r>
            <w:r>
              <w:rPr>
                <w:rFonts w:asciiTheme="minorEastAsia" w:eastAsiaTheme="minorEastAsia" w:hAnsiTheme="minorEastAsia"/>
                <w:szCs w:val="21"/>
              </w:rPr>
              <w:t>备份ID</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主键</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PLANID</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计划编号</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83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LICENSEID</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12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执照编号</w:t>
            </w:r>
          </w:p>
        </w:tc>
        <w:tc>
          <w:tcPr>
            <w:tcW w:w="2126" w:type="dxa"/>
          </w:tcPr>
          <w:p w:rsidR="00C73481" w:rsidRPr="0067303C" w:rsidRDefault="00C73481" w:rsidP="00C73481">
            <w:pPr>
              <w:rPr>
                <w:rFonts w:asciiTheme="minorEastAsia" w:eastAsiaTheme="minorEastAsia" w:hAnsiTheme="minorEastAsia"/>
                <w:szCs w:val="21"/>
              </w:rPr>
            </w:pPr>
          </w:p>
        </w:tc>
      </w:tr>
    </w:tbl>
    <w:p w:rsidR="00101C82" w:rsidRPr="0067303C" w:rsidRDefault="00101C82" w:rsidP="00101C82">
      <w:pPr>
        <w:rPr>
          <w:rFonts w:asciiTheme="minorEastAsia" w:eastAsiaTheme="minorEastAsia" w:hAnsiTheme="minorEastAsia"/>
          <w:szCs w:val="21"/>
        </w:rPr>
      </w:pPr>
    </w:p>
    <w:p w:rsidR="00101C82" w:rsidRPr="00482670" w:rsidRDefault="00F07254" w:rsidP="00D64765">
      <w:pPr>
        <w:pStyle w:val="40"/>
      </w:pPr>
      <w:r w:rsidRPr="00482670">
        <w:rPr>
          <w:rFonts w:hint="eastAsia"/>
        </w:rPr>
        <w:t>计划</w:t>
      </w:r>
      <w:r w:rsidRPr="00482670">
        <w:t>执照关联表(PMS_PLANSTATION_STATIONLICENSE)</w:t>
      </w:r>
    </w:p>
    <w:tbl>
      <w:tblPr>
        <w:tblStyle w:val="92"/>
        <w:tblW w:w="8075" w:type="dxa"/>
        <w:jc w:val="center"/>
        <w:tblLayout w:type="fixed"/>
        <w:tblLook w:val="0000" w:firstRow="0" w:lastRow="0" w:firstColumn="0" w:lastColumn="0" w:noHBand="0" w:noVBand="0"/>
      </w:tblPr>
      <w:tblGrid>
        <w:gridCol w:w="1696"/>
        <w:gridCol w:w="1985"/>
        <w:gridCol w:w="2268"/>
        <w:gridCol w:w="2126"/>
      </w:tblGrid>
      <w:tr w:rsidR="00C73481" w:rsidRPr="0067303C" w:rsidTr="00EC7BF6">
        <w:trPr>
          <w:jc w:val="center"/>
        </w:trPr>
        <w:tc>
          <w:tcPr>
            <w:tcW w:w="1696" w:type="dxa"/>
            <w:shd w:val="clear" w:color="auto" w:fill="AEAAAA"/>
          </w:tcPr>
          <w:p w:rsidR="00C73481" w:rsidRPr="00C73481" w:rsidRDefault="00F07254" w:rsidP="00C73481">
            <w:pPr>
              <w:jc w:val="center"/>
              <w:rPr>
                <w:rFonts w:asciiTheme="minorEastAsia" w:eastAsiaTheme="minorEastAsia" w:hAnsiTheme="minorEastAsia"/>
                <w:b/>
                <w:szCs w:val="21"/>
              </w:rPr>
            </w:pPr>
            <w:r w:rsidRPr="00C73481">
              <w:rPr>
                <w:rFonts w:asciiTheme="minorEastAsia" w:eastAsiaTheme="minorEastAsia" w:hAnsiTheme="minorEastAsia"/>
                <w:b/>
                <w:szCs w:val="21"/>
              </w:rPr>
              <w:t>名称</w:t>
            </w:r>
          </w:p>
        </w:tc>
        <w:tc>
          <w:tcPr>
            <w:tcW w:w="1985" w:type="dxa"/>
            <w:shd w:val="clear" w:color="auto" w:fill="AEAAAA"/>
          </w:tcPr>
          <w:p w:rsidR="00C73481" w:rsidRPr="00C73481" w:rsidRDefault="00F07254" w:rsidP="00C73481">
            <w:pPr>
              <w:jc w:val="center"/>
              <w:rPr>
                <w:rFonts w:asciiTheme="minorEastAsia" w:eastAsiaTheme="minorEastAsia" w:hAnsiTheme="minorEastAsia"/>
                <w:b/>
                <w:szCs w:val="21"/>
              </w:rPr>
            </w:pPr>
            <w:r>
              <w:rPr>
                <w:rFonts w:asciiTheme="minorEastAsia" w:eastAsiaTheme="minorEastAsia" w:hAnsiTheme="minorEastAsia"/>
                <w:b/>
                <w:szCs w:val="21"/>
              </w:rPr>
              <w:t>类型</w:t>
            </w:r>
          </w:p>
        </w:tc>
        <w:tc>
          <w:tcPr>
            <w:tcW w:w="2268"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显示内容</w:t>
            </w:r>
          </w:p>
        </w:tc>
        <w:tc>
          <w:tcPr>
            <w:tcW w:w="2126" w:type="dxa"/>
            <w:shd w:val="clear" w:color="auto" w:fill="AEAAAA"/>
          </w:tcPr>
          <w:p w:rsidR="00C73481" w:rsidRPr="00C73481" w:rsidRDefault="00F07254" w:rsidP="00C73481">
            <w:pPr>
              <w:jc w:val="center"/>
              <w:rPr>
                <w:rFonts w:asciiTheme="minorEastAsia" w:eastAsiaTheme="minorEastAsia" w:hAnsiTheme="minorEastAsia"/>
                <w:b/>
                <w:bCs/>
                <w:color w:val="000000"/>
                <w:szCs w:val="21"/>
              </w:rPr>
            </w:pPr>
            <w:r w:rsidRPr="00C73481">
              <w:rPr>
                <w:rFonts w:asciiTheme="minorEastAsia" w:eastAsiaTheme="minorEastAsia" w:hAnsiTheme="minorEastAsia" w:cs="微软雅黑" w:hint="eastAsia"/>
                <w:b/>
                <w:bCs/>
                <w:color w:val="000000"/>
                <w:szCs w:val="21"/>
              </w:rPr>
              <w:t>说</w:t>
            </w:r>
            <w:r w:rsidRPr="00C73481">
              <w:rPr>
                <w:rFonts w:asciiTheme="minorEastAsia" w:eastAsiaTheme="minorEastAsia" w:hAnsiTheme="minorEastAsia" w:hint="eastAsia"/>
                <w:b/>
                <w:bCs/>
                <w:color w:val="000000"/>
                <w:szCs w:val="21"/>
              </w:rPr>
              <w:t>明</w:t>
            </w: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ID</w:t>
            </w:r>
          </w:p>
        </w:tc>
        <w:tc>
          <w:tcPr>
            <w:tcW w:w="1985"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INT</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主键</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PLANID</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计划编号</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LICENSEID</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hint="eastAsia"/>
                <w:szCs w:val="21"/>
              </w:rPr>
              <w:t>执照编号</w:t>
            </w:r>
          </w:p>
        </w:tc>
        <w:tc>
          <w:tcPr>
            <w:tcW w:w="2126" w:type="dxa"/>
          </w:tcPr>
          <w:p w:rsidR="00C73481" w:rsidRPr="0067303C" w:rsidRDefault="00C73481" w:rsidP="00C73481">
            <w:pPr>
              <w:rPr>
                <w:rFonts w:asciiTheme="minorEastAsia" w:eastAsiaTheme="minorEastAsia" w:hAnsiTheme="minorEastAsia"/>
                <w:szCs w:val="21"/>
              </w:rPr>
            </w:pPr>
          </w:p>
        </w:tc>
      </w:tr>
      <w:tr w:rsidR="00C73481" w:rsidRPr="0067303C" w:rsidTr="00EC7BF6">
        <w:trPr>
          <w:jc w:val="center"/>
        </w:trPr>
        <w:tc>
          <w:tcPr>
            <w:tcW w:w="1696" w:type="dxa"/>
          </w:tcPr>
          <w:p w:rsidR="00C73481" w:rsidRPr="0067303C" w:rsidRDefault="00F07254" w:rsidP="00C73481">
            <w:pPr>
              <w:rPr>
                <w:rFonts w:asciiTheme="minorEastAsia" w:eastAsiaTheme="minorEastAsia" w:hAnsiTheme="minorEastAsia"/>
                <w:szCs w:val="21"/>
              </w:rPr>
            </w:pPr>
            <w:r w:rsidRPr="0067303C">
              <w:rPr>
                <w:rFonts w:asciiTheme="minorEastAsia" w:eastAsiaTheme="minorEastAsia" w:hAnsiTheme="minorEastAsia"/>
                <w:szCs w:val="21"/>
              </w:rPr>
              <w:t>PLANID_BAK</w:t>
            </w:r>
          </w:p>
        </w:tc>
        <w:tc>
          <w:tcPr>
            <w:tcW w:w="1985"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szCs w:val="21"/>
              </w:rPr>
              <w:t>VARCHAR2(</w:t>
            </w:r>
            <w:r w:rsidR="00F07254" w:rsidRPr="0067303C">
              <w:rPr>
                <w:rFonts w:asciiTheme="minorEastAsia" w:eastAsiaTheme="minorEastAsia" w:hAnsiTheme="minorEastAsia"/>
                <w:szCs w:val="21"/>
              </w:rPr>
              <w:t>50)</w:t>
            </w:r>
          </w:p>
        </w:tc>
        <w:tc>
          <w:tcPr>
            <w:tcW w:w="2268" w:type="dxa"/>
          </w:tcPr>
          <w:p w:rsidR="00C73481" w:rsidRPr="0067303C" w:rsidRDefault="00A54655" w:rsidP="00C73481">
            <w:pPr>
              <w:rPr>
                <w:rFonts w:asciiTheme="minorEastAsia" w:eastAsiaTheme="minorEastAsia" w:hAnsiTheme="minorEastAsia"/>
                <w:szCs w:val="21"/>
              </w:rPr>
            </w:pPr>
            <w:r>
              <w:rPr>
                <w:rFonts w:asciiTheme="minorEastAsia" w:eastAsiaTheme="minorEastAsia" w:hAnsiTheme="minorEastAsia" w:hint="eastAsia"/>
                <w:szCs w:val="21"/>
              </w:rPr>
              <w:t>计划</w:t>
            </w:r>
            <w:r>
              <w:rPr>
                <w:rFonts w:asciiTheme="minorEastAsia" w:eastAsiaTheme="minorEastAsia" w:hAnsiTheme="minorEastAsia"/>
                <w:szCs w:val="21"/>
              </w:rPr>
              <w:t>备份ID</w:t>
            </w:r>
          </w:p>
        </w:tc>
        <w:tc>
          <w:tcPr>
            <w:tcW w:w="2126" w:type="dxa"/>
          </w:tcPr>
          <w:p w:rsidR="00C73481" w:rsidRPr="0067303C" w:rsidRDefault="00C73481" w:rsidP="00C73481">
            <w:pPr>
              <w:rPr>
                <w:rFonts w:asciiTheme="minorEastAsia" w:eastAsiaTheme="minorEastAsia" w:hAnsiTheme="minorEastAsia"/>
                <w:szCs w:val="21"/>
              </w:rPr>
            </w:pPr>
          </w:p>
        </w:tc>
      </w:tr>
    </w:tbl>
    <w:p w:rsidR="00D55435" w:rsidRDefault="00D55435" w:rsidP="0067303C">
      <w:pPr>
        <w:rPr>
          <w:rFonts w:asciiTheme="minorEastAsia" w:eastAsiaTheme="minorEastAsia" w:hAnsiTheme="minorEastAsia"/>
          <w:szCs w:val="21"/>
        </w:rPr>
      </w:pPr>
    </w:p>
    <w:p w:rsidR="00451A32" w:rsidRDefault="00F07254" w:rsidP="00451A32">
      <w:pPr>
        <w:pStyle w:val="20"/>
      </w:pPr>
      <w:bookmarkStart w:id="1440" w:name="_Toc460855746"/>
      <w:r w:rsidRPr="00D55435">
        <w:rPr>
          <w:rFonts w:hint="eastAsia"/>
        </w:rPr>
        <w:lastRenderedPageBreak/>
        <w:t>公共信息服务系统</w:t>
      </w:r>
      <w:r>
        <w:rPr>
          <w:rFonts w:hint="eastAsia"/>
        </w:rPr>
        <w:t>数据库</w:t>
      </w:r>
      <w:bookmarkEnd w:id="1440"/>
    </w:p>
    <w:p w:rsidR="00451A32" w:rsidRPr="00D51B90" w:rsidRDefault="00F07254" w:rsidP="00451A32">
      <w:pPr>
        <w:pStyle w:val="3"/>
      </w:pPr>
      <w:bookmarkStart w:id="1441" w:name="_Toc460855747"/>
      <w:r w:rsidRPr="00D51B90">
        <w:rPr>
          <w:rFonts w:hint="eastAsia"/>
        </w:rPr>
        <w:t>数据表结构设计</w:t>
      </w:r>
      <w:bookmarkEnd w:id="1441"/>
    </w:p>
    <w:p w:rsidR="00451A32" w:rsidRPr="00D51B90" w:rsidRDefault="00F07254" w:rsidP="00D64765">
      <w:pPr>
        <w:pStyle w:val="40"/>
      </w:pPr>
      <w:r w:rsidRPr="00D51B90">
        <w:rPr>
          <w:rFonts w:hint="eastAsia"/>
        </w:rPr>
        <w:t>数据</w:t>
      </w:r>
      <w:r w:rsidRPr="00D51B90">
        <w:t>表ER关系图</w:t>
      </w:r>
    </w:p>
    <w:p w:rsidR="00451A32" w:rsidRDefault="00451A32" w:rsidP="00451A32">
      <w:r>
        <w:rPr>
          <w:noProof/>
        </w:rPr>
        <w:drawing>
          <wp:inline distT="0" distB="0" distL="0" distR="0" wp14:anchorId="766C0BE1" wp14:editId="2A10B6F1">
            <wp:extent cx="5276850" cy="5810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5810250"/>
                    </a:xfrm>
                    <a:prstGeom prst="rect">
                      <a:avLst/>
                    </a:prstGeom>
                    <a:noFill/>
                    <a:ln>
                      <a:noFill/>
                    </a:ln>
                  </pic:spPr>
                </pic:pic>
              </a:graphicData>
            </a:graphic>
          </wp:inline>
        </w:drawing>
      </w:r>
    </w:p>
    <w:p w:rsidR="00451A32" w:rsidRDefault="00F07254" w:rsidP="00451A32">
      <w:pPr>
        <w:jc w:val="center"/>
      </w:pPr>
      <w:r>
        <w:rPr>
          <w:rFonts w:hint="eastAsia"/>
        </w:rPr>
        <w:t>概念设计模型</w:t>
      </w:r>
    </w:p>
    <w:p w:rsidR="00451A32" w:rsidRDefault="00451A32" w:rsidP="00451A32"/>
    <w:p w:rsidR="00451A32" w:rsidRPr="00D55435" w:rsidRDefault="00451A32" w:rsidP="00451A32"/>
    <w:p w:rsidR="00451A32" w:rsidRPr="00D55435" w:rsidRDefault="00F07254" w:rsidP="00451A32">
      <w:pPr>
        <w:pStyle w:val="3"/>
      </w:pPr>
      <w:bookmarkStart w:id="1442" w:name="_Toc460855748"/>
      <w:r w:rsidRPr="00D55435">
        <w:rPr>
          <w:rFonts w:hint="eastAsia"/>
        </w:rPr>
        <w:t>数据表详细设计</w:t>
      </w:r>
      <w:bookmarkEnd w:id="1442"/>
    </w:p>
    <w:p w:rsidR="00451A32" w:rsidRDefault="00F07254" w:rsidP="00D64765">
      <w:pPr>
        <w:pStyle w:val="40"/>
      </w:pPr>
      <w:r>
        <w:rPr>
          <w:rFonts w:hint="eastAsia"/>
        </w:rPr>
        <w:t>通知表</w:t>
      </w:r>
      <w:bookmarkStart w:id="1443" w:name="OLE_LINK22"/>
      <w:bookmarkStart w:id="1444" w:name="OLE_LINK21"/>
      <w:r>
        <w:rPr>
          <w:rFonts w:hint="eastAsia"/>
        </w:rPr>
        <w:t>（</w:t>
      </w:r>
      <w:r>
        <w:t>PISS_INFORM</w:t>
      </w:r>
      <w:bookmarkEnd w:id="1443"/>
      <w:bookmarkEnd w:id="1444"/>
      <w:r>
        <w:rPr>
          <w:rFonts w:hint="eastAsia"/>
        </w:rPr>
        <w:t>）</w:t>
      </w:r>
    </w:p>
    <w:tbl>
      <w:tblPr>
        <w:tblStyle w:val="afd"/>
        <w:tblW w:w="0" w:type="auto"/>
        <w:tblLook w:val="04A0" w:firstRow="1" w:lastRow="0" w:firstColumn="1" w:lastColumn="0" w:noHBand="0" w:noVBand="1"/>
      </w:tblPr>
      <w:tblGrid>
        <w:gridCol w:w="2630"/>
        <w:gridCol w:w="1593"/>
        <w:gridCol w:w="1868"/>
        <w:gridCol w:w="2205"/>
      </w:tblGrid>
      <w:tr w:rsidR="00451A32" w:rsidRPr="003E5C16" w:rsidTr="00EE3F16">
        <w:tc>
          <w:tcPr>
            <w:tcW w:w="2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szCs w:val="21"/>
              </w:rPr>
            </w:pPr>
            <w:r w:rsidRPr="003E5C16">
              <w:rPr>
                <w:rFonts w:asciiTheme="minorEastAsia" w:eastAsiaTheme="minorEastAsia" w:hAnsiTheme="minorEastAsia" w:cs="Times New Roman" w:hint="eastAsia"/>
                <w:b/>
                <w:bCs/>
                <w:szCs w:val="21"/>
              </w:rPr>
              <w:t>字</w:t>
            </w:r>
            <w:r w:rsidRPr="003E5C16">
              <w:rPr>
                <w:rFonts w:asciiTheme="minorEastAsia" w:eastAsiaTheme="minorEastAsia" w:hAnsiTheme="minorEastAsia" w:cs="微软雅黑" w:hint="eastAsia"/>
                <w:b/>
                <w:bCs/>
                <w:szCs w:val="21"/>
              </w:rPr>
              <w:t>段</w:t>
            </w:r>
          </w:p>
        </w:tc>
        <w:tc>
          <w:tcPr>
            <w:tcW w:w="1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szCs w:val="21"/>
              </w:rPr>
            </w:pPr>
            <w:r w:rsidRPr="003E5C16">
              <w:rPr>
                <w:rFonts w:asciiTheme="minorEastAsia" w:eastAsiaTheme="minorEastAsia" w:hAnsiTheme="minorEastAsia" w:cs="Times New Roman" w:hint="eastAsia"/>
                <w:b/>
                <w:bCs/>
                <w:szCs w:val="21"/>
              </w:rPr>
              <w:t>类</w:t>
            </w:r>
            <w:r w:rsidRPr="003E5C16">
              <w:rPr>
                <w:rFonts w:asciiTheme="minorEastAsia" w:eastAsiaTheme="minorEastAsia" w:hAnsiTheme="minorEastAsia" w:cs="微软雅黑" w:hint="eastAsia"/>
                <w:b/>
                <w:bCs/>
                <w:szCs w:val="21"/>
              </w:rPr>
              <w:t>型</w:t>
            </w:r>
          </w:p>
        </w:tc>
        <w:tc>
          <w:tcPr>
            <w:tcW w:w="1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szCs w:val="21"/>
              </w:rPr>
            </w:pPr>
            <w:r>
              <w:rPr>
                <w:rFonts w:asciiTheme="minorEastAsia" w:eastAsiaTheme="minorEastAsia" w:hAnsiTheme="minorEastAsia" w:cs="Times New Roman" w:hint="eastAsia"/>
                <w:b/>
                <w:bCs/>
                <w:szCs w:val="21"/>
              </w:rPr>
              <w:t>显示内容</w:t>
            </w:r>
          </w:p>
        </w:tc>
        <w:tc>
          <w:tcPr>
            <w:tcW w:w="22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szCs w:val="21"/>
              </w:rPr>
            </w:pPr>
            <w:r w:rsidRPr="003E5C16">
              <w:rPr>
                <w:rFonts w:asciiTheme="minorEastAsia" w:eastAsiaTheme="minorEastAsia" w:hAnsiTheme="minorEastAsia" w:cs="Times New Roman" w:hint="eastAsia"/>
                <w:b/>
                <w:bCs/>
                <w:szCs w:val="21"/>
              </w:rPr>
              <w:t>说</w:t>
            </w:r>
            <w:r w:rsidRPr="003E5C16">
              <w:rPr>
                <w:rFonts w:asciiTheme="minorEastAsia" w:eastAsiaTheme="minorEastAsia" w:hAnsiTheme="minorEastAsia" w:cs="微软雅黑" w:hint="eastAsia"/>
                <w:b/>
                <w:bCs/>
                <w:szCs w:val="21"/>
              </w:rPr>
              <w:t>明</w:t>
            </w:r>
          </w:p>
        </w:tc>
      </w:tr>
      <w:tr w:rsidR="00451A32" w:rsidRPr="003E5C16" w:rsidTr="00EE3F16">
        <w:tc>
          <w:tcPr>
            <w:tcW w:w="2630"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bookmarkStart w:id="1445" w:name="OLE_LINK23"/>
            <w:bookmarkStart w:id="1446" w:name="OLE_LINK24"/>
            <w:r w:rsidRPr="003E5C16">
              <w:rPr>
                <w:rFonts w:asciiTheme="minorEastAsia" w:eastAsiaTheme="minorEastAsia" w:hAnsiTheme="minorEastAsia"/>
                <w:bCs/>
                <w:szCs w:val="21"/>
              </w:rPr>
              <w:t>INFORM_GUID</w:t>
            </w:r>
            <w:bookmarkEnd w:id="1445"/>
            <w:bookmarkEnd w:id="1446"/>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VARCHAR2(32)</w:t>
            </w:r>
          </w:p>
        </w:tc>
        <w:tc>
          <w:tcPr>
            <w:tcW w:w="1868"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jc w:val="left"/>
              <w:rPr>
                <w:rFonts w:asciiTheme="minorEastAsia" w:eastAsiaTheme="minorEastAsia" w:hAnsiTheme="minorEastAsia"/>
                <w:bCs/>
                <w:szCs w:val="21"/>
              </w:rPr>
            </w:pPr>
          </w:p>
        </w:tc>
        <w:tc>
          <w:tcPr>
            <w:tcW w:w="2205"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主</w:t>
            </w:r>
            <w:r w:rsidRPr="003E5C16">
              <w:rPr>
                <w:rFonts w:asciiTheme="minorEastAsia" w:eastAsiaTheme="minorEastAsia" w:hAnsiTheme="minorEastAsia" w:cs="微软雅黑" w:hint="eastAsia"/>
                <w:bCs/>
                <w:szCs w:val="21"/>
              </w:rPr>
              <w:t>键</w:t>
            </w:r>
          </w:p>
        </w:tc>
      </w:tr>
      <w:tr w:rsidR="00451A32" w:rsidRPr="003E5C16" w:rsidTr="00EE3F16">
        <w:tc>
          <w:tcPr>
            <w:tcW w:w="2630"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INFORM_NUM</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VARCHAR2 (</w:t>
            </w:r>
            <w:r>
              <w:rPr>
                <w:rFonts w:asciiTheme="minorEastAsia" w:eastAsiaTheme="minorEastAsia" w:hAnsiTheme="minorEastAsia"/>
                <w:bCs/>
                <w:szCs w:val="21"/>
              </w:rPr>
              <w:t>20</w:t>
            </w:r>
            <w:r w:rsidRPr="003E5C16">
              <w:rPr>
                <w:rFonts w:asciiTheme="minorEastAsia" w:eastAsiaTheme="minorEastAsia" w:hAnsiTheme="minorEastAsia"/>
                <w:bCs/>
                <w:szCs w:val="21"/>
              </w:rPr>
              <w:t>)</w:t>
            </w:r>
          </w:p>
        </w:tc>
        <w:tc>
          <w:tcPr>
            <w:tcW w:w="186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单号</w:t>
            </w:r>
          </w:p>
        </w:tc>
        <w:tc>
          <w:tcPr>
            <w:tcW w:w="2205"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由系统生成</w:t>
            </w:r>
          </w:p>
        </w:tc>
      </w:tr>
      <w:tr w:rsidR="00451A32" w:rsidRPr="003E5C16" w:rsidTr="00EE3F16">
        <w:tc>
          <w:tcPr>
            <w:tcW w:w="2630"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USER_GUID</w:t>
            </w:r>
          </w:p>
        </w:tc>
        <w:tc>
          <w:tcPr>
            <w:tcW w:w="159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VARCHAR2(32)</w:t>
            </w:r>
          </w:p>
        </w:tc>
        <w:tc>
          <w:tcPr>
            <w:tcW w:w="186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用</w:t>
            </w:r>
            <w:r w:rsidRPr="003E5C16">
              <w:rPr>
                <w:rFonts w:asciiTheme="minorEastAsia" w:eastAsiaTheme="minorEastAsia" w:hAnsiTheme="minorEastAsia" w:cs="微软雅黑" w:hint="eastAsia"/>
                <w:bCs/>
                <w:szCs w:val="21"/>
              </w:rPr>
              <w:t>户</w:t>
            </w:r>
          </w:p>
        </w:tc>
        <w:tc>
          <w:tcPr>
            <w:tcW w:w="2205"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jc w:val="left"/>
              <w:rPr>
                <w:rFonts w:asciiTheme="minorEastAsia" w:eastAsiaTheme="minorEastAsia" w:hAnsiTheme="minorEastAsia"/>
                <w:bCs/>
                <w:szCs w:val="21"/>
              </w:rPr>
            </w:pPr>
          </w:p>
        </w:tc>
      </w:tr>
      <w:tr w:rsidR="00451A32" w:rsidRPr="003E5C16" w:rsidTr="00EE3F16">
        <w:tc>
          <w:tcPr>
            <w:tcW w:w="2630"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INFORM_INFORMATION</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VARCHAR2 (50)</w:t>
            </w:r>
          </w:p>
        </w:tc>
        <w:tc>
          <w:tcPr>
            <w:tcW w:w="186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通知信</w:t>
            </w:r>
            <w:r w:rsidRPr="003E5C16">
              <w:rPr>
                <w:rFonts w:asciiTheme="minorEastAsia" w:eastAsiaTheme="minorEastAsia" w:hAnsiTheme="minorEastAsia" w:cs="微软雅黑" w:hint="eastAsia"/>
                <w:bCs/>
                <w:szCs w:val="21"/>
              </w:rPr>
              <w:t>息</w:t>
            </w:r>
          </w:p>
        </w:tc>
        <w:tc>
          <w:tcPr>
            <w:tcW w:w="2205"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jc w:val="left"/>
              <w:rPr>
                <w:rFonts w:asciiTheme="minorEastAsia" w:eastAsiaTheme="minorEastAsia" w:hAnsiTheme="minorEastAsia"/>
                <w:bCs/>
                <w:szCs w:val="21"/>
              </w:rPr>
            </w:pPr>
          </w:p>
        </w:tc>
      </w:tr>
      <w:tr w:rsidR="00451A32" w:rsidRPr="003E5C16" w:rsidTr="00EE3F16">
        <w:tc>
          <w:tcPr>
            <w:tcW w:w="2630"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INFORM_TYPE</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INT</w:t>
            </w:r>
          </w:p>
        </w:tc>
        <w:tc>
          <w:tcPr>
            <w:tcW w:w="186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通知类型</w:t>
            </w:r>
          </w:p>
        </w:tc>
        <w:tc>
          <w:tcPr>
            <w:tcW w:w="2205"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注解</w:t>
            </w:r>
            <w:r w:rsidRPr="003E5C16">
              <w:rPr>
                <w:rFonts w:asciiTheme="minorEastAsia" w:eastAsiaTheme="minorEastAsia" w:hAnsiTheme="minorEastAsia"/>
                <w:bCs/>
                <w:szCs w:val="21"/>
              </w:rPr>
              <w:t>1</w:t>
            </w:r>
          </w:p>
        </w:tc>
      </w:tr>
      <w:tr w:rsidR="00451A32" w:rsidRPr="003E5C16" w:rsidTr="00EE3F16">
        <w:tc>
          <w:tcPr>
            <w:tcW w:w="2630"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INFORM_TIME</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DATETIME</w:t>
            </w:r>
          </w:p>
        </w:tc>
        <w:tc>
          <w:tcPr>
            <w:tcW w:w="186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通知时</w:t>
            </w:r>
            <w:r w:rsidRPr="003E5C16">
              <w:rPr>
                <w:rFonts w:asciiTheme="minorEastAsia" w:eastAsiaTheme="minorEastAsia" w:hAnsiTheme="minorEastAsia" w:cs="微软雅黑" w:hint="eastAsia"/>
                <w:bCs/>
                <w:szCs w:val="21"/>
              </w:rPr>
              <w:t>间</w:t>
            </w:r>
          </w:p>
        </w:tc>
        <w:tc>
          <w:tcPr>
            <w:tcW w:w="2205"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jc w:val="left"/>
              <w:rPr>
                <w:rFonts w:asciiTheme="minorEastAsia" w:eastAsiaTheme="minorEastAsia" w:hAnsiTheme="minorEastAsia"/>
                <w:bCs/>
                <w:szCs w:val="21"/>
              </w:rPr>
            </w:pPr>
          </w:p>
        </w:tc>
      </w:tr>
      <w:tr w:rsidR="00451A32" w:rsidRPr="003E5C16" w:rsidTr="00EE3F16">
        <w:tc>
          <w:tcPr>
            <w:tcW w:w="2630"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INFORM_STATE</w:t>
            </w:r>
          </w:p>
        </w:tc>
        <w:tc>
          <w:tcPr>
            <w:tcW w:w="159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bCs/>
                <w:szCs w:val="21"/>
              </w:rPr>
              <w:t>VARCHAR2(</w:t>
            </w:r>
            <w:r>
              <w:rPr>
                <w:rFonts w:asciiTheme="minorEastAsia" w:eastAsiaTheme="minorEastAsia" w:hAnsiTheme="minorEastAsia"/>
                <w:bCs/>
                <w:szCs w:val="21"/>
              </w:rPr>
              <w:t>1</w:t>
            </w:r>
            <w:r w:rsidRPr="003E5C16">
              <w:rPr>
                <w:rFonts w:asciiTheme="minorEastAsia" w:eastAsiaTheme="minorEastAsia" w:hAnsiTheme="minorEastAsia"/>
                <w:bCs/>
                <w:szCs w:val="21"/>
              </w:rPr>
              <w:t>)</w:t>
            </w:r>
          </w:p>
        </w:tc>
        <w:tc>
          <w:tcPr>
            <w:tcW w:w="1868"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jc w:val="left"/>
              <w:rPr>
                <w:rFonts w:asciiTheme="minorEastAsia" w:eastAsiaTheme="minorEastAsia" w:hAnsiTheme="minorEastAsia"/>
                <w:bCs/>
                <w:szCs w:val="21"/>
              </w:rPr>
            </w:pPr>
          </w:p>
        </w:tc>
        <w:tc>
          <w:tcPr>
            <w:tcW w:w="2205"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jc w:val="left"/>
              <w:rPr>
                <w:rFonts w:asciiTheme="minorEastAsia" w:eastAsiaTheme="minorEastAsia" w:hAnsiTheme="minorEastAsia"/>
                <w:bCs/>
                <w:szCs w:val="21"/>
              </w:rPr>
            </w:pPr>
            <w:r w:rsidRPr="003E5C16">
              <w:rPr>
                <w:rFonts w:asciiTheme="minorEastAsia" w:eastAsiaTheme="minorEastAsia" w:hAnsiTheme="minorEastAsia" w:cs="Times New Roman" w:hint="eastAsia"/>
                <w:bCs/>
                <w:szCs w:val="21"/>
              </w:rPr>
              <w:t>注</w:t>
            </w:r>
            <w:r w:rsidRPr="003E5C16">
              <w:rPr>
                <w:rFonts w:asciiTheme="minorEastAsia" w:eastAsiaTheme="minorEastAsia" w:hAnsiTheme="minorEastAsia"/>
                <w:bCs/>
                <w:szCs w:val="21"/>
              </w:rPr>
              <w:t>2</w:t>
            </w:r>
          </w:p>
        </w:tc>
      </w:tr>
    </w:tbl>
    <w:p w:rsidR="00451A32" w:rsidRPr="003E5C16" w:rsidRDefault="00F07254" w:rsidP="00451A32">
      <w:pPr>
        <w:rPr>
          <w:bCs/>
          <w:szCs w:val="21"/>
        </w:rPr>
      </w:pPr>
      <w:r w:rsidRPr="003E5C16">
        <w:rPr>
          <w:rFonts w:hint="eastAsia"/>
          <w:bCs/>
          <w:szCs w:val="21"/>
        </w:rPr>
        <w:t>附注：</w:t>
      </w:r>
    </w:p>
    <w:p w:rsidR="00451A32" w:rsidRPr="005810C1" w:rsidRDefault="00F07254" w:rsidP="00451A32">
      <w:pPr>
        <w:ind w:firstLine="420"/>
        <w:rPr>
          <w:szCs w:val="21"/>
        </w:rPr>
      </w:pPr>
      <w:r w:rsidRPr="005810C1">
        <w:rPr>
          <w:rFonts w:ascii="宋体" w:hAnsi="宋体" w:cs="宋体" w:hint="eastAsia"/>
          <w:szCs w:val="21"/>
        </w:rPr>
        <w:t>注</w:t>
      </w:r>
      <w:r w:rsidRPr="005810C1">
        <w:rPr>
          <w:rFonts w:ascii="宋体" w:hAnsi="宋体" w:cs="宋体"/>
          <w:szCs w:val="21"/>
        </w:rPr>
        <w:t>1</w:t>
      </w:r>
      <w:r w:rsidRPr="005810C1">
        <w:rPr>
          <w:rFonts w:ascii="宋体" w:hAnsi="宋体" w:cs="宋体" w:hint="eastAsia"/>
          <w:szCs w:val="21"/>
        </w:rPr>
        <w:t>：缴费通知、站内定向通知。</w:t>
      </w:r>
    </w:p>
    <w:p w:rsidR="00451A32" w:rsidRPr="005810C1" w:rsidRDefault="00F07254" w:rsidP="00451A32">
      <w:pPr>
        <w:ind w:firstLine="420"/>
        <w:rPr>
          <w:szCs w:val="21"/>
        </w:rPr>
      </w:pPr>
      <w:r w:rsidRPr="005810C1">
        <w:rPr>
          <w:rFonts w:ascii="宋体" w:hAnsi="宋体" w:cs="宋体" w:hint="eastAsia"/>
          <w:szCs w:val="21"/>
        </w:rPr>
        <w:t>注</w:t>
      </w:r>
      <w:r w:rsidRPr="005810C1">
        <w:rPr>
          <w:rFonts w:ascii="宋体" w:hAnsi="宋体" w:cs="宋体"/>
          <w:szCs w:val="21"/>
        </w:rPr>
        <w:t>2</w:t>
      </w:r>
      <w:r w:rsidRPr="005810C1">
        <w:rPr>
          <w:rFonts w:ascii="宋体" w:hAnsi="宋体" w:cs="宋体" w:hint="eastAsia"/>
          <w:szCs w:val="21"/>
        </w:rPr>
        <w:t>：是否点击（未查看），处理，未处理。</w:t>
      </w:r>
    </w:p>
    <w:p w:rsidR="00451A32" w:rsidRDefault="00451A32" w:rsidP="00451A32"/>
    <w:p w:rsidR="00451A32" w:rsidRDefault="00F07254" w:rsidP="00D64765">
      <w:pPr>
        <w:pStyle w:val="40"/>
      </w:pPr>
      <w:r>
        <w:rPr>
          <w:rFonts w:hint="eastAsia"/>
        </w:rPr>
        <w:t>连接表</w:t>
      </w:r>
      <w:bookmarkStart w:id="1447" w:name="OLE_LINK26"/>
      <w:bookmarkStart w:id="1448" w:name="OLE_LINK25"/>
      <w:r>
        <w:rPr>
          <w:rFonts w:hint="eastAsia"/>
        </w:rPr>
        <w:t>（</w:t>
      </w:r>
      <w:r>
        <w:t>PISS_FRIEND_LINK</w:t>
      </w:r>
      <w:bookmarkEnd w:id="1447"/>
      <w:bookmarkEnd w:id="1448"/>
      <w:r>
        <w:rPr>
          <w:rFonts w:hint="eastAsia"/>
        </w:rPr>
        <w:t>）</w:t>
      </w:r>
      <w:r>
        <w:tab/>
      </w:r>
    </w:p>
    <w:tbl>
      <w:tblPr>
        <w:tblStyle w:val="afd"/>
        <w:tblW w:w="0" w:type="auto"/>
        <w:tblLook w:val="04A0" w:firstRow="1" w:lastRow="0" w:firstColumn="1" w:lastColumn="0" w:noHBand="0" w:noVBand="1"/>
      </w:tblPr>
      <w:tblGrid>
        <w:gridCol w:w="2619"/>
        <w:gridCol w:w="1593"/>
        <w:gridCol w:w="1063"/>
        <w:gridCol w:w="1241"/>
        <w:gridCol w:w="1780"/>
      </w:tblGrid>
      <w:tr w:rsidR="00451A32" w:rsidRPr="003E5C16" w:rsidTr="00EE3F16">
        <w:tc>
          <w:tcPr>
            <w:tcW w:w="26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字</w:t>
            </w:r>
            <w:r w:rsidRPr="003E5C16">
              <w:rPr>
                <w:rFonts w:asciiTheme="minorEastAsia" w:eastAsiaTheme="minorEastAsia" w:hAnsiTheme="minorEastAsia" w:hint="eastAsia"/>
                <w:b/>
                <w:bCs/>
                <w:color w:val="000000"/>
              </w:rPr>
              <w:t>段</w:t>
            </w:r>
          </w:p>
        </w:tc>
        <w:tc>
          <w:tcPr>
            <w:tcW w:w="1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类</w:t>
            </w:r>
            <w:r w:rsidRPr="003E5C16">
              <w:rPr>
                <w:rFonts w:asciiTheme="minorEastAsia" w:eastAsiaTheme="minorEastAsia" w:hAnsiTheme="minorEastAsia" w:hint="eastAsia"/>
                <w:b/>
                <w:bCs/>
                <w:color w:val="000000"/>
              </w:rPr>
              <w:t>型</w:t>
            </w:r>
          </w:p>
        </w:tc>
        <w:tc>
          <w:tcPr>
            <w:tcW w:w="10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302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说</w:t>
            </w:r>
            <w:r w:rsidRPr="003E5C16">
              <w:rPr>
                <w:rFonts w:asciiTheme="minorEastAsia" w:eastAsiaTheme="minorEastAsia" w:hAnsiTheme="minorEastAsia" w:hint="eastAsia"/>
                <w:b/>
                <w:bCs/>
                <w:color w:val="000000"/>
              </w:rPr>
              <w:t>明</w:t>
            </w:r>
          </w:p>
        </w:tc>
      </w:tr>
      <w:tr w:rsidR="00451A32" w:rsidRPr="003E5C16" w:rsidTr="00EE3F16">
        <w:tc>
          <w:tcPr>
            <w:tcW w:w="261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FRIEND_LINK_GUID</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VARCHAR2(32)</w:t>
            </w:r>
          </w:p>
        </w:tc>
        <w:tc>
          <w:tcPr>
            <w:tcW w:w="2304" w:type="dxa"/>
            <w:gridSpan w:val="2"/>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连接保存的编</w:t>
            </w:r>
            <w:r w:rsidRPr="003E5C16">
              <w:rPr>
                <w:rFonts w:asciiTheme="minorEastAsia" w:eastAsiaTheme="minorEastAsia" w:hAnsiTheme="minorEastAsia" w:hint="eastAsia"/>
                <w:color w:val="000000"/>
              </w:rPr>
              <w:t>号</w:t>
            </w:r>
          </w:p>
        </w:tc>
        <w:tc>
          <w:tcPr>
            <w:tcW w:w="1780"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c>
          <w:tcPr>
            <w:tcW w:w="261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FRIEND_LINK _LOGO_PATH</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 (10)</w:t>
            </w:r>
          </w:p>
        </w:tc>
        <w:tc>
          <w:tcPr>
            <w:tcW w:w="2304" w:type="dxa"/>
            <w:gridSpan w:val="2"/>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连接的网站</w:t>
            </w:r>
            <w:r w:rsidRPr="003E5C16">
              <w:rPr>
                <w:rFonts w:asciiTheme="minorEastAsia" w:eastAsiaTheme="minorEastAsia" w:hAnsiTheme="minorEastAsia"/>
                <w:color w:val="000000"/>
              </w:rPr>
              <w:t>LOGO</w:t>
            </w:r>
            <w:r w:rsidRPr="003E5C16">
              <w:rPr>
                <w:rFonts w:asciiTheme="minorEastAsia" w:eastAsiaTheme="minorEastAsia" w:hAnsiTheme="minorEastAsia" w:cs="微软雅黑" w:hint="eastAsia"/>
                <w:color w:val="000000"/>
              </w:rPr>
              <w:t>图</w:t>
            </w:r>
            <w:r w:rsidRPr="003E5C16">
              <w:rPr>
                <w:rFonts w:asciiTheme="minorEastAsia" w:eastAsiaTheme="minorEastAsia" w:hAnsiTheme="minorEastAsia" w:hint="eastAsia"/>
                <w:color w:val="000000"/>
              </w:rPr>
              <w:t>片</w:t>
            </w:r>
          </w:p>
        </w:tc>
        <w:tc>
          <w:tcPr>
            <w:tcW w:w="1780"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c>
          <w:tcPr>
            <w:tcW w:w="261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rPr>
              <w:t>FRIEND_LINK</w:t>
            </w:r>
            <w:r w:rsidRPr="003E5C16">
              <w:rPr>
                <w:rFonts w:asciiTheme="minorEastAsia" w:eastAsiaTheme="minorEastAsia" w:hAnsiTheme="minorEastAsia"/>
                <w:color w:val="000000"/>
              </w:rPr>
              <w:t xml:space="preserve"> _URL</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 ()</w:t>
            </w:r>
          </w:p>
        </w:tc>
        <w:tc>
          <w:tcPr>
            <w:tcW w:w="2304" w:type="dxa"/>
            <w:gridSpan w:val="2"/>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连接的网站地</w:t>
            </w:r>
            <w:r w:rsidRPr="003E5C16">
              <w:rPr>
                <w:rFonts w:asciiTheme="minorEastAsia" w:eastAsiaTheme="minorEastAsia" w:hAnsiTheme="minorEastAsia" w:hint="eastAsia"/>
                <w:color w:val="000000"/>
              </w:rPr>
              <w:t>址</w:t>
            </w:r>
          </w:p>
        </w:tc>
        <w:tc>
          <w:tcPr>
            <w:tcW w:w="1780"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c>
          <w:tcPr>
            <w:tcW w:w="261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rPr>
              <w:t>FRIEND_LINK</w:t>
            </w:r>
            <w:r w:rsidRPr="003E5C16">
              <w:rPr>
                <w:rFonts w:asciiTheme="minorEastAsia" w:eastAsiaTheme="minorEastAsia" w:hAnsiTheme="minorEastAsia"/>
                <w:color w:val="000000"/>
              </w:rPr>
              <w:t xml:space="preserve"> _CREATETIME</w:t>
            </w:r>
          </w:p>
        </w:tc>
        <w:tc>
          <w:tcPr>
            <w:tcW w:w="159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DATETIME</w:t>
            </w:r>
          </w:p>
        </w:tc>
        <w:tc>
          <w:tcPr>
            <w:tcW w:w="2304" w:type="dxa"/>
            <w:gridSpan w:val="2"/>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网站地址记录的时间</w:t>
            </w:r>
          </w:p>
        </w:tc>
        <w:tc>
          <w:tcPr>
            <w:tcW w:w="1780"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注</w:t>
            </w:r>
            <w:r w:rsidRPr="003E5C16">
              <w:rPr>
                <w:rFonts w:asciiTheme="minorEastAsia" w:eastAsiaTheme="minorEastAsia" w:hAnsiTheme="minorEastAsia"/>
                <w:color w:val="000000"/>
              </w:rPr>
              <w:t>1</w:t>
            </w:r>
          </w:p>
        </w:tc>
      </w:tr>
    </w:tbl>
    <w:p w:rsidR="00451A32" w:rsidRDefault="00F07254" w:rsidP="00451A32">
      <w:pPr>
        <w:rPr>
          <w:color w:val="666699"/>
          <w:sz w:val="18"/>
          <w:szCs w:val="18"/>
        </w:rPr>
      </w:pPr>
      <w:r>
        <w:rPr>
          <w:rFonts w:hint="eastAsia"/>
          <w:color w:val="666699"/>
          <w:sz w:val="18"/>
          <w:szCs w:val="18"/>
        </w:rPr>
        <w:t>附注：</w:t>
      </w:r>
    </w:p>
    <w:p w:rsidR="00451A32" w:rsidRPr="005810C1" w:rsidRDefault="00F07254" w:rsidP="00451A32">
      <w:pPr>
        <w:ind w:firstLine="420"/>
        <w:rPr>
          <w:rFonts w:ascii="宋体" w:hAnsi="宋体" w:cs="宋体"/>
          <w:szCs w:val="21"/>
        </w:rPr>
      </w:pPr>
      <w:r w:rsidRPr="005810C1">
        <w:rPr>
          <w:rFonts w:ascii="宋体" w:hAnsi="宋体" w:cs="宋体" w:hint="eastAsia"/>
          <w:szCs w:val="21"/>
        </w:rPr>
        <w:t>注</w:t>
      </w:r>
      <w:r w:rsidRPr="005810C1">
        <w:rPr>
          <w:rFonts w:ascii="宋体" w:hAnsi="宋体" w:cs="宋体"/>
          <w:szCs w:val="21"/>
        </w:rPr>
        <w:t>1</w:t>
      </w:r>
      <w:r w:rsidRPr="005810C1">
        <w:rPr>
          <w:rFonts w:ascii="宋体" w:hAnsi="宋体" w:cs="宋体" w:hint="eastAsia"/>
          <w:szCs w:val="21"/>
        </w:rPr>
        <w:t>：网站记录时间字段，当网站的域名地址发生改变时候修改。</w:t>
      </w:r>
      <w:r w:rsidRPr="005810C1">
        <w:rPr>
          <w:rFonts w:ascii="宋体" w:hAnsi="宋体" w:cs="宋体"/>
          <w:szCs w:val="21"/>
        </w:rPr>
        <w:t xml:space="preserve"> </w:t>
      </w:r>
    </w:p>
    <w:p w:rsidR="00451A32" w:rsidRPr="005810C1" w:rsidRDefault="00F07254" w:rsidP="00451A32">
      <w:pPr>
        <w:ind w:firstLine="420"/>
        <w:rPr>
          <w:rFonts w:ascii="宋体" w:hAnsi="宋体" w:cs="宋体"/>
          <w:szCs w:val="21"/>
        </w:rPr>
      </w:pPr>
      <w:r w:rsidRPr="005810C1">
        <w:rPr>
          <w:rFonts w:ascii="宋体" w:hAnsi="宋体" w:cs="宋体" w:hint="eastAsia"/>
          <w:szCs w:val="21"/>
        </w:rPr>
        <w:t>存放相关友情连接的网站</w:t>
      </w:r>
      <w:r w:rsidRPr="005810C1">
        <w:rPr>
          <w:rFonts w:ascii="宋体" w:hAnsi="宋体" w:cs="宋体"/>
          <w:szCs w:val="21"/>
        </w:rPr>
        <w:t xml:space="preserve">LOGO </w:t>
      </w:r>
      <w:r w:rsidRPr="005810C1">
        <w:rPr>
          <w:rFonts w:ascii="宋体" w:hAnsi="宋体" w:cs="宋体" w:hint="eastAsia"/>
          <w:szCs w:val="21"/>
        </w:rPr>
        <w:t>图片与网站地址。包含：编号、图片（</w:t>
      </w:r>
      <w:r w:rsidRPr="005810C1">
        <w:rPr>
          <w:rFonts w:ascii="宋体" w:hAnsi="宋体" w:cs="宋体"/>
          <w:szCs w:val="21"/>
        </w:rPr>
        <w:t>LOGO</w:t>
      </w:r>
      <w:r w:rsidRPr="005810C1">
        <w:rPr>
          <w:rFonts w:ascii="宋体" w:hAnsi="宋体" w:cs="宋体" w:hint="eastAsia"/>
          <w:szCs w:val="21"/>
        </w:rPr>
        <w:t>）</w:t>
      </w:r>
      <w:r w:rsidRPr="005810C1">
        <w:rPr>
          <w:rFonts w:ascii="宋体" w:hAnsi="宋体" w:cs="宋体"/>
          <w:szCs w:val="21"/>
        </w:rPr>
        <w:t>URL</w:t>
      </w:r>
      <w:r w:rsidRPr="005810C1">
        <w:rPr>
          <w:rFonts w:ascii="宋体" w:hAnsi="宋体" w:cs="宋体" w:hint="eastAsia"/>
          <w:szCs w:val="21"/>
        </w:rPr>
        <w:t>、时间。</w:t>
      </w:r>
    </w:p>
    <w:p w:rsidR="00451A32" w:rsidRDefault="00F07254" w:rsidP="00D64765">
      <w:pPr>
        <w:pStyle w:val="40"/>
      </w:pPr>
      <w:r>
        <w:rPr>
          <w:rFonts w:hint="eastAsia"/>
        </w:rPr>
        <w:t>留言信息表</w:t>
      </w:r>
      <w:bookmarkStart w:id="1449" w:name="OLE_LINK28"/>
      <w:bookmarkStart w:id="1450" w:name="OLE_LINK27"/>
      <w:r>
        <w:rPr>
          <w:rFonts w:hint="eastAsia"/>
        </w:rPr>
        <w:t>（</w:t>
      </w:r>
      <w:r>
        <w:t>PISS_MESSAGE</w:t>
      </w:r>
      <w:bookmarkEnd w:id="1449"/>
      <w:bookmarkEnd w:id="1450"/>
      <w:r>
        <w:rPr>
          <w:rFonts w:hint="eastAsia"/>
        </w:rPr>
        <w:t>）</w:t>
      </w:r>
    </w:p>
    <w:tbl>
      <w:tblPr>
        <w:tblStyle w:val="afd"/>
        <w:tblW w:w="7999" w:type="dxa"/>
        <w:jc w:val="center"/>
        <w:tblLook w:val="04A0" w:firstRow="1" w:lastRow="0" w:firstColumn="1" w:lastColumn="0" w:noHBand="0" w:noVBand="1"/>
      </w:tblPr>
      <w:tblGrid>
        <w:gridCol w:w="2578"/>
        <w:gridCol w:w="1616"/>
        <w:gridCol w:w="2322"/>
        <w:gridCol w:w="1483"/>
      </w:tblGrid>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字</w:t>
            </w:r>
            <w:r w:rsidRPr="003E5C16">
              <w:rPr>
                <w:rFonts w:asciiTheme="minorEastAsia" w:eastAsiaTheme="minorEastAsia" w:hAnsiTheme="minorEastAsia" w:hint="eastAsia"/>
                <w:b/>
                <w:bCs/>
                <w:color w:val="000000"/>
              </w:rPr>
              <w:t>段</w:t>
            </w:r>
          </w:p>
        </w:tc>
        <w:tc>
          <w:tcPr>
            <w:tcW w:w="16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类</w:t>
            </w:r>
            <w:r w:rsidRPr="003E5C16">
              <w:rPr>
                <w:rFonts w:asciiTheme="minorEastAsia" w:eastAsiaTheme="minorEastAsia" w:hAnsiTheme="minorEastAsia" w:hint="eastAsia"/>
                <w:b/>
                <w:bCs/>
                <w:color w:val="000000"/>
              </w:rPr>
              <w:t>型</w:t>
            </w:r>
          </w:p>
        </w:tc>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1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说</w:t>
            </w:r>
            <w:r w:rsidRPr="003E5C16">
              <w:rPr>
                <w:rFonts w:asciiTheme="minorEastAsia" w:eastAsiaTheme="minorEastAsia" w:hAnsiTheme="minorEastAsia" w:hint="eastAsia"/>
                <w:b/>
                <w:bCs/>
                <w:color w:val="000000"/>
              </w:rPr>
              <w:t>明</w:t>
            </w:r>
          </w:p>
        </w:tc>
      </w:tr>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bookmarkStart w:id="1451" w:name="OLE_LINK29"/>
            <w:bookmarkStart w:id="1452" w:name="OLE_LINK30"/>
            <w:r w:rsidRPr="003E5C16">
              <w:rPr>
                <w:rFonts w:asciiTheme="minorEastAsia" w:eastAsiaTheme="minorEastAsia" w:hAnsiTheme="minorEastAsia"/>
              </w:rPr>
              <w:t>MESSAGE</w:t>
            </w:r>
            <w:r w:rsidRPr="003E5C16">
              <w:rPr>
                <w:rFonts w:asciiTheme="minorEastAsia" w:eastAsiaTheme="minorEastAsia" w:hAnsiTheme="minorEastAsia"/>
                <w:color w:val="000000"/>
              </w:rPr>
              <w:t>_GUID</w:t>
            </w:r>
            <w:bookmarkEnd w:id="1451"/>
            <w:bookmarkEnd w:id="1452"/>
          </w:p>
        </w:tc>
        <w:tc>
          <w:tcPr>
            <w:tcW w:w="1616"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VARCHAR2(32)</w:t>
            </w:r>
          </w:p>
        </w:tc>
        <w:tc>
          <w:tcPr>
            <w:tcW w:w="2322" w:type="dxa"/>
            <w:tcBorders>
              <w:top w:val="single" w:sz="4" w:space="0" w:color="auto"/>
              <w:left w:val="single" w:sz="4" w:space="0" w:color="auto"/>
              <w:bottom w:val="single" w:sz="4" w:space="0" w:color="auto"/>
              <w:right w:val="single" w:sz="4" w:space="0" w:color="auto"/>
            </w:tcBorders>
            <w:hideMark/>
          </w:tcPr>
          <w:p w:rsidR="00451A32" w:rsidRPr="003E5C16" w:rsidRDefault="00451A32" w:rsidP="00EE3F16">
            <w:pPr>
              <w:ind w:firstLine="0"/>
              <w:rPr>
                <w:rFonts w:asciiTheme="minorEastAsia" w:eastAsiaTheme="minorEastAsia" w:hAnsiTheme="minorEastAsia"/>
                <w:color w:val="000000"/>
              </w:rPr>
            </w:pPr>
          </w:p>
        </w:tc>
        <w:tc>
          <w:tcPr>
            <w:tcW w:w="148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主键</w:t>
            </w:r>
            <w:r w:rsidRPr="003E5C16">
              <w:rPr>
                <w:rFonts w:asciiTheme="minorEastAsia" w:eastAsiaTheme="minorEastAsia" w:hAnsiTheme="minorEastAsia"/>
                <w:color w:val="000000"/>
              </w:rPr>
              <w:t xml:space="preserve"> </w:t>
            </w:r>
          </w:p>
        </w:tc>
      </w:tr>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rPr>
            </w:pPr>
            <w:r w:rsidRPr="003E5C16">
              <w:rPr>
                <w:rFonts w:asciiTheme="minorEastAsia" w:eastAsiaTheme="minorEastAsia" w:hAnsiTheme="minorEastAsia"/>
              </w:rPr>
              <w:t>MESSAGE_NUM</w:t>
            </w:r>
          </w:p>
        </w:tc>
        <w:tc>
          <w:tcPr>
            <w:tcW w:w="1616"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 (</w:t>
            </w:r>
            <w:r w:rsidRPr="003E5C16">
              <w:rPr>
                <w:rFonts w:asciiTheme="minorEastAsia" w:eastAsiaTheme="minorEastAsia" w:hAnsiTheme="minorEastAsia" w:cs="微软雅黑" w:hint="eastAsia"/>
                <w:color w:val="000000"/>
              </w:rPr>
              <w:t>？</w:t>
            </w:r>
            <w:r w:rsidRPr="003E5C16">
              <w:rPr>
                <w:rFonts w:asciiTheme="minorEastAsia" w:eastAsiaTheme="minorEastAsia" w:hAnsiTheme="minorEastAsia"/>
                <w:color w:val="000000"/>
              </w:rPr>
              <w:t>)</w:t>
            </w:r>
          </w:p>
        </w:tc>
        <w:tc>
          <w:tcPr>
            <w:tcW w:w="2322"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审批编号</w:t>
            </w:r>
          </w:p>
        </w:tc>
        <w:tc>
          <w:tcPr>
            <w:tcW w:w="1483"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USER_GUID</w:t>
            </w:r>
          </w:p>
        </w:tc>
        <w:tc>
          <w:tcPr>
            <w:tcW w:w="1616"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 (32)</w:t>
            </w:r>
          </w:p>
        </w:tc>
        <w:tc>
          <w:tcPr>
            <w:tcW w:w="2322"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姓名</w:t>
            </w:r>
            <w:r w:rsidRPr="003E5C16">
              <w:rPr>
                <w:rFonts w:asciiTheme="minorEastAsia" w:eastAsiaTheme="minorEastAsia" w:hAnsiTheme="minorEastAsia"/>
                <w:color w:val="000000"/>
              </w:rPr>
              <w:t xml:space="preserve"> </w:t>
            </w:r>
          </w:p>
        </w:tc>
        <w:tc>
          <w:tcPr>
            <w:tcW w:w="1483"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rPr>
              <w:t>MESSAGE</w:t>
            </w:r>
            <w:r w:rsidRPr="003E5C16">
              <w:rPr>
                <w:rFonts w:asciiTheme="minorEastAsia" w:eastAsiaTheme="minorEastAsia" w:hAnsiTheme="minorEastAsia"/>
                <w:color w:val="000000"/>
              </w:rPr>
              <w:t>_TYPE</w:t>
            </w:r>
          </w:p>
        </w:tc>
        <w:tc>
          <w:tcPr>
            <w:tcW w:w="1616"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INT</w:t>
            </w:r>
          </w:p>
        </w:tc>
        <w:tc>
          <w:tcPr>
            <w:tcW w:w="2322"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留言类型</w:t>
            </w:r>
          </w:p>
        </w:tc>
        <w:tc>
          <w:tcPr>
            <w:tcW w:w="14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注</w:t>
            </w:r>
            <w:r w:rsidRPr="003E5C16">
              <w:rPr>
                <w:rFonts w:asciiTheme="minorEastAsia" w:eastAsiaTheme="minorEastAsia" w:hAnsiTheme="minorEastAsia"/>
                <w:color w:val="000000"/>
              </w:rPr>
              <w:t>1</w:t>
            </w:r>
          </w:p>
        </w:tc>
      </w:tr>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rPr>
              <w:t>MESSAGE</w:t>
            </w:r>
            <w:r w:rsidRPr="003E5C16">
              <w:rPr>
                <w:rFonts w:asciiTheme="minorEastAsia" w:eastAsiaTheme="minorEastAsia" w:hAnsiTheme="minorEastAsia"/>
                <w:color w:val="000000"/>
              </w:rPr>
              <w:t>_CONTENT_</w:t>
            </w:r>
          </w:p>
        </w:tc>
        <w:tc>
          <w:tcPr>
            <w:tcW w:w="1616"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VARCHAR2(100)</w:t>
            </w:r>
          </w:p>
        </w:tc>
        <w:tc>
          <w:tcPr>
            <w:tcW w:w="2322"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留言内容</w:t>
            </w:r>
          </w:p>
        </w:tc>
        <w:tc>
          <w:tcPr>
            <w:tcW w:w="14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注</w:t>
            </w:r>
            <w:r w:rsidRPr="003E5C16">
              <w:rPr>
                <w:rFonts w:asciiTheme="minorEastAsia" w:eastAsiaTheme="minorEastAsia" w:hAnsiTheme="minorEastAsia"/>
                <w:color w:val="000000"/>
              </w:rPr>
              <w:t>2</w:t>
            </w:r>
          </w:p>
        </w:tc>
      </w:tr>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rPr>
            </w:pPr>
            <w:r w:rsidRPr="003E5C16">
              <w:rPr>
                <w:rFonts w:asciiTheme="minorEastAsia" w:eastAsiaTheme="minorEastAsia" w:hAnsiTheme="minorEastAsia"/>
              </w:rPr>
              <w:t>MESSAGE</w:t>
            </w:r>
            <w:r w:rsidRPr="003E5C16">
              <w:rPr>
                <w:rFonts w:asciiTheme="minorEastAsia" w:eastAsiaTheme="minorEastAsia" w:hAnsiTheme="minorEastAsia"/>
                <w:color w:val="000000"/>
              </w:rPr>
              <w:t>_CONTENT_REPLY</w:t>
            </w:r>
          </w:p>
        </w:tc>
        <w:tc>
          <w:tcPr>
            <w:tcW w:w="1616"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VARCHAR2(100)</w:t>
            </w:r>
          </w:p>
        </w:tc>
        <w:tc>
          <w:tcPr>
            <w:tcW w:w="2322"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回复内</w:t>
            </w:r>
            <w:r w:rsidRPr="003E5C16">
              <w:rPr>
                <w:rFonts w:asciiTheme="minorEastAsia" w:eastAsiaTheme="minorEastAsia" w:hAnsiTheme="minorEastAsia" w:hint="eastAsia"/>
                <w:color w:val="000000"/>
              </w:rPr>
              <w:t>容</w:t>
            </w:r>
          </w:p>
        </w:tc>
        <w:tc>
          <w:tcPr>
            <w:tcW w:w="1483"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rPr>
                <w:rFonts w:asciiTheme="minorEastAsia" w:eastAsiaTheme="minorEastAsia" w:hAnsiTheme="minorEastAsia"/>
                <w:color w:val="000000"/>
              </w:rPr>
            </w:pPr>
          </w:p>
        </w:tc>
      </w:tr>
      <w:tr w:rsidR="00451A32" w:rsidRPr="003E5C16" w:rsidTr="00EE3F16">
        <w:trPr>
          <w:jc w:val="center"/>
        </w:trPr>
        <w:tc>
          <w:tcPr>
            <w:tcW w:w="257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rPr>
            </w:pPr>
            <w:r w:rsidRPr="003E5C16">
              <w:rPr>
                <w:rFonts w:asciiTheme="minorEastAsia" w:eastAsiaTheme="minorEastAsia" w:hAnsiTheme="minorEastAsia"/>
              </w:rPr>
              <w:t>MESSAGE_STATE</w:t>
            </w:r>
          </w:p>
        </w:tc>
        <w:tc>
          <w:tcPr>
            <w:tcW w:w="1616"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 (2)</w:t>
            </w:r>
          </w:p>
        </w:tc>
        <w:tc>
          <w:tcPr>
            <w:tcW w:w="2322"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留言回复状</w:t>
            </w:r>
            <w:r w:rsidRPr="003E5C16">
              <w:rPr>
                <w:rFonts w:asciiTheme="minorEastAsia" w:eastAsiaTheme="minorEastAsia" w:hAnsiTheme="minorEastAsia" w:hint="eastAsia"/>
                <w:color w:val="000000"/>
              </w:rPr>
              <w:t>态</w:t>
            </w:r>
          </w:p>
        </w:tc>
        <w:tc>
          <w:tcPr>
            <w:tcW w:w="1483"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rPr>
                <w:rFonts w:asciiTheme="minorEastAsia" w:eastAsiaTheme="minorEastAsia" w:hAnsiTheme="minorEastAsia"/>
                <w:color w:val="000000"/>
              </w:rPr>
            </w:pPr>
          </w:p>
        </w:tc>
      </w:tr>
    </w:tbl>
    <w:p w:rsidR="00451A32" w:rsidRPr="005810C1" w:rsidRDefault="00F07254" w:rsidP="00451A32">
      <w:pPr>
        <w:rPr>
          <w:color w:val="666699"/>
          <w:szCs w:val="21"/>
        </w:rPr>
      </w:pPr>
      <w:r w:rsidRPr="005810C1">
        <w:rPr>
          <w:rFonts w:hint="eastAsia"/>
          <w:color w:val="666699"/>
          <w:szCs w:val="21"/>
        </w:rPr>
        <w:t>附注：</w:t>
      </w:r>
    </w:p>
    <w:p w:rsidR="00451A32" w:rsidRPr="005810C1" w:rsidRDefault="00F07254" w:rsidP="00451A32">
      <w:pPr>
        <w:ind w:firstLine="420"/>
        <w:rPr>
          <w:rFonts w:ascii="宋体" w:hAnsi="宋体" w:cs="宋体"/>
          <w:szCs w:val="21"/>
        </w:rPr>
      </w:pPr>
      <w:r w:rsidRPr="005810C1">
        <w:rPr>
          <w:rFonts w:ascii="宋体" w:hAnsi="宋体" w:cs="宋体" w:hint="eastAsia"/>
          <w:szCs w:val="21"/>
        </w:rPr>
        <w:lastRenderedPageBreak/>
        <w:t>注</w:t>
      </w:r>
      <w:r w:rsidRPr="005810C1">
        <w:rPr>
          <w:rFonts w:ascii="宋体" w:hAnsi="宋体" w:cs="宋体"/>
          <w:szCs w:val="21"/>
        </w:rPr>
        <w:t>1</w:t>
      </w:r>
      <w:r w:rsidRPr="005810C1">
        <w:rPr>
          <w:rFonts w:ascii="宋体" w:hAnsi="宋体" w:cs="宋体" w:hint="eastAsia"/>
          <w:szCs w:val="21"/>
        </w:rPr>
        <w:t>：区分领导信箱、用户投诉、在线咨询、建议建言</w:t>
      </w:r>
    </w:p>
    <w:p w:rsidR="00451A32" w:rsidRPr="005810C1" w:rsidRDefault="00F07254" w:rsidP="00451A32">
      <w:pPr>
        <w:ind w:firstLine="420"/>
        <w:rPr>
          <w:rFonts w:ascii="宋体" w:hAnsi="宋体" w:cs="宋体"/>
          <w:szCs w:val="21"/>
        </w:rPr>
      </w:pPr>
      <w:r w:rsidRPr="005810C1">
        <w:rPr>
          <w:rFonts w:ascii="宋体" w:hAnsi="宋体" w:cs="宋体" w:hint="eastAsia"/>
          <w:szCs w:val="21"/>
        </w:rPr>
        <w:t>注</w:t>
      </w:r>
      <w:r w:rsidRPr="005810C1">
        <w:rPr>
          <w:rFonts w:ascii="宋体" w:hAnsi="宋体" w:cs="宋体"/>
          <w:szCs w:val="21"/>
        </w:rPr>
        <w:t>2</w:t>
      </w:r>
      <w:r w:rsidRPr="005810C1">
        <w:rPr>
          <w:rFonts w:ascii="宋体" w:hAnsi="宋体" w:cs="宋体" w:hint="eastAsia"/>
          <w:szCs w:val="21"/>
        </w:rPr>
        <w:t>：留言交互信息保存到文件，后续回复信息追加到文本。</w:t>
      </w:r>
    </w:p>
    <w:p w:rsidR="00451A32" w:rsidRDefault="00F07254" w:rsidP="00D64765">
      <w:pPr>
        <w:pStyle w:val="40"/>
      </w:pPr>
      <w:r>
        <w:rPr>
          <w:rFonts w:hint="eastAsia"/>
        </w:rPr>
        <w:t>缴费信息表</w:t>
      </w:r>
      <w:bookmarkStart w:id="1453" w:name="OLE_LINK32"/>
      <w:bookmarkStart w:id="1454" w:name="OLE_LINK31"/>
      <w:r>
        <w:rPr>
          <w:rFonts w:hint="eastAsia"/>
        </w:rPr>
        <w:t>（</w:t>
      </w:r>
      <w:r>
        <w:t>PISS_BUSINESS_PAY</w:t>
      </w:r>
      <w:bookmarkEnd w:id="1453"/>
      <w:bookmarkEnd w:id="1454"/>
      <w:r>
        <w:rPr>
          <w:rFonts w:hint="eastAsia"/>
        </w:rPr>
        <w:t>）</w:t>
      </w:r>
    </w:p>
    <w:tbl>
      <w:tblPr>
        <w:tblStyle w:val="afd"/>
        <w:tblW w:w="7999" w:type="dxa"/>
        <w:jc w:val="center"/>
        <w:tblLook w:val="04A0" w:firstRow="1" w:lastRow="0" w:firstColumn="1" w:lastColumn="0" w:noHBand="0" w:noVBand="1"/>
      </w:tblPr>
      <w:tblGrid>
        <w:gridCol w:w="2238"/>
        <w:gridCol w:w="1633"/>
        <w:gridCol w:w="1363"/>
        <w:gridCol w:w="2765"/>
      </w:tblGrid>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字</w:t>
            </w:r>
            <w:r w:rsidRPr="003E5C16">
              <w:rPr>
                <w:rFonts w:asciiTheme="minorEastAsia" w:eastAsiaTheme="minorEastAsia" w:hAnsiTheme="minorEastAsia" w:hint="eastAsia"/>
                <w:b/>
                <w:bCs/>
                <w:color w:val="000000"/>
              </w:rPr>
              <w:t>段</w:t>
            </w:r>
          </w:p>
        </w:tc>
        <w:tc>
          <w:tcPr>
            <w:tcW w:w="16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类</w:t>
            </w:r>
            <w:r w:rsidRPr="003E5C16">
              <w:rPr>
                <w:rFonts w:asciiTheme="minorEastAsia" w:eastAsiaTheme="minorEastAsia" w:hAnsiTheme="minorEastAsia" w:hint="eastAsia"/>
                <w:b/>
                <w:bCs/>
                <w:color w:val="000000"/>
              </w:rPr>
              <w:t>型</w:t>
            </w:r>
          </w:p>
        </w:tc>
        <w:tc>
          <w:tcPr>
            <w:tcW w:w="13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27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rPr>
            </w:pPr>
            <w:r w:rsidRPr="003E5C16">
              <w:rPr>
                <w:rFonts w:asciiTheme="minorEastAsia" w:eastAsiaTheme="minorEastAsia" w:hAnsiTheme="minorEastAsia" w:cs="微软雅黑" w:hint="eastAsia"/>
                <w:b/>
                <w:bCs/>
                <w:color w:val="000000"/>
              </w:rPr>
              <w:t>说</w:t>
            </w:r>
            <w:r w:rsidRPr="003E5C16">
              <w:rPr>
                <w:rFonts w:asciiTheme="minorEastAsia" w:eastAsiaTheme="minorEastAsia" w:hAnsiTheme="minorEastAsia" w:hint="eastAsia"/>
                <w:b/>
                <w:bCs/>
                <w:color w:val="000000"/>
              </w:rPr>
              <w:t>明</w:t>
            </w: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bookmarkStart w:id="1455" w:name="OLE_LINK33"/>
            <w:bookmarkStart w:id="1456" w:name="OLE_LINK34"/>
            <w:r w:rsidRPr="003E5C16">
              <w:rPr>
                <w:rFonts w:asciiTheme="minorEastAsia" w:eastAsiaTheme="minorEastAsia" w:hAnsiTheme="minorEastAsia"/>
              </w:rPr>
              <w:t>PAY</w:t>
            </w:r>
            <w:r w:rsidRPr="003E5C16">
              <w:rPr>
                <w:rFonts w:asciiTheme="minorEastAsia" w:eastAsiaTheme="minorEastAsia" w:hAnsiTheme="minorEastAsia"/>
                <w:color w:val="000000"/>
              </w:rPr>
              <w:t>_GUID</w:t>
            </w:r>
            <w:bookmarkEnd w:id="1455"/>
            <w:bookmarkEnd w:id="1456"/>
          </w:p>
        </w:tc>
        <w:tc>
          <w:tcPr>
            <w:tcW w:w="163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VARCHAR2(32)</w:t>
            </w:r>
          </w:p>
        </w:tc>
        <w:tc>
          <w:tcPr>
            <w:tcW w:w="1363" w:type="dxa"/>
            <w:tcBorders>
              <w:top w:val="single" w:sz="4" w:space="0" w:color="auto"/>
              <w:left w:val="single" w:sz="4" w:space="0" w:color="auto"/>
              <w:bottom w:val="single" w:sz="4" w:space="0" w:color="auto"/>
              <w:right w:val="single" w:sz="4" w:space="0" w:color="auto"/>
            </w:tcBorders>
            <w:hideMark/>
          </w:tcPr>
          <w:p w:rsidR="00451A32" w:rsidRPr="003E5C16" w:rsidRDefault="00451A32" w:rsidP="00EE3F16">
            <w:pPr>
              <w:ind w:firstLine="0"/>
              <w:rPr>
                <w:rFonts w:asciiTheme="minorEastAsia" w:eastAsiaTheme="minorEastAsia" w:hAnsiTheme="minorEastAsia"/>
                <w:color w:val="000000"/>
              </w:rPr>
            </w:pPr>
          </w:p>
        </w:tc>
        <w:tc>
          <w:tcPr>
            <w:tcW w:w="2765"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主键</w:t>
            </w:r>
            <w:r w:rsidRPr="003E5C16">
              <w:rPr>
                <w:rFonts w:asciiTheme="minorEastAsia" w:eastAsiaTheme="minorEastAsia" w:hAnsiTheme="minorEastAsia"/>
                <w:color w:val="000000"/>
              </w:rPr>
              <w:t xml:space="preserve"> </w:t>
            </w: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color w:val="000000"/>
              </w:rPr>
              <w:t>USER_GUID</w:t>
            </w:r>
          </w:p>
        </w:tc>
        <w:tc>
          <w:tcPr>
            <w:tcW w:w="163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bookmarkStart w:id="1457" w:name="OLE_LINK6"/>
            <w:bookmarkStart w:id="1458" w:name="OLE_LINK7"/>
            <w:r w:rsidRPr="003E5C16">
              <w:rPr>
                <w:rFonts w:asciiTheme="minorEastAsia" w:eastAsiaTheme="minorEastAsia" w:hAnsiTheme="minorEastAsia"/>
                <w:color w:val="000000"/>
              </w:rPr>
              <w:t>VARCHAR2(32)</w:t>
            </w:r>
            <w:bookmarkEnd w:id="1457"/>
            <w:bookmarkEnd w:id="1458"/>
          </w:p>
        </w:tc>
        <w:tc>
          <w:tcPr>
            <w:tcW w:w="136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姓名</w:t>
            </w:r>
            <w:r w:rsidRPr="003E5C16">
              <w:rPr>
                <w:rFonts w:asciiTheme="minorEastAsia" w:eastAsiaTheme="minorEastAsia" w:hAnsiTheme="minorEastAsia"/>
                <w:color w:val="000000"/>
              </w:rPr>
              <w:t xml:space="preserve"> </w:t>
            </w:r>
          </w:p>
        </w:tc>
        <w:tc>
          <w:tcPr>
            <w:tcW w:w="2765"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color w:val="000000"/>
              </w:rPr>
              <w:t>BUSINESS_NUM</w:t>
            </w:r>
          </w:p>
        </w:tc>
        <w:tc>
          <w:tcPr>
            <w:tcW w:w="163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VARCHAR2(32)</w:t>
            </w:r>
          </w:p>
        </w:tc>
        <w:tc>
          <w:tcPr>
            <w:tcW w:w="136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业务受理单</w:t>
            </w:r>
            <w:r w:rsidRPr="003E5C16">
              <w:rPr>
                <w:rFonts w:asciiTheme="minorEastAsia" w:eastAsiaTheme="minorEastAsia" w:hAnsiTheme="minorEastAsia" w:hint="eastAsia"/>
                <w:color w:val="000000"/>
              </w:rPr>
              <w:t>号</w:t>
            </w:r>
          </w:p>
        </w:tc>
        <w:tc>
          <w:tcPr>
            <w:tcW w:w="2765"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color w:val="000000"/>
              </w:rPr>
              <w:t>BUSINESS_GUID</w:t>
            </w:r>
          </w:p>
        </w:tc>
        <w:tc>
          <w:tcPr>
            <w:tcW w:w="163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VARCHAR2(10)</w:t>
            </w:r>
          </w:p>
        </w:tc>
        <w:tc>
          <w:tcPr>
            <w:tcW w:w="136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缴费业务编</w:t>
            </w:r>
            <w:r w:rsidRPr="003E5C16">
              <w:rPr>
                <w:rFonts w:asciiTheme="minorEastAsia" w:eastAsiaTheme="minorEastAsia" w:hAnsiTheme="minorEastAsia" w:hint="eastAsia"/>
                <w:color w:val="000000"/>
              </w:rPr>
              <w:t>号</w:t>
            </w:r>
          </w:p>
        </w:tc>
        <w:tc>
          <w:tcPr>
            <w:tcW w:w="2765"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rPr>
              <w:t>PAY</w:t>
            </w:r>
            <w:r w:rsidRPr="003E5C16">
              <w:rPr>
                <w:rFonts w:asciiTheme="minorEastAsia" w:eastAsiaTheme="minorEastAsia" w:hAnsiTheme="minorEastAsia"/>
                <w:color w:val="000000"/>
              </w:rPr>
              <w:t>_COUNT</w:t>
            </w:r>
          </w:p>
        </w:tc>
        <w:tc>
          <w:tcPr>
            <w:tcW w:w="163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color w:val="000000"/>
              </w:rPr>
              <w:t>INT</w:t>
            </w:r>
          </w:p>
        </w:tc>
        <w:tc>
          <w:tcPr>
            <w:tcW w:w="136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缴费次</w:t>
            </w:r>
            <w:r w:rsidRPr="003E5C16">
              <w:rPr>
                <w:rFonts w:asciiTheme="minorEastAsia" w:eastAsiaTheme="minorEastAsia" w:hAnsiTheme="minorEastAsia" w:hint="eastAsia"/>
                <w:color w:val="000000"/>
              </w:rPr>
              <w:t>数</w:t>
            </w:r>
          </w:p>
        </w:tc>
        <w:tc>
          <w:tcPr>
            <w:tcW w:w="2765"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rPr>
            </w:pPr>
            <w:r w:rsidRPr="003E5C16">
              <w:rPr>
                <w:rFonts w:asciiTheme="minorEastAsia" w:eastAsiaTheme="minorEastAsia" w:hAnsiTheme="minorEastAsia"/>
              </w:rPr>
              <w:t>PAY</w:t>
            </w:r>
            <w:r w:rsidRPr="003E5C16">
              <w:rPr>
                <w:rFonts w:asciiTheme="minorEastAsia" w:eastAsiaTheme="minorEastAsia" w:hAnsiTheme="minorEastAsia"/>
                <w:color w:val="000000"/>
              </w:rPr>
              <w:t>_SUM</w:t>
            </w:r>
          </w:p>
        </w:tc>
        <w:tc>
          <w:tcPr>
            <w:tcW w:w="1633" w:type="dxa"/>
            <w:tcBorders>
              <w:top w:val="single" w:sz="4" w:space="0" w:color="auto"/>
              <w:left w:val="single" w:sz="4" w:space="0" w:color="auto"/>
              <w:bottom w:val="single" w:sz="4" w:space="0" w:color="auto"/>
              <w:right w:val="single" w:sz="4" w:space="0" w:color="auto"/>
            </w:tcBorders>
          </w:tcPr>
          <w:p w:rsidR="00451A32" w:rsidRPr="003E5C16" w:rsidRDefault="00A54655" w:rsidP="00A54655">
            <w:pPr>
              <w:ind w:firstLine="0"/>
              <w:rPr>
                <w:rFonts w:asciiTheme="minorEastAsia" w:eastAsiaTheme="minorEastAsia" w:hAnsiTheme="minorEastAsia"/>
                <w:color w:val="000000"/>
              </w:rPr>
            </w:pPr>
            <w:r>
              <w:rPr>
                <w:rFonts w:asciiTheme="minorEastAsia" w:eastAsiaTheme="minorEastAsia" w:hAnsiTheme="minorEastAsia" w:hint="eastAsia"/>
                <w:color w:val="000000"/>
              </w:rPr>
              <w:t>NUMBER</w:t>
            </w:r>
          </w:p>
        </w:tc>
        <w:tc>
          <w:tcPr>
            <w:tcW w:w="136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缴费金</w:t>
            </w:r>
            <w:r w:rsidRPr="003E5C16">
              <w:rPr>
                <w:rFonts w:asciiTheme="minorEastAsia" w:eastAsiaTheme="minorEastAsia" w:hAnsiTheme="minorEastAsia" w:hint="eastAsia"/>
                <w:color w:val="000000"/>
              </w:rPr>
              <w:t>额</w:t>
            </w:r>
          </w:p>
        </w:tc>
        <w:tc>
          <w:tcPr>
            <w:tcW w:w="2765"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rPr>
              <w:t>PAY</w:t>
            </w:r>
            <w:r w:rsidRPr="003E5C16">
              <w:rPr>
                <w:rFonts w:asciiTheme="minorEastAsia" w:eastAsiaTheme="minorEastAsia" w:hAnsiTheme="minorEastAsia"/>
                <w:color w:val="000000"/>
              </w:rPr>
              <w:t>_CREATETIME</w:t>
            </w:r>
          </w:p>
        </w:tc>
        <w:tc>
          <w:tcPr>
            <w:tcW w:w="163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color w:val="000000"/>
              </w:rPr>
              <w:t>DATE</w:t>
            </w:r>
          </w:p>
        </w:tc>
        <w:tc>
          <w:tcPr>
            <w:tcW w:w="136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5810C1">
              <w:rPr>
                <w:rFonts w:asciiTheme="minorEastAsia" w:eastAsiaTheme="minorEastAsia" w:hAnsiTheme="minorEastAsia" w:cs="微软雅黑" w:hint="eastAsia"/>
                <w:color w:val="000000" w:themeColor="text1"/>
              </w:rPr>
              <w:t>申请时</w:t>
            </w:r>
            <w:r w:rsidRPr="005810C1">
              <w:rPr>
                <w:rFonts w:asciiTheme="minorEastAsia" w:eastAsiaTheme="minorEastAsia" w:hAnsiTheme="minorEastAsia" w:hint="eastAsia"/>
                <w:color w:val="000000" w:themeColor="text1"/>
              </w:rPr>
              <w:t>间</w:t>
            </w:r>
          </w:p>
        </w:tc>
        <w:tc>
          <w:tcPr>
            <w:tcW w:w="2765"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r w:rsidR="00451A32" w:rsidRPr="003E5C16" w:rsidTr="00EE3F16">
        <w:trPr>
          <w:jc w:val="center"/>
        </w:trPr>
        <w:tc>
          <w:tcPr>
            <w:tcW w:w="223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A54655">
            <w:pPr>
              <w:ind w:firstLine="0"/>
              <w:rPr>
                <w:rFonts w:asciiTheme="minorEastAsia" w:eastAsiaTheme="minorEastAsia" w:hAnsiTheme="minorEastAsia"/>
                <w:color w:val="000000"/>
              </w:rPr>
            </w:pPr>
            <w:r w:rsidRPr="003E5C16">
              <w:rPr>
                <w:rFonts w:asciiTheme="minorEastAsia" w:eastAsiaTheme="minorEastAsia" w:hAnsiTheme="minorEastAsia"/>
              </w:rPr>
              <w:t>PAY</w:t>
            </w:r>
            <w:r w:rsidRPr="003E5C16">
              <w:rPr>
                <w:rFonts w:asciiTheme="minorEastAsia" w:eastAsiaTheme="minorEastAsia" w:hAnsiTheme="minorEastAsia"/>
                <w:color w:val="000000"/>
              </w:rPr>
              <w:t>_STATE</w:t>
            </w:r>
          </w:p>
        </w:tc>
        <w:tc>
          <w:tcPr>
            <w:tcW w:w="163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olor w:val="000000"/>
              </w:rPr>
              <w:t>VARCHAR2(2)</w:t>
            </w:r>
          </w:p>
        </w:tc>
        <w:tc>
          <w:tcPr>
            <w:tcW w:w="136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rPr>
            </w:pPr>
            <w:r w:rsidRPr="003E5C16">
              <w:rPr>
                <w:rFonts w:asciiTheme="minorEastAsia" w:eastAsiaTheme="minorEastAsia" w:hAnsiTheme="minorEastAsia" w:cs="微软雅黑" w:hint="eastAsia"/>
                <w:color w:val="000000"/>
              </w:rPr>
              <w:t>缴费状</w:t>
            </w:r>
            <w:r w:rsidRPr="003E5C16">
              <w:rPr>
                <w:rFonts w:asciiTheme="minorEastAsia" w:eastAsiaTheme="minorEastAsia" w:hAnsiTheme="minorEastAsia" w:hint="eastAsia"/>
                <w:color w:val="000000"/>
              </w:rPr>
              <w:t>态</w:t>
            </w:r>
          </w:p>
        </w:tc>
        <w:tc>
          <w:tcPr>
            <w:tcW w:w="2765"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rPr>
            </w:pPr>
          </w:p>
        </w:tc>
      </w:tr>
    </w:tbl>
    <w:p w:rsidR="00451A32" w:rsidRDefault="00451A32" w:rsidP="00451A32"/>
    <w:p w:rsidR="00451A32" w:rsidRDefault="00F07254" w:rsidP="00D64765">
      <w:pPr>
        <w:pStyle w:val="40"/>
      </w:pPr>
      <w:r>
        <w:rPr>
          <w:rFonts w:hint="eastAsia"/>
        </w:rPr>
        <w:t>业务记录表</w:t>
      </w:r>
      <w:r>
        <w:t xml:space="preserve"> </w:t>
      </w:r>
      <w:bookmarkStart w:id="1459" w:name="OLE_LINK36"/>
      <w:bookmarkStart w:id="1460" w:name="OLE_LINK35"/>
      <w:r>
        <w:rPr>
          <w:rFonts w:hint="eastAsia"/>
        </w:rPr>
        <w:t>（</w:t>
      </w:r>
      <w:r>
        <w:t>PISS_BUSINESS</w:t>
      </w:r>
      <w:bookmarkEnd w:id="1459"/>
      <w:bookmarkEnd w:id="1460"/>
      <w:r>
        <w:rPr>
          <w:rFonts w:hint="eastAsia"/>
        </w:rPr>
        <w:t>）</w:t>
      </w:r>
    </w:p>
    <w:tbl>
      <w:tblPr>
        <w:tblStyle w:val="afd"/>
        <w:tblW w:w="7999" w:type="dxa"/>
        <w:jc w:val="center"/>
        <w:tblLook w:val="04A0" w:firstRow="1" w:lastRow="0" w:firstColumn="1" w:lastColumn="0" w:noHBand="0" w:noVBand="1"/>
      </w:tblPr>
      <w:tblGrid>
        <w:gridCol w:w="2621"/>
        <w:gridCol w:w="1601"/>
        <w:gridCol w:w="1869"/>
        <w:gridCol w:w="1908"/>
      </w:tblGrid>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sidRPr="003E5C16">
              <w:rPr>
                <w:rFonts w:asciiTheme="minorEastAsia" w:eastAsiaTheme="minorEastAsia" w:hAnsiTheme="minorEastAsia" w:cs="微软雅黑" w:hint="eastAsia"/>
                <w:b/>
                <w:bCs/>
                <w:color w:val="000000"/>
                <w:szCs w:val="21"/>
              </w:rPr>
              <w:t>字</w:t>
            </w:r>
            <w:r w:rsidRPr="003E5C16">
              <w:rPr>
                <w:rFonts w:asciiTheme="minorEastAsia" w:eastAsiaTheme="minorEastAsia" w:hAnsiTheme="minorEastAsia" w:hint="eastAsia"/>
                <w:b/>
                <w:bCs/>
                <w:color w:val="000000"/>
                <w:szCs w:val="21"/>
              </w:rPr>
              <w:t>段</w:t>
            </w:r>
          </w:p>
        </w:tc>
        <w:tc>
          <w:tcPr>
            <w:tcW w:w="16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sidRPr="003E5C16">
              <w:rPr>
                <w:rFonts w:asciiTheme="minorEastAsia" w:eastAsiaTheme="minorEastAsia" w:hAnsiTheme="minorEastAsia" w:cs="微软雅黑" w:hint="eastAsia"/>
                <w:b/>
                <w:bCs/>
                <w:color w:val="000000"/>
                <w:szCs w:val="21"/>
              </w:rPr>
              <w:t>类</w:t>
            </w:r>
            <w:r w:rsidRPr="003E5C16">
              <w:rPr>
                <w:rFonts w:asciiTheme="minorEastAsia" w:eastAsiaTheme="minorEastAsia" w:hAnsiTheme="minorEastAsia" w:hint="eastAsia"/>
                <w:b/>
                <w:bCs/>
                <w:color w:val="000000"/>
                <w:szCs w:val="21"/>
              </w:rPr>
              <w:t>型</w:t>
            </w:r>
          </w:p>
        </w:tc>
        <w:tc>
          <w:tcPr>
            <w:tcW w:w="1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9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sidRPr="003E5C16">
              <w:rPr>
                <w:rFonts w:asciiTheme="minorEastAsia" w:eastAsiaTheme="minorEastAsia" w:hAnsiTheme="minorEastAsia" w:cs="微软雅黑" w:hint="eastAsia"/>
                <w:b/>
                <w:bCs/>
                <w:color w:val="000000"/>
                <w:szCs w:val="21"/>
              </w:rPr>
              <w:t>说</w:t>
            </w:r>
            <w:r w:rsidRPr="003E5C16">
              <w:rPr>
                <w:rFonts w:asciiTheme="minorEastAsia" w:eastAsiaTheme="minorEastAsia" w:hAnsiTheme="minorEastAsia" w:hint="eastAsia"/>
                <w:b/>
                <w:bCs/>
                <w:color w:val="000000"/>
                <w:szCs w:val="21"/>
              </w:rPr>
              <w:t>明</w:t>
            </w: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bookmarkStart w:id="1461" w:name="OLE_LINK37"/>
            <w:bookmarkStart w:id="1462" w:name="OLE_LINK38"/>
            <w:r w:rsidRPr="003E5C16">
              <w:rPr>
                <w:rFonts w:asciiTheme="minorEastAsia" w:eastAsiaTheme="minorEastAsia" w:hAnsiTheme="minorEastAsia"/>
                <w:color w:val="000000"/>
                <w:szCs w:val="21"/>
              </w:rPr>
              <w:t>BUSINESS_GUID</w:t>
            </w:r>
            <w:bookmarkEnd w:id="1461"/>
            <w:bookmarkEnd w:id="1462"/>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VARCHAR2(32)</w:t>
            </w:r>
          </w:p>
        </w:tc>
        <w:tc>
          <w:tcPr>
            <w:tcW w:w="186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p>
        </w:tc>
        <w:tc>
          <w:tcPr>
            <w:tcW w:w="1908"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主</w:t>
            </w:r>
            <w:r w:rsidRPr="003E5C16">
              <w:rPr>
                <w:rFonts w:asciiTheme="minorEastAsia" w:eastAsiaTheme="minorEastAsia" w:hAnsiTheme="minorEastAsia" w:hint="eastAsia"/>
                <w:color w:val="000000"/>
                <w:szCs w:val="21"/>
              </w:rPr>
              <w:t>键</w:t>
            </w: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USER_GUID</w:t>
            </w:r>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VARCHAR2(32)</w:t>
            </w:r>
          </w:p>
        </w:tc>
        <w:tc>
          <w:tcPr>
            <w:tcW w:w="186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highlight w:val="cyan"/>
              </w:rPr>
            </w:pPr>
            <w:r w:rsidRPr="003E5C16">
              <w:rPr>
                <w:rFonts w:asciiTheme="minorEastAsia" w:eastAsiaTheme="minorEastAsia" w:hAnsiTheme="minorEastAsia" w:cs="微软雅黑" w:hint="eastAsia"/>
                <w:color w:val="000000"/>
                <w:szCs w:val="21"/>
              </w:rPr>
              <w:t>用户编号</w:t>
            </w:r>
            <w:r w:rsidRPr="003E5C16">
              <w:rPr>
                <w:rFonts w:asciiTheme="minorEastAsia" w:eastAsiaTheme="minorEastAsia" w:hAnsiTheme="minorEastAsia"/>
                <w:color w:val="000000"/>
                <w:szCs w:val="21"/>
              </w:rPr>
              <w:t xml:space="preserve"> </w:t>
            </w:r>
          </w:p>
        </w:tc>
        <w:tc>
          <w:tcPr>
            <w:tcW w:w="190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r w:rsidRPr="003E5C16">
              <w:rPr>
                <w:rFonts w:asciiTheme="minorEastAsia" w:eastAsiaTheme="minorEastAsia" w:hAnsiTheme="minorEastAsia" w:cs="微软雅黑" w:hint="eastAsia"/>
                <w:color w:val="000000"/>
                <w:szCs w:val="21"/>
              </w:rPr>
              <w:t>注</w:t>
            </w:r>
            <w:r w:rsidRPr="003E5C16">
              <w:rPr>
                <w:rFonts w:asciiTheme="minorEastAsia" w:eastAsiaTheme="minorEastAsia" w:hAnsiTheme="minorEastAsia"/>
                <w:color w:val="000000"/>
                <w:szCs w:val="21"/>
              </w:rPr>
              <w:t>1</w:t>
            </w: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BUSINESS_NUM</w:t>
            </w:r>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w:t>
            </w:r>
          </w:p>
        </w:tc>
        <w:tc>
          <w:tcPr>
            <w:tcW w:w="186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受理单</w:t>
            </w:r>
            <w:r w:rsidRPr="003E5C16">
              <w:rPr>
                <w:rFonts w:asciiTheme="minorEastAsia" w:eastAsiaTheme="minorEastAsia" w:hAnsiTheme="minorEastAsia" w:hint="eastAsia"/>
                <w:color w:val="000000"/>
                <w:szCs w:val="21"/>
              </w:rPr>
              <w:t>号</w:t>
            </w:r>
          </w:p>
        </w:tc>
        <w:tc>
          <w:tcPr>
            <w:tcW w:w="190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BUSINESS_TYPE</w:t>
            </w:r>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 (10)</w:t>
            </w:r>
          </w:p>
        </w:tc>
        <w:tc>
          <w:tcPr>
            <w:tcW w:w="186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业务类型</w:t>
            </w:r>
          </w:p>
        </w:tc>
        <w:tc>
          <w:tcPr>
            <w:tcW w:w="1908"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r w:rsidRPr="003E5C16">
              <w:rPr>
                <w:rFonts w:asciiTheme="minorEastAsia" w:eastAsiaTheme="minorEastAsia" w:hAnsiTheme="minorEastAsia" w:cs="宋体" w:hint="eastAsia"/>
                <w:szCs w:val="21"/>
              </w:rPr>
              <w:t>注</w:t>
            </w:r>
            <w:r w:rsidRPr="003E5C16">
              <w:rPr>
                <w:rFonts w:asciiTheme="minorEastAsia" w:eastAsiaTheme="minorEastAsia" w:hAnsiTheme="minorEastAsia" w:cs="宋体"/>
                <w:szCs w:val="21"/>
              </w:rPr>
              <w:t>2</w:t>
            </w: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BUSINESS_MES</w:t>
            </w:r>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INT(4)</w:t>
            </w:r>
          </w:p>
        </w:tc>
        <w:tc>
          <w:tcPr>
            <w:tcW w:w="186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申请信</w:t>
            </w:r>
            <w:r w:rsidRPr="003E5C16">
              <w:rPr>
                <w:rFonts w:asciiTheme="minorEastAsia" w:eastAsiaTheme="minorEastAsia" w:hAnsiTheme="minorEastAsia" w:hint="eastAsia"/>
                <w:color w:val="000000"/>
                <w:szCs w:val="21"/>
              </w:rPr>
              <w:t>息</w:t>
            </w:r>
          </w:p>
        </w:tc>
        <w:tc>
          <w:tcPr>
            <w:tcW w:w="1908"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szCs w:val="21"/>
              </w:rPr>
            </w:pP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BUSINESS_RESULT</w:t>
            </w:r>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w:t>
            </w:r>
            <w:r>
              <w:rPr>
                <w:rFonts w:asciiTheme="minorEastAsia" w:eastAsiaTheme="minorEastAsia" w:hAnsiTheme="minorEastAsia"/>
                <w:color w:val="000000"/>
                <w:szCs w:val="21"/>
              </w:rPr>
              <w:t>(</w:t>
            </w:r>
            <w:r w:rsidRPr="003E5C16">
              <w:rPr>
                <w:rFonts w:asciiTheme="minorEastAsia" w:eastAsiaTheme="minorEastAsia" w:hAnsiTheme="minorEastAsia"/>
                <w:color w:val="000000"/>
                <w:szCs w:val="21"/>
              </w:rPr>
              <w:t>100)</w:t>
            </w:r>
          </w:p>
        </w:tc>
        <w:tc>
          <w:tcPr>
            <w:tcW w:w="186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处理结果信</w:t>
            </w:r>
            <w:r w:rsidRPr="003E5C16">
              <w:rPr>
                <w:rFonts w:asciiTheme="minorEastAsia" w:eastAsiaTheme="minorEastAsia" w:hAnsiTheme="minorEastAsia" w:hint="eastAsia"/>
                <w:color w:val="000000"/>
                <w:szCs w:val="21"/>
              </w:rPr>
              <w:t>息</w:t>
            </w:r>
          </w:p>
        </w:tc>
        <w:tc>
          <w:tcPr>
            <w:tcW w:w="1908"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szCs w:val="21"/>
              </w:rPr>
            </w:pP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BUSINESS_CREATETIME</w:t>
            </w:r>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D8042F">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DATE</w:t>
            </w:r>
          </w:p>
        </w:tc>
        <w:tc>
          <w:tcPr>
            <w:tcW w:w="186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申请时</w:t>
            </w:r>
            <w:r w:rsidRPr="003E5C16">
              <w:rPr>
                <w:rFonts w:asciiTheme="minorEastAsia" w:eastAsiaTheme="minorEastAsia" w:hAnsiTheme="minorEastAsia" w:hint="eastAsia"/>
                <w:color w:val="000000"/>
                <w:szCs w:val="21"/>
              </w:rPr>
              <w:t>间</w:t>
            </w:r>
          </w:p>
        </w:tc>
        <w:tc>
          <w:tcPr>
            <w:tcW w:w="1908"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szCs w:val="21"/>
              </w:rPr>
            </w:pPr>
          </w:p>
        </w:tc>
      </w:tr>
      <w:tr w:rsidR="00451A32" w:rsidRPr="003E5C16"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BUSINESS_STATE</w:t>
            </w:r>
          </w:p>
        </w:tc>
        <w:tc>
          <w:tcPr>
            <w:tcW w:w="1601"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VARCHAR2(30)</w:t>
            </w:r>
          </w:p>
        </w:tc>
        <w:tc>
          <w:tcPr>
            <w:tcW w:w="186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受理审批状</w:t>
            </w:r>
            <w:r w:rsidRPr="003E5C16">
              <w:rPr>
                <w:rFonts w:asciiTheme="minorEastAsia" w:eastAsiaTheme="minorEastAsia" w:hAnsiTheme="minorEastAsia" w:hint="eastAsia"/>
                <w:color w:val="000000"/>
                <w:szCs w:val="21"/>
              </w:rPr>
              <w:t>态</w:t>
            </w:r>
          </w:p>
        </w:tc>
        <w:tc>
          <w:tcPr>
            <w:tcW w:w="1908"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szCs w:val="21"/>
              </w:rPr>
            </w:pPr>
          </w:p>
        </w:tc>
      </w:tr>
    </w:tbl>
    <w:p w:rsidR="00451A32" w:rsidRPr="005810C1" w:rsidRDefault="00F07254" w:rsidP="00451A32">
      <w:pPr>
        <w:rPr>
          <w:color w:val="666699"/>
          <w:szCs w:val="21"/>
        </w:rPr>
      </w:pPr>
      <w:r w:rsidRPr="005810C1">
        <w:rPr>
          <w:rFonts w:hint="eastAsia"/>
          <w:color w:val="666699"/>
          <w:szCs w:val="21"/>
        </w:rPr>
        <w:t>附注：</w:t>
      </w:r>
    </w:p>
    <w:p w:rsidR="00451A32" w:rsidRPr="005810C1" w:rsidRDefault="00F07254" w:rsidP="00451A32">
      <w:pPr>
        <w:ind w:firstLine="420"/>
        <w:rPr>
          <w:szCs w:val="21"/>
        </w:rPr>
      </w:pPr>
      <w:r w:rsidRPr="005810C1">
        <w:rPr>
          <w:rFonts w:ascii="宋体" w:hAnsi="宋体" w:cs="宋体" w:hint="eastAsia"/>
          <w:szCs w:val="21"/>
        </w:rPr>
        <w:t>注</w:t>
      </w:r>
      <w:r w:rsidRPr="005810C1">
        <w:rPr>
          <w:rFonts w:ascii="宋体" w:hAnsi="宋体" w:cs="宋体"/>
          <w:szCs w:val="21"/>
        </w:rPr>
        <w:t>1:</w:t>
      </w:r>
      <w:r w:rsidRPr="005810C1">
        <w:rPr>
          <w:rFonts w:ascii="宋体" w:hAnsi="宋体" w:cs="宋体" w:hint="eastAsia"/>
          <w:szCs w:val="21"/>
        </w:rPr>
        <w:t>业务申请人</w:t>
      </w:r>
      <w:r w:rsidRPr="005810C1">
        <w:rPr>
          <w:szCs w:val="21"/>
        </w:rPr>
        <w:t xml:space="preserve"> </w:t>
      </w:r>
    </w:p>
    <w:p w:rsidR="00451A32" w:rsidRPr="005810C1" w:rsidRDefault="00F07254" w:rsidP="00451A32">
      <w:pPr>
        <w:ind w:firstLine="420"/>
        <w:rPr>
          <w:rFonts w:ascii="宋体" w:hAnsi="宋体" w:cs="宋体"/>
          <w:szCs w:val="21"/>
        </w:rPr>
      </w:pPr>
      <w:r w:rsidRPr="005810C1">
        <w:rPr>
          <w:rFonts w:ascii="宋体" w:hAnsi="宋体" w:cs="宋体" w:hint="eastAsia"/>
          <w:szCs w:val="21"/>
        </w:rPr>
        <w:t>注</w:t>
      </w:r>
      <w:r w:rsidRPr="005810C1">
        <w:rPr>
          <w:rFonts w:ascii="宋体" w:hAnsi="宋体" w:cs="宋体"/>
          <w:szCs w:val="21"/>
        </w:rPr>
        <w:t>2:</w:t>
      </w:r>
      <w:r w:rsidRPr="005810C1">
        <w:rPr>
          <w:rFonts w:ascii="宋体" w:hAnsi="宋体" w:cs="宋体" w:hint="eastAsia"/>
          <w:szCs w:val="21"/>
        </w:rPr>
        <w:t>申请业务类型</w:t>
      </w:r>
    </w:p>
    <w:p w:rsidR="00451A32" w:rsidRDefault="00F07254" w:rsidP="00D64765">
      <w:pPr>
        <w:pStyle w:val="40"/>
      </w:pPr>
      <w:r>
        <w:rPr>
          <w:rFonts w:hint="eastAsia"/>
        </w:rPr>
        <w:t>新闻公告资料表</w:t>
      </w:r>
      <w:bookmarkStart w:id="1463" w:name="OLE_LINK39"/>
      <w:bookmarkStart w:id="1464" w:name="OLE_LINK20"/>
      <w:bookmarkStart w:id="1465" w:name="OLE_LINK19"/>
      <w:r>
        <w:rPr>
          <w:rFonts w:hint="eastAsia"/>
        </w:rPr>
        <w:t>（</w:t>
      </w:r>
      <w:r>
        <w:t>PISS_NEWS_FILE</w:t>
      </w:r>
      <w:bookmarkEnd w:id="1463"/>
      <w:bookmarkEnd w:id="1464"/>
      <w:bookmarkEnd w:id="1465"/>
      <w:r>
        <w:rPr>
          <w:rFonts w:hint="eastAsia"/>
        </w:rPr>
        <w:t>）</w:t>
      </w:r>
    </w:p>
    <w:p w:rsidR="00451A32" w:rsidRDefault="00451A32" w:rsidP="00451A32"/>
    <w:tbl>
      <w:tblPr>
        <w:tblStyle w:val="afd"/>
        <w:tblW w:w="7348" w:type="dxa"/>
        <w:jc w:val="center"/>
        <w:tblLook w:val="04A0" w:firstRow="1" w:lastRow="0" w:firstColumn="1" w:lastColumn="0" w:noHBand="0" w:noVBand="1"/>
      </w:tblPr>
      <w:tblGrid>
        <w:gridCol w:w="2759"/>
        <w:gridCol w:w="1567"/>
        <w:gridCol w:w="1339"/>
        <w:gridCol w:w="1683"/>
      </w:tblGrid>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sidRPr="003E5C16">
              <w:rPr>
                <w:rFonts w:asciiTheme="minorEastAsia" w:eastAsiaTheme="minorEastAsia" w:hAnsiTheme="minorEastAsia" w:cs="微软雅黑" w:hint="eastAsia"/>
                <w:b/>
                <w:bCs/>
                <w:color w:val="000000"/>
                <w:szCs w:val="21"/>
              </w:rPr>
              <w:t>字</w:t>
            </w:r>
            <w:r w:rsidRPr="003E5C16">
              <w:rPr>
                <w:rFonts w:asciiTheme="minorEastAsia" w:eastAsiaTheme="minorEastAsia" w:hAnsiTheme="minorEastAsia" w:hint="eastAsia"/>
                <w:b/>
                <w:bCs/>
                <w:color w:val="000000"/>
                <w:szCs w:val="21"/>
              </w:rPr>
              <w:t>段</w:t>
            </w:r>
          </w:p>
        </w:tc>
        <w:tc>
          <w:tcPr>
            <w:tcW w:w="1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sidRPr="003E5C16">
              <w:rPr>
                <w:rFonts w:asciiTheme="minorEastAsia" w:eastAsiaTheme="minorEastAsia" w:hAnsiTheme="minorEastAsia" w:cs="微软雅黑" w:hint="eastAsia"/>
                <w:b/>
                <w:bCs/>
                <w:color w:val="000000"/>
                <w:szCs w:val="21"/>
              </w:rPr>
              <w:t>类</w:t>
            </w:r>
            <w:r w:rsidRPr="003E5C16">
              <w:rPr>
                <w:rFonts w:asciiTheme="minorEastAsia" w:eastAsiaTheme="minorEastAsia" w:hAnsiTheme="minorEastAsia" w:hint="eastAsia"/>
                <w:b/>
                <w:bCs/>
                <w:color w:val="000000"/>
                <w:szCs w:val="21"/>
              </w:rPr>
              <w:t>型</w:t>
            </w:r>
          </w:p>
        </w:tc>
        <w:tc>
          <w:tcPr>
            <w:tcW w:w="13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6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3E5C16" w:rsidRDefault="00F07254" w:rsidP="00EE3F16">
            <w:pPr>
              <w:ind w:firstLine="0"/>
              <w:jc w:val="center"/>
              <w:rPr>
                <w:rFonts w:asciiTheme="minorEastAsia" w:eastAsiaTheme="minorEastAsia" w:hAnsiTheme="minorEastAsia"/>
                <w:b/>
                <w:bCs/>
                <w:color w:val="000000"/>
                <w:szCs w:val="21"/>
              </w:rPr>
            </w:pPr>
            <w:r w:rsidRPr="003E5C16">
              <w:rPr>
                <w:rFonts w:asciiTheme="minorEastAsia" w:eastAsiaTheme="minorEastAsia" w:hAnsiTheme="minorEastAsia" w:cs="微软雅黑" w:hint="eastAsia"/>
                <w:b/>
                <w:bCs/>
                <w:color w:val="000000"/>
                <w:szCs w:val="21"/>
              </w:rPr>
              <w:t>说</w:t>
            </w:r>
            <w:r w:rsidRPr="003E5C16">
              <w:rPr>
                <w:rFonts w:asciiTheme="minorEastAsia" w:eastAsiaTheme="minorEastAsia" w:hAnsiTheme="minorEastAsia" w:hint="eastAsia"/>
                <w:b/>
                <w:bCs/>
                <w:color w:val="000000"/>
                <w:szCs w:val="21"/>
              </w:rPr>
              <w:t>明</w:t>
            </w: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bookmarkStart w:id="1466" w:name="OLE_LINK40"/>
            <w:bookmarkStart w:id="1467" w:name="OLE_LINK41"/>
            <w:r w:rsidRPr="003E5C16">
              <w:rPr>
                <w:rFonts w:asciiTheme="minorEastAsia" w:eastAsiaTheme="minorEastAsia" w:hAnsiTheme="minorEastAsia"/>
                <w:color w:val="000000"/>
                <w:szCs w:val="21"/>
              </w:rPr>
              <w:t>NEWS_FILE_GUID</w:t>
            </w:r>
            <w:bookmarkEnd w:id="1466"/>
            <w:bookmarkEnd w:id="1467"/>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jc w:val="left"/>
              <w:rPr>
                <w:rFonts w:asciiTheme="minorEastAsia" w:eastAsiaTheme="minorEastAsia" w:hAnsiTheme="minorEastAsia"/>
                <w:color w:val="000000"/>
                <w:szCs w:val="21"/>
              </w:rPr>
            </w:pPr>
            <w:r w:rsidRPr="005810C1">
              <w:rPr>
                <w:rFonts w:asciiTheme="minorEastAsia" w:eastAsiaTheme="minorEastAsia" w:hAnsiTheme="minorEastAsia"/>
                <w:color w:val="000000" w:themeColor="text1"/>
                <w:szCs w:val="21"/>
              </w:rPr>
              <w:t>VARCHAR2(32)</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5810C1" w:rsidP="00EE3F16">
            <w:pPr>
              <w:ind w:firstLine="0"/>
              <w:jc w:val="left"/>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编</w:t>
            </w:r>
            <w:r w:rsidRPr="003E5C16">
              <w:rPr>
                <w:rFonts w:asciiTheme="minorEastAsia" w:eastAsiaTheme="minorEastAsia" w:hAnsiTheme="minorEastAsia" w:hint="eastAsia"/>
                <w:color w:val="000000"/>
                <w:szCs w:val="21"/>
              </w:rPr>
              <w:t>号</w:t>
            </w:r>
          </w:p>
        </w:tc>
        <w:tc>
          <w:tcPr>
            <w:tcW w:w="1683" w:type="dxa"/>
            <w:tcBorders>
              <w:top w:val="single" w:sz="4" w:space="0" w:color="auto"/>
              <w:left w:val="single" w:sz="4" w:space="0" w:color="auto"/>
              <w:bottom w:val="single" w:sz="4" w:space="0" w:color="auto"/>
              <w:right w:val="single" w:sz="4" w:space="0" w:color="auto"/>
            </w:tcBorders>
            <w:hideMark/>
          </w:tcPr>
          <w:p w:rsidR="00451A32" w:rsidRPr="003E5C16" w:rsidRDefault="00F07254" w:rsidP="005810C1">
            <w:pPr>
              <w:ind w:firstLine="0"/>
              <w:jc w:val="left"/>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主键：</w:t>
            </w:r>
            <w:r w:rsidR="005810C1" w:rsidRPr="003E5C16">
              <w:rPr>
                <w:rFonts w:asciiTheme="minorEastAsia" w:eastAsiaTheme="minorEastAsia" w:hAnsiTheme="minorEastAsia"/>
                <w:color w:val="000000"/>
                <w:szCs w:val="21"/>
              </w:rPr>
              <w:t xml:space="preserve"> </w:t>
            </w: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NEWS_FILE_PICTURE_PATH</w:t>
            </w:r>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D8042F">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VARCHAR2(50)</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存放图片的路</w:t>
            </w:r>
            <w:r w:rsidRPr="003E5C16">
              <w:rPr>
                <w:rFonts w:asciiTheme="minorEastAsia" w:eastAsiaTheme="minorEastAsia" w:hAnsiTheme="minorEastAsia" w:hint="eastAsia"/>
                <w:color w:val="000000"/>
                <w:szCs w:val="21"/>
              </w:rPr>
              <w:t>径</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szCs w:val="21"/>
              </w:rPr>
            </w:pP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NEWS_FILE _KEY_WORDS</w:t>
            </w:r>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D8042F">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VARCHAR2(50)</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关键</w:t>
            </w:r>
            <w:r w:rsidRPr="003E5C16">
              <w:rPr>
                <w:rFonts w:asciiTheme="minorEastAsia" w:eastAsiaTheme="minorEastAsia" w:hAnsiTheme="minorEastAsia" w:hint="eastAsia"/>
                <w:color w:val="000000"/>
                <w:szCs w:val="21"/>
              </w:rPr>
              <w:t>字</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 xml:space="preserve">NOT </w:t>
            </w:r>
            <w:r>
              <w:rPr>
                <w:rFonts w:asciiTheme="minorEastAsia" w:eastAsiaTheme="minorEastAsia" w:hAnsiTheme="minorEastAsia"/>
                <w:color w:val="000000"/>
                <w:szCs w:val="21"/>
              </w:rPr>
              <w:t>N</w:t>
            </w:r>
            <w:r w:rsidRPr="003E5C16">
              <w:rPr>
                <w:rFonts w:asciiTheme="minorEastAsia" w:eastAsiaTheme="minorEastAsia" w:hAnsiTheme="minorEastAsia"/>
                <w:color w:val="000000"/>
                <w:szCs w:val="21"/>
              </w:rPr>
              <w:t xml:space="preserve">ULL </w:t>
            </w: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lastRenderedPageBreak/>
              <w:t>NEWS_FILE _TITLE</w:t>
            </w:r>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 (50)</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标</w:t>
            </w:r>
            <w:r w:rsidRPr="003E5C16">
              <w:rPr>
                <w:rFonts w:asciiTheme="minorEastAsia" w:eastAsiaTheme="minorEastAsia" w:hAnsiTheme="minorEastAsia" w:hint="eastAsia"/>
                <w:color w:val="000000"/>
                <w:szCs w:val="21"/>
              </w:rPr>
              <w:t>题</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 xml:space="preserve">NOT </w:t>
            </w:r>
            <w:r>
              <w:rPr>
                <w:rFonts w:asciiTheme="minorEastAsia" w:eastAsiaTheme="minorEastAsia" w:hAnsiTheme="minorEastAsia"/>
                <w:color w:val="000000"/>
                <w:szCs w:val="21"/>
              </w:rPr>
              <w:t>N</w:t>
            </w:r>
            <w:r w:rsidRPr="003E5C16">
              <w:rPr>
                <w:rFonts w:asciiTheme="minorEastAsia" w:eastAsiaTheme="minorEastAsia" w:hAnsiTheme="minorEastAsia"/>
                <w:color w:val="000000"/>
                <w:szCs w:val="21"/>
              </w:rPr>
              <w:t>ULL</w:t>
            </w: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NEWS_FILE _CONTENT_PATH</w:t>
            </w:r>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 (1000)</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内容</w:t>
            </w:r>
            <w:r w:rsidRPr="003E5C16">
              <w:rPr>
                <w:rFonts w:asciiTheme="minorEastAsia" w:eastAsiaTheme="minorEastAsia" w:hAnsiTheme="minorEastAsia"/>
                <w:color w:val="000000"/>
                <w:szCs w:val="21"/>
              </w:rPr>
              <w:t>_</w:t>
            </w:r>
            <w:r w:rsidRPr="003E5C16">
              <w:rPr>
                <w:rFonts w:asciiTheme="minorEastAsia" w:eastAsiaTheme="minorEastAsia" w:hAnsiTheme="minorEastAsia" w:cs="微软雅黑" w:hint="eastAsia"/>
                <w:color w:val="000000"/>
                <w:szCs w:val="21"/>
              </w:rPr>
              <w:t>文本路</w:t>
            </w:r>
            <w:r w:rsidRPr="003E5C16">
              <w:rPr>
                <w:rFonts w:asciiTheme="minorEastAsia" w:eastAsiaTheme="minorEastAsia" w:hAnsiTheme="minorEastAsia" w:hint="eastAsia"/>
                <w:color w:val="000000"/>
                <w:szCs w:val="21"/>
              </w:rPr>
              <w:t>径</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 xml:space="preserve">NOT </w:t>
            </w:r>
            <w:r>
              <w:rPr>
                <w:rFonts w:asciiTheme="minorEastAsia" w:eastAsiaTheme="minorEastAsia" w:hAnsiTheme="minorEastAsia"/>
                <w:color w:val="000000"/>
                <w:szCs w:val="21"/>
              </w:rPr>
              <w:t>N</w:t>
            </w:r>
            <w:r w:rsidRPr="003E5C16">
              <w:rPr>
                <w:rFonts w:asciiTheme="minorEastAsia" w:eastAsiaTheme="minorEastAsia" w:hAnsiTheme="minorEastAsia"/>
                <w:color w:val="000000"/>
                <w:szCs w:val="21"/>
              </w:rPr>
              <w:t>ULL</w:t>
            </w: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NEWS_FILE _CREATTIME</w:t>
            </w:r>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D8042F">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DATE</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时间</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r w:rsidRPr="003E5C16">
              <w:rPr>
                <w:rFonts w:asciiTheme="minorEastAsia" w:eastAsiaTheme="minorEastAsia" w:hAnsiTheme="minorEastAsia" w:cs="微软雅黑" w:hint="eastAsia"/>
                <w:color w:val="000000"/>
                <w:szCs w:val="21"/>
              </w:rPr>
              <w:t>默认值（</w:t>
            </w:r>
            <w:r w:rsidRPr="003E5C16">
              <w:rPr>
                <w:rFonts w:asciiTheme="minorEastAsia" w:eastAsiaTheme="minorEastAsia" w:hAnsiTheme="minorEastAsia"/>
                <w:color w:val="000000"/>
                <w:szCs w:val="21"/>
              </w:rPr>
              <w:t>GETDATE()</w:t>
            </w:r>
            <w:r w:rsidRPr="003E5C16">
              <w:rPr>
                <w:rFonts w:asciiTheme="minorEastAsia" w:eastAsiaTheme="minorEastAsia" w:hAnsiTheme="minorEastAsia" w:hint="eastAsia"/>
                <w:color w:val="000000"/>
                <w:szCs w:val="21"/>
              </w:rPr>
              <w:t>）</w:t>
            </w:r>
            <w:r w:rsidRPr="003E5C16">
              <w:rPr>
                <w:rFonts w:asciiTheme="minorEastAsia" w:eastAsiaTheme="minorEastAsia" w:hAnsiTheme="minorEastAsia"/>
                <w:color w:val="000000"/>
                <w:szCs w:val="21"/>
              </w:rPr>
              <w:t xml:space="preserve"> </w:t>
            </w: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bookmarkStart w:id="1468" w:name="OLE_LINK3"/>
            <w:bookmarkStart w:id="1469" w:name="OLE_LINK4"/>
            <w:bookmarkStart w:id="1470" w:name="_Hlk458686217"/>
            <w:r w:rsidRPr="003E5C16">
              <w:rPr>
                <w:rFonts w:asciiTheme="minorEastAsia" w:eastAsiaTheme="minorEastAsia" w:hAnsiTheme="minorEastAsia"/>
                <w:color w:val="000000"/>
                <w:szCs w:val="21"/>
              </w:rPr>
              <w:t>NEWS_FILE _TYPE</w:t>
            </w:r>
            <w:bookmarkEnd w:id="1468"/>
            <w:bookmarkEnd w:id="1469"/>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D8042F">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VARCHAR2(2)</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类别</w:t>
            </w:r>
            <w:r w:rsidRPr="003E5C16">
              <w:rPr>
                <w:rFonts w:asciiTheme="minorEastAsia" w:eastAsiaTheme="minorEastAsia" w:hAnsiTheme="minorEastAsia"/>
                <w:color w:val="000000"/>
                <w:szCs w:val="21"/>
              </w:rPr>
              <w:t>:</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r w:rsidRPr="003E5C16">
              <w:rPr>
                <w:rFonts w:asciiTheme="minorEastAsia" w:eastAsiaTheme="minorEastAsia" w:hAnsiTheme="minorEastAsia" w:cs="微软雅黑" w:hint="eastAsia"/>
                <w:color w:val="000000"/>
                <w:szCs w:val="21"/>
              </w:rPr>
              <w:t>注</w:t>
            </w:r>
            <w:r w:rsidRPr="003E5C16">
              <w:rPr>
                <w:rFonts w:asciiTheme="minorEastAsia" w:eastAsiaTheme="minorEastAsia" w:hAnsiTheme="minorEastAsia"/>
                <w:color w:val="000000"/>
                <w:szCs w:val="21"/>
              </w:rPr>
              <w:t>1</w:t>
            </w:r>
          </w:p>
        </w:tc>
        <w:bookmarkEnd w:id="1470"/>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NEWS_FILE_LEVEL</w:t>
            </w:r>
          </w:p>
        </w:tc>
        <w:tc>
          <w:tcPr>
            <w:tcW w:w="1567" w:type="dxa"/>
            <w:tcBorders>
              <w:top w:val="single" w:sz="4" w:space="0" w:color="auto"/>
              <w:left w:val="single" w:sz="4" w:space="0" w:color="auto"/>
              <w:bottom w:val="single" w:sz="4" w:space="0" w:color="auto"/>
              <w:right w:val="single" w:sz="4" w:space="0" w:color="auto"/>
            </w:tcBorders>
          </w:tcPr>
          <w:p w:rsidR="00451A32" w:rsidRPr="003E5C16" w:rsidRDefault="00D8042F" w:rsidP="00D8042F">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VARCHAR2(</w:t>
            </w:r>
            <w:r>
              <w:rPr>
                <w:rFonts w:asciiTheme="minorEastAsia" w:eastAsiaTheme="minorEastAsia" w:hAnsiTheme="minorEastAsia"/>
                <w:color w:val="000000"/>
                <w:szCs w:val="21"/>
              </w:rPr>
              <w:t>8</w:t>
            </w:r>
            <w:r w:rsidRPr="003E5C16">
              <w:rPr>
                <w:rFonts w:asciiTheme="minorEastAsia" w:eastAsiaTheme="minorEastAsia" w:hAnsiTheme="minorEastAsia"/>
                <w:color w:val="000000"/>
                <w:szCs w:val="21"/>
              </w:rPr>
              <w:t>)</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权限级</w:t>
            </w:r>
            <w:r w:rsidRPr="003E5C16">
              <w:rPr>
                <w:rFonts w:asciiTheme="minorEastAsia" w:eastAsiaTheme="minorEastAsia" w:hAnsiTheme="minorEastAsia" w:hint="eastAsia"/>
                <w:color w:val="000000"/>
                <w:szCs w:val="21"/>
              </w:rPr>
              <w:t>别</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NOT NULL</w:t>
            </w: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NEWS_FILE _VIEW_COUNT</w:t>
            </w:r>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INT</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浏览次</w:t>
            </w:r>
            <w:r w:rsidRPr="003E5C16">
              <w:rPr>
                <w:rFonts w:asciiTheme="minorEastAsia" w:eastAsiaTheme="minorEastAsia" w:hAnsiTheme="minorEastAsia" w:hint="eastAsia"/>
                <w:color w:val="000000"/>
                <w:szCs w:val="21"/>
              </w:rPr>
              <w:t>数</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szCs w:val="21"/>
              </w:rPr>
            </w:pPr>
          </w:p>
        </w:tc>
      </w:tr>
      <w:tr w:rsidR="00451A32" w:rsidRPr="003E5C16" w:rsidTr="00EE3F16">
        <w:trPr>
          <w:jc w:val="center"/>
        </w:trPr>
        <w:tc>
          <w:tcPr>
            <w:tcW w:w="2759"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NEWS_FILE_DOWNLOAD_COUNT</w:t>
            </w:r>
          </w:p>
        </w:tc>
        <w:tc>
          <w:tcPr>
            <w:tcW w:w="1567" w:type="dxa"/>
            <w:tcBorders>
              <w:top w:val="single" w:sz="4" w:space="0" w:color="auto"/>
              <w:left w:val="single" w:sz="4" w:space="0" w:color="auto"/>
              <w:bottom w:val="single" w:sz="4" w:space="0" w:color="auto"/>
              <w:right w:val="single" w:sz="4" w:space="0" w:color="auto"/>
            </w:tcBorders>
            <w:hideMark/>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olor w:val="000000"/>
                <w:szCs w:val="21"/>
              </w:rPr>
              <w:t>INT</w:t>
            </w:r>
          </w:p>
        </w:tc>
        <w:tc>
          <w:tcPr>
            <w:tcW w:w="1339" w:type="dxa"/>
            <w:tcBorders>
              <w:top w:val="single" w:sz="4" w:space="0" w:color="auto"/>
              <w:left w:val="single" w:sz="4" w:space="0" w:color="auto"/>
              <w:bottom w:val="single" w:sz="4" w:space="0" w:color="auto"/>
              <w:right w:val="single" w:sz="4" w:space="0" w:color="auto"/>
            </w:tcBorders>
          </w:tcPr>
          <w:p w:rsidR="00451A32" w:rsidRPr="003E5C16" w:rsidRDefault="00F07254" w:rsidP="00EE3F16">
            <w:pPr>
              <w:ind w:firstLine="0"/>
              <w:rPr>
                <w:rFonts w:asciiTheme="minorEastAsia" w:eastAsiaTheme="minorEastAsia" w:hAnsiTheme="minorEastAsia"/>
                <w:color w:val="000000"/>
                <w:szCs w:val="21"/>
              </w:rPr>
            </w:pPr>
            <w:r w:rsidRPr="003E5C16">
              <w:rPr>
                <w:rFonts w:asciiTheme="minorEastAsia" w:eastAsiaTheme="minorEastAsia" w:hAnsiTheme="minorEastAsia" w:cs="微软雅黑" w:hint="eastAsia"/>
                <w:color w:val="000000"/>
                <w:szCs w:val="21"/>
              </w:rPr>
              <w:t>下载次</w:t>
            </w:r>
            <w:r w:rsidRPr="003E5C16">
              <w:rPr>
                <w:rFonts w:asciiTheme="minorEastAsia" w:eastAsiaTheme="minorEastAsia" w:hAnsiTheme="minorEastAsia" w:hint="eastAsia"/>
                <w:color w:val="000000"/>
                <w:szCs w:val="21"/>
              </w:rPr>
              <w:t>数</w:t>
            </w:r>
          </w:p>
        </w:tc>
        <w:tc>
          <w:tcPr>
            <w:tcW w:w="1683" w:type="dxa"/>
            <w:tcBorders>
              <w:top w:val="single" w:sz="4" w:space="0" w:color="auto"/>
              <w:left w:val="single" w:sz="4" w:space="0" w:color="auto"/>
              <w:bottom w:val="single" w:sz="4" w:space="0" w:color="auto"/>
              <w:right w:val="single" w:sz="4" w:space="0" w:color="auto"/>
            </w:tcBorders>
          </w:tcPr>
          <w:p w:rsidR="00451A32" w:rsidRPr="003E5C16" w:rsidRDefault="00451A32" w:rsidP="00EE3F16">
            <w:pPr>
              <w:ind w:firstLine="0"/>
              <w:rPr>
                <w:rFonts w:asciiTheme="minorEastAsia" w:eastAsiaTheme="minorEastAsia" w:hAnsiTheme="minorEastAsia"/>
                <w:color w:val="000000"/>
                <w:szCs w:val="21"/>
              </w:rPr>
            </w:pPr>
          </w:p>
        </w:tc>
      </w:tr>
    </w:tbl>
    <w:p w:rsidR="00451A32" w:rsidRPr="005810C1" w:rsidRDefault="00F07254" w:rsidP="00451A32">
      <w:pPr>
        <w:rPr>
          <w:color w:val="000000" w:themeColor="text1"/>
          <w:szCs w:val="21"/>
        </w:rPr>
      </w:pPr>
      <w:r w:rsidRPr="005810C1">
        <w:rPr>
          <w:rFonts w:hint="eastAsia"/>
          <w:color w:val="000000" w:themeColor="text1"/>
          <w:szCs w:val="21"/>
        </w:rPr>
        <w:t>附注：</w:t>
      </w:r>
    </w:p>
    <w:p w:rsidR="00451A32" w:rsidRPr="005810C1" w:rsidRDefault="00F07254" w:rsidP="00451A32">
      <w:pPr>
        <w:ind w:firstLine="420"/>
        <w:rPr>
          <w:rFonts w:ascii="宋体" w:hAnsi="宋体" w:cs="宋体"/>
          <w:color w:val="000000" w:themeColor="text1"/>
          <w:szCs w:val="21"/>
        </w:rPr>
      </w:pPr>
      <w:r w:rsidRPr="005810C1">
        <w:rPr>
          <w:rFonts w:ascii="宋体" w:hAnsi="宋体" w:cs="宋体" w:hint="eastAsia"/>
          <w:color w:val="000000" w:themeColor="text1"/>
          <w:szCs w:val="21"/>
        </w:rPr>
        <w:t>注</w:t>
      </w:r>
      <w:r w:rsidRPr="005810C1">
        <w:rPr>
          <w:rFonts w:ascii="宋体" w:hAnsi="宋体" w:cs="宋体"/>
          <w:color w:val="000000" w:themeColor="text1"/>
          <w:szCs w:val="21"/>
        </w:rPr>
        <w:t>1</w:t>
      </w:r>
      <w:r w:rsidRPr="005810C1">
        <w:rPr>
          <w:rFonts w:ascii="宋体" w:hAnsi="宋体" w:cs="宋体" w:hint="eastAsia"/>
          <w:color w:val="000000" w:themeColor="text1"/>
          <w:szCs w:val="21"/>
        </w:rPr>
        <w:t>：</w:t>
      </w:r>
      <w:r w:rsidRPr="005810C1">
        <w:rPr>
          <w:rFonts w:ascii="宋体" w:hAnsi="宋体" w:cs="宋体"/>
          <w:color w:val="000000" w:themeColor="text1"/>
          <w:szCs w:val="21"/>
        </w:rPr>
        <w:t>01</w:t>
      </w:r>
      <w:r w:rsidRPr="005810C1">
        <w:rPr>
          <w:rFonts w:ascii="宋体" w:hAnsi="宋体" w:cs="宋体" w:hint="eastAsia"/>
          <w:color w:val="000000" w:themeColor="text1"/>
          <w:szCs w:val="21"/>
        </w:rPr>
        <w:t>：新闻；</w:t>
      </w:r>
      <w:r w:rsidRPr="005810C1">
        <w:rPr>
          <w:rFonts w:ascii="宋体" w:hAnsi="宋体" w:cs="宋体"/>
          <w:color w:val="000000" w:themeColor="text1"/>
          <w:szCs w:val="21"/>
        </w:rPr>
        <w:t>02</w:t>
      </w:r>
      <w:r w:rsidRPr="005810C1">
        <w:rPr>
          <w:rFonts w:ascii="宋体" w:hAnsi="宋体" w:cs="宋体" w:hint="eastAsia"/>
          <w:color w:val="000000" w:themeColor="text1"/>
          <w:szCs w:val="21"/>
        </w:rPr>
        <w:t>：公告；</w:t>
      </w:r>
      <w:r w:rsidRPr="005810C1">
        <w:rPr>
          <w:rFonts w:ascii="宋体" w:hAnsi="宋体" w:cs="宋体"/>
          <w:color w:val="000000" w:themeColor="text1"/>
          <w:szCs w:val="21"/>
        </w:rPr>
        <w:t>03</w:t>
      </w:r>
      <w:r w:rsidRPr="005810C1">
        <w:rPr>
          <w:rFonts w:ascii="宋体" w:hAnsi="宋体" w:cs="宋体" w:hint="eastAsia"/>
          <w:color w:val="000000" w:themeColor="text1"/>
          <w:szCs w:val="21"/>
        </w:rPr>
        <w:t>：政策；</w:t>
      </w:r>
      <w:r w:rsidRPr="005810C1">
        <w:rPr>
          <w:rFonts w:ascii="宋体" w:hAnsi="宋体" w:cs="宋体"/>
          <w:color w:val="000000" w:themeColor="text1"/>
          <w:szCs w:val="21"/>
        </w:rPr>
        <w:t>04</w:t>
      </w:r>
      <w:r w:rsidRPr="005810C1">
        <w:rPr>
          <w:rFonts w:ascii="宋体" w:hAnsi="宋体" w:cs="宋体" w:hint="eastAsia"/>
          <w:color w:val="000000" w:themeColor="text1"/>
          <w:szCs w:val="21"/>
        </w:rPr>
        <w:t>：制度；</w:t>
      </w:r>
      <w:r w:rsidRPr="005810C1">
        <w:rPr>
          <w:rFonts w:ascii="宋体" w:hAnsi="宋体" w:cs="宋体"/>
          <w:color w:val="000000" w:themeColor="text1"/>
          <w:szCs w:val="21"/>
        </w:rPr>
        <w:t>05</w:t>
      </w:r>
      <w:r w:rsidRPr="005810C1">
        <w:rPr>
          <w:rFonts w:ascii="宋体" w:hAnsi="宋体" w:cs="宋体" w:hint="eastAsia"/>
          <w:color w:val="000000" w:themeColor="text1"/>
          <w:szCs w:val="21"/>
        </w:rPr>
        <w:t>：资料清单；</w:t>
      </w:r>
      <w:r w:rsidRPr="005810C1">
        <w:rPr>
          <w:rFonts w:ascii="宋体" w:hAnsi="宋体" w:cs="宋体"/>
          <w:color w:val="000000" w:themeColor="text1"/>
          <w:szCs w:val="21"/>
        </w:rPr>
        <w:t>06</w:t>
      </w:r>
      <w:r w:rsidRPr="005810C1">
        <w:rPr>
          <w:rFonts w:ascii="宋体" w:hAnsi="宋体" w:cs="宋体" w:hint="eastAsia"/>
          <w:color w:val="000000" w:themeColor="text1"/>
          <w:szCs w:val="21"/>
        </w:rPr>
        <w:t>：办事指南；</w:t>
      </w:r>
      <w:r w:rsidRPr="005810C1">
        <w:rPr>
          <w:rFonts w:ascii="宋体" w:hAnsi="宋体" w:cs="宋体"/>
          <w:color w:val="000000" w:themeColor="text1"/>
          <w:szCs w:val="21"/>
        </w:rPr>
        <w:t>07</w:t>
      </w:r>
      <w:r w:rsidRPr="005810C1">
        <w:rPr>
          <w:rFonts w:ascii="宋体" w:hAnsi="宋体" w:cs="宋体" w:hint="eastAsia"/>
          <w:color w:val="000000" w:themeColor="text1"/>
          <w:szCs w:val="21"/>
        </w:rPr>
        <w:t>：公开信息。</w:t>
      </w:r>
    </w:p>
    <w:p w:rsidR="00451A32" w:rsidRPr="005810C1" w:rsidRDefault="00F07254" w:rsidP="00451A32">
      <w:pPr>
        <w:ind w:firstLine="420"/>
        <w:rPr>
          <w:rFonts w:ascii="宋体" w:hAnsi="宋体" w:cs="宋体"/>
          <w:color w:val="000000" w:themeColor="text1"/>
          <w:szCs w:val="21"/>
        </w:rPr>
      </w:pPr>
      <w:r w:rsidRPr="005810C1">
        <w:rPr>
          <w:rFonts w:ascii="宋体" w:hAnsi="宋体" w:cs="宋体"/>
          <w:color w:val="000000" w:themeColor="text1"/>
          <w:szCs w:val="21"/>
        </w:rPr>
        <w:tab/>
      </w:r>
      <w:r w:rsidRPr="005810C1">
        <w:rPr>
          <w:rFonts w:ascii="宋体" w:hAnsi="宋体" w:cs="宋体" w:hint="eastAsia"/>
          <w:color w:val="000000" w:themeColor="text1"/>
          <w:szCs w:val="21"/>
        </w:rPr>
        <w:t>新闻公告资料表是，新闻、公告、资料文件的集合表。他们都有相同的访问方式，在信息检索时候通过类别区分。</w:t>
      </w:r>
    </w:p>
    <w:p w:rsidR="00451A32" w:rsidRDefault="00F07254" w:rsidP="00D64765">
      <w:pPr>
        <w:pStyle w:val="40"/>
      </w:pPr>
      <w:r>
        <w:rPr>
          <w:rFonts w:hint="eastAsia"/>
        </w:rPr>
        <w:t>附件表</w:t>
      </w:r>
      <w:r>
        <w:t xml:space="preserve"> </w:t>
      </w:r>
      <w:bookmarkStart w:id="1471" w:name="OLE_LINK43"/>
      <w:bookmarkStart w:id="1472" w:name="OLE_LINK42"/>
      <w:r>
        <w:rPr>
          <w:rFonts w:hint="eastAsia"/>
        </w:rPr>
        <w:t>（</w:t>
      </w:r>
      <w:r>
        <w:t>PISS_ ENCLOSURE</w:t>
      </w:r>
      <w:bookmarkEnd w:id="1471"/>
      <w:bookmarkEnd w:id="1472"/>
      <w:r>
        <w:rPr>
          <w:rFonts w:hint="eastAsia"/>
        </w:rPr>
        <w:t>）</w:t>
      </w:r>
    </w:p>
    <w:tbl>
      <w:tblPr>
        <w:tblStyle w:val="afd"/>
        <w:tblW w:w="7999" w:type="dxa"/>
        <w:jc w:val="center"/>
        <w:tblLook w:val="04A0" w:firstRow="1" w:lastRow="0" w:firstColumn="1" w:lastColumn="0" w:noHBand="0" w:noVBand="1"/>
      </w:tblPr>
      <w:tblGrid>
        <w:gridCol w:w="2621"/>
        <w:gridCol w:w="1601"/>
        <w:gridCol w:w="1275"/>
        <w:gridCol w:w="2502"/>
      </w:tblGrid>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字</w:t>
            </w:r>
            <w:r w:rsidRPr="009D4E32">
              <w:rPr>
                <w:rFonts w:asciiTheme="minorEastAsia" w:eastAsiaTheme="minorEastAsia" w:hAnsiTheme="minorEastAsia" w:hint="eastAsia"/>
                <w:b/>
                <w:bCs/>
                <w:color w:val="000000"/>
              </w:rPr>
              <w:t>段</w:t>
            </w:r>
          </w:p>
        </w:tc>
        <w:tc>
          <w:tcPr>
            <w:tcW w:w="16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类</w:t>
            </w:r>
            <w:r w:rsidRPr="009D4E32">
              <w:rPr>
                <w:rFonts w:asciiTheme="minorEastAsia" w:eastAsiaTheme="minorEastAsia" w:hAnsiTheme="minorEastAsia" w:hint="eastAsia"/>
                <w:b/>
                <w:bCs/>
                <w:color w:val="000000"/>
              </w:rPr>
              <w:t>型</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25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说</w:t>
            </w:r>
            <w:r w:rsidRPr="009D4E32">
              <w:rPr>
                <w:rFonts w:asciiTheme="minorEastAsia" w:eastAsiaTheme="minorEastAsia" w:hAnsiTheme="minorEastAsia" w:hint="eastAsia"/>
                <w:b/>
                <w:bCs/>
                <w:color w:val="000000"/>
              </w:rPr>
              <w:t>明</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bookmarkStart w:id="1473" w:name="OLE_LINK44"/>
            <w:bookmarkStart w:id="1474" w:name="OLE_LINK45"/>
            <w:r w:rsidRPr="009D4E32">
              <w:rPr>
                <w:rFonts w:asciiTheme="minorEastAsia" w:eastAsiaTheme="minorEastAsia" w:hAnsiTheme="minorEastAsia"/>
                <w:color w:val="000000"/>
              </w:rPr>
              <w:t>ENCLOSURE_GUID</w:t>
            </w:r>
            <w:bookmarkEnd w:id="1473"/>
            <w:bookmarkEnd w:id="1474"/>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451A32" w:rsidP="00EE3F16">
            <w:pPr>
              <w:ind w:firstLine="0"/>
              <w:rPr>
                <w:rFonts w:asciiTheme="minorEastAsia" w:eastAsiaTheme="minorEastAsia" w:hAnsiTheme="minorEastAsia"/>
                <w:color w:val="000000"/>
              </w:rPr>
            </w:pPr>
          </w:p>
        </w:tc>
        <w:tc>
          <w:tcPr>
            <w:tcW w:w="250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主</w:t>
            </w:r>
            <w:r w:rsidRPr="009D4E32">
              <w:rPr>
                <w:rFonts w:asciiTheme="minorEastAsia" w:eastAsiaTheme="minorEastAsia" w:hAnsiTheme="minorEastAsia" w:hint="eastAsia"/>
                <w:color w:val="000000"/>
              </w:rPr>
              <w:t>键</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ENCLOSURE_TYPE</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D8042F">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VARCHAR2(10)</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附件类型</w:t>
            </w:r>
          </w:p>
        </w:tc>
        <w:tc>
          <w:tcPr>
            <w:tcW w:w="250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NOT NULL</w:t>
            </w:r>
            <w:r w:rsidRPr="009D4E32">
              <w:rPr>
                <w:rFonts w:asciiTheme="minorEastAsia" w:eastAsiaTheme="minorEastAsia" w:hAnsiTheme="minorEastAsia" w:cs="宋体" w:hint="eastAsia"/>
                <w:sz w:val="18"/>
                <w:szCs w:val="18"/>
              </w:rPr>
              <w:t>注</w:t>
            </w:r>
            <w:r w:rsidRPr="009D4E32">
              <w:rPr>
                <w:rFonts w:asciiTheme="minorEastAsia" w:eastAsiaTheme="minorEastAsia" w:hAnsiTheme="minorEastAsia" w:cs="宋体"/>
                <w:sz w:val="18"/>
                <w:szCs w:val="18"/>
              </w:rPr>
              <w:t>1</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ENCLOSURE _PATH</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D8042F" w:rsidP="00D8042F">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w:t>
            </w:r>
            <w:r>
              <w:rPr>
                <w:rFonts w:asciiTheme="minorEastAsia" w:eastAsiaTheme="minorEastAsia" w:hAnsiTheme="minorEastAsia"/>
                <w:color w:val="000000"/>
              </w:rPr>
              <w:t>15</w:t>
            </w:r>
            <w:r w:rsidRPr="009D4E32">
              <w:rPr>
                <w:rFonts w:asciiTheme="minorEastAsia" w:eastAsiaTheme="minorEastAsia" w:hAnsiTheme="minorEastAsia"/>
                <w:color w:val="000000"/>
              </w:rPr>
              <w:t>0)</w:t>
            </w:r>
          </w:p>
        </w:tc>
        <w:tc>
          <w:tcPr>
            <w:tcW w:w="1275"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附件地</w:t>
            </w:r>
            <w:r w:rsidRPr="009D4E32">
              <w:rPr>
                <w:rFonts w:asciiTheme="minorEastAsia" w:eastAsiaTheme="minorEastAsia" w:hAnsiTheme="minorEastAsia" w:hint="eastAsia"/>
                <w:color w:val="000000"/>
              </w:rPr>
              <w:t>址</w:t>
            </w:r>
          </w:p>
        </w:tc>
        <w:tc>
          <w:tcPr>
            <w:tcW w:w="2502"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rPr>
            </w:pPr>
          </w:p>
        </w:tc>
      </w:tr>
    </w:tbl>
    <w:p w:rsidR="00451A32" w:rsidRPr="005810C1" w:rsidRDefault="00F07254" w:rsidP="00451A32">
      <w:pPr>
        <w:rPr>
          <w:color w:val="666699"/>
          <w:szCs w:val="21"/>
        </w:rPr>
      </w:pPr>
      <w:r w:rsidRPr="005810C1">
        <w:rPr>
          <w:rFonts w:hint="eastAsia"/>
          <w:color w:val="666699"/>
          <w:szCs w:val="21"/>
        </w:rPr>
        <w:t>附注：</w:t>
      </w:r>
    </w:p>
    <w:p w:rsidR="00451A32" w:rsidRPr="005810C1" w:rsidRDefault="00F07254" w:rsidP="00451A32">
      <w:pPr>
        <w:ind w:firstLine="420"/>
        <w:rPr>
          <w:rFonts w:ascii="宋体" w:hAnsi="宋体" w:cs="宋体"/>
          <w:szCs w:val="21"/>
        </w:rPr>
      </w:pPr>
      <w:r w:rsidRPr="005810C1">
        <w:rPr>
          <w:rFonts w:ascii="宋体" w:hAnsi="宋体" w:cs="宋体" w:hint="eastAsia"/>
          <w:szCs w:val="21"/>
        </w:rPr>
        <w:t>注</w:t>
      </w:r>
      <w:r w:rsidRPr="005810C1">
        <w:rPr>
          <w:rFonts w:ascii="宋体" w:hAnsi="宋体" w:cs="宋体"/>
          <w:szCs w:val="21"/>
        </w:rPr>
        <w:t>1</w:t>
      </w:r>
      <w:r w:rsidRPr="005810C1">
        <w:rPr>
          <w:rFonts w:ascii="宋体" w:hAnsi="宋体" w:cs="宋体" w:hint="eastAsia"/>
          <w:szCs w:val="21"/>
        </w:rPr>
        <w:t>：文本、图片、文档、其他。</w:t>
      </w:r>
    </w:p>
    <w:p w:rsidR="00451A32" w:rsidRDefault="00F07254" w:rsidP="00D64765">
      <w:pPr>
        <w:pStyle w:val="40"/>
      </w:pPr>
      <w:r>
        <w:rPr>
          <w:rFonts w:hint="eastAsia"/>
        </w:rPr>
        <w:t>业务附件表（</w:t>
      </w:r>
      <w:r>
        <w:t>PISS_NEWS_ BUSINESS_ENCLOSURE</w:t>
      </w:r>
      <w:r>
        <w:rPr>
          <w:rFonts w:hint="eastAsia"/>
        </w:rPr>
        <w:t>）</w:t>
      </w:r>
    </w:p>
    <w:tbl>
      <w:tblPr>
        <w:tblStyle w:val="afd"/>
        <w:tblW w:w="7999" w:type="dxa"/>
        <w:jc w:val="center"/>
        <w:tblLook w:val="04A0" w:firstRow="1" w:lastRow="0" w:firstColumn="1" w:lastColumn="0" w:noHBand="0" w:noVBand="1"/>
      </w:tblPr>
      <w:tblGrid>
        <w:gridCol w:w="2621"/>
        <w:gridCol w:w="1601"/>
        <w:gridCol w:w="1275"/>
        <w:gridCol w:w="2502"/>
      </w:tblGrid>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字</w:t>
            </w:r>
            <w:r w:rsidRPr="009D4E32">
              <w:rPr>
                <w:rFonts w:asciiTheme="minorEastAsia" w:eastAsiaTheme="minorEastAsia" w:hAnsiTheme="minorEastAsia" w:hint="eastAsia"/>
                <w:b/>
                <w:bCs/>
                <w:color w:val="000000"/>
              </w:rPr>
              <w:t>段</w:t>
            </w:r>
          </w:p>
        </w:tc>
        <w:tc>
          <w:tcPr>
            <w:tcW w:w="16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类</w:t>
            </w:r>
            <w:r w:rsidRPr="009D4E32">
              <w:rPr>
                <w:rFonts w:asciiTheme="minorEastAsia" w:eastAsiaTheme="minorEastAsia" w:hAnsiTheme="minorEastAsia" w:hint="eastAsia"/>
                <w:b/>
                <w:bCs/>
                <w:color w:val="000000"/>
              </w:rPr>
              <w:t>型</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25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说</w:t>
            </w:r>
            <w:r w:rsidRPr="009D4E32">
              <w:rPr>
                <w:rFonts w:asciiTheme="minorEastAsia" w:eastAsiaTheme="minorEastAsia" w:hAnsiTheme="minorEastAsia" w:hint="eastAsia"/>
                <w:b/>
                <w:bCs/>
                <w:color w:val="000000"/>
              </w:rPr>
              <w:t>明</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BUSINESS_ENGUID</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451A32" w:rsidP="00EE3F16">
            <w:pPr>
              <w:ind w:firstLine="0"/>
              <w:rPr>
                <w:rFonts w:asciiTheme="minorEastAsia" w:eastAsiaTheme="minorEastAsia" w:hAnsiTheme="minorEastAsia"/>
                <w:color w:val="000000"/>
              </w:rPr>
            </w:pPr>
          </w:p>
        </w:tc>
        <w:tc>
          <w:tcPr>
            <w:tcW w:w="250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主</w:t>
            </w:r>
            <w:r w:rsidRPr="009D4E32">
              <w:rPr>
                <w:rFonts w:asciiTheme="minorEastAsia" w:eastAsiaTheme="minorEastAsia" w:hAnsiTheme="minorEastAsia" w:hint="eastAsia"/>
                <w:color w:val="000000"/>
              </w:rPr>
              <w:t>键</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BUSINESS_GUID</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D8042F">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highlight w:val="cyan"/>
              </w:rPr>
            </w:pPr>
            <w:r w:rsidRPr="009D4E32">
              <w:rPr>
                <w:rFonts w:asciiTheme="minorEastAsia" w:eastAsiaTheme="minorEastAsia" w:hAnsiTheme="minorEastAsia" w:cs="微软雅黑" w:hint="eastAsia"/>
                <w:color w:val="000000"/>
              </w:rPr>
              <w:t>外键编</w:t>
            </w:r>
            <w:r w:rsidRPr="009D4E32">
              <w:rPr>
                <w:rFonts w:asciiTheme="minorEastAsia" w:eastAsiaTheme="minorEastAsia" w:hAnsiTheme="minorEastAsia" w:hint="eastAsia"/>
                <w:color w:val="000000"/>
              </w:rPr>
              <w:t>号</w:t>
            </w:r>
          </w:p>
        </w:tc>
        <w:tc>
          <w:tcPr>
            <w:tcW w:w="250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highlight w:val="cyan"/>
              </w:rPr>
            </w:pPr>
            <w:r w:rsidRPr="009D4E32">
              <w:rPr>
                <w:rFonts w:asciiTheme="minorEastAsia" w:eastAsiaTheme="minorEastAsia" w:hAnsiTheme="minorEastAsia"/>
                <w:color w:val="000000"/>
              </w:rPr>
              <w:t>NOT NULL</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ENCLOSURE_GUID</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主键、外</w:t>
            </w:r>
            <w:r w:rsidRPr="009D4E32">
              <w:rPr>
                <w:rFonts w:asciiTheme="minorEastAsia" w:eastAsiaTheme="minorEastAsia" w:hAnsiTheme="minorEastAsia" w:hint="eastAsia"/>
                <w:color w:val="000000"/>
              </w:rPr>
              <w:t>键</w:t>
            </w:r>
          </w:p>
        </w:tc>
        <w:tc>
          <w:tcPr>
            <w:tcW w:w="250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NOT NULL</w:t>
            </w:r>
          </w:p>
        </w:tc>
      </w:tr>
    </w:tbl>
    <w:p w:rsidR="00451A32" w:rsidRDefault="00451A32" w:rsidP="00451A32"/>
    <w:p w:rsidR="00451A32" w:rsidRDefault="00F07254" w:rsidP="00D64765">
      <w:pPr>
        <w:pStyle w:val="40"/>
      </w:pPr>
      <w:r>
        <w:rPr>
          <w:rFonts w:hint="eastAsia"/>
        </w:rPr>
        <w:t>新闻公告资料附件表（</w:t>
      </w:r>
      <w:r>
        <w:t>PISS_NEWS_FILE_ENCLOSURE</w:t>
      </w:r>
      <w:r>
        <w:rPr>
          <w:rFonts w:hint="eastAsia"/>
        </w:rPr>
        <w:t>）</w:t>
      </w:r>
    </w:p>
    <w:tbl>
      <w:tblPr>
        <w:tblStyle w:val="afd"/>
        <w:tblW w:w="7999" w:type="dxa"/>
        <w:jc w:val="center"/>
        <w:tblLook w:val="04A0" w:firstRow="1" w:lastRow="0" w:firstColumn="1" w:lastColumn="0" w:noHBand="0" w:noVBand="1"/>
      </w:tblPr>
      <w:tblGrid>
        <w:gridCol w:w="2621"/>
        <w:gridCol w:w="1601"/>
        <w:gridCol w:w="1727"/>
        <w:gridCol w:w="2050"/>
      </w:tblGrid>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字</w:t>
            </w:r>
            <w:r w:rsidRPr="009D4E32">
              <w:rPr>
                <w:rFonts w:asciiTheme="minorEastAsia" w:eastAsiaTheme="minorEastAsia" w:hAnsiTheme="minorEastAsia" w:hint="eastAsia"/>
                <w:b/>
                <w:bCs/>
                <w:color w:val="000000"/>
              </w:rPr>
              <w:t>段</w:t>
            </w:r>
          </w:p>
        </w:tc>
        <w:tc>
          <w:tcPr>
            <w:tcW w:w="16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类</w:t>
            </w:r>
            <w:r w:rsidRPr="009D4E32">
              <w:rPr>
                <w:rFonts w:asciiTheme="minorEastAsia" w:eastAsiaTheme="minorEastAsia" w:hAnsiTheme="minorEastAsia" w:hint="eastAsia"/>
                <w:b/>
                <w:bCs/>
                <w:color w:val="000000"/>
              </w:rPr>
              <w:t>型</w:t>
            </w:r>
          </w:p>
        </w:tc>
        <w:tc>
          <w:tcPr>
            <w:tcW w:w="17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20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说</w:t>
            </w:r>
            <w:r w:rsidRPr="009D4E32">
              <w:rPr>
                <w:rFonts w:asciiTheme="minorEastAsia" w:eastAsiaTheme="minorEastAsia" w:hAnsiTheme="minorEastAsia" w:hint="eastAsia"/>
                <w:b/>
                <w:bCs/>
                <w:color w:val="000000"/>
              </w:rPr>
              <w:t>明</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NEWS_FILE_GUID</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72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外</w:t>
            </w:r>
            <w:r w:rsidRPr="009D4E32">
              <w:rPr>
                <w:rFonts w:asciiTheme="minorEastAsia" w:eastAsiaTheme="minorEastAsia" w:hAnsiTheme="minorEastAsia" w:hint="eastAsia"/>
                <w:color w:val="000000"/>
              </w:rPr>
              <w:t>键</w:t>
            </w:r>
          </w:p>
        </w:tc>
        <w:tc>
          <w:tcPr>
            <w:tcW w:w="2050"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NOT NULL</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bookmarkStart w:id="1475" w:name="OLE_LINK54"/>
            <w:bookmarkStart w:id="1476" w:name="OLE_LINK55"/>
            <w:r w:rsidRPr="009D4E32">
              <w:rPr>
                <w:rFonts w:asciiTheme="minorEastAsia" w:eastAsiaTheme="minorEastAsia" w:hAnsiTheme="minorEastAsia"/>
                <w:color w:val="000000"/>
              </w:rPr>
              <w:t>ENCLOSURE_GUID</w:t>
            </w:r>
            <w:bookmarkEnd w:id="1475"/>
            <w:bookmarkEnd w:id="1476"/>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72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highlight w:val="cyan"/>
              </w:rPr>
            </w:pPr>
            <w:r w:rsidRPr="009D4E32">
              <w:rPr>
                <w:rFonts w:asciiTheme="minorEastAsia" w:eastAsiaTheme="minorEastAsia" w:hAnsiTheme="minorEastAsia" w:cs="微软雅黑" w:hint="eastAsia"/>
                <w:color w:val="000000"/>
              </w:rPr>
              <w:t>主键、外键编</w:t>
            </w:r>
            <w:r w:rsidRPr="009D4E32">
              <w:rPr>
                <w:rFonts w:asciiTheme="minorEastAsia" w:eastAsiaTheme="minorEastAsia" w:hAnsiTheme="minorEastAsia" w:hint="eastAsia"/>
                <w:color w:val="000000"/>
              </w:rPr>
              <w:t>号</w:t>
            </w:r>
          </w:p>
        </w:tc>
        <w:tc>
          <w:tcPr>
            <w:tcW w:w="2050"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highlight w:val="cyan"/>
              </w:rPr>
            </w:pPr>
            <w:r w:rsidRPr="009D4E32">
              <w:rPr>
                <w:rFonts w:asciiTheme="minorEastAsia" w:eastAsiaTheme="minorEastAsia" w:hAnsiTheme="minorEastAsia"/>
                <w:color w:val="000000"/>
              </w:rPr>
              <w:t>NOT NULL</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FILE_ENCLOSURE _GUID</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72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主</w:t>
            </w:r>
            <w:r w:rsidRPr="009D4E32">
              <w:rPr>
                <w:rFonts w:asciiTheme="minorEastAsia" w:eastAsiaTheme="minorEastAsia" w:hAnsiTheme="minorEastAsia" w:hint="eastAsia"/>
                <w:color w:val="000000"/>
              </w:rPr>
              <w:t>键</w:t>
            </w:r>
          </w:p>
        </w:tc>
        <w:tc>
          <w:tcPr>
            <w:tcW w:w="2050"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NOT NULL</w:t>
            </w:r>
          </w:p>
        </w:tc>
      </w:tr>
    </w:tbl>
    <w:p w:rsidR="00451A32" w:rsidRDefault="00451A32" w:rsidP="00451A32"/>
    <w:p w:rsidR="00451A32" w:rsidRDefault="00F07254" w:rsidP="00D64765">
      <w:pPr>
        <w:pStyle w:val="40"/>
      </w:pPr>
      <w:r>
        <w:rPr>
          <w:rFonts w:hint="eastAsia"/>
        </w:rPr>
        <w:lastRenderedPageBreak/>
        <w:t>用户总表（</w:t>
      </w:r>
      <w:r>
        <w:t>PISS_ USER</w:t>
      </w:r>
      <w:r>
        <w:rPr>
          <w:rFonts w:hint="eastAsia"/>
        </w:rPr>
        <w:t>）</w:t>
      </w:r>
    </w:p>
    <w:tbl>
      <w:tblPr>
        <w:tblStyle w:val="afd"/>
        <w:tblW w:w="7999" w:type="dxa"/>
        <w:jc w:val="center"/>
        <w:tblLook w:val="04A0" w:firstRow="1" w:lastRow="0" w:firstColumn="1" w:lastColumn="0" w:noHBand="0" w:noVBand="1"/>
      </w:tblPr>
      <w:tblGrid>
        <w:gridCol w:w="2621"/>
        <w:gridCol w:w="1601"/>
        <w:gridCol w:w="1275"/>
        <w:gridCol w:w="2502"/>
      </w:tblGrid>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字</w:t>
            </w:r>
            <w:r w:rsidRPr="009D4E32">
              <w:rPr>
                <w:rFonts w:asciiTheme="minorEastAsia" w:eastAsiaTheme="minorEastAsia" w:hAnsiTheme="minorEastAsia" w:hint="eastAsia"/>
                <w:b/>
                <w:bCs/>
                <w:color w:val="000000"/>
              </w:rPr>
              <w:t>段</w:t>
            </w:r>
          </w:p>
        </w:tc>
        <w:tc>
          <w:tcPr>
            <w:tcW w:w="16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类</w:t>
            </w:r>
            <w:r w:rsidRPr="009D4E32">
              <w:rPr>
                <w:rFonts w:asciiTheme="minorEastAsia" w:eastAsiaTheme="minorEastAsia" w:hAnsiTheme="minorEastAsia" w:hint="eastAsia"/>
                <w:b/>
                <w:bCs/>
                <w:color w:val="000000"/>
              </w:rPr>
              <w:t>型</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25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说</w:t>
            </w:r>
            <w:r w:rsidRPr="009D4E32">
              <w:rPr>
                <w:rFonts w:asciiTheme="minorEastAsia" w:eastAsiaTheme="minorEastAsia" w:hAnsiTheme="minorEastAsia" w:hint="eastAsia"/>
                <w:b/>
                <w:bCs/>
                <w:color w:val="000000"/>
              </w:rPr>
              <w:t>明</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USER_GUID</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451A32" w:rsidP="00EE3F16">
            <w:pPr>
              <w:ind w:firstLine="0"/>
              <w:rPr>
                <w:rFonts w:asciiTheme="minorEastAsia" w:eastAsiaTheme="minorEastAsia" w:hAnsiTheme="minorEastAsia"/>
                <w:color w:val="000000"/>
              </w:rPr>
            </w:pPr>
          </w:p>
        </w:tc>
        <w:tc>
          <w:tcPr>
            <w:tcW w:w="250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主</w:t>
            </w:r>
            <w:r w:rsidRPr="009D4E32">
              <w:rPr>
                <w:rFonts w:asciiTheme="minorEastAsia" w:eastAsiaTheme="minorEastAsia" w:hAnsiTheme="minorEastAsia" w:hint="eastAsia"/>
                <w:color w:val="000000"/>
              </w:rPr>
              <w:t>键</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USER_USERNAME</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D8042F">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highlight w:val="cyan"/>
              </w:rPr>
            </w:pPr>
            <w:r w:rsidRPr="009D4E32">
              <w:rPr>
                <w:rFonts w:asciiTheme="minorEastAsia" w:eastAsiaTheme="minorEastAsia" w:hAnsiTheme="minorEastAsia" w:cs="微软雅黑" w:hint="eastAsia"/>
                <w:color w:val="000000"/>
              </w:rPr>
              <w:t>用户</w:t>
            </w:r>
            <w:r w:rsidRPr="009D4E32">
              <w:rPr>
                <w:rFonts w:asciiTheme="minorEastAsia" w:eastAsiaTheme="minorEastAsia" w:hAnsiTheme="minorEastAsia" w:hint="eastAsia"/>
                <w:color w:val="000000"/>
              </w:rPr>
              <w:t>名</w:t>
            </w:r>
          </w:p>
        </w:tc>
        <w:tc>
          <w:tcPr>
            <w:tcW w:w="250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highlight w:val="cyan"/>
              </w:rPr>
            </w:pPr>
            <w:r w:rsidRPr="009D4E32">
              <w:rPr>
                <w:rFonts w:asciiTheme="minorEastAsia" w:eastAsiaTheme="minorEastAsia" w:hAnsiTheme="minorEastAsia"/>
                <w:color w:val="000000"/>
              </w:rPr>
              <w:t>NOT NULL</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USER_PASSWORD</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VARCHAR2(20)</w:t>
            </w:r>
          </w:p>
        </w:tc>
        <w:tc>
          <w:tcPr>
            <w:tcW w:w="127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密</w:t>
            </w:r>
            <w:r w:rsidRPr="009D4E32">
              <w:rPr>
                <w:rFonts w:asciiTheme="minorEastAsia" w:eastAsiaTheme="minorEastAsia" w:hAnsiTheme="minorEastAsia" w:hint="eastAsia"/>
                <w:color w:val="000000"/>
              </w:rPr>
              <w:t>码</w:t>
            </w:r>
          </w:p>
        </w:tc>
        <w:tc>
          <w:tcPr>
            <w:tcW w:w="250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NOT NULL</w:t>
            </w:r>
          </w:p>
        </w:tc>
      </w:tr>
      <w:tr w:rsidR="00451A32" w:rsidRPr="009D4E32" w:rsidTr="00EE3F16">
        <w:trPr>
          <w:jc w:val="center"/>
        </w:trPr>
        <w:tc>
          <w:tcPr>
            <w:tcW w:w="262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USER_MEMO</w:t>
            </w:r>
          </w:p>
        </w:tc>
        <w:tc>
          <w:tcPr>
            <w:tcW w:w="1601"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VARCHAR2(100)</w:t>
            </w:r>
          </w:p>
        </w:tc>
        <w:tc>
          <w:tcPr>
            <w:tcW w:w="1275"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备</w:t>
            </w:r>
            <w:r w:rsidRPr="009D4E32">
              <w:rPr>
                <w:rFonts w:asciiTheme="minorEastAsia" w:eastAsiaTheme="minorEastAsia" w:hAnsiTheme="minorEastAsia" w:hint="eastAsia"/>
                <w:color w:val="000000"/>
              </w:rPr>
              <w:t>注</w:t>
            </w:r>
          </w:p>
        </w:tc>
        <w:tc>
          <w:tcPr>
            <w:tcW w:w="2502"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rPr>
            </w:pPr>
          </w:p>
        </w:tc>
      </w:tr>
    </w:tbl>
    <w:p w:rsidR="00451A32" w:rsidRDefault="00451A32" w:rsidP="00451A32"/>
    <w:p w:rsidR="00451A32" w:rsidRDefault="00F07254" w:rsidP="00D64765">
      <w:pPr>
        <w:pStyle w:val="40"/>
      </w:pPr>
      <w:r>
        <w:rPr>
          <w:rFonts w:hint="eastAsia"/>
        </w:rPr>
        <w:t>个人用户信息表（</w:t>
      </w:r>
      <w:r>
        <w:t>PISS_P_USER</w:t>
      </w:r>
      <w:r>
        <w:rPr>
          <w:rFonts w:hint="eastAsia"/>
        </w:rPr>
        <w:t>）</w:t>
      </w:r>
    </w:p>
    <w:tbl>
      <w:tblPr>
        <w:tblStyle w:val="afd"/>
        <w:tblW w:w="8069" w:type="dxa"/>
        <w:jc w:val="center"/>
        <w:tblLook w:val="04A0" w:firstRow="1" w:lastRow="0" w:firstColumn="1" w:lastColumn="0" w:noHBand="0" w:noVBand="1"/>
      </w:tblPr>
      <w:tblGrid>
        <w:gridCol w:w="2912"/>
        <w:gridCol w:w="1564"/>
        <w:gridCol w:w="1177"/>
        <w:gridCol w:w="2416"/>
      </w:tblGrid>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sidRPr="009D4E32">
              <w:rPr>
                <w:rFonts w:asciiTheme="minorEastAsia" w:eastAsiaTheme="minorEastAsia" w:hAnsiTheme="minorEastAsia" w:cs="微软雅黑" w:hint="eastAsia"/>
                <w:b/>
                <w:bCs/>
                <w:color w:val="000000"/>
                <w:szCs w:val="21"/>
              </w:rPr>
              <w:t>字</w:t>
            </w:r>
            <w:r w:rsidRPr="009D4E32">
              <w:rPr>
                <w:rFonts w:asciiTheme="minorEastAsia" w:eastAsiaTheme="minorEastAsia" w:hAnsiTheme="minorEastAsia" w:hint="eastAsia"/>
                <w:b/>
                <w:bCs/>
                <w:color w:val="000000"/>
                <w:szCs w:val="21"/>
              </w:rPr>
              <w:t>段</w:t>
            </w:r>
          </w:p>
        </w:tc>
        <w:tc>
          <w:tcPr>
            <w:tcW w:w="15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sidRPr="009D4E32">
              <w:rPr>
                <w:rFonts w:asciiTheme="minorEastAsia" w:eastAsiaTheme="minorEastAsia" w:hAnsiTheme="minorEastAsia" w:cs="微软雅黑" w:hint="eastAsia"/>
                <w:b/>
                <w:bCs/>
                <w:color w:val="000000"/>
                <w:szCs w:val="21"/>
              </w:rPr>
              <w:t>类</w:t>
            </w:r>
            <w:r w:rsidRPr="009D4E32">
              <w:rPr>
                <w:rFonts w:asciiTheme="minorEastAsia" w:eastAsiaTheme="minorEastAsia" w:hAnsiTheme="minorEastAsia" w:hint="eastAsia"/>
                <w:b/>
                <w:bCs/>
                <w:color w:val="000000"/>
                <w:szCs w:val="21"/>
              </w:rPr>
              <w:t>型</w:t>
            </w:r>
          </w:p>
        </w:tc>
        <w:tc>
          <w:tcPr>
            <w:tcW w:w="11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sidRPr="009D4E32">
              <w:rPr>
                <w:rFonts w:asciiTheme="minorEastAsia" w:eastAsiaTheme="minorEastAsia" w:hAnsiTheme="minorEastAsia" w:cs="微软雅黑" w:hint="eastAsia"/>
                <w:b/>
                <w:bCs/>
                <w:color w:val="000000"/>
                <w:szCs w:val="21"/>
              </w:rPr>
              <w:t>说</w:t>
            </w:r>
            <w:r w:rsidRPr="009D4E32">
              <w:rPr>
                <w:rFonts w:asciiTheme="minorEastAsia" w:eastAsiaTheme="minorEastAsia" w:hAnsiTheme="minorEastAsia" w:hint="eastAsia"/>
                <w:b/>
                <w:bCs/>
                <w:color w:val="000000"/>
                <w:szCs w:val="21"/>
              </w:rPr>
              <w:t>明</w:t>
            </w: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P_USER_GUID</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D8042F" w:rsidP="00EE3F16">
            <w:pPr>
              <w:ind w:firstLine="0"/>
              <w:rPr>
                <w:rFonts w:asciiTheme="minorEastAsia" w:eastAsiaTheme="minorEastAsia" w:hAnsiTheme="minorEastAsia"/>
                <w:color w:val="000000"/>
                <w:szCs w:val="21"/>
              </w:rPr>
            </w:pPr>
            <w:r>
              <w:rPr>
                <w:rFonts w:asciiTheme="minorEastAsia" w:eastAsiaTheme="minorEastAsia" w:hAnsiTheme="minorEastAsia"/>
                <w:color w:val="000000"/>
                <w:szCs w:val="21"/>
              </w:rPr>
              <w:t>VARCHAR2</w:t>
            </w:r>
            <w:r w:rsidR="00F07254" w:rsidRPr="009D4E32">
              <w:rPr>
                <w:rFonts w:asciiTheme="minorEastAsia" w:eastAsiaTheme="minorEastAsia" w:hAnsiTheme="minorEastAsia"/>
                <w:color w:val="000000"/>
                <w:szCs w:val="21"/>
              </w:rPr>
              <w:t>(32)</w:t>
            </w:r>
          </w:p>
        </w:tc>
        <w:tc>
          <w:tcPr>
            <w:tcW w:w="117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p>
        </w:tc>
        <w:tc>
          <w:tcPr>
            <w:tcW w:w="24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主</w:t>
            </w:r>
            <w:r w:rsidRPr="009D4E32">
              <w:rPr>
                <w:rFonts w:asciiTheme="minorEastAsia" w:eastAsiaTheme="minorEastAsia" w:hAnsiTheme="minorEastAsia" w:hint="eastAsia"/>
                <w:color w:val="000000"/>
                <w:szCs w:val="21"/>
              </w:rPr>
              <w:t>键</w:t>
            </w: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USER_GUID</w:t>
            </w:r>
          </w:p>
        </w:tc>
        <w:tc>
          <w:tcPr>
            <w:tcW w:w="1564" w:type="dxa"/>
            <w:tcBorders>
              <w:top w:val="single" w:sz="4" w:space="0" w:color="auto"/>
              <w:left w:val="single" w:sz="4" w:space="0" w:color="auto"/>
              <w:bottom w:val="single" w:sz="4" w:space="0" w:color="auto"/>
              <w:right w:val="single" w:sz="4" w:space="0" w:color="auto"/>
            </w:tcBorders>
          </w:tcPr>
          <w:p w:rsidR="00451A32" w:rsidRPr="009D4E32" w:rsidRDefault="00D8042F" w:rsidP="00D8042F">
            <w:pPr>
              <w:ind w:firstLine="0"/>
              <w:rPr>
                <w:rFonts w:asciiTheme="minorEastAsia" w:eastAsiaTheme="minorEastAsia" w:hAnsiTheme="minorEastAsia"/>
                <w:color w:val="000000"/>
                <w:szCs w:val="21"/>
              </w:rPr>
            </w:pPr>
            <w:r>
              <w:rPr>
                <w:rFonts w:asciiTheme="minorEastAsia" w:eastAsiaTheme="minorEastAsia" w:hAnsiTheme="minorEastAsia"/>
                <w:color w:val="000000"/>
                <w:szCs w:val="21"/>
              </w:rPr>
              <w:t>VARCHAR2</w:t>
            </w:r>
            <w:r w:rsidRPr="009D4E32">
              <w:rPr>
                <w:rFonts w:asciiTheme="minorEastAsia" w:eastAsiaTheme="minorEastAsia" w:hAnsiTheme="minorEastAsia"/>
                <w:color w:val="000000"/>
                <w:szCs w:val="21"/>
              </w:rPr>
              <w:t>(32)</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rPr>
                <w:rFonts w:asciiTheme="minorEastAsia" w:eastAsiaTheme="minorEastAsia" w:hAnsiTheme="minorEastAsia"/>
                <w:color w:val="000000"/>
                <w:szCs w:val="21"/>
              </w:rPr>
            </w:pPr>
          </w:p>
        </w:tc>
        <w:tc>
          <w:tcPr>
            <w:tcW w:w="24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主键、外</w:t>
            </w:r>
            <w:r w:rsidRPr="009D4E32">
              <w:rPr>
                <w:rFonts w:asciiTheme="minorEastAsia" w:eastAsiaTheme="minorEastAsia" w:hAnsiTheme="minorEastAsia" w:hint="eastAsia"/>
                <w:color w:val="000000"/>
                <w:szCs w:val="21"/>
              </w:rPr>
              <w:t>键</w:t>
            </w: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P_USER_NAME</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D8042F" w:rsidP="00EE3F16">
            <w:pPr>
              <w:ind w:firstLine="0"/>
              <w:rPr>
                <w:rFonts w:asciiTheme="minorEastAsia" w:eastAsiaTheme="minorEastAsia" w:hAnsiTheme="minorEastAsia"/>
                <w:color w:val="000000"/>
                <w:szCs w:val="21"/>
              </w:rPr>
            </w:pPr>
            <w:r>
              <w:rPr>
                <w:rFonts w:asciiTheme="minorEastAsia" w:eastAsiaTheme="minorEastAsia" w:hAnsiTheme="minorEastAsia"/>
                <w:color w:val="000000"/>
                <w:szCs w:val="21"/>
              </w:rPr>
              <w:t>VARCHAR2</w:t>
            </w:r>
            <w:r w:rsidR="00F07254" w:rsidRPr="009D4E32">
              <w:rPr>
                <w:rFonts w:asciiTheme="minorEastAsia" w:eastAsiaTheme="minorEastAsia" w:hAnsiTheme="minorEastAsia"/>
                <w:color w:val="000000"/>
                <w:szCs w:val="21"/>
              </w:rPr>
              <w:t>(50)</w:t>
            </w:r>
          </w:p>
        </w:tc>
        <w:tc>
          <w:tcPr>
            <w:tcW w:w="117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姓</w:t>
            </w:r>
            <w:r w:rsidRPr="009D4E32">
              <w:rPr>
                <w:rFonts w:asciiTheme="minorEastAsia" w:eastAsiaTheme="minorEastAsia" w:hAnsiTheme="minorEastAsia" w:hint="eastAsia"/>
                <w:color w:val="000000"/>
                <w:szCs w:val="21"/>
              </w:rPr>
              <w:t>名</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P_USER_SEX</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VARCHAR2(5)</w:t>
            </w:r>
          </w:p>
        </w:tc>
        <w:tc>
          <w:tcPr>
            <w:tcW w:w="117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性</w:t>
            </w:r>
            <w:r w:rsidRPr="009D4E32">
              <w:rPr>
                <w:rFonts w:asciiTheme="minorEastAsia" w:eastAsiaTheme="minorEastAsia" w:hAnsiTheme="minorEastAsia" w:hint="eastAsia"/>
                <w:color w:val="000000"/>
                <w:szCs w:val="21"/>
              </w:rPr>
              <w:t>别</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P_USER_IDCARD</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VARCHAR2(18)</w:t>
            </w:r>
          </w:p>
        </w:tc>
        <w:tc>
          <w:tcPr>
            <w:tcW w:w="117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身份证</w:t>
            </w:r>
            <w:r w:rsidRPr="009D4E32">
              <w:rPr>
                <w:rFonts w:asciiTheme="minorEastAsia" w:eastAsiaTheme="minorEastAsia" w:hAnsiTheme="minorEastAsia" w:hint="eastAsia"/>
                <w:color w:val="000000"/>
                <w:szCs w:val="21"/>
              </w:rPr>
              <w:t>号</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P_USER_AGE</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INT(4)</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年</w:t>
            </w:r>
            <w:r w:rsidRPr="009D4E32">
              <w:rPr>
                <w:rFonts w:asciiTheme="minorEastAsia" w:eastAsiaTheme="minorEastAsia" w:hAnsiTheme="minorEastAsia" w:hint="eastAsia"/>
                <w:color w:val="000000"/>
                <w:szCs w:val="21"/>
              </w:rPr>
              <w:t>龄</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P_USER_ADDRESS</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D8042F" w:rsidP="00EE3F16">
            <w:pPr>
              <w:ind w:firstLine="0"/>
              <w:rPr>
                <w:rFonts w:asciiTheme="minorEastAsia" w:eastAsiaTheme="minorEastAsia" w:hAnsiTheme="minorEastAsia"/>
                <w:color w:val="000000"/>
                <w:szCs w:val="21"/>
              </w:rPr>
            </w:pPr>
            <w:r>
              <w:rPr>
                <w:rFonts w:asciiTheme="minorEastAsia" w:eastAsiaTheme="minorEastAsia" w:hAnsiTheme="minorEastAsia"/>
                <w:color w:val="000000"/>
                <w:szCs w:val="21"/>
              </w:rPr>
              <w:t>VARCHAR2</w:t>
            </w:r>
            <w:r w:rsidR="00F07254" w:rsidRPr="009D4E32">
              <w:rPr>
                <w:rFonts w:asciiTheme="minorEastAsia" w:eastAsiaTheme="minorEastAsia" w:hAnsiTheme="minorEastAsia"/>
                <w:color w:val="000000"/>
                <w:szCs w:val="21"/>
              </w:rPr>
              <w:t>(50)</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联系地</w:t>
            </w:r>
            <w:r w:rsidRPr="009D4E32">
              <w:rPr>
                <w:rFonts w:asciiTheme="minorEastAsia" w:eastAsiaTheme="minorEastAsia" w:hAnsiTheme="minorEastAsia" w:hint="eastAsia"/>
                <w:color w:val="000000"/>
                <w:szCs w:val="21"/>
              </w:rPr>
              <w:t>址</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P_USER_EMAIL</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D8042F" w:rsidP="00EE3F16">
            <w:pPr>
              <w:ind w:firstLine="0"/>
              <w:rPr>
                <w:rFonts w:asciiTheme="minorEastAsia" w:eastAsiaTheme="minorEastAsia" w:hAnsiTheme="minorEastAsia"/>
                <w:color w:val="000000"/>
                <w:szCs w:val="21"/>
              </w:rPr>
            </w:pPr>
            <w:r>
              <w:rPr>
                <w:rFonts w:asciiTheme="minorEastAsia" w:eastAsiaTheme="minorEastAsia" w:hAnsiTheme="minorEastAsia"/>
                <w:color w:val="000000"/>
                <w:szCs w:val="21"/>
              </w:rPr>
              <w:t>VARCHAR2</w:t>
            </w:r>
            <w:r w:rsidR="00F07254" w:rsidRPr="009D4E32">
              <w:rPr>
                <w:rFonts w:asciiTheme="minorEastAsia" w:eastAsiaTheme="minorEastAsia" w:hAnsiTheme="minorEastAsia"/>
                <w:color w:val="000000"/>
                <w:szCs w:val="21"/>
              </w:rPr>
              <w:t>(30)</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rPr>
                <w:rFonts w:asciiTheme="minorEastAsia" w:eastAsiaTheme="minorEastAsia" w:hAnsiTheme="minorEastAsia"/>
                <w:color w:val="000000"/>
                <w:szCs w:val="21"/>
              </w:rPr>
            </w:pP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 xml:space="preserve">P_USER_CATEGORY </w:t>
            </w:r>
          </w:p>
        </w:tc>
        <w:tc>
          <w:tcPr>
            <w:tcW w:w="1564"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rPr>
                <w:rFonts w:asciiTheme="minorEastAsia" w:eastAsiaTheme="minorEastAsia" w:hAnsiTheme="minorEastAsia"/>
                <w:color w:val="000000"/>
                <w:szCs w:val="21"/>
              </w:rPr>
            </w:pP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角色：表示用户的角色</w:t>
            </w:r>
            <w:r w:rsidRPr="009D4E32">
              <w:rPr>
                <w:rFonts w:asciiTheme="minorEastAsia" w:eastAsiaTheme="minorEastAsia" w:hAnsiTheme="minorEastAsia"/>
                <w:color w:val="000000"/>
                <w:szCs w:val="21"/>
              </w:rPr>
              <w:t>-</w:t>
            </w:r>
            <w:r w:rsidRPr="009D4E32">
              <w:rPr>
                <w:rFonts w:asciiTheme="minorEastAsia" w:eastAsiaTheme="minorEastAsia" w:hAnsiTheme="minorEastAsia" w:cs="微软雅黑" w:hint="eastAsia"/>
                <w:color w:val="000000"/>
                <w:szCs w:val="21"/>
              </w:rPr>
              <w:t>个人，企业、单</w:t>
            </w:r>
            <w:r w:rsidRPr="009D4E32">
              <w:rPr>
                <w:rFonts w:asciiTheme="minorEastAsia" w:eastAsiaTheme="minorEastAsia" w:hAnsiTheme="minorEastAsia" w:hint="eastAsia"/>
                <w:color w:val="000000"/>
                <w:szCs w:val="21"/>
              </w:rPr>
              <w:t>位</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 xml:space="preserve">P_USER_TELL </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D8042F" w:rsidP="00EE3F16">
            <w:pPr>
              <w:ind w:firstLine="0"/>
              <w:rPr>
                <w:rFonts w:asciiTheme="minorEastAsia" w:eastAsiaTheme="minorEastAsia" w:hAnsiTheme="minorEastAsia"/>
                <w:color w:val="000000"/>
                <w:szCs w:val="21"/>
              </w:rPr>
            </w:pPr>
            <w:r>
              <w:rPr>
                <w:rFonts w:asciiTheme="minorEastAsia" w:eastAsiaTheme="minorEastAsia" w:hAnsiTheme="minorEastAsia"/>
                <w:color w:val="000000"/>
                <w:szCs w:val="21"/>
              </w:rPr>
              <w:t>VARCHAR2</w:t>
            </w:r>
            <w:r w:rsidR="00F07254" w:rsidRPr="009D4E32">
              <w:rPr>
                <w:rFonts w:asciiTheme="minorEastAsia" w:eastAsiaTheme="minorEastAsia" w:hAnsiTheme="minorEastAsia"/>
                <w:color w:val="000000"/>
                <w:szCs w:val="21"/>
              </w:rPr>
              <w:t>(11)</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电话号</w:t>
            </w:r>
            <w:r w:rsidRPr="009D4E32">
              <w:rPr>
                <w:rFonts w:asciiTheme="minorEastAsia" w:eastAsiaTheme="minorEastAsia" w:hAnsiTheme="minorEastAsia" w:hint="eastAsia"/>
                <w:color w:val="000000"/>
                <w:szCs w:val="21"/>
              </w:rPr>
              <w:t>码</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P_USER_POST</w:t>
            </w:r>
          </w:p>
        </w:tc>
        <w:tc>
          <w:tcPr>
            <w:tcW w:w="1564"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rPr>
                <w:rFonts w:asciiTheme="minorEastAsia" w:eastAsiaTheme="minorEastAsia" w:hAnsiTheme="minorEastAsia"/>
                <w:color w:val="000000"/>
                <w:szCs w:val="21"/>
              </w:rPr>
            </w:pP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不同岗位用于用户管</w:t>
            </w:r>
            <w:r w:rsidRPr="009D4E32">
              <w:rPr>
                <w:rFonts w:asciiTheme="minorEastAsia" w:eastAsiaTheme="minorEastAsia" w:hAnsiTheme="minorEastAsia" w:hint="eastAsia"/>
                <w:color w:val="000000"/>
                <w:szCs w:val="21"/>
              </w:rPr>
              <w:t>理</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P_USER_COMPANY</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VARCHAR2(10)</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公司名</w:t>
            </w:r>
            <w:r w:rsidRPr="009D4E32">
              <w:rPr>
                <w:rFonts w:asciiTheme="minorEastAsia" w:eastAsiaTheme="minorEastAsia" w:hAnsiTheme="minorEastAsia" w:hint="eastAsia"/>
                <w:color w:val="000000"/>
                <w:szCs w:val="21"/>
              </w:rPr>
              <w:t>称</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 xml:space="preserve">P_USER_LEVEL </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D8042F">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INT</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级别：表示用户权</w:t>
            </w:r>
            <w:r w:rsidRPr="009D4E32">
              <w:rPr>
                <w:rFonts w:asciiTheme="minorEastAsia" w:eastAsiaTheme="minorEastAsia" w:hAnsiTheme="minorEastAsia" w:hint="eastAsia"/>
                <w:color w:val="000000"/>
                <w:szCs w:val="21"/>
              </w:rPr>
              <w:t>限</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P_USER_TIME</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DATETIME</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注册时</w:t>
            </w:r>
            <w:r w:rsidRPr="009D4E32">
              <w:rPr>
                <w:rFonts w:asciiTheme="minorEastAsia" w:eastAsiaTheme="minorEastAsia" w:hAnsiTheme="minorEastAsia" w:hint="eastAsia"/>
                <w:color w:val="000000"/>
                <w:szCs w:val="21"/>
              </w:rPr>
              <w:t>间</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91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 xml:space="preserve">P_USER_AUTHENTICATION </w:t>
            </w:r>
          </w:p>
        </w:tc>
        <w:tc>
          <w:tcPr>
            <w:tcW w:w="156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CHAR(1)</w:t>
            </w:r>
          </w:p>
        </w:tc>
        <w:tc>
          <w:tcPr>
            <w:tcW w:w="1177"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认证与</w:t>
            </w:r>
            <w:r w:rsidRPr="009D4E32">
              <w:rPr>
                <w:rFonts w:asciiTheme="minorEastAsia" w:eastAsiaTheme="minorEastAsia" w:hAnsiTheme="minorEastAsia" w:hint="eastAsia"/>
                <w:color w:val="000000"/>
                <w:szCs w:val="21"/>
              </w:rPr>
              <w:t>否</w:t>
            </w:r>
          </w:p>
        </w:tc>
        <w:tc>
          <w:tcPr>
            <w:tcW w:w="241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bl>
    <w:p w:rsidR="00451A32" w:rsidRDefault="00451A32" w:rsidP="00451A32">
      <w:pPr>
        <w:ind w:firstLine="420"/>
      </w:pPr>
    </w:p>
    <w:p w:rsidR="00451A32" w:rsidRPr="009D4E32" w:rsidRDefault="00F07254" w:rsidP="00D64765">
      <w:pPr>
        <w:pStyle w:val="40"/>
      </w:pPr>
      <w:r w:rsidRPr="009D4E32">
        <w:rPr>
          <w:rFonts w:hint="eastAsia"/>
        </w:rPr>
        <w:t>企业用户信息表</w:t>
      </w:r>
      <w:r>
        <w:rPr>
          <w:rFonts w:hint="eastAsia"/>
        </w:rPr>
        <w:t>（</w:t>
      </w:r>
      <w:r w:rsidRPr="009D4E32">
        <w:t>PISS_COMPANY</w:t>
      </w:r>
      <w:r>
        <w:rPr>
          <w:rFonts w:hint="eastAsia"/>
        </w:rPr>
        <w:t>）</w:t>
      </w:r>
    </w:p>
    <w:tbl>
      <w:tblPr>
        <w:tblStyle w:val="afd"/>
        <w:tblW w:w="8104" w:type="dxa"/>
        <w:jc w:val="center"/>
        <w:tblLook w:val="04A0" w:firstRow="1" w:lastRow="0" w:firstColumn="1" w:lastColumn="0" w:noHBand="0" w:noVBand="1"/>
      </w:tblPr>
      <w:tblGrid>
        <w:gridCol w:w="2316"/>
        <w:gridCol w:w="1790"/>
        <w:gridCol w:w="1666"/>
        <w:gridCol w:w="2332"/>
      </w:tblGrid>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sidRPr="009D4E32">
              <w:rPr>
                <w:rFonts w:asciiTheme="minorEastAsia" w:eastAsiaTheme="minorEastAsia" w:hAnsiTheme="minorEastAsia" w:cs="微软雅黑" w:hint="eastAsia"/>
                <w:b/>
                <w:bCs/>
                <w:color w:val="000000"/>
                <w:szCs w:val="21"/>
              </w:rPr>
              <w:t>字</w:t>
            </w:r>
            <w:r w:rsidRPr="009D4E32">
              <w:rPr>
                <w:rFonts w:asciiTheme="minorEastAsia" w:eastAsiaTheme="minorEastAsia" w:hAnsiTheme="minorEastAsia" w:hint="eastAsia"/>
                <w:b/>
                <w:bCs/>
                <w:color w:val="000000"/>
                <w:szCs w:val="21"/>
              </w:rPr>
              <w:t>段</w:t>
            </w:r>
          </w:p>
        </w:tc>
        <w:tc>
          <w:tcPr>
            <w:tcW w:w="1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sidRPr="009D4E32">
              <w:rPr>
                <w:rFonts w:asciiTheme="minorEastAsia" w:eastAsiaTheme="minorEastAsia" w:hAnsiTheme="minorEastAsia" w:cs="微软雅黑" w:hint="eastAsia"/>
                <w:b/>
                <w:bCs/>
                <w:color w:val="000000"/>
                <w:szCs w:val="21"/>
              </w:rPr>
              <w:t>类</w:t>
            </w:r>
            <w:r w:rsidRPr="009D4E32">
              <w:rPr>
                <w:rFonts w:asciiTheme="minorEastAsia" w:eastAsiaTheme="minorEastAsia" w:hAnsiTheme="minorEastAsia" w:hint="eastAsia"/>
                <w:b/>
                <w:bCs/>
                <w:color w:val="000000"/>
                <w:szCs w:val="21"/>
              </w:rPr>
              <w:t>型</w:t>
            </w:r>
          </w:p>
        </w:tc>
        <w:tc>
          <w:tcPr>
            <w:tcW w:w="1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3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1A32" w:rsidRPr="009D4E32" w:rsidRDefault="00F07254" w:rsidP="00EE3F16">
            <w:pPr>
              <w:ind w:firstLine="0"/>
              <w:jc w:val="center"/>
              <w:rPr>
                <w:rFonts w:asciiTheme="minorEastAsia" w:eastAsiaTheme="minorEastAsia" w:hAnsiTheme="minorEastAsia"/>
                <w:b/>
                <w:bCs/>
                <w:color w:val="000000"/>
                <w:szCs w:val="21"/>
              </w:rPr>
            </w:pPr>
            <w:r w:rsidRPr="009D4E32">
              <w:rPr>
                <w:rFonts w:asciiTheme="minorEastAsia" w:eastAsiaTheme="minorEastAsia" w:hAnsiTheme="minorEastAsia" w:cs="微软雅黑" w:hint="eastAsia"/>
                <w:b/>
                <w:bCs/>
                <w:color w:val="000000"/>
                <w:szCs w:val="21"/>
              </w:rPr>
              <w:t>说</w:t>
            </w:r>
            <w:r w:rsidRPr="009D4E32">
              <w:rPr>
                <w:rFonts w:asciiTheme="minorEastAsia" w:eastAsiaTheme="minorEastAsia" w:hAnsiTheme="minorEastAsia" w:hint="eastAsia"/>
                <w:b/>
                <w:bCs/>
                <w:color w:val="000000"/>
                <w:szCs w:val="21"/>
              </w:rPr>
              <w:t>明</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COMPANY_GUID</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VARCHAR2(32)</w:t>
            </w:r>
          </w:p>
        </w:tc>
        <w:tc>
          <w:tcPr>
            <w:tcW w:w="1666" w:type="dxa"/>
            <w:tcBorders>
              <w:top w:val="single" w:sz="4" w:space="0" w:color="auto"/>
              <w:left w:val="single" w:sz="4" w:space="0" w:color="auto"/>
              <w:bottom w:val="single" w:sz="4" w:space="0" w:color="auto"/>
              <w:right w:val="single" w:sz="4" w:space="0" w:color="auto"/>
            </w:tcBorders>
            <w:hideMark/>
          </w:tcPr>
          <w:p w:rsidR="00451A32" w:rsidRPr="009D4E32" w:rsidRDefault="00451A32" w:rsidP="00EE3F16">
            <w:pPr>
              <w:ind w:firstLine="0"/>
              <w:rPr>
                <w:rFonts w:asciiTheme="minorEastAsia" w:eastAsiaTheme="minorEastAsia" w:hAnsiTheme="minorEastAsia"/>
                <w:color w:val="000000"/>
                <w:szCs w:val="21"/>
              </w:rPr>
            </w:pPr>
          </w:p>
        </w:tc>
        <w:tc>
          <w:tcPr>
            <w:tcW w:w="2332"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主键</w:t>
            </w:r>
            <w:r w:rsidRPr="009D4E32">
              <w:rPr>
                <w:rFonts w:asciiTheme="minorEastAsia" w:eastAsiaTheme="minorEastAsia" w:hAnsiTheme="minorEastAsia"/>
                <w:color w:val="000000"/>
                <w:szCs w:val="21"/>
              </w:rPr>
              <w:t>(</w:t>
            </w:r>
            <w:r w:rsidRPr="009D4E32">
              <w:rPr>
                <w:rFonts w:asciiTheme="minorEastAsia" w:eastAsiaTheme="minorEastAsia" w:hAnsiTheme="minorEastAsia" w:cs="微软雅黑" w:hint="eastAsia"/>
                <w:color w:val="000000"/>
                <w:szCs w:val="21"/>
              </w:rPr>
              <w:t>形成的唯一编码</w:t>
            </w:r>
            <w:r w:rsidRPr="009D4E32">
              <w:rPr>
                <w:rFonts w:asciiTheme="minorEastAsia" w:eastAsiaTheme="minorEastAsia" w:hAnsiTheme="minorEastAsia"/>
                <w:color w:val="000000"/>
                <w:szCs w:val="21"/>
              </w:rPr>
              <w:t>)</w:t>
            </w:r>
            <w:r w:rsidRPr="009D4E32">
              <w:rPr>
                <w:rFonts w:asciiTheme="minorEastAsia" w:eastAsiaTheme="minorEastAsia" w:hAnsiTheme="minorEastAsia" w:cs="微软雅黑" w:hint="eastAsia"/>
                <w:color w:val="000000"/>
                <w:szCs w:val="21"/>
              </w:rPr>
              <w:t>，登录</w:t>
            </w:r>
            <w:r w:rsidRPr="009D4E32">
              <w:rPr>
                <w:rFonts w:asciiTheme="minorEastAsia" w:eastAsiaTheme="minorEastAsia" w:hAnsiTheme="minorEastAsia" w:hint="eastAsia"/>
                <w:color w:val="000000"/>
                <w:szCs w:val="21"/>
              </w:rPr>
              <w:t>名</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USER_GUID</w:t>
            </w:r>
          </w:p>
        </w:tc>
        <w:tc>
          <w:tcPr>
            <w:tcW w:w="1790" w:type="dxa"/>
            <w:tcBorders>
              <w:top w:val="single" w:sz="4" w:space="0" w:color="auto"/>
              <w:left w:val="single" w:sz="4" w:space="0" w:color="auto"/>
              <w:bottom w:val="single" w:sz="4" w:space="0" w:color="auto"/>
              <w:right w:val="single" w:sz="4" w:space="0" w:color="auto"/>
            </w:tcBorders>
          </w:tcPr>
          <w:p w:rsidR="00451A32" w:rsidRPr="009D4E32" w:rsidRDefault="00D8042F" w:rsidP="00D8042F">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VARCHAR2(32)</w:t>
            </w:r>
          </w:p>
        </w:tc>
        <w:tc>
          <w:tcPr>
            <w:tcW w:w="1666"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c>
          <w:tcPr>
            <w:tcW w:w="233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主键、外</w:t>
            </w:r>
            <w:r w:rsidRPr="009D4E32">
              <w:rPr>
                <w:rFonts w:asciiTheme="minorEastAsia" w:eastAsiaTheme="minorEastAsia" w:hAnsiTheme="minorEastAsia" w:hint="eastAsia"/>
                <w:color w:val="000000"/>
                <w:szCs w:val="21"/>
              </w:rPr>
              <w:t>键</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lastRenderedPageBreak/>
              <w:t>COMPANY _LEGAL</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VARCHAR2(32)</w:t>
            </w:r>
          </w:p>
        </w:tc>
        <w:tc>
          <w:tcPr>
            <w:tcW w:w="166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法</w:t>
            </w:r>
            <w:r w:rsidRPr="009D4E32">
              <w:rPr>
                <w:rFonts w:asciiTheme="minorEastAsia" w:eastAsiaTheme="minorEastAsia" w:hAnsiTheme="minorEastAsia" w:hint="eastAsia"/>
                <w:color w:val="000000"/>
                <w:szCs w:val="21"/>
              </w:rPr>
              <w:t>人</w:t>
            </w:r>
          </w:p>
        </w:tc>
        <w:tc>
          <w:tcPr>
            <w:tcW w:w="233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COMPANY_NAME</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VARCHAR2(50)</w:t>
            </w:r>
          </w:p>
        </w:tc>
        <w:tc>
          <w:tcPr>
            <w:tcW w:w="166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Pr>
                <w:rFonts w:asciiTheme="minorEastAsia" w:eastAsiaTheme="minorEastAsia" w:hAnsiTheme="minorEastAsia" w:cs="微软雅黑" w:hint="eastAsia"/>
                <w:color w:val="000000"/>
                <w:szCs w:val="21"/>
              </w:rPr>
              <w:t>企业名称</w:t>
            </w:r>
          </w:p>
        </w:tc>
        <w:tc>
          <w:tcPr>
            <w:tcW w:w="233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r w:rsidRPr="009D4E32">
              <w:rPr>
                <w:rFonts w:asciiTheme="minorEastAsia" w:eastAsiaTheme="minorEastAsia" w:hAnsiTheme="minorEastAsia" w:cs="微软雅黑" w:hint="eastAsia"/>
                <w:color w:val="000000"/>
                <w:szCs w:val="21"/>
              </w:rPr>
              <w:t>参见注</w:t>
            </w:r>
            <w:r w:rsidRPr="009D4E32">
              <w:rPr>
                <w:rFonts w:asciiTheme="minorEastAsia" w:eastAsiaTheme="minorEastAsia" w:hAnsiTheme="minorEastAsia"/>
                <w:color w:val="000000"/>
                <w:szCs w:val="21"/>
              </w:rPr>
              <w:t>1</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COMPANY_ADDR</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VARCHAR2(30)</w:t>
            </w:r>
          </w:p>
        </w:tc>
        <w:tc>
          <w:tcPr>
            <w:tcW w:w="166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企业地</w:t>
            </w:r>
            <w:r w:rsidRPr="009D4E32">
              <w:rPr>
                <w:rFonts w:asciiTheme="minorEastAsia" w:eastAsiaTheme="minorEastAsia" w:hAnsiTheme="minorEastAsia" w:hint="eastAsia"/>
                <w:color w:val="000000"/>
                <w:szCs w:val="21"/>
              </w:rPr>
              <w:t>址</w:t>
            </w:r>
          </w:p>
        </w:tc>
        <w:tc>
          <w:tcPr>
            <w:tcW w:w="233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 xml:space="preserve">COMPANY_TYPE </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VARCHAR2(20)</w:t>
            </w:r>
          </w:p>
        </w:tc>
        <w:tc>
          <w:tcPr>
            <w:tcW w:w="1666"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企业类</w:t>
            </w:r>
            <w:r w:rsidRPr="009D4E32">
              <w:rPr>
                <w:rFonts w:asciiTheme="minorEastAsia" w:eastAsiaTheme="minorEastAsia" w:hAnsiTheme="minorEastAsia" w:hint="eastAsia"/>
                <w:color w:val="000000"/>
                <w:szCs w:val="21"/>
              </w:rPr>
              <w:t>型</w:t>
            </w:r>
          </w:p>
        </w:tc>
        <w:tc>
          <w:tcPr>
            <w:tcW w:w="2332"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COMPANY_CODE</w:t>
            </w:r>
          </w:p>
        </w:tc>
        <w:tc>
          <w:tcPr>
            <w:tcW w:w="1790"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w:t>
            </w:r>
            <w:r>
              <w:rPr>
                <w:rFonts w:asciiTheme="minorEastAsia" w:eastAsiaTheme="minorEastAsia" w:hAnsiTheme="minorEastAsia"/>
                <w:color w:val="000000"/>
                <w:szCs w:val="21"/>
              </w:rPr>
              <w:t>9</w:t>
            </w:r>
            <w:r w:rsidRPr="009D4E32">
              <w:rPr>
                <w:rFonts w:asciiTheme="minorEastAsia" w:eastAsiaTheme="minorEastAsia" w:hAnsiTheme="minorEastAsia"/>
                <w:color w:val="000000"/>
                <w:szCs w:val="21"/>
              </w:rPr>
              <w:t>)</w:t>
            </w:r>
          </w:p>
        </w:tc>
        <w:tc>
          <w:tcPr>
            <w:tcW w:w="166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组织机构代</w:t>
            </w:r>
            <w:r w:rsidRPr="009D4E32">
              <w:rPr>
                <w:rFonts w:asciiTheme="minorEastAsia" w:eastAsiaTheme="minorEastAsia" w:hAnsiTheme="minorEastAsia" w:hint="eastAsia"/>
                <w:color w:val="000000"/>
                <w:szCs w:val="21"/>
              </w:rPr>
              <w:t>码</w:t>
            </w:r>
          </w:p>
        </w:tc>
        <w:tc>
          <w:tcPr>
            <w:tcW w:w="2332"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NOT NULL</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COMPANY_TELL</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VARCHAR2(11)</w:t>
            </w:r>
          </w:p>
        </w:tc>
        <w:tc>
          <w:tcPr>
            <w:tcW w:w="1666"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公司电</w:t>
            </w:r>
            <w:r w:rsidRPr="009D4E32">
              <w:rPr>
                <w:rFonts w:asciiTheme="minorEastAsia" w:eastAsiaTheme="minorEastAsia" w:hAnsiTheme="minorEastAsia" w:hint="eastAsia"/>
                <w:color w:val="000000"/>
                <w:szCs w:val="21"/>
              </w:rPr>
              <w:t>话</w:t>
            </w:r>
          </w:p>
        </w:tc>
        <w:tc>
          <w:tcPr>
            <w:tcW w:w="2332" w:type="dxa"/>
            <w:tcBorders>
              <w:top w:val="single" w:sz="4" w:space="0" w:color="auto"/>
              <w:left w:val="single" w:sz="4" w:space="0" w:color="auto"/>
              <w:bottom w:val="single" w:sz="4" w:space="0" w:color="auto"/>
              <w:right w:val="single" w:sz="4" w:space="0" w:color="auto"/>
            </w:tcBorders>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COMPANY_NAME_PY</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VARCHAR2(40)</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企业名称拼音首字</w:t>
            </w:r>
            <w:r w:rsidRPr="009D4E32">
              <w:rPr>
                <w:rFonts w:asciiTheme="minorEastAsia" w:eastAsiaTheme="minorEastAsia" w:hAnsiTheme="minorEastAsia" w:hint="eastAsia"/>
                <w:color w:val="000000"/>
                <w:szCs w:val="21"/>
              </w:rPr>
              <w:t>母</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COMPANY_SYS_CODE</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VARCHAR2(9)</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系统代</w:t>
            </w:r>
            <w:r w:rsidRPr="009D4E32">
              <w:rPr>
                <w:rFonts w:asciiTheme="minorEastAsia" w:eastAsiaTheme="minorEastAsia" w:hAnsiTheme="minorEastAsia" w:hint="eastAsia"/>
                <w:color w:val="000000"/>
                <w:szCs w:val="21"/>
              </w:rPr>
              <w:t>码</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COMPANY_AREA_CODE</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VARCHAR2(6)</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地区代</w:t>
            </w:r>
            <w:r w:rsidRPr="009D4E32">
              <w:rPr>
                <w:rFonts w:asciiTheme="minorEastAsia" w:eastAsiaTheme="minorEastAsia" w:hAnsiTheme="minorEastAsia" w:hint="eastAsia"/>
                <w:color w:val="000000"/>
                <w:szCs w:val="21"/>
              </w:rPr>
              <w:t>码</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COMPANY_FAX</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VARCHAR2(40)</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企业传</w:t>
            </w:r>
            <w:r w:rsidRPr="009D4E32">
              <w:rPr>
                <w:rFonts w:asciiTheme="minorEastAsia" w:eastAsiaTheme="minorEastAsia" w:hAnsiTheme="minorEastAsia" w:hint="eastAsia"/>
                <w:color w:val="000000"/>
                <w:szCs w:val="21"/>
              </w:rPr>
              <w:t>真</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COMPANY_ZIPCODE</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VARCHAR2(6)</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企业邮</w:t>
            </w:r>
            <w:r w:rsidRPr="009D4E32">
              <w:rPr>
                <w:rFonts w:asciiTheme="minorEastAsia" w:eastAsiaTheme="minorEastAsia" w:hAnsiTheme="minorEastAsia" w:hint="eastAsia"/>
                <w:color w:val="000000"/>
                <w:szCs w:val="21"/>
              </w:rPr>
              <w:t>编</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COMPANY_MAIL</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VARCHAR2(80)</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企业邮</w:t>
            </w:r>
            <w:r w:rsidRPr="009D4E32">
              <w:rPr>
                <w:rFonts w:asciiTheme="minorEastAsia" w:eastAsiaTheme="minorEastAsia" w:hAnsiTheme="minorEastAsia" w:hint="eastAsia"/>
                <w:color w:val="000000"/>
                <w:szCs w:val="21"/>
              </w:rPr>
              <w:t>箱</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COMPANY_WEB</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VARCHAR2(50)</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企业网</w:t>
            </w:r>
            <w:r w:rsidRPr="009D4E32">
              <w:rPr>
                <w:rFonts w:asciiTheme="minorEastAsia" w:eastAsiaTheme="minorEastAsia" w:hAnsiTheme="minorEastAsia" w:hint="eastAsia"/>
                <w:color w:val="000000"/>
                <w:szCs w:val="21"/>
              </w:rPr>
              <w:t>站</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COMPANY_BANK</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VARCHAR2(50)</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开户</w:t>
            </w:r>
            <w:r w:rsidRPr="009D4E32">
              <w:rPr>
                <w:rFonts w:asciiTheme="minorEastAsia" w:eastAsiaTheme="minorEastAsia" w:hAnsiTheme="minorEastAsia" w:hint="eastAsia"/>
                <w:color w:val="000000"/>
                <w:szCs w:val="21"/>
              </w:rPr>
              <w:t>行</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COMPANY_ACCOUNT_NAME</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VARCHAR2(80)</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账户名</w:t>
            </w:r>
            <w:r w:rsidRPr="009D4E32">
              <w:rPr>
                <w:rFonts w:asciiTheme="minorEastAsia" w:eastAsiaTheme="minorEastAsia" w:hAnsiTheme="minorEastAsia" w:hint="eastAsia"/>
                <w:color w:val="000000"/>
                <w:szCs w:val="21"/>
              </w:rPr>
              <w:t>称</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COMPANY_ACCOUNT</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VARCHAR2(50)</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color w:val="000000"/>
                <w:szCs w:val="21"/>
              </w:rPr>
              <w:t>银行账</w:t>
            </w:r>
            <w:r w:rsidRPr="009D4E32">
              <w:rPr>
                <w:rFonts w:asciiTheme="minorEastAsia" w:eastAsiaTheme="minorEastAsia" w:hAnsiTheme="minorEastAsia" w:hint="eastAsia"/>
                <w:color w:val="000000"/>
                <w:szCs w:val="21"/>
              </w:rPr>
              <w:t>号</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451A32" w:rsidP="00EE3F16">
            <w:pPr>
              <w:ind w:firstLine="0"/>
              <w:rPr>
                <w:rFonts w:asciiTheme="minorEastAsia" w:eastAsiaTheme="minorEastAsia" w:hAnsiTheme="minorEastAsia"/>
                <w:color w:val="000000"/>
                <w:szCs w:val="21"/>
              </w:rPr>
            </w:pP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COMPANY_LG</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NUMBER(10,7)</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bCs/>
                <w:color w:val="000000"/>
                <w:szCs w:val="21"/>
              </w:rPr>
              <w:t>经度</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bCs/>
                <w:color w:val="000000"/>
                <w:szCs w:val="21"/>
              </w:rPr>
              <w:t>单位：度</w:t>
            </w:r>
          </w:p>
        </w:tc>
      </w:tr>
      <w:tr w:rsidR="00451A32" w:rsidRPr="009D4E32" w:rsidTr="00EE3F16">
        <w:trPr>
          <w:jc w:val="center"/>
        </w:trPr>
        <w:tc>
          <w:tcPr>
            <w:tcW w:w="2316" w:type="dxa"/>
            <w:tcBorders>
              <w:top w:val="single" w:sz="4" w:space="0" w:color="auto"/>
              <w:left w:val="single" w:sz="4" w:space="0" w:color="auto"/>
              <w:bottom w:val="single" w:sz="4" w:space="0" w:color="auto"/>
              <w:right w:val="single" w:sz="4" w:space="0" w:color="auto"/>
            </w:tcBorders>
            <w:vAlign w:val="center"/>
            <w:hideMark/>
          </w:tcPr>
          <w:p w:rsidR="00451A32" w:rsidRPr="009D4E32" w:rsidRDefault="00F07254" w:rsidP="00EE3F16">
            <w:pPr>
              <w:ind w:firstLine="0"/>
              <w:rPr>
                <w:rFonts w:asciiTheme="minorEastAsia" w:eastAsiaTheme="minorEastAsia" w:hAnsiTheme="minorEastAsia"/>
                <w:szCs w:val="21"/>
              </w:rPr>
            </w:pPr>
            <w:r w:rsidRPr="009D4E32">
              <w:rPr>
                <w:rFonts w:asciiTheme="minorEastAsia" w:eastAsiaTheme="minorEastAsia" w:hAnsiTheme="minorEastAsia"/>
                <w:szCs w:val="21"/>
              </w:rPr>
              <w:t>COMPANY_LA</w:t>
            </w:r>
          </w:p>
        </w:tc>
        <w:tc>
          <w:tcPr>
            <w:tcW w:w="179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olor w:val="000000"/>
                <w:szCs w:val="21"/>
              </w:rPr>
              <w:t>NUMBER(10,7)</w:t>
            </w:r>
          </w:p>
        </w:tc>
        <w:tc>
          <w:tcPr>
            <w:tcW w:w="1666"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bCs/>
                <w:color w:val="000000"/>
                <w:szCs w:val="21"/>
              </w:rPr>
              <w:t>纬度</w:t>
            </w:r>
          </w:p>
        </w:tc>
        <w:tc>
          <w:tcPr>
            <w:tcW w:w="2332" w:type="dxa"/>
            <w:tcBorders>
              <w:top w:val="single" w:sz="4" w:space="0" w:color="auto"/>
              <w:left w:val="single" w:sz="4" w:space="0" w:color="auto"/>
              <w:bottom w:val="single" w:sz="4" w:space="0" w:color="auto"/>
              <w:right w:val="single" w:sz="4" w:space="0" w:color="auto"/>
            </w:tcBorders>
            <w:vAlign w:val="center"/>
          </w:tcPr>
          <w:p w:rsidR="00451A32" w:rsidRPr="009D4E32" w:rsidRDefault="00F07254" w:rsidP="00EE3F16">
            <w:pPr>
              <w:ind w:firstLine="0"/>
              <w:rPr>
                <w:rFonts w:asciiTheme="minorEastAsia" w:eastAsiaTheme="minorEastAsia" w:hAnsiTheme="minorEastAsia"/>
                <w:color w:val="000000"/>
                <w:szCs w:val="21"/>
              </w:rPr>
            </w:pPr>
            <w:r w:rsidRPr="009D4E32">
              <w:rPr>
                <w:rFonts w:asciiTheme="minorEastAsia" w:eastAsiaTheme="minorEastAsia" w:hAnsiTheme="minorEastAsia" w:cs="微软雅黑" w:hint="eastAsia"/>
                <w:bCs/>
                <w:color w:val="000000"/>
                <w:szCs w:val="21"/>
              </w:rPr>
              <w:t>单位：度</w:t>
            </w:r>
          </w:p>
        </w:tc>
      </w:tr>
    </w:tbl>
    <w:p w:rsidR="00451A32" w:rsidRDefault="00F07254" w:rsidP="00D64765">
      <w:pPr>
        <w:pStyle w:val="40"/>
      </w:pPr>
      <w:r>
        <w:rPr>
          <w:rFonts w:hint="eastAsia"/>
        </w:rPr>
        <w:t>用户安全问题表</w:t>
      </w:r>
      <w:bookmarkStart w:id="1477" w:name="OLE_LINK47"/>
      <w:bookmarkStart w:id="1478" w:name="OLE_LINK46"/>
      <w:r>
        <w:rPr>
          <w:rFonts w:hint="eastAsia"/>
        </w:rPr>
        <w:t>（</w:t>
      </w:r>
      <w:r>
        <w:t>PISS_USER_QUESTION</w:t>
      </w:r>
      <w:bookmarkEnd w:id="1477"/>
      <w:bookmarkEnd w:id="1478"/>
      <w:r>
        <w:rPr>
          <w:rFonts w:hint="eastAsia"/>
        </w:rPr>
        <w:t>）</w:t>
      </w:r>
    </w:p>
    <w:tbl>
      <w:tblPr>
        <w:tblStyle w:val="afd"/>
        <w:tblW w:w="0" w:type="auto"/>
        <w:tblInd w:w="250" w:type="dxa"/>
        <w:tblLook w:val="04A0" w:firstRow="1" w:lastRow="0" w:firstColumn="1" w:lastColumn="0" w:noHBand="0" w:noVBand="1"/>
      </w:tblPr>
      <w:tblGrid>
        <w:gridCol w:w="2227"/>
        <w:gridCol w:w="2054"/>
        <w:gridCol w:w="1965"/>
        <w:gridCol w:w="1800"/>
      </w:tblGrid>
      <w:tr w:rsidR="00451A32" w:rsidRPr="009D4E32" w:rsidTr="00EE3F16">
        <w:tc>
          <w:tcPr>
            <w:tcW w:w="222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9D4E32" w:rsidRDefault="00F07254" w:rsidP="00EE3F16">
            <w:pPr>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字</w:t>
            </w:r>
            <w:r w:rsidRPr="009D4E32">
              <w:rPr>
                <w:rFonts w:asciiTheme="minorEastAsia" w:eastAsiaTheme="minorEastAsia" w:hAnsiTheme="minorEastAsia" w:hint="eastAsia"/>
                <w:b/>
                <w:bCs/>
                <w:color w:val="000000"/>
              </w:rPr>
              <w:t>段</w:t>
            </w:r>
          </w:p>
        </w:tc>
        <w:tc>
          <w:tcPr>
            <w:tcW w:w="205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9D4E32" w:rsidRDefault="00F07254" w:rsidP="00EE3F16">
            <w:pPr>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类</w:t>
            </w:r>
            <w:r w:rsidRPr="009D4E32">
              <w:rPr>
                <w:rFonts w:asciiTheme="minorEastAsia" w:eastAsiaTheme="minorEastAsia" w:hAnsiTheme="minorEastAsia" w:hint="eastAsia"/>
                <w:b/>
                <w:bCs/>
                <w:color w:val="000000"/>
              </w:rPr>
              <w:t>型</w:t>
            </w:r>
          </w:p>
        </w:tc>
        <w:tc>
          <w:tcPr>
            <w:tcW w:w="196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9D4E32" w:rsidRDefault="00F07254" w:rsidP="00EE3F16">
            <w:pPr>
              <w:jc w:val="center"/>
              <w:rPr>
                <w:rFonts w:asciiTheme="minorEastAsia" w:eastAsiaTheme="minorEastAsia" w:hAnsiTheme="minorEastAsia"/>
                <w:b/>
                <w:bCs/>
                <w:color w:val="000000"/>
              </w:rPr>
            </w:pPr>
            <w:r>
              <w:rPr>
                <w:rFonts w:asciiTheme="minorEastAsia" w:eastAsiaTheme="minorEastAsia" w:hAnsiTheme="minorEastAsia" w:cs="微软雅黑" w:hint="eastAsia"/>
                <w:b/>
                <w:bCs/>
                <w:color w:val="000000"/>
              </w:rPr>
              <w:t>显示内容</w:t>
            </w:r>
          </w:p>
        </w:tc>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9D4E32" w:rsidRDefault="00F07254" w:rsidP="00EE3F16">
            <w:pPr>
              <w:jc w:val="center"/>
              <w:rPr>
                <w:rFonts w:asciiTheme="minorEastAsia" w:eastAsiaTheme="minorEastAsia" w:hAnsiTheme="minorEastAsia"/>
                <w:b/>
                <w:bCs/>
                <w:color w:val="000000"/>
              </w:rPr>
            </w:pPr>
            <w:r w:rsidRPr="009D4E32">
              <w:rPr>
                <w:rFonts w:asciiTheme="minorEastAsia" w:eastAsiaTheme="minorEastAsia" w:hAnsiTheme="minorEastAsia" w:cs="微软雅黑" w:hint="eastAsia"/>
                <w:b/>
                <w:bCs/>
                <w:color w:val="000000"/>
              </w:rPr>
              <w:t>说</w:t>
            </w:r>
            <w:r w:rsidRPr="009D4E32">
              <w:rPr>
                <w:rFonts w:asciiTheme="minorEastAsia" w:eastAsiaTheme="minorEastAsia" w:hAnsiTheme="minorEastAsia" w:hint="eastAsia"/>
                <w:b/>
                <w:bCs/>
                <w:color w:val="000000"/>
              </w:rPr>
              <w:t>明</w:t>
            </w:r>
          </w:p>
        </w:tc>
      </w:tr>
      <w:tr w:rsidR="00451A32" w:rsidRPr="009D4E32" w:rsidTr="00EE3F16">
        <w:tc>
          <w:tcPr>
            <w:tcW w:w="222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rPr>
            </w:pPr>
            <w:bookmarkStart w:id="1479" w:name="OLE_LINK48"/>
            <w:bookmarkStart w:id="1480" w:name="OLE_LINK49"/>
            <w:r w:rsidRPr="009D4E32">
              <w:rPr>
                <w:rFonts w:asciiTheme="minorEastAsia" w:eastAsiaTheme="minorEastAsia" w:hAnsiTheme="minorEastAsia"/>
              </w:rPr>
              <w:t>QUESTION_GUID</w:t>
            </w:r>
            <w:bookmarkEnd w:id="1479"/>
            <w:bookmarkEnd w:id="1480"/>
          </w:p>
        </w:tc>
        <w:tc>
          <w:tcPr>
            <w:tcW w:w="2054" w:type="dxa"/>
            <w:tcBorders>
              <w:top w:val="single" w:sz="4" w:space="0" w:color="auto"/>
              <w:left w:val="single" w:sz="4" w:space="0" w:color="auto"/>
              <w:bottom w:val="single" w:sz="4" w:space="0" w:color="auto"/>
              <w:right w:val="single" w:sz="4" w:space="0" w:color="auto"/>
            </w:tcBorders>
            <w:hideMark/>
          </w:tcPr>
          <w:p w:rsidR="00451A32" w:rsidRPr="009D4E32" w:rsidRDefault="00D8042F" w:rsidP="00EE3F16">
            <w:pPr>
              <w:ind w:firstLine="0"/>
              <w:rPr>
                <w:rFonts w:asciiTheme="minorEastAsia" w:eastAsiaTheme="minorEastAsia" w:hAnsiTheme="minorEastAsia"/>
                <w:color w:val="000000"/>
              </w:rPr>
            </w:pPr>
            <w:r>
              <w:rPr>
                <w:rFonts w:asciiTheme="minorEastAsia" w:eastAsiaTheme="minorEastAsia" w:hAnsiTheme="minorEastAsia"/>
                <w:color w:val="000000"/>
              </w:rPr>
              <w:t>VARCHAR2</w:t>
            </w:r>
            <w:r w:rsidR="00F07254" w:rsidRPr="009D4E32">
              <w:rPr>
                <w:rFonts w:asciiTheme="minorEastAsia" w:eastAsiaTheme="minorEastAsia" w:hAnsiTheme="minorEastAsia"/>
                <w:color w:val="000000"/>
              </w:rPr>
              <w:t>(32)</w:t>
            </w:r>
          </w:p>
        </w:tc>
        <w:tc>
          <w:tcPr>
            <w:tcW w:w="196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rPr>
            </w:pPr>
            <w:r w:rsidRPr="009D4E32">
              <w:rPr>
                <w:rFonts w:asciiTheme="minorEastAsia" w:eastAsiaTheme="minorEastAsia" w:hAnsiTheme="minorEastAsia"/>
              </w:rPr>
              <w:t>NOT NULL</w:t>
            </w:r>
          </w:p>
        </w:tc>
        <w:tc>
          <w:tcPr>
            <w:tcW w:w="1800"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主键；自增型（唯一标识</w:t>
            </w:r>
            <w:r w:rsidRPr="009D4E32">
              <w:rPr>
                <w:rFonts w:asciiTheme="minorEastAsia" w:eastAsiaTheme="minorEastAsia" w:hAnsiTheme="minorEastAsia" w:hint="eastAsia"/>
                <w:color w:val="000000"/>
              </w:rPr>
              <w:t>）</w:t>
            </w:r>
          </w:p>
        </w:tc>
      </w:tr>
      <w:tr w:rsidR="00451A32" w:rsidRPr="009D4E32" w:rsidTr="00EE3F16">
        <w:tc>
          <w:tcPr>
            <w:tcW w:w="222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rPr>
            </w:pPr>
            <w:r w:rsidRPr="009D4E32">
              <w:rPr>
                <w:rFonts w:asciiTheme="minorEastAsia" w:eastAsiaTheme="minorEastAsia" w:hAnsiTheme="minorEastAsia"/>
              </w:rPr>
              <w:t>USER_GUID</w:t>
            </w:r>
          </w:p>
        </w:tc>
        <w:tc>
          <w:tcPr>
            <w:tcW w:w="205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VARCHAR2(32)</w:t>
            </w:r>
          </w:p>
        </w:tc>
        <w:tc>
          <w:tcPr>
            <w:tcW w:w="196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外</w:t>
            </w:r>
            <w:r w:rsidRPr="009D4E32">
              <w:rPr>
                <w:rFonts w:asciiTheme="minorEastAsia" w:eastAsiaTheme="minorEastAsia" w:hAnsiTheme="minorEastAsia" w:hint="eastAsia"/>
                <w:color w:val="000000"/>
              </w:rPr>
              <w:t>键</w:t>
            </w:r>
          </w:p>
        </w:tc>
        <w:tc>
          <w:tcPr>
            <w:tcW w:w="1800"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rPr>
              <w:t>NOT NULL</w:t>
            </w:r>
          </w:p>
        </w:tc>
      </w:tr>
      <w:tr w:rsidR="00451A32" w:rsidRPr="009D4E32" w:rsidTr="00EE3F16">
        <w:tc>
          <w:tcPr>
            <w:tcW w:w="222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rPr>
            </w:pPr>
            <w:r w:rsidRPr="009D4E32">
              <w:rPr>
                <w:rFonts w:asciiTheme="minorEastAsia" w:eastAsiaTheme="minorEastAsia" w:hAnsiTheme="minorEastAsia"/>
              </w:rPr>
              <w:t>QUESTION_</w:t>
            </w:r>
          </w:p>
        </w:tc>
        <w:tc>
          <w:tcPr>
            <w:tcW w:w="2054" w:type="dxa"/>
            <w:tcBorders>
              <w:top w:val="single" w:sz="4" w:space="0" w:color="auto"/>
              <w:left w:val="single" w:sz="4" w:space="0" w:color="auto"/>
              <w:bottom w:val="single" w:sz="4" w:space="0" w:color="auto"/>
              <w:right w:val="single" w:sz="4" w:space="0" w:color="auto"/>
            </w:tcBorders>
            <w:hideMark/>
          </w:tcPr>
          <w:p w:rsidR="00451A32" w:rsidRPr="009D4E32" w:rsidRDefault="00D8042F" w:rsidP="00EE3F16">
            <w:pPr>
              <w:ind w:firstLine="0"/>
              <w:rPr>
                <w:rFonts w:asciiTheme="minorEastAsia" w:eastAsiaTheme="minorEastAsia" w:hAnsiTheme="minorEastAsia"/>
                <w:color w:val="000000"/>
              </w:rPr>
            </w:pPr>
            <w:r>
              <w:rPr>
                <w:rFonts w:asciiTheme="minorEastAsia" w:eastAsiaTheme="minorEastAsia" w:hAnsiTheme="minorEastAsia"/>
                <w:color w:val="000000"/>
              </w:rPr>
              <w:t>VARCHAR2</w:t>
            </w:r>
            <w:r w:rsidR="00F07254" w:rsidRPr="009D4E32">
              <w:rPr>
                <w:rFonts w:asciiTheme="minorEastAsia" w:eastAsiaTheme="minorEastAsia" w:hAnsiTheme="minorEastAsia"/>
                <w:color w:val="000000"/>
              </w:rPr>
              <w:t>(50)</w:t>
            </w:r>
          </w:p>
        </w:tc>
        <w:tc>
          <w:tcPr>
            <w:tcW w:w="196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问</w:t>
            </w:r>
            <w:r w:rsidRPr="009D4E32">
              <w:rPr>
                <w:rFonts w:asciiTheme="minorEastAsia" w:eastAsiaTheme="minorEastAsia" w:hAnsiTheme="minorEastAsia" w:hint="eastAsia"/>
                <w:color w:val="000000"/>
              </w:rPr>
              <w:t>题</w:t>
            </w:r>
          </w:p>
        </w:tc>
        <w:tc>
          <w:tcPr>
            <w:tcW w:w="1800"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rPr>
              <w:t>NOT NULL</w:t>
            </w:r>
          </w:p>
        </w:tc>
      </w:tr>
      <w:tr w:rsidR="00451A32" w:rsidRPr="009D4E32" w:rsidTr="00EE3F16">
        <w:tc>
          <w:tcPr>
            <w:tcW w:w="2227"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rPr>
            </w:pPr>
            <w:r w:rsidRPr="009D4E32">
              <w:rPr>
                <w:rFonts w:asciiTheme="minorEastAsia" w:eastAsiaTheme="minorEastAsia" w:hAnsiTheme="minorEastAsia"/>
              </w:rPr>
              <w:t>QUESTION_ANSWER</w:t>
            </w:r>
          </w:p>
        </w:tc>
        <w:tc>
          <w:tcPr>
            <w:tcW w:w="2054"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olor w:val="000000"/>
              </w:rPr>
              <w:t>VARCHAR2(50)</w:t>
            </w:r>
          </w:p>
        </w:tc>
        <w:tc>
          <w:tcPr>
            <w:tcW w:w="1965" w:type="dxa"/>
            <w:tcBorders>
              <w:top w:val="single" w:sz="4" w:space="0" w:color="auto"/>
              <w:left w:val="single" w:sz="4" w:space="0" w:color="auto"/>
              <w:bottom w:val="single" w:sz="4" w:space="0" w:color="auto"/>
              <w:right w:val="single" w:sz="4" w:space="0" w:color="auto"/>
            </w:tcBorders>
            <w:hideMark/>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cs="微软雅黑" w:hint="eastAsia"/>
                <w:color w:val="000000"/>
              </w:rPr>
              <w:t>答</w:t>
            </w:r>
            <w:r w:rsidRPr="009D4E32">
              <w:rPr>
                <w:rFonts w:asciiTheme="minorEastAsia" w:eastAsiaTheme="minorEastAsia" w:hAnsiTheme="minorEastAsia" w:hint="eastAsia"/>
                <w:color w:val="000000"/>
              </w:rPr>
              <w:t>案</w:t>
            </w:r>
          </w:p>
        </w:tc>
        <w:tc>
          <w:tcPr>
            <w:tcW w:w="1800" w:type="dxa"/>
            <w:tcBorders>
              <w:top w:val="single" w:sz="4" w:space="0" w:color="auto"/>
              <w:left w:val="single" w:sz="4" w:space="0" w:color="auto"/>
              <w:bottom w:val="single" w:sz="4" w:space="0" w:color="auto"/>
              <w:right w:val="single" w:sz="4" w:space="0" w:color="auto"/>
            </w:tcBorders>
          </w:tcPr>
          <w:p w:rsidR="00451A32" w:rsidRPr="009D4E32" w:rsidRDefault="00F07254" w:rsidP="00EE3F16">
            <w:pPr>
              <w:ind w:firstLine="0"/>
              <w:rPr>
                <w:rFonts w:asciiTheme="minorEastAsia" w:eastAsiaTheme="minorEastAsia" w:hAnsiTheme="minorEastAsia"/>
                <w:color w:val="000000"/>
              </w:rPr>
            </w:pPr>
            <w:r w:rsidRPr="009D4E32">
              <w:rPr>
                <w:rFonts w:asciiTheme="minorEastAsia" w:eastAsiaTheme="minorEastAsia" w:hAnsiTheme="minorEastAsia"/>
              </w:rPr>
              <w:t>NOT NULL</w:t>
            </w:r>
          </w:p>
        </w:tc>
      </w:tr>
    </w:tbl>
    <w:p w:rsidR="00451A32" w:rsidRPr="005810C1" w:rsidRDefault="00F07254" w:rsidP="00451A32">
      <w:pPr>
        <w:rPr>
          <w:rFonts w:ascii="宋体" w:hAnsi="宋体" w:cs="宋体"/>
          <w:szCs w:val="21"/>
        </w:rPr>
      </w:pPr>
      <w:r w:rsidRPr="005810C1">
        <w:rPr>
          <w:rFonts w:ascii="宋体" w:hAnsi="宋体" w:cs="宋体" w:hint="eastAsia"/>
          <w:szCs w:val="21"/>
        </w:rPr>
        <w:t>附注：</w:t>
      </w:r>
    </w:p>
    <w:p w:rsidR="00451A32" w:rsidRPr="005810C1" w:rsidRDefault="00F07254" w:rsidP="00451A32">
      <w:pPr>
        <w:ind w:firstLine="420"/>
        <w:rPr>
          <w:rFonts w:ascii="宋体" w:hAnsi="宋体" w:cs="宋体"/>
          <w:szCs w:val="21"/>
        </w:rPr>
      </w:pPr>
      <w:r w:rsidRPr="005810C1">
        <w:rPr>
          <w:rFonts w:ascii="宋体" w:hAnsi="宋体" w:cs="宋体" w:hint="eastAsia"/>
          <w:szCs w:val="21"/>
        </w:rPr>
        <w:t>注</w:t>
      </w:r>
      <w:r w:rsidRPr="005810C1">
        <w:rPr>
          <w:rFonts w:ascii="宋体" w:hAnsi="宋体" w:cs="宋体"/>
          <w:szCs w:val="21"/>
        </w:rPr>
        <w:t>1</w:t>
      </w:r>
      <w:r w:rsidRPr="005810C1">
        <w:rPr>
          <w:rFonts w:ascii="宋体" w:hAnsi="宋体" w:cs="宋体" w:hint="eastAsia"/>
          <w:szCs w:val="21"/>
        </w:rPr>
        <w:t>：</w:t>
      </w:r>
      <w:r w:rsidRPr="005810C1">
        <w:rPr>
          <w:rFonts w:ascii="宋体" w:hAnsi="宋体" w:cs="宋体"/>
          <w:szCs w:val="21"/>
        </w:rPr>
        <w:t>CU_GUID</w:t>
      </w:r>
      <w:r w:rsidRPr="005810C1">
        <w:rPr>
          <w:rFonts w:ascii="宋体" w:hAnsi="宋体" w:cs="宋体" w:hint="eastAsia"/>
          <w:szCs w:val="21"/>
        </w:rPr>
        <w:t>标识了编号</w:t>
      </w:r>
      <w:r w:rsidRPr="005810C1">
        <w:rPr>
          <w:rFonts w:ascii="宋体" w:hAnsi="宋体" w:cs="宋体"/>
          <w:szCs w:val="21"/>
        </w:rPr>
        <w:t xml:space="preserve"> </w:t>
      </w:r>
      <w:r w:rsidRPr="005810C1">
        <w:rPr>
          <w:rFonts w:ascii="宋体" w:hAnsi="宋体" w:cs="宋体" w:hint="eastAsia"/>
          <w:szCs w:val="21"/>
        </w:rPr>
        <w:t>由</w:t>
      </w:r>
      <w:r w:rsidRPr="005810C1">
        <w:rPr>
          <w:rFonts w:ascii="宋体" w:hAnsi="宋体" w:cs="宋体"/>
          <w:szCs w:val="21"/>
        </w:rPr>
        <w:t>QUESTION_TYPE</w:t>
      </w:r>
      <w:r w:rsidRPr="005810C1">
        <w:rPr>
          <w:rFonts w:ascii="宋体" w:hAnsi="宋体" w:cs="宋体" w:hint="eastAsia"/>
          <w:szCs w:val="21"/>
        </w:rPr>
        <w:t>决定了与个人表还是企业表的</w:t>
      </w:r>
      <w:r w:rsidRPr="005810C1">
        <w:rPr>
          <w:rFonts w:ascii="宋体" w:hAnsi="宋体" w:cs="宋体"/>
          <w:szCs w:val="21"/>
        </w:rPr>
        <w:t>GUID</w:t>
      </w:r>
      <w:r w:rsidRPr="005810C1">
        <w:rPr>
          <w:rFonts w:ascii="宋体" w:hAnsi="宋体" w:cs="宋体" w:hint="eastAsia"/>
          <w:szCs w:val="21"/>
        </w:rPr>
        <w:t>关联</w:t>
      </w:r>
    </w:p>
    <w:p w:rsidR="00451A32" w:rsidRDefault="00451A32" w:rsidP="00451A32"/>
    <w:p w:rsidR="00451A32" w:rsidRDefault="00F07254" w:rsidP="00D64765">
      <w:pPr>
        <w:pStyle w:val="40"/>
      </w:pPr>
      <w:r>
        <w:rPr>
          <w:rFonts w:hint="eastAsia"/>
        </w:rPr>
        <w:t>日志表</w:t>
      </w:r>
      <w:bookmarkStart w:id="1481" w:name="OLE_LINK51"/>
      <w:bookmarkStart w:id="1482" w:name="OLE_LINK50"/>
      <w:r>
        <w:rPr>
          <w:rFonts w:hint="eastAsia"/>
        </w:rPr>
        <w:t>（</w:t>
      </w:r>
      <w:r>
        <w:t>PISS_LOG</w:t>
      </w:r>
      <w:bookmarkEnd w:id="1481"/>
      <w:bookmarkEnd w:id="1482"/>
      <w:r>
        <w:rPr>
          <w:rFonts w:hint="eastAsia"/>
        </w:rPr>
        <w:t>）</w:t>
      </w:r>
    </w:p>
    <w:tbl>
      <w:tblPr>
        <w:tblStyle w:val="afd"/>
        <w:tblW w:w="0" w:type="auto"/>
        <w:tblInd w:w="250" w:type="dxa"/>
        <w:tblLook w:val="04A0" w:firstRow="1" w:lastRow="0" w:firstColumn="1" w:lastColumn="0" w:noHBand="0" w:noVBand="1"/>
      </w:tblPr>
      <w:tblGrid>
        <w:gridCol w:w="1877"/>
        <w:gridCol w:w="2124"/>
        <w:gridCol w:w="2111"/>
        <w:gridCol w:w="1934"/>
      </w:tblGrid>
      <w:tr w:rsidR="00451A32" w:rsidRPr="00101C82" w:rsidTr="00EE3F16">
        <w:tc>
          <w:tcPr>
            <w:tcW w:w="187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101C82" w:rsidRDefault="00F07254" w:rsidP="00EE3F16">
            <w:pPr>
              <w:ind w:firstLine="0"/>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字</w:t>
            </w:r>
            <w:r w:rsidRPr="00101C82">
              <w:rPr>
                <w:rFonts w:asciiTheme="minorEastAsia" w:eastAsiaTheme="minorEastAsia" w:hAnsiTheme="minorEastAsia" w:hint="eastAsia"/>
                <w:b/>
                <w:bCs/>
                <w:color w:val="000000"/>
                <w:szCs w:val="21"/>
              </w:rPr>
              <w:t>段</w:t>
            </w:r>
          </w:p>
        </w:tc>
        <w:tc>
          <w:tcPr>
            <w:tcW w:w="212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101C82" w:rsidRDefault="00F07254" w:rsidP="00EE3F16">
            <w:pPr>
              <w:ind w:firstLine="0"/>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类</w:t>
            </w:r>
            <w:r w:rsidRPr="00101C82">
              <w:rPr>
                <w:rFonts w:asciiTheme="minorEastAsia" w:eastAsiaTheme="minorEastAsia" w:hAnsiTheme="minorEastAsia" w:hint="eastAsia"/>
                <w:b/>
                <w:bCs/>
                <w:color w:val="000000"/>
                <w:szCs w:val="21"/>
              </w:rPr>
              <w:t>型</w:t>
            </w:r>
          </w:p>
        </w:tc>
        <w:tc>
          <w:tcPr>
            <w:tcW w:w="211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101C82" w:rsidRDefault="00F07254" w:rsidP="00EE3F16">
            <w:pPr>
              <w:ind w:firstLine="0"/>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93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51A32" w:rsidRPr="00101C82" w:rsidRDefault="00F07254" w:rsidP="00EE3F16">
            <w:pPr>
              <w:ind w:firstLine="0"/>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bookmarkStart w:id="1483" w:name="OLE_LINK52"/>
            <w:bookmarkStart w:id="1484" w:name="OLE_LINK53"/>
            <w:r w:rsidRPr="00101C82">
              <w:rPr>
                <w:rFonts w:asciiTheme="minorEastAsia" w:eastAsiaTheme="minorEastAsia" w:hAnsiTheme="minorEastAsia"/>
                <w:color w:val="000000"/>
                <w:szCs w:val="21"/>
              </w:rPr>
              <w:t>LOG_GUID</w:t>
            </w:r>
            <w:bookmarkEnd w:id="1483"/>
            <w:bookmarkEnd w:id="1484"/>
          </w:p>
        </w:tc>
        <w:tc>
          <w:tcPr>
            <w:tcW w:w="2124" w:type="dxa"/>
            <w:tcBorders>
              <w:top w:val="single" w:sz="4" w:space="0" w:color="auto"/>
              <w:left w:val="single" w:sz="4" w:space="0" w:color="auto"/>
              <w:bottom w:val="single" w:sz="4" w:space="0" w:color="auto"/>
              <w:right w:val="single" w:sz="4" w:space="0" w:color="auto"/>
            </w:tcBorders>
            <w:hideMark/>
          </w:tcPr>
          <w:p w:rsidR="00451A32" w:rsidRPr="00F07254" w:rsidRDefault="00F07254" w:rsidP="00EE3F16">
            <w:pPr>
              <w:ind w:firstLine="0"/>
              <w:rPr>
                <w:rFonts w:asciiTheme="minorEastAsia" w:eastAsiaTheme="minorEastAsia" w:hAnsiTheme="minorEastAsia"/>
                <w:color w:val="000000" w:themeColor="text1"/>
                <w:szCs w:val="21"/>
              </w:rPr>
            </w:pPr>
            <w:r w:rsidRPr="00F07254">
              <w:rPr>
                <w:rFonts w:asciiTheme="minorEastAsia" w:eastAsiaTheme="minorEastAsia" w:hAnsiTheme="minorEastAsia"/>
                <w:color w:val="000000" w:themeColor="text1"/>
                <w:szCs w:val="21"/>
              </w:rPr>
              <w:t>VARCHAR2(32)</w:t>
            </w:r>
          </w:p>
        </w:tc>
        <w:tc>
          <w:tcPr>
            <w:tcW w:w="2111" w:type="dxa"/>
            <w:tcBorders>
              <w:top w:val="single" w:sz="4" w:space="0" w:color="auto"/>
              <w:left w:val="single" w:sz="4" w:space="0" w:color="auto"/>
              <w:bottom w:val="single" w:sz="4" w:space="0" w:color="auto"/>
              <w:right w:val="single" w:sz="4" w:space="0" w:color="auto"/>
            </w:tcBorders>
            <w:hideMark/>
          </w:tcPr>
          <w:p w:rsidR="00451A32" w:rsidRPr="00101C82" w:rsidRDefault="00451A32" w:rsidP="00EE3F16">
            <w:pPr>
              <w:ind w:firstLine="0"/>
              <w:rPr>
                <w:rFonts w:asciiTheme="minorEastAsia" w:eastAsiaTheme="minorEastAsia" w:hAnsiTheme="minorEastAsia"/>
                <w:color w:val="000000"/>
                <w:szCs w:val="21"/>
              </w:rPr>
            </w:pPr>
          </w:p>
        </w:tc>
        <w:tc>
          <w:tcPr>
            <w:tcW w:w="193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主键；自增型（唯一标识</w:t>
            </w:r>
            <w:r w:rsidRPr="00101C82">
              <w:rPr>
                <w:rFonts w:asciiTheme="minorEastAsia" w:eastAsiaTheme="minorEastAsia" w:hAnsiTheme="minorEastAsia" w:hint="eastAsia"/>
                <w:color w:val="000000"/>
                <w:szCs w:val="21"/>
              </w:rPr>
              <w:t>）</w:t>
            </w: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bookmarkStart w:id="1485" w:name="OLE_LINK5"/>
            <w:r w:rsidRPr="00101C82">
              <w:rPr>
                <w:rFonts w:asciiTheme="minorEastAsia" w:eastAsiaTheme="minorEastAsia" w:hAnsiTheme="minorEastAsia"/>
                <w:color w:val="000000"/>
                <w:szCs w:val="21"/>
              </w:rPr>
              <w:t>USER_GUID</w:t>
            </w:r>
            <w:bookmarkEnd w:id="1485"/>
          </w:p>
        </w:tc>
        <w:tc>
          <w:tcPr>
            <w:tcW w:w="2124" w:type="dxa"/>
            <w:tcBorders>
              <w:top w:val="single" w:sz="4" w:space="0" w:color="auto"/>
              <w:left w:val="single" w:sz="4" w:space="0" w:color="auto"/>
              <w:bottom w:val="single" w:sz="4" w:space="0" w:color="auto"/>
              <w:right w:val="single" w:sz="4" w:space="0" w:color="auto"/>
            </w:tcBorders>
            <w:hideMark/>
          </w:tcPr>
          <w:p w:rsidR="00451A32" w:rsidRPr="00F07254" w:rsidRDefault="00F07254" w:rsidP="00EE3F16">
            <w:pPr>
              <w:ind w:firstLine="0"/>
              <w:rPr>
                <w:rFonts w:asciiTheme="minorEastAsia" w:eastAsiaTheme="minorEastAsia" w:hAnsiTheme="minorEastAsia"/>
                <w:color w:val="000000" w:themeColor="text1"/>
                <w:szCs w:val="21"/>
              </w:rPr>
            </w:pPr>
            <w:r w:rsidRPr="00F07254">
              <w:rPr>
                <w:rFonts w:asciiTheme="minorEastAsia" w:eastAsiaTheme="minorEastAsia" w:hAnsiTheme="minorEastAsia"/>
                <w:color w:val="000000" w:themeColor="text1"/>
                <w:szCs w:val="21"/>
              </w:rPr>
              <w:t>VARCHAR2(32)</w:t>
            </w:r>
          </w:p>
        </w:tc>
        <w:tc>
          <w:tcPr>
            <w:tcW w:w="2111" w:type="dxa"/>
            <w:tcBorders>
              <w:top w:val="single" w:sz="4" w:space="0" w:color="auto"/>
              <w:left w:val="single" w:sz="4" w:space="0" w:color="auto"/>
              <w:bottom w:val="single" w:sz="4" w:space="0" w:color="auto"/>
              <w:right w:val="single" w:sz="4" w:space="0" w:color="auto"/>
            </w:tcBorders>
            <w:hideMark/>
          </w:tcPr>
          <w:p w:rsidR="00451A32" w:rsidRPr="00101C82" w:rsidRDefault="00451A32" w:rsidP="00EE3F16">
            <w:pPr>
              <w:ind w:firstLine="0"/>
              <w:rPr>
                <w:rFonts w:asciiTheme="minorEastAsia" w:eastAsiaTheme="minorEastAsia" w:hAnsiTheme="minorEastAsia"/>
                <w:color w:val="000000"/>
                <w:szCs w:val="21"/>
              </w:rPr>
            </w:pPr>
          </w:p>
        </w:tc>
        <w:tc>
          <w:tcPr>
            <w:tcW w:w="193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外键、用户标</w:t>
            </w:r>
            <w:r w:rsidRPr="00101C82">
              <w:rPr>
                <w:rFonts w:asciiTheme="minorEastAsia" w:eastAsiaTheme="minorEastAsia" w:hAnsiTheme="minorEastAsia" w:hint="eastAsia"/>
                <w:color w:val="000000"/>
                <w:szCs w:val="21"/>
              </w:rPr>
              <w:t>识</w:t>
            </w: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USERNAME</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VARCHAR2(50)</w:t>
            </w:r>
          </w:p>
        </w:tc>
        <w:tc>
          <w:tcPr>
            <w:tcW w:w="2111"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用户</w:t>
            </w:r>
            <w:r w:rsidRPr="00101C82">
              <w:rPr>
                <w:rFonts w:asciiTheme="minorEastAsia" w:eastAsiaTheme="minorEastAsia" w:hAnsiTheme="minorEastAsia" w:hint="eastAsia"/>
                <w:color w:val="000000"/>
                <w:szCs w:val="21"/>
              </w:rPr>
              <w:t>名</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ind w:firstLine="0"/>
              <w:rPr>
                <w:rFonts w:asciiTheme="minorEastAsia" w:eastAsiaTheme="minorEastAsia" w:hAnsiTheme="minorEastAsia"/>
                <w:color w:val="000000"/>
                <w:szCs w:val="21"/>
              </w:rPr>
            </w:pP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LOG_LOGIN_IP</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VARCHAR2(20)</w:t>
            </w:r>
          </w:p>
        </w:tc>
        <w:tc>
          <w:tcPr>
            <w:tcW w:w="2111"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登录</w:t>
            </w:r>
            <w:r w:rsidRPr="00101C82">
              <w:rPr>
                <w:rFonts w:asciiTheme="minorEastAsia" w:eastAsiaTheme="minorEastAsia" w:hAnsiTheme="minorEastAsia"/>
                <w:color w:val="000000"/>
                <w:szCs w:val="21"/>
              </w:rPr>
              <w:t>IP</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NOT NULL</w:t>
            </w: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 xml:space="preserve">LOG_TYPE </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 xml:space="preserve">INT  </w:t>
            </w:r>
          </w:p>
        </w:tc>
        <w:tc>
          <w:tcPr>
            <w:tcW w:w="2111"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操作类</w:t>
            </w:r>
            <w:r w:rsidRPr="00101C82">
              <w:rPr>
                <w:rFonts w:asciiTheme="minorEastAsia" w:eastAsiaTheme="minorEastAsia" w:hAnsiTheme="minorEastAsia" w:hint="eastAsia"/>
                <w:color w:val="000000"/>
                <w:szCs w:val="21"/>
              </w:rPr>
              <w:t>型</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NOT NULL</w:t>
            </w: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LOG_OPERATION</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VARCHAR2(1000)</w:t>
            </w:r>
          </w:p>
        </w:tc>
        <w:tc>
          <w:tcPr>
            <w:tcW w:w="2111"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操作内</w:t>
            </w:r>
            <w:r w:rsidRPr="00101C82">
              <w:rPr>
                <w:rFonts w:asciiTheme="minorEastAsia" w:eastAsiaTheme="minorEastAsia" w:hAnsiTheme="minorEastAsia" w:hint="eastAsia"/>
                <w:color w:val="000000"/>
                <w:szCs w:val="21"/>
              </w:rPr>
              <w:t>容</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ind w:firstLine="0"/>
              <w:rPr>
                <w:rFonts w:asciiTheme="minorEastAsia" w:eastAsiaTheme="minorEastAsia" w:hAnsiTheme="minorEastAsia"/>
                <w:color w:val="000000"/>
                <w:szCs w:val="21"/>
              </w:rPr>
            </w:pP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lastRenderedPageBreak/>
              <w:t>LOG_PATH</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VARCHAR2(20)</w:t>
            </w:r>
          </w:p>
        </w:tc>
        <w:tc>
          <w:tcPr>
            <w:tcW w:w="2111"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在受理中心发生的受理业务证件文件路</w:t>
            </w:r>
            <w:r w:rsidRPr="00101C82">
              <w:rPr>
                <w:rFonts w:asciiTheme="minorEastAsia" w:eastAsiaTheme="minorEastAsia" w:hAnsiTheme="minorEastAsia" w:hint="eastAsia"/>
                <w:color w:val="000000"/>
                <w:szCs w:val="21"/>
              </w:rPr>
              <w:t>径</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ind w:firstLine="0"/>
              <w:rPr>
                <w:rFonts w:asciiTheme="minorEastAsia" w:eastAsiaTheme="minorEastAsia" w:hAnsiTheme="minorEastAsia"/>
                <w:color w:val="000000"/>
                <w:szCs w:val="21"/>
              </w:rPr>
            </w:pP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LOG_RESULT</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VARCHAR2(800)</w:t>
            </w:r>
          </w:p>
        </w:tc>
        <w:tc>
          <w:tcPr>
            <w:tcW w:w="2111"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操作产生的结</w:t>
            </w:r>
            <w:r w:rsidRPr="00101C82">
              <w:rPr>
                <w:rFonts w:asciiTheme="minorEastAsia" w:eastAsiaTheme="minorEastAsia" w:hAnsiTheme="minorEastAsia" w:hint="eastAsia"/>
                <w:color w:val="000000"/>
                <w:szCs w:val="21"/>
              </w:rPr>
              <w:t>果</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NOT NULL</w:t>
            </w: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LOG_CREATTIME</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D8042F" w:rsidP="00EE3F16">
            <w:pPr>
              <w:ind w:firstLine="0"/>
              <w:rPr>
                <w:rFonts w:asciiTheme="minorEastAsia" w:eastAsiaTheme="minorEastAsia" w:hAnsiTheme="minorEastAsia"/>
                <w:color w:val="000000"/>
                <w:szCs w:val="21"/>
              </w:rPr>
            </w:pPr>
            <w:r>
              <w:rPr>
                <w:rFonts w:asciiTheme="minorEastAsia" w:eastAsiaTheme="minorEastAsia" w:hAnsiTheme="minorEastAsia"/>
                <w:color w:val="000000"/>
                <w:szCs w:val="21"/>
              </w:rPr>
              <w:t>DATE</w:t>
            </w:r>
          </w:p>
        </w:tc>
        <w:tc>
          <w:tcPr>
            <w:tcW w:w="2111"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操作时间</w:t>
            </w:r>
            <w:r w:rsidRPr="00101C82">
              <w:rPr>
                <w:rFonts w:asciiTheme="minorEastAsia" w:eastAsiaTheme="minorEastAsia" w:hAnsiTheme="minorEastAsia"/>
                <w:color w:val="000000"/>
                <w:szCs w:val="21"/>
              </w:rPr>
              <w:t>:</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NOT NULL</w:t>
            </w:r>
            <w:r w:rsidRPr="00101C82">
              <w:rPr>
                <w:rFonts w:asciiTheme="minorEastAsia" w:eastAsiaTheme="minorEastAsia" w:hAnsiTheme="minorEastAsia" w:cs="微软雅黑" w:hint="eastAsia"/>
                <w:color w:val="000000"/>
                <w:szCs w:val="21"/>
              </w:rPr>
              <w:t>默认当前时间（</w:t>
            </w:r>
            <w:r w:rsidRPr="00101C82">
              <w:rPr>
                <w:rFonts w:asciiTheme="minorEastAsia" w:eastAsiaTheme="minorEastAsia" w:hAnsiTheme="minorEastAsia"/>
                <w:color w:val="000000"/>
                <w:szCs w:val="21"/>
              </w:rPr>
              <w:t>GETDATE()</w:t>
            </w:r>
            <w:r w:rsidRPr="00101C82">
              <w:rPr>
                <w:rFonts w:asciiTheme="minorEastAsia" w:eastAsiaTheme="minorEastAsia" w:hAnsiTheme="minorEastAsia" w:hint="eastAsia"/>
                <w:color w:val="000000"/>
                <w:szCs w:val="21"/>
              </w:rPr>
              <w:t>）</w:t>
            </w:r>
          </w:p>
        </w:tc>
      </w:tr>
      <w:tr w:rsidR="00451A32" w:rsidRPr="00101C82" w:rsidTr="00EE3F16">
        <w:tc>
          <w:tcPr>
            <w:tcW w:w="1877"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 xml:space="preserve">LOG_MEMO </w:t>
            </w:r>
          </w:p>
        </w:tc>
        <w:tc>
          <w:tcPr>
            <w:tcW w:w="21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olor w:val="000000"/>
                <w:szCs w:val="21"/>
              </w:rPr>
              <w:t>VARCHAR2(100)</w:t>
            </w:r>
          </w:p>
        </w:tc>
        <w:tc>
          <w:tcPr>
            <w:tcW w:w="2111"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ind w:firstLine="0"/>
              <w:rPr>
                <w:rFonts w:asciiTheme="minorEastAsia" w:eastAsiaTheme="minorEastAsia" w:hAnsiTheme="minorEastAsia"/>
                <w:color w:val="000000"/>
                <w:szCs w:val="21"/>
              </w:rPr>
            </w:pPr>
            <w:r w:rsidRPr="00101C82">
              <w:rPr>
                <w:rFonts w:asciiTheme="minorEastAsia" w:eastAsiaTheme="minorEastAsia" w:hAnsiTheme="minorEastAsia" w:cs="微软雅黑" w:hint="eastAsia"/>
                <w:color w:val="000000"/>
                <w:szCs w:val="21"/>
              </w:rPr>
              <w:t>备</w:t>
            </w:r>
            <w:r w:rsidRPr="00101C82">
              <w:rPr>
                <w:rFonts w:asciiTheme="minorEastAsia" w:eastAsiaTheme="minorEastAsia" w:hAnsiTheme="minorEastAsia" w:hint="eastAsia"/>
                <w:color w:val="000000"/>
                <w:szCs w:val="21"/>
              </w:rPr>
              <w:t>注</w:t>
            </w:r>
          </w:p>
        </w:tc>
        <w:tc>
          <w:tcPr>
            <w:tcW w:w="1934"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ind w:firstLine="0"/>
              <w:rPr>
                <w:rFonts w:asciiTheme="minorEastAsia" w:eastAsiaTheme="minorEastAsia" w:hAnsiTheme="minorEastAsia"/>
                <w:color w:val="000000"/>
                <w:szCs w:val="21"/>
              </w:rPr>
            </w:pPr>
          </w:p>
        </w:tc>
      </w:tr>
    </w:tbl>
    <w:p w:rsidR="00451A32" w:rsidRDefault="00451A32" w:rsidP="00451A32"/>
    <w:p w:rsidR="00451A32" w:rsidRDefault="00F07254" w:rsidP="00D64765">
      <w:pPr>
        <w:pStyle w:val="40"/>
      </w:pPr>
      <w:bookmarkStart w:id="1486" w:name="_Toc27043"/>
      <w:r>
        <w:rPr>
          <w:rFonts w:hint="eastAsia"/>
        </w:rPr>
        <w:t>联系人表（</w:t>
      </w:r>
      <w:r>
        <w:t>PISS_COMPANY_CONTACT</w:t>
      </w:r>
      <w:bookmarkEnd w:id="1486"/>
      <w:r>
        <w:rPr>
          <w:rFonts w:hint="eastAsia"/>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303"/>
        <w:gridCol w:w="2024"/>
        <w:gridCol w:w="2472"/>
        <w:gridCol w:w="1418"/>
      </w:tblGrid>
      <w:tr w:rsidR="00451A32" w:rsidRPr="00101C82" w:rsidTr="00EE3F16">
        <w:trPr>
          <w:trHeight w:val="315"/>
          <w:tblHeader/>
          <w:jc w:val="center"/>
        </w:trPr>
        <w:tc>
          <w:tcPr>
            <w:tcW w:w="2303"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51A32" w:rsidRPr="00101C82" w:rsidRDefault="00F07254" w:rsidP="00EE3F16">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24"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51A32" w:rsidRPr="00101C82" w:rsidRDefault="00F07254" w:rsidP="00EE3F16">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72" w:type="dxa"/>
            <w:tcBorders>
              <w:top w:val="single" w:sz="4" w:space="0" w:color="auto"/>
              <w:left w:val="single" w:sz="4" w:space="0" w:color="auto"/>
              <w:bottom w:val="single" w:sz="4" w:space="0" w:color="auto"/>
              <w:right w:val="single" w:sz="4" w:space="0" w:color="auto"/>
            </w:tcBorders>
            <w:shd w:val="clear" w:color="auto" w:fill="B3B3B3"/>
            <w:hideMark/>
          </w:tcPr>
          <w:p w:rsidR="00451A32" w:rsidRPr="00101C82" w:rsidRDefault="00F07254" w:rsidP="00EE3F16">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451A32" w:rsidRPr="00101C82" w:rsidRDefault="00F07254" w:rsidP="00EE3F16">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bookmarkStart w:id="1487" w:name="OLE_LINK56"/>
            <w:bookmarkStart w:id="1488" w:name="OLE_LINK57"/>
            <w:r w:rsidRPr="00101C82">
              <w:rPr>
                <w:rFonts w:asciiTheme="minorEastAsia" w:eastAsiaTheme="minorEastAsia" w:hAnsiTheme="minorEastAsia"/>
                <w:color w:val="000000"/>
              </w:rPr>
              <w:t>CONTACT_GUID</w:t>
            </w:r>
            <w:bookmarkEnd w:id="1487"/>
            <w:bookmarkEnd w:id="1488"/>
          </w:p>
        </w:tc>
        <w:tc>
          <w:tcPr>
            <w:tcW w:w="2024" w:type="dxa"/>
            <w:tcBorders>
              <w:top w:val="single" w:sz="4" w:space="0" w:color="auto"/>
              <w:left w:val="single" w:sz="4" w:space="0" w:color="auto"/>
              <w:bottom w:val="single" w:sz="4" w:space="0" w:color="auto"/>
              <w:right w:val="single" w:sz="4" w:space="0" w:color="auto"/>
            </w:tcBorders>
            <w:hideMark/>
          </w:tcPr>
          <w:p w:rsidR="00451A32" w:rsidRPr="00F07254" w:rsidRDefault="00F07254" w:rsidP="00EE3F16">
            <w:pPr>
              <w:rPr>
                <w:rFonts w:asciiTheme="minorEastAsia" w:eastAsiaTheme="minorEastAsia" w:hAnsiTheme="minorEastAsia"/>
                <w:color w:val="000000" w:themeColor="text1"/>
              </w:rPr>
            </w:pPr>
            <w:r w:rsidRPr="00F07254">
              <w:rPr>
                <w:rFonts w:asciiTheme="minorEastAsia" w:eastAsiaTheme="minorEastAsia" w:hAnsiTheme="minorEastAsia"/>
                <w:color w:val="000000" w:themeColor="text1"/>
              </w:rPr>
              <w:t>VARCHAR2(32)</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451A32" w:rsidP="00EE3F16">
            <w:pPr>
              <w:rPr>
                <w:rFonts w:asciiTheme="minorEastAsia" w:eastAsiaTheme="minorEastAsia" w:hAnsiTheme="minorEastAsia"/>
                <w:color w:val="000000"/>
              </w:rPr>
            </w:pP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主键</w:t>
            </w: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COMPANY_GUID</w:t>
            </w:r>
          </w:p>
        </w:tc>
        <w:tc>
          <w:tcPr>
            <w:tcW w:w="2024" w:type="dxa"/>
            <w:tcBorders>
              <w:top w:val="single" w:sz="4" w:space="0" w:color="auto"/>
              <w:left w:val="single" w:sz="4" w:space="0" w:color="auto"/>
              <w:bottom w:val="single" w:sz="4" w:space="0" w:color="auto"/>
              <w:right w:val="single" w:sz="4" w:space="0" w:color="auto"/>
            </w:tcBorders>
            <w:hideMark/>
          </w:tcPr>
          <w:p w:rsidR="00451A32" w:rsidRPr="00F07254" w:rsidRDefault="00F07254" w:rsidP="00EE3F16">
            <w:pPr>
              <w:rPr>
                <w:rFonts w:asciiTheme="minorEastAsia" w:eastAsiaTheme="minorEastAsia" w:hAnsiTheme="minorEastAsia"/>
                <w:color w:val="000000" w:themeColor="text1"/>
              </w:rPr>
            </w:pPr>
            <w:r w:rsidRPr="00F07254">
              <w:rPr>
                <w:rFonts w:asciiTheme="minorEastAsia" w:eastAsiaTheme="minorEastAsia" w:hAnsiTheme="minorEastAsia"/>
                <w:color w:val="000000" w:themeColor="text1"/>
              </w:rPr>
              <w:t>VARCHAR2(32)</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机构表</w:t>
            </w:r>
            <w:r w:rsidRPr="00101C82">
              <w:rPr>
                <w:rFonts w:asciiTheme="minorEastAsia" w:eastAsiaTheme="minorEastAsia" w:hAnsiTheme="minorEastAsia"/>
                <w:color w:val="000000"/>
              </w:rPr>
              <w:t>GUID</w:t>
            </w: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USER_GUID</w:t>
            </w:r>
          </w:p>
        </w:tc>
        <w:tc>
          <w:tcPr>
            <w:tcW w:w="2024" w:type="dxa"/>
            <w:tcBorders>
              <w:top w:val="single" w:sz="4" w:space="0" w:color="auto"/>
              <w:left w:val="single" w:sz="4" w:space="0" w:color="auto"/>
              <w:bottom w:val="single" w:sz="4" w:space="0" w:color="auto"/>
              <w:right w:val="single" w:sz="4" w:space="0" w:color="auto"/>
            </w:tcBorders>
          </w:tcPr>
          <w:p w:rsidR="00451A32" w:rsidRPr="00F07254" w:rsidRDefault="00F07254" w:rsidP="00EE3F16">
            <w:pPr>
              <w:rPr>
                <w:rFonts w:asciiTheme="minorEastAsia" w:eastAsiaTheme="minorEastAsia" w:hAnsiTheme="minorEastAsia"/>
                <w:color w:val="000000" w:themeColor="text1"/>
              </w:rPr>
            </w:pPr>
            <w:r w:rsidRPr="00F07254">
              <w:rPr>
                <w:rFonts w:asciiTheme="minorEastAsia" w:eastAsiaTheme="minorEastAsia" w:hAnsiTheme="minorEastAsia"/>
                <w:color w:val="000000" w:themeColor="text1"/>
              </w:rPr>
              <w:t>VARCHAR2(32)</w:t>
            </w:r>
          </w:p>
        </w:tc>
        <w:tc>
          <w:tcPr>
            <w:tcW w:w="2472" w:type="dxa"/>
            <w:tcBorders>
              <w:top w:val="single" w:sz="4" w:space="0" w:color="auto"/>
              <w:left w:val="single" w:sz="4" w:space="0" w:color="auto"/>
              <w:bottom w:val="single" w:sz="4" w:space="0" w:color="auto"/>
              <w:right w:val="single" w:sz="4" w:space="0" w:color="auto"/>
            </w:tcBorders>
            <w:vAlign w:val="center"/>
          </w:tcPr>
          <w:p w:rsidR="00451A32" w:rsidRPr="00101C82" w:rsidRDefault="00451A32" w:rsidP="00EE3F16">
            <w:pPr>
              <w:rPr>
                <w:rFonts w:asciiTheme="minorEastAsia" w:eastAsiaTheme="minorEastAsia" w:hAnsiTheme="minorEastAsia"/>
                <w:color w:val="000000"/>
              </w:rPr>
            </w:pP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CONTACT_NAME</w:t>
            </w:r>
          </w:p>
        </w:tc>
        <w:tc>
          <w:tcPr>
            <w:tcW w:w="2024" w:type="dxa"/>
            <w:tcBorders>
              <w:top w:val="single" w:sz="4" w:space="0" w:color="auto"/>
              <w:left w:val="single" w:sz="4" w:space="0" w:color="auto"/>
              <w:bottom w:val="single" w:sz="4" w:space="0" w:color="auto"/>
              <w:right w:val="single" w:sz="4" w:space="0" w:color="auto"/>
            </w:tcBorders>
            <w:hideMark/>
          </w:tcPr>
          <w:p w:rsidR="00451A32" w:rsidRPr="00F07254" w:rsidRDefault="00F07254" w:rsidP="00EE3F16">
            <w:pPr>
              <w:rPr>
                <w:rFonts w:asciiTheme="minorEastAsia" w:eastAsiaTheme="minorEastAsia" w:hAnsiTheme="minorEastAsia"/>
                <w:color w:val="000000" w:themeColor="text1"/>
              </w:rPr>
            </w:pPr>
            <w:r w:rsidRPr="00F07254">
              <w:rPr>
                <w:rFonts w:asciiTheme="minorEastAsia" w:eastAsiaTheme="minorEastAsia" w:hAnsiTheme="minorEastAsia"/>
                <w:color w:val="000000" w:themeColor="text1"/>
              </w:rPr>
              <w:t>VARCHAR2(80)</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姓名</w:t>
            </w: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CONTACT_IDCARD</w:t>
            </w:r>
          </w:p>
        </w:tc>
        <w:tc>
          <w:tcPr>
            <w:tcW w:w="2024" w:type="dxa"/>
            <w:tcBorders>
              <w:top w:val="single" w:sz="4" w:space="0" w:color="auto"/>
              <w:left w:val="single" w:sz="4" w:space="0" w:color="auto"/>
              <w:bottom w:val="single" w:sz="4" w:space="0" w:color="auto"/>
              <w:right w:val="single" w:sz="4" w:space="0" w:color="auto"/>
            </w:tcBorders>
            <w:hideMark/>
          </w:tcPr>
          <w:p w:rsidR="00451A32" w:rsidRPr="00F07254" w:rsidRDefault="00F07254" w:rsidP="00EE3F16">
            <w:pPr>
              <w:rPr>
                <w:rFonts w:asciiTheme="minorEastAsia" w:eastAsiaTheme="minorEastAsia" w:hAnsiTheme="minorEastAsia"/>
                <w:color w:val="000000" w:themeColor="text1"/>
              </w:rPr>
            </w:pPr>
            <w:r w:rsidRPr="00F07254">
              <w:rPr>
                <w:rFonts w:asciiTheme="minorEastAsia" w:eastAsiaTheme="minorEastAsia" w:hAnsiTheme="minorEastAsia"/>
                <w:color w:val="000000" w:themeColor="text1"/>
              </w:rPr>
              <w:t>VARCHAR2(18)</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身份证号</w:t>
            </w: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CONTACT_MOBILE</w:t>
            </w:r>
          </w:p>
        </w:tc>
        <w:tc>
          <w:tcPr>
            <w:tcW w:w="20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VARCHAR2(40)</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手机</w:t>
            </w: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CONTACT_TEL</w:t>
            </w:r>
          </w:p>
        </w:tc>
        <w:tc>
          <w:tcPr>
            <w:tcW w:w="20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VARCHAR2(40)</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电话</w:t>
            </w: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CONTACT_EMAIL</w:t>
            </w:r>
          </w:p>
        </w:tc>
        <w:tc>
          <w:tcPr>
            <w:tcW w:w="20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VARCHAR2(80)</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邮箱</w:t>
            </w: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r w:rsidR="00451A32" w:rsidRPr="00101C82" w:rsidTr="00EE3F16">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CONTACT_NOTE</w:t>
            </w:r>
          </w:p>
        </w:tc>
        <w:tc>
          <w:tcPr>
            <w:tcW w:w="2024" w:type="dxa"/>
            <w:tcBorders>
              <w:top w:val="single" w:sz="4" w:space="0" w:color="auto"/>
              <w:left w:val="single" w:sz="4" w:space="0" w:color="auto"/>
              <w:bottom w:val="single" w:sz="4" w:space="0" w:color="auto"/>
              <w:right w:val="single" w:sz="4" w:space="0" w:color="auto"/>
            </w:tcBorders>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color w:val="000000"/>
              </w:rPr>
              <w:t>VARCHAR2(200)</w:t>
            </w:r>
          </w:p>
        </w:tc>
        <w:tc>
          <w:tcPr>
            <w:tcW w:w="2472" w:type="dxa"/>
            <w:tcBorders>
              <w:top w:val="single" w:sz="4" w:space="0" w:color="auto"/>
              <w:left w:val="single" w:sz="4" w:space="0" w:color="auto"/>
              <w:bottom w:val="single" w:sz="4" w:space="0" w:color="auto"/>
              <w:right w:val="single" w:sz="4" w:space="0" w:color="auto"/>
            </w:tcBorders>
            <w:vAlign w:val="center"/>
            <w:hideMark/>
          </w:tcPr>
          <w:p w:rsidR="00451A32" w:rsidRPr="00101C82" w:rsidRDefault="00F07254" w:rsidP="00EE3F16">
            <w:pPr>
              <w:rPr>
                <w:rFonts w:asciiTheme="minorEastAsia" w:eastAsiaTheme="minorEastAsia" w:hAnsiTheme="minorEastAsia"/>
                <w:color w:val="000000"/>
              </w:rPr>
            </w:pPr>
            <w:r w:rsidRPr="00101C82">
              <w:rPr>
                <w:rFonts w:asciiTheme="minorEastAsia" w:eastAsiaTheme="minorEastAsia" w:hAnsiTheme="minorEastAsia" w:hint="eastAsia"/>
                <w:color w:val="000000"/>
              </w:rPr>
              <w:t>备注</w:t>
            </w:r>
          </w:p>
        </w:tc>
        <w:tc>
          <w:tcPr>
            <w:tcW w:w="1418" w:type="dxa"/>
            <w:tcBorders>
              <w:top w:val="single" w:sz="4" w:space="0" w:color="auto"/>
              <w:left w:val="single" w:sz="4" w:space="0" w:color="auto"/>
              <w:bottom w:val="single" w:sz="4" w:space="0" w:color="auto"/>
              <w:right w:val="single" w:sz="4" w:space="0" w:color="auto"/>
            </w:tcBorders>
          </w:tcPr>
          <w:p w:rsidR="00451A32" w:rsidRPr="00101C82" w:rsidRDefault="00451A32" w:rsidP="00EE3F16">
            <w:pPr>
              <w:rPr>
                <w:rFonts w:asciiTheme="minorEastAsia" w:eastAsiaTheme="minorEastAsia" w:hAnsiTheme="minorEastAsia"/>
                <w:color w:val="000000"/>
              </w:rPr>
            </w:pPr>
          </w:p>
        </w:tc>
      </w:tr>
    </w:tbl>
    <w:p w:rsidR="00451A32" w:rsidRPr="005810C1" w:rsidRDefault="00F07254" w:rsidP="00451A32">
      <w:pPr>
        <w:rPr>
          <w:color w:val="666699"/>
          <w:szCs w:val="21"/>
        </w:rPr>
      </w:pPr>
      <w:r w:rsidRPr="005810C1">
        <w:rPr>
          <w:rFonts w:hint="eastAsia"/>
          <w:color w:val="666699"/>
          <w:szCs w:val="21"/>
        </w:rPr>
        <w:t>附注：</w:t>
      </w:r>
    </w:p>
    <w:p w:rsidR="00451A32" w:rsidRPr="005810C1" w:rsidRDefault="00F07254" w:rsidP="00451A32">
      <w:pPr>
        <w:ind w:left="420" w:firstLine="420"/>
        <w:rPr>
          <w:szCs w:val="21"/>
        </w:rPr>
      </w:pPr>
      <w:r w:rsidRPr="005810C1">
        <w:rPr>
          <w:rFonts w:hint="eastAsia"/>
          <w:szCs w:val="21"/>
        </w:rPr>
        <w:t>联系人、组织机构、申请表关系：每申请一次，记录一次申请单位的联系人信息</w:t>
      </w:r>
    </w:p>
    <w:p w:rsidR="00451A32" w:rsidRPr="005810C1" w:rsidRDefault="00F07254" w:rsidP="00451A32">
      <w:pPr>
        <w:numPr>
          <w:ilvl w:val="0"/>
          <w:numId w:val="13"/>
        </w:numPr>
        <w:ind w:left="1680"/>
        <w:rPr>
          <w:szCs w:val="21"/>
        </w:rPr>
      </w:pPr>
      <w:r w:rsidRPr="005810C1">
        <w:rPr>
          <w:rFonts w:hint="eastAsia"/>
          <w:szCs w:val="21"/>
        </w:rPr>
        <w:t>每个组织机构可以多次申请</w:t>
      </w:r>
    </w:p>
    <w:p w:rsidR="00451A32" w:rsidRPr="005810C1" w:rsidRDefault="00F07254" w:rsidP="00451A32">
      <w:pPr>
        <w:numPr>
          <w:ilvl w:val="0"/>
          <w:numId w:val="13"/>
        </w:numPr>
        <w:ind w:left="1680"/>
        <w:rPr>
          <w:szCs w:val="21"/>
        </w:rPr>
      </w:pPr>
      <w:r w:rsidRPr="005810C1">
        <w:rPr>
          <w:rFonts w:hint="eastAsia"/>
          <w:szCs w:val="21"/>
        </w:rPr>
        <w:t>每次申请会有一个联系人信息</w:t>
      </w:r>
    </w:p>
    <w:p w:rsidR="00451A32" w:rsidRDefault="00451A32" w:rsidP="0067303C">
      <w:pPr>
        <w:rPr>
          <w:rFonts w:asciiTheme="minorEastAsia" w:eastAsiaTheme="minorEastAsia" w:hAnsiTheme="minorEastAsia"/>
          <w:szCs w:val="21"/>
        </w:rPr>
      </w:pPr>
    </w:p>
    <w:p w:rsidR="00451A32" w:rsidRDefault="00451A32" w:rsidP="0067303C">
      <w:pPr>
        <w:rPr>
          <w:rFonts w:asciiTheme="minorEastAsia" w:eastAsiaTheme="minorEastAsia" w:hAnsiTheme="minorEastAsia"/>
          <w:szCs w:val="21"/>
        </w:rPr>
      </w:pPr>
    </w:p>
    <w:p w:rsidR="00451A32" w:rsidRDefault="00F07254" w:rsidP="00451A32">
      <w:pPr>
        <w:pStyle w:val="20"/>
      </w:pPr>
      <w:bookmarkStart w:id="1489" w:name="_Toc460855749"/>
      <w:r>
        <w:rPr>
          <w:rFonts w:hint="eastAsia"/>
        </w:rPr>
        <w:t>一体化门户</w:t>
      </w:r>
      <w:r w:rsidRPr="00D55435">
        <w:rPr>
          <w:rFonts w:hint="eastAsia"/>
        </w:rPr>
        <w:t>系统</w:t>
      </w:r>
      <w:r>
        <w:rPr>
          <w:rFonts w:hint="eastAsia"/>
        </w:rPr>
        <w:t>数据库</w:t>
      </w:r>
      <w:bookmarkEnd w:id="1489"/>
    </w:p>
    <w:p w:rsidR="00451A32" w:rsidRPr="00D51B90" w:rsidRDefault="00F07254" w:rsidP="00451A32">
      <w:pPr>
        <w:pStyle w:val="3"/>
      </w:pPr>
      <w:bookmarkStart w:id="1490" w:name="_Toc460855750"/>
      <w:r w:rsidRPr="00D51B90">
        <w:rPr>
          <w:rFonts w:hint="eastAsia"/>
        </w:rPr>
        <w:t>数据表结构设计</w:t>
      </w:r>
      <w:bookmarkEnd w:id="1490"/>
    </w:p>
    <w:p w:rsidR="00451A32" w:rsidRPr="00D51B90" w:rsidRDefault="00F07254" w:rsidP="00D64765">
      <w:pPr>
        <w:pStyle w:val="40"/>
      </w:pPr>
      <w:r w:rsidRPr="00D51B90">
        <w:rPr>
          <w:rFonts w:hint="eastAsia"/>
        </w:rPr>
        <w:t>数据</w:t>
      </w:r>
      <w:r w:rsidRPr="00D51B90">
        <w:t>表ER关系图</w:t>
      </w:r>
    </w:p>
    <w:p w:rsidR="00451A32" w:rsidRPr="00451A32" w:rsidRDefault="00F07254" w:rsidP="004C10B1">
      <w:pPr>
        <w:pStyle w:val="afb"/>
        <w:numPr>
          <w:ilvl w:val="0"/>
          <w:numId w:val="14"/>
        </w:numPr>
        <w:ind w:firstLineChars="0"/>
        <w:rPr>
          <w:b/>
          <w:sz w:val="28"/>
          <w:szCs w:val="28"/>
        </w:rPr>
      </w:pPr>
      <w:r w:rsidRPr="00451A32">
        <w:rPr>
          <w:rFonts w:hint="eastAsia"/>
          <w:b/>
          <w:sz w:val="28"/>
          <w:szCs w:val="28"/>
        </w:rPr>
        <w:t>内容管理</w:t>
      </w:r>
    </w:p>
    <w:p w:rsidR="00451A32" w:rsidRDefault="00451A32" w:rsidP="00451A32">
      <w:pPr>
        <w:jc w:val="center"/>
      </w:pPr>
      <w:r>
        <w:rPr>
          <w:noProof/>
        </w:rPr>
        <w:lastRenderedPageBreak/>
        <w:drawing>
          <wp:inline distT="0" distB="0" distL="0" distR="0" wp14:anchorId="5763ADF5" wp14:editId="2615619A">
            <wp:extent cx="6334125" cy="66865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6334125" cy="6686550"/>
                    </a:xfrm>
                    <a:prstGeom prst="rect">
                      <a:avLst/>
                    </a:prstGeom>
                    <a:noFill/>
                    <a:ln w="9525">
                      <a:noFill/>
                      <a:miter lim="800000"/>
                      <a:headEnd/>
                      <a:tailEnd/>
                    </a:ln>
                  </pic:spPr>
                </pic:pic>
              </a:graphicData>
            </a:graphic>
          </wp:inline>
        </w:drawing>
      </w:r>
    </w:p>
    <w:p w:rsidR="00451A32" w:rsidRDefault="00451A32" w:rsidP="00451A32">
      <w:pPr>
        <w:autoSpaceDE w:val="0"/>
        <w:autoSpaceDN w:val="0"/>
        <w:adjustRightInd w:val="0"/>
      </w:pPr>
    </w:p>
    <w:p w:rsidR="00451A32" w:rsidRPr="00451A32" w:rsidRDefault="00F07254" w:rsidP="004C10B1">
      <w:pPr>
        <w:pStyle w:val="afb"/>
        <w:numPr>
          <w:ilvl w:val="0"/>
          <w:numId w:val="14"/>
        </w:numPr>
        <w:ind w:firstLineChars="0"/>
        <w:rPr>
          <w:b/>
          <w:sz w:val="28"/>
          <w:szCs w:val="28"/>
        </w:rPr>
      </w:pPr>
      <w:r w:rsidRPr="00451A32">
        <w:rPr>
          <w:rFonts w:hint="eastAsia"/>
          <w:b/>
          <w:sz w:val="28"/>
          <w:szCs w:val="28"/>
        </w:rPr>
        <w:t>工作区网盘</w:t>
      </w:r>
    </w:p>
    <w:p w:rsidR="00451A32" w:rsidRDefault="00451A32" w:rsidP="00451A32">
      <w:pPr>
        <w:jc w:val="center"/>
      </w:pPr>
      <w:r>
        <w:rPr>
          <w:noProof/>
        </w:rPr>
        <w:lastRenderedPageBreak/>
        <w:drawing>
          <wp:inline distT="0" distB="0" distL="0" distR="0" wp14:anchorId="1D4E235E" wp14:editId="59AF9F7E">
            <wp:extent cx="5181600" cy="26289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181600" cy="2628900"/>
                    </a:xfrm>
                    <a:prstGeom prst="rect">
                      <a:avLst/>
                    </a:prstGeom>
                    <a:noFill/>
                    <a:ln w="9525">
                      <a:noFill/>
                      <a:miter lim="800000"/>
                      <a:headEnd/>
                      <a:tailEnd/>
                    </a:ln>
                  </pic:spPr>
                </pic:pic>
              </a:graphicData>
            </a:graphic>
          </wp:inline>
        </w:drawing>
      </w:r>
    </w:p>
    <w:p w:rsidR="00451A32" w:rsidRDefault="00451A32" w:rsidP="00451A32">
      <w:pPr>
        <w:autoSpaceDE w:val="0"/>
        <w:autoSpaceDN w:val="0"/>
        <w:adjustRightInd w:val="0"/>
      </w:pPr>
    </w:p>
    <w:p w:rsidR="00451A32" w:rsidRDefault="00451A32" w:rsidP="00451A32">
      <w:pPr>
        <w:autoSpaceDE w:val="0"/>
        <w:autoSpaceDN w:val="0"/>
        <w:adjustRightInd w:val="0"/>
      </w:pPr>
    </w:p>
    <w:p w:rsidR="00451A32" w:rsidRPr="00451A32" w:rsidRDefault="00F07254" w:rsidP="004C10B1">
      <w:pPr>
        <w:pStyle w:val="afb"/>
        <w:numPr>
          <w:ilvl w:val="0"/>
          <w:numId w:val="14"/>
        </w:numPr>
        <w:ind w:firstLineChars="0"/>
        <w:rPr>
          <w:b/>
          <w:sz w:val="28"/>
          <w:szCs w:val="28"/>
        </w:rPr>
      </w:pPr>
      <w:r w:rsidRPr="00451A32">
        <w:rPr>
          <w:rFonts w:hint="eastAsia"/>
          <w:b/>
          <w:sz w:val="28"/>
          <w:szCs w:val="28"/>
        </w:rPr>
        <w:t>日程管理</w:t>
      </w:r>
    </w:p>
    <w:p w:rsidR="00451A32" w:rsidRDefault="00451A32" w:rsidP="00451A32">
      <w:pPr>
        <w:jc w:val="center"/>
      </w:pPr>
      <w:r>
        <w:rPr>
          <w:noProof/>
        </w:rPr>
        <w:drawing>
          <wp:inline distT="0" distB="0" distL="0" distR="0" wp14:anchorId="41869684" wp14:editId="63491573">
            <wp:extent cx="2057400" cy="22955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057400" cy="2295525"/>
                    </a:xfrm>
                    <a:prstGeom prst="rect">
                      <a:avLst/>
                    </a:prstGeom>
                    <a:noFill/>
                    <a:ln w="9525">
                      <a:noFill/>
                      <a:miter lim="800000"/>
                      <a:headEnd/>
                      <a:tailEnd/>
                    </a:ln>
                  </pic:spPr>
                </pic:pic>
              </a:graphicData>
            </a:graphic>
          </wp:inline>
        </w:drawing>
      </w:r>
    </w:p>
    <w:p w:rsidR="00451A32" w:rsidRDefault="00451A32" w:rsidP="00451A32">
      <w:pPr>
        <w:autoSpaceDE w:val="0"/>
        <w:autoSpaceDN w:val="0"/>
        <w:adjustRightInd w:val="0"/>
      </w:pPr>
    </w:p>
    <w:p w:rsidR="00451A32" w:rsidRDefault="00451A32" w:rsidP="00451A32">
      <w:pPr>
        <w:autoSpaceDE w:val="0"/>
        <w:autoSpaceDN w:val="0"/>
        <w:adjustRightInd w:val="0"/>
      </w:pPr>
    </w:p>
    <w:p w:rsidR="00451A32" w:rsidRPr="00451A32" w:rsidRDefault="00F07254" w:rsidP="004C10B1">
      <w:pPr>
        <w:pStyle w:val="afb"/>
        <w:numPr>
          <w:ilvl w:val="0"/>
          <w:numId w:val="14"/>
        </w:numPr>
        <w:ind w:firstLineChars="0"/>
        <w:rPr>
          <w:b/>
          <w:sz w:val="28"/>
          <w:szCs w:val="28"/>
        </w:rPr>
      </w:pPr>
      <w:r w:rsidRPr="00451A32">
        <w:rPr>
          <w:rFonts w:hint="eastAsia"/>
          <w:b/>
          <w:sz w:val="28"/>
          <w:szCs w:val="28"/>
        </w:rPr>
        <w:t>系统管理</w:t>
      </w:r>
    </w:p>
    <w:p w:rsidR="00451A32" w:rsidRDefault="00451A32" w:rsidP="00451A32">
      <w:pPr>
        <w:jc w:val="center"/>
      </w:pPr>
      <w:r>
        <w:rPr>
          <w:noProof/>
        </w:rPr>
        <w:lastRenderedPageBreak/>
        <w:drawing>
          <wp:inline distT="0" distB="0" distL="0" distR="0" wp14:anchorId="05C8D245" wp14:editId="04374D5A">
            <wp:extent cx="5124450" cy="48387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124450" cy="4838700"/>
                    </a:xfrm>
                    <a:prstGeom prst="rect">
                      <a:avLst/>
                    </a:prstGeom>
                    <a:noFill/>
                    <a:ln w="9525">
                      <a:noFill/>
                      <a:miter lim="800000"/>
                      <a:headEnd/>
                      <a:tailEnd/>
                    </a:ln>
                  </pic:spPr>
                </pic:pic>
              </a:graphicData>
            </a:graphic>
          </wp:inline>
        </w:drawing>
      </w:r>
    </w:p>
    <w:p w:rsidR="00451A32" w:rsidRDefault="00451A32" w:rsidP="00451A32">
      <w:pPr>
        <w:autoSpaceDE w:val="0"/>
        <w:autoSpaceDN w:val="0"/>
        <w:adjustRightInd w:val="0"/>
      </w:pPr>
    </w:p>
    <w:p w:rsidR="00451A32" w:rsidRDefault="00451A32" w:rsidP="00451A32">
      <w:pPr>
        <w:autoSpaceDE w:val="0"/>
        <w:autoSpaceDN w:val="0"/>
        <w:adjustRightInd w:val="0"/>
      </w:pPr>
    </w:p>
    <w:p w:rsidR="00451A32" w:rsidRDefault="00451A32" w:rsidP="00451A32">
      <w:pPr>
        <w:autoSpaceDE w:val="0"/>
        <w:autoSpaceDN w:val="0"/>
        <w:adjustRightInd w:val="0"/>
      </w:pPr>
    </w:p>
    <w:p w:rsidR="00451A32" w:rsidRPr="00451A32" w:rsidRDefault="00F07254" w:rsidP="004C10B1">
      <w:pPr>
        <w:pStyle w:val="afb"/>
        <w:numPr>
          <w:ilvl w:val="0"/>
          <w:numId w:val="14"/>
        </w:numPr>
        <w:ind w:firstLineChars="0"/>
        <w:rPr>
          <w:b/>
          <w:sz w:val="28"/>
          <w:szCs w:val="28"/>
        </w:rPr>
      </w:pPr>
      <w:r w:rsidRPr="00451A32">
        <w:rPr>
          <w:rFonts w:hint="eastAsia"/>
          <w:b/>
          <w:sz w:val="28"/>
          <w:szCs w:val="28"/>
        </w:rPr>
        <w:t>统一用户及认证</w:t>
      </w:r>
    </w:p>
    <w:p w:rsidR="00451A32" w:rsidRDefault="00451A32" w:rsidP="00451A32">
      <w:pPr>
        <w:jc w:val="center"/>
      </w:pPr>
      <w:r>
        <w:rPr>
          <w:noProof/>
        </w:rPr>
        <w:lastRenderedPageBreak/>
        <w:drawing>
          <wp:inline distT="0" distB="0" distL="0" distR="0" wp14:anchorId="589F3695" wp14:editId="6EFDD781">
            <wp:extent cx="6334125" cy="45720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6334125" cy="4572000"/>
                    </a:xfrm>
                    <a:prstGeom prst="rect">
                      <a:avLst/>
                    </a:prstGeom>
                    <a:noFill/>
                    <a:ln w="9525">
                      <a:noFill/>
                      <a:miter lim="800000"/>
                      <a:headEnd/>
                      <a:tailEnd/>
                    </a:ln>
                  </pic:spPr>
                </pic:pic>
              </a:graphicData>
            </a:graphic>
          </wp:inline>
        </w:drawing>
      </w:r>
    </w:p>
    <w:p w:rsidR="00671167" w:rsidRPr="00D55435" w:rsidRDefault="00F07254" w:rsidP="00671167">
      <w:pPr>
        <w:pStyle w:val="3"/>
      </w:pPr>
      <w:bookmarkStart w:id="1491" w:name="_Toc460855751"/>
      <w:r w:rsidRPr="00D55435">
        <w:rPr>
          <w:rFonts w:hint="eastAsia"/>
        </w:rPr>
        <w:t>数据表详细设计</w:t>
      </w:r>
      <w:bookmarkEnd w:id="1491"/>
    </w:p>
    <w:p w:rsidR="00451A32" w:rsidRDefault="00F07254" w:rsidP="00D64765">
      <w:pPr>
        <w:pStyle w:val="40"/>
      </w:pPr>
      <w:r>
        <w:t>事件表</w:t>
      </w:r>
      <w:r>
        <w:rPr>
          <w:rFonts w:hint="eastAsia"/>
        </w:rPr>
        <w:t>（</w:t>
      </w:r>
      <w:r>
        <w:t>IP_SCHEDULE_EVENT）</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TITLE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标题</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REMINDTYPE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提醒方式</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REMINDTIME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提醒时间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STARTTIME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TIMESTAMP</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起始时间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ENDTIME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TIMESTAMP</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结束时间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TIMESTAMP</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TIMESTAMP</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会话表</w:t>
      </w:r>
      <w:r>
        <w:rPr>
          <w:rFonts w:hint="eastAsia"/>
        </w:rPr>
        <w:t>（</w:t>
      </w:r>
      <w:r>
        <w:t>IP_SYS_SESSION）</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SESSION</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会话</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分享表</w:t>
      </w:r>
      <w:r>
        <w:rPr>
          <w:rFonts w:hint="eastAsia"/>
        </w:rPr>
        <w:t>（</w:t>
      </w:r>
      <w:r>
        <w:t>IP_DISK_SHARE）</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SHARED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被分享人</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FILE_ID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文件编号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IS_COLLECT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是否收藏</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区域表</w:t>
      </w:r>
      <w:r>
        <w:rPr>
          <w:rFonts w:hint="eastAsia"/>
        </w:rPr>
        <w:t>（</w:t>
      </w:r>
      <w:r>
        <w:t>IP_SYS_AREA）</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父级编号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所有父级编号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名称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SORT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排序</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CODE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区域编码</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TYPE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区域类型</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lastRenderedPageBreak/>
        <w:t>友情链接</w:t>
      </w:r>
      <w:r>
        <w:rPr>
          <w:rFonts w:hint="eastAsia"/>
        </w:rPr>
        <w:t>（</w:t>
      </w:r>
      <w:r>
        <w:t>IP_CMS_LINK）</w:t>
      </w:r>
    </w:p>
    <w:tbl>
      <w:tblPr>
        <w:tblW w:w="8448" w:type="dxa"/>
        <w:jc w:val="center"/>
        <w:tblLayout w:type="fixed"/>
        <w:tblCellMar>
          <w:left w:w="113" w:type="dxa"/>
          <w:right w:w="113" w:type="dxa"/>
        </w:tblCellMar>
        <w:tblLook w:val="0000" w:firstRow="0" w:lastRow="0" w:firstColumn="0" w:lastColumn="0" w:noHBand="0" w:noVBand="0"/>
      </w:tblPr>
      <w:tblGrid>
        <w:gridCol w:w="1980"/>
        <w:gridCol w:w="1701"/>
        <w:gridCol w:w="2329"/>
        <w:gridCol w:w="2438"/>
      </w:tblGrid>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CATEGORY_ID</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TITLE</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链接名称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COLOR</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VARCHAR2(50)</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标题颜色</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IMAGE</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链接图片</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HREF</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链接地址</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WEIGHT</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权重，越大越靠前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WEIGHT_DATE</w:t>
            </w:r>
          </w:p>
        </w:tc>
        <w:tc>
          <w:tcPr>
            <w:tcW w:w="1701"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权重期限</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1701"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1701"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329"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字典表</w:t>
      </w:r>
      <w:r>
        <w:rPr>
          <w:rFonts w:hint="eastAsia"/>
        </w:rPr>
        <w:t>（</w:t>
      </w:r>
      <w:r>
        <w:t>IP_SYS_DICT）</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VALUE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数据值</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LABEL</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标签名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TYPE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类型</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DESCRIPTION</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描述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SORT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排序</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应用表</w:t>
      </w:r>
      <w:r>
        <w:rPr>
          <w:rFonts w:hint="eastAsia"/>
        </w:rPr>
        <w:t>（</w:t>
      </w:r>
      <w:r>
        <w:t>IP_SYS_APP）</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应用名称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lastRenderedPageBreak/>
              <w:t>KEY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应用</w:t>
            </w:r>
            <w:r>
              <w:t>KEY</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SECRET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应用密钥</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文件表</w:t>
      </w:r>
      <w:r>
        <w:rPr>
          <w:rFonts w:hint="eastAsia"/>
        </w:rPr>
        <w:t>（</w:t>
      </w:r>
      <w:r>
        <w:t>IP_DISK_FILE）</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父目录</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所有父目录</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文件名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STORENAME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存储名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SIZE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大小</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TYPE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类型</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IS_SHARE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是否分享</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文章表</w:t>
      </w:r>
      <w:r>
        <w:rPr>
          <w:rFonts w:hint="eastAsia"/>
        </w:rPr>
        <w:t>（</w:t>
      </w:r>
      <w:r>
        <w:t>IP_CMS_ARTICLE）</w:t>
      </w:r>
    </w:p>
    <w:tbl>
      <w:tblPr>
        <w:tblW w:w="8448" w:type="dxa"/>
        <w:jc w:val="center"/>
        <w:tblLayout w:type="fixed"/>
        <w:tblCellMar>
          <w:left w:w="113" w:type="dxa"/>
          <w:right w:w="113" w:type="dxa"/>
        </w:tblCellMar>
        <w:tblLook w:val="0000" w:firstRow="0" w:lastRow="0" w:firstColumn="0" w:lastColumn="0" w:noHBand="0" w:noVBand="0"/>
      </w:tblPr>
      <w:tblGrid>
        <w:gridCol w:w="1555"/>
        <w:gridCol w:w="1701"/>
        <w:gridCol w:w="1701"/>
        <w:gridCol w:w="3491"/>
      </w:tblGrid>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3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CATEGORY_ID</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栏目编号</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5810C1">
            <w:r>
              <w:rPr>
                <w:rFonts w:hint="eastAsia"/>
              </w:rPr>
              <w:t>栏目编号</w:t>
            </w:r>
          </w:p>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TITLE</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标题</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LINK</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文章链接</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COLOR</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VARCHAR2(50)</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标题颜色</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标题颜色（</w:t>
            </w:r>
            <w:r>
              <w:t>RED</w:t>
            </w:r>
            <w:r>
              <w:rPr>
                <w:rFonts w:hint="eastAsia"/>
              </w:rPr>
              <w:t>：红色；</w:t>
            </w:r>
            <w:r>
              <w:t>GREEN</w:t>
            </w:r>
            <w:r>
              <w:rPr>
                <w:rFonts w:hint="eastAsia"/>
              </w:rPr>
              <w:t>：绿色；</w:t>
            </w:r>
            <w:r>
              <w:t>BLUE</w:t>
            </w:r>
            <w:r>
              <w:rPr>
                <w:rFonts w:hint="eastAsia"/>
              </w:rPr>
              <w:t>：蓝色；</w:t>
            </w:r>
            <w:r>
              <w:t>YELLOW</w:t>
            </w:r>
            <w:r>
              <w:rPr>
                <w:rFonts w:hint="eastAsia"/>
              </w:rPr>
              <w:t>：黄色；</w:t>
            </w:r>
            <w:r>
              <w:t>ORANGE</w:t>
            </w:r>
            <w:r>
              <w:rPr>
                <w:rFonts w:hint="eastAsia"/>
              </w:rPr>
              <w:t>：橙色）</w:t>
            </w:r>
          </w:p>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IMAGE</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文章图片</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KEYWORDS</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关键字</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DESCRIPTION</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描述、摘要</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WEIGHT</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权重</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5810C1">
            <w:r>
              <w:rPr>
                <w:rFonts w:hint="eastAsia"/>
              </w:rPr>
              <w:t>权重，越大越靠前</w:t>
            </w:r>
          </w:p>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WEIGHT_DATE</w:t>
            </w:r>
          </w:p>
        </w:tc>
        <w:tc>
          <w:tcPr>
            <w:tcW w:w="1701"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权重期限</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权重期限，过期后将权重设置为：</w:t>
            </w:r>
            <w:r>
              <w:t>0</w:t>
            </w:r>
          </w:p>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HITS</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点击数</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lastRenderedPageBreak/>
              <w:t>POSID</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VARCHAR2(10)</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推荐位</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推荐位，多选（</w:t>
            </w:r>
            <w:r>
              <w:t>1</w:t>
            </w:r>
            <w:r>
              <w:rPr>
                <w:rFonts w:hint="eastAsia"/>
              </w:rPr>
              <w:t>：首页焦点图；</w:t>
            </w:r>
            <w:r>
              <w:t>2</w:t>
            </w:r>
            <w:r>
              <w:rPr>
                <w:rFonts w:hint="eastAsia"/>
              </w:rPr>
              <w:t>：栏目页文章推荐；）</w:t>
            </w:r>
          </w:p>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CUSTOM_CONTENT_VIEW</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自定义内容视图</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VIEW_CONFIG</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CLOB</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视图配置</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1701"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1701"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555"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70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删除标记（</w:t>
            </w:r>
            <w:r>
              <w:t>0</w:t>
            </w:r>
            <w:r>
              <w:rPr>
                <w:rFonts w:hint="eastAsia"/>
              </w:rPr>
              <w:t>：正常；</w:t>
            </w:r>
            <w:r>
              <w:t>1</w:t>
            </w:r>
            <w:r>
              <w:rPr>
                <w:rFonts w:hint="eastAsia"/>
              </w:rPr>
              <w:t>：删除）</w:t>
            </w:r>
          </w:p>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文章详表</w:t>
      </w:r>
      <w:r>
        <w:rPr>
          <w:rFonts w:hint="eastAsia"/>
        </w:rPr>
        <w:t>（</w:t>
      </w:r>
      <w:r>
        <w:t>IP_CMS_ARTICLE_DATA）</w:t>
      </w:r>
    </w:p>
    <w:tbl>
      <w:tblPr>
        <w:tblW w:w="8448" w:type="dxa"/>
        <w:jc w:val="center"/>
        <w:tblLayout w:type="fixed"/>
        <w:tblCellMar>
          <w:left w:w="113" w:type="dxa"/>
          <w:right w:w="113" w:type="dxa"/>
        </w:tblCellMar>
        <w:tblLook w:val="0000" w:firstRow="0" w:lastRow="0" w:firstColumn="0" w:lastColumn="0" w:noHBand="0" w:noVBand="0"/>
      </w:tblPr>
      <w:tblGrid>
        <w:gridCol w:w="2547"/>
        <w:gridCol w:w="1984"/>
        <w:gridCol w:w="2127"/>
        <w:gridCol w:w="1790"/>
      </w:tblGrid>
      <w:tr w:rsidR="002870E5" w:rsidTr="005810C1">
        <w:trPr>
          <w:jc w:val="center"/>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2547"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1984"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127"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179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547" w:type="dxa"/>
            <w:tcBorders>
              <w:top w:val="single" w:sz="4" w:space="0" w:color="auto"/>
              <w:left w:val="single" w:sz="4" w:space="0" w:color="auto"/>
              <w:bottom w:val="single" w:sz="4" w:space="0" w:color="auto"/>
              <w:right w:val="single" w:sz="4" w:space="0" w:color="auto"/>
            </w:tcBorders>
          </w:tcPr>
          <w:p w:rsidR="002870E5" w:rsidRDefault="00F07254" w:rsidP="002870E5">
            <w:r>
              <w:t>CONTENT</w:t>
            </w:r>
          </w:p>
        </w:tc>
        <w:tc>
          <w:tcPr>
            <w:tcW w:w="1984" w:type="dxa"/>
            <w:tcBorders>
              <w:top w:val="single" w:sz="4" w:space="0" w:color="auto"/>
              <w:left w:val="single" w:sz="4" w:space="0" w:color="auto"/>
              <w:bottom w:val="single" w:sz="4" w:space="0" w:color="auto"/>
              <w:right w:val="single" w:sz="4" w:space="0" w:color="auto"/>
            </w:tcBorders>
          </w:tcPr>
          <w:p w:rsidR="002870E5" w:rsidRDefault="00F07254" w:rsidP="002870E5">
            <w:r>
              <w:t>CLOB</w:t>
            </w:r>
          </w:p>
        </w:tc>
        <w:tc>
          <w:tcPr>
            <w:tcW w:w="2127"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文章内容</w:t>
            </w:r>
          </w:p>
        </w:tc>
        <w:tc>
          <w:tcPr>
            <w:tcW w:w="179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547" w:type="dxa"/>
            <w:tcBorders>
              <w:top w:val="single" w:sz="4" w:space="0" w:color="auto"/>
              <w:left w:val="single" w:sz="4" w:space="0" w:color="auto"/>
              <w:bottom w:val="single" w:sz="4" w:space="0" w:color="auto"/>
              <w:right w:val="single" w:sz="4" w:space="0" w:color="auto"/>
            </w:tcBorders>
          </w:tcPr>
          <w:p w:rsidR="002870E5" w:rsidRDefault="00F07254" w:rsidP="002870E5">
            <w:r>
              <w:t>COPYFROM</w:t>
            </w:r>
          </w:p>
        </w:tc>
        <w:tc>
          <w:tcPr>
            <w:tcW w:w="1984"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127"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文章来源</w:t>
            </w:r>
          </w:p>
        </w:tc>
        <w:tc>
          <w:tcPr>
            <w:tcW w:w="179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547" w:type="dxa"/>
            <w:tcBorders>
              <w:top w:val="single" w:sz="4" w:space="0" w:color="auto"/>
              <w:left w:val="single" w:sz="4" w:space="0" w:color="auto"/>
              <w:bottom w:val="single" w:sz="4" w:space="0" w:color="auto"/>
              <w:right w:val="single" w:sz="4" w:space="0" w:color="auto"/>
            </w:tcBorders>
          </w:tcPr>
          <w:p w:rsidR="002870E5" w:rsidRDefault="00F07254" w:rsidP="002870E5">
            <w:r>
              <w:t>RELATION</w:t>
            </w:r>
          </w:p>
        </w:tc>
        <w:tc>
          <w:tcPr>
            <w:tcW w:w="1984"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127"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相关文章</w:t>
            </w:r>
          </w:p>
        </w:tc>
        <w:tc>
          <w:tcPr>
            <w:tcW w:w="179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547" w:type="dxa"/>
            <w:tcBorders>
              <w:top w:val="single" w:sz="4" w:space="0" w:color="auto"/>
              <w:left w:val="single" w:sz="4" w:space="0" w:color="auto"/>
              <w:bottom w:val="single" w:sz="4" w:space="0" w:color="auto"/>
              <w:right w:val="single" w:sz="4" w:space="0" w:color="auto"/>
            </w:tcBorders>
          </w:tcPr>
          <w:p w:rsidR="002870E5" w:rsidRDefault="00F07254" w:rsidP="002870E5">
            <w:r>
              <w:t>ALLOW_COMMENT</w:t>
            </w:r>
          </w:p>
        </w:tc>
        <w:tc>
          <w:tcPr>
            <w:tcW w:w="1984"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127"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是否允许评论</w:t>
            </w:r>
          </w:p>
        </w:tc>
        <w:tc>
          <w:tcPr>
            <w:tcW w:w="1790"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日志表</w:t>
      </w:r>
      <w:r>
        <w:rPr>
          <w:rFonts w:hint="eastAsia"/>
        </w:rPr>
        <w:t>（</w:t>
      </w:r>
      <w:r>
        <w:t>IP_SYS_LOG）</w:t>
      </w:r>
    </w:p>
    <w:tbl>
      <w:tblPr>
        <w:tblW w:w="8448" w:type="dxa"/>
        <w:jc w:val="center"/>
        <w:tblLayout w:type="fixed"/>
        <w:tblCellMar>
          <w:left w:w="113" w:type="dxa"/>
          <w:right w:w="113" w:type="dxa"/>
        </w:tblCellMar>
        <w:tblLook w:val="0000" w:firstRow="0" w:lastRow="0" w:firstColumn="0" w:lastColumn="0" w:noHBand="0" w:noVBand="0"/>
      </w:tblPr>
      <w:tblGrid>
        <w:gridCol w:w="1980"/>
        <w:gridCol w:w="2126"/>
        <w:gridCol w:w="2268"/>
        <w:gridCol w:w="2074"/>
      </w:tblGrid>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TYPE</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日志类型</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126"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REMOTE_ADDR</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操作</w:t>
            </w:r>
            <w:r>
              <w:t>IP</w:t>
            </w:r>
            <w:r>
              <w:rPr>
                <w:rFonts w:hint="eastAsia"/>
              </w:rPr>
              <w:t>地址</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USER_AGENT</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用户代理</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REQUEST_URI</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请求</w:t>
            </w:r>
            <w:r>
              <w:t>URI</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METHOD</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VARCHAR2(10)</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操作方式</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PARAMS</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CLOB</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操作提交的数据</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980" w:type="dxa"/>
            <w:tcBorders>
              <w:top w:val="single" w:sz="4" w:space="0" w:color="auto"/>
              <w:left w:val="single" w:sz="4" w:space="0" w:color="auto"/>
              <w:bottom w:val="single" w:sz="4" w:space="0" w:color="auto"/>
              <w:right w:val="single" w:sz="4" w:space="0" w:color="auto"/>
            </w:tcBorders>
          </w:tcPr>
          <w:p w:rsidR="002870E5" w:rsidRDefault="00F07254" w:rsidP="002870E5">
            <w:r>
              <w:t>EXCEPTION</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CLOB</w:t>
            </w:r>
          </w:p>
        </w:tc>
        <w:tc>
          <w:tcPr>
            <w:tcW w:w="226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异常信息</w:t>
            </w:r>
          </w:p>
        </w:tc>
        <w:tc>
          <w:tcPr>
            <w:tcW w:w="2074"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机构表</w:t>
      </w:r>
      <w:r>
        <w:rPr>
          <w:rFonts w:hint="eastAsia"/>
        </w:rPr>
        <w:t>（</w:t>
      </w:r>
      <w:r>
        <w:t>IP_SYS_ORG）</w:t>
      </w:r>
    </w:p>
    <w:tbl>
      <w:tblPr>
        <w:tblW w:w="8448" w:type="dxa"/>
        <w:jc w:val="center"/>
        <w:tblLayout w:type="fixed"/>
        <w:tblCellMar>
          <w:left w:w="113" w:type="dxa"/>
          <w:right w:w="113" w:type="dxa"/>
        </w:tblCellMar>
        <w:tblLook w:val="0000" w:firstRow="0" w:lastRow="0" w:firstColumn="0" w:lastColumn="0" w:noHBand="0" w:noVBand="0"/>
      </w:tblPr>
      <w:tblGrid>
        <w:gridCol w:w="1474"/>
        <w:gridCol w:w="1923"/>
        <w:gridCol w:w="1560"/>
        <w:gridCol w:w="3491"/>
      </w:tblGrid>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1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3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lastRenderedPageBreak/>
              <w:t>JD</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父级编号</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PARENT_IDS</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VARCHAR2(2000)</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所有父级编号</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名称</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CODE</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编码</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SORT</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排序</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TYPE</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机构类型</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机构类型（</w:t>
            </w:r>
            <w:r>
              <w:t>1</w:t>
            </w:r>
            <w:r>
              <w:rPr>
                <w:rFonts w:hint="eastAsia"/>
              </w:rPr>
              <w:t>：管理局；</w:t>
            </w:r>
            <w:r>
              <w:t>2</w:t>
            </w:r>
            <w:r>
              <w:rPr>
                <w:rFonts w:hint="eastAsia"/>
              </w:rPr>
              <w:t>：监测站；</w:t>
            </w:r>
            <w:r>
              <w:t>3</w:t>
            </w:r>
            <w:r>
              <w:rPr>
                <w:rFonts w:hint="eastAsia"/>
              </w:rPr>
              <w:t>：部门；</w:t>
            </w:r>
            <w:r>
              <w:t>4</w:t>
            </w:r>
            <w:r>
              <w:rPr>
                <w:rFonts w:hint="eastAsia"/>
              </w:rPr>
              <w:t>：工作组；</w:t>
            </w:r>
            <w:r>
              <w:t>5</w:t>
            </w:r>
            <w:r>
              <w:rPr>
                <w:rFonts w:hint="eastAsia"/>
              </w:rPr>
              <w:t>：其它）</w:t>
            </w:r>
          </w:p>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GRADE</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机构等级</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机构等级（</w:t>
            </w:r>
            <w:r>
              <w:t>1</w:t>
            </w:r>
            <w:r>
              <w:rPr>
                <w:rFonts w:hint="eastAsia"/>
              </w:rPr>
              <w:t>：一级；</w:t>
            </w:r>
            <w:r>
              <w:t>2</w:t>
            </w:r>
            <w:r>
              <w:rPr>
                <w:rFonts w:hint="eastAsia"/>
              </w:rPr>
              <w:t>：二级；</w:t>
            </w:r>
            <w:r>
              <w:t>3</w:t>
            </w:r>
            <w:r>
              <w:rPr>
                <w:rFonts w:hint="eastAsia"/>
              </w:rPr>
              <w:t>：三级；</w:t>
            </w:r>
            <w:r>
              <w:t>4</w:t>
            </w:r>
            <w:r>
              <w:rPr>
                <w:rFonts w:hint="eastAsia"/>
              </w:rPr>
              <w:t>：四级）</w:t>
            </w:r>
          </w:p>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MASTER</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负责人</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PHONE</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电话</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FAX</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传真</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AREA_ID</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所属地区</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USEABLE</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是否启用</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1923"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1923" w:type="dxa"/>
            <w:tcBorders>
              <w:top w:val="single" w:sz="4" w:space="0" w:color="auto"/>
              <w:left w:val="single" w:sz="4" w:space="0" w:color="auto"/>
              <w:bottom w:val="single" w:sz="4" w:space="0" w:color="auto"/>
              <w:right w:val="single" w:sz="4" w:space="0" w:color="auto"/>
            </w:tcBorders>
          </w:tcPr>
          <w:p w:rsidR="002870E5" w:rsidRDefault="002870E5" w:rsidP="002870E5"/>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3491"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192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56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3491"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r>
              <w:t>0</w:t>
            </w:r>
            <w:r>
              <w:rPr>
                <w:rFonts w:hint="eastAsia"/>
              </w:rPr>
              <w:t>：正常；</w:t>
            </w:r>
            <w:r>
              <w:t>1</w:t>
            </w:r>
            <w:r>
              <w:rPr>
                <w:rFonts w:hint="eastAsia"/>
              </w:rPr>
              <w:t>：删除）</w:t>
            </w:r>
          </w:p>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栏目表</w:t>
      </w:r>
      <w:r>
        <w:rPr>
          <w:rFonts w:hint="eastAsia"/>
        </w:rPr>
        <w:t>（</w:t>
      </w:r>
      <w:r>
        <w:t>IP_CMS_CATEGORY）</w:t>
      </w:r>
    </w:p>
    <w:tbl>
      <w:tblPr>
        <w:tblW w:w="8448" w:type="dxa"/>
        <w:jc w:val="center"/>
        <w:tblLayout w:type="fixed"/>
        <w:tblCellMar>
          <w:left w:w="113" w:type="dxa"/>
          <w:right w:w="113" w:type="dxa"/>
        </w:tblCellMar>
        <w:tblLook w:val="0000" w:firstRow="0" w:lastRow="0" w:firstColumn="0" w:lastColumn="0" w:noHBand="0" w:noVBand="0"/>
      </w:tblPr>
      <w:tblGrid>
        <w:gridCol w:w="2830"/>
        <w:gridCol w:w="1843"/>
        <w:gridCol w:w="2693"/>
        <w:gridCol w:w="1082"/>
      </w:tblGrid>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PARENT_ID</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父级编号</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PARENT_IDS</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所有父级编号</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SITE_ID</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站点编号</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OFFICE_ID</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归属机构</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MODULE</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VARCHAR2(20)</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栏目模块</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栏目名称</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IMAGE</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栏目图片</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HREF</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链接</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TARGET</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VARCHAR2(20)</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目标</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DESCRIPTION</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描述</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KEYWORDS</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关键字</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SORT</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排序（升序）</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IN_MENU</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是否在导航中显示</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IN_LIST</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是否在分类页中显示列表</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SHOW_MODES</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展现方式</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lastRenderedPageBreak/>
              <w:t>ALLOW_COMMENT</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是否允许评论</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IS_AUDIT</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是否需要审核</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CUSTOM_LIST_VIEW</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自定义列表视图</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CUSTOM_CONTENT_VIEW</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自定义内容视图</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VIEW_CONFIG</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CLOB</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视图配置</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1843"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1843"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830"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1843"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693"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1082"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用户表</w:t>
      </w:r>
      <w:r>
        <w:rPr>
          <w:rFonts w:hint="eastAsia"/>
        </w:rPr>
        <w:t>（</w:t>
      </w:r>
      <w:r>
        <w:t>IP_SYS_USER）</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ORG_ID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归属部门</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LOGIN_NAME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登录名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PASSWORD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密码</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SALT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盐</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NO</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工号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姓名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EMAIL</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邮箱</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PHONE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电话</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MOBILE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手机</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ICON</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用户头像</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SEX</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性别</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性别（</w:t>
            </w:r>
            <w:r>
              <w:t>0</w:t>
            </w:r>
            <w:r>
              <w:rPr>
                <w:rFonts w:hint="eastAsia"/>
              </w:rPr>
              <w:t>：男；</w:t>
            </w:r>
            <w:r>
              <w:t>1</w:t>
            </w:r>
            <w:r>
              <w:rPr>
                <w:rFonts w:hint="eastAsia"/>
              </w:rPr>
              <w:t>：女）</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LOGIN_IP</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最后登陆</w:t>
            </w:r>
            <w:r>
              <w:t>IP</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LOGIN_DATE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&lt;UNDEFINED&gt;</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最后登陆时间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LOGIN_FLAG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是否可登录</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是否可登录（</w:t>
            </w:r>
            <w:r>
              <w:t>0</w:t>
            </w:r>
            <w:r>
              <w:rPr>
                <w:rFonts w:hint="eastAsia"/>
              </w:rPr>
              <w:t>：可登录；</w:t>
            </w:r>
            <w:r>
              <w:t>1</w:t>
            </w:r>
            <w:r>
              <w:rPr>
                <w:rFonts w:hint="eastAsia"/>
              </w:rPr>
              <w:t>：不可登录）</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5810C1">
            <w:r>
              <w:rPr>
                <w:rFonts w:hint="eastAsia"/>
              </w:rPr>
              <w:t>删除标记（</w:t>
            </w:r>
            <w:r>
              <w:t>0</w:t>
            </w:r>
            <w:r>
              <w:rPr>
                <w:rFonts w:hint="eastAsia"/>
              </w:rPr>
              <w:t>：正常；</w:t>
            </w:r>
            <w:r>
              <w:t>1</w:t>
            </w:r>
            <w:r>
              <w:rPr>
                <w:rFonts w:hint="eastAsia"/>
              </w:rPr>
              <w:t>：删除）</w:t>
            </w:r>
          </w:p>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lastRenderedPageBreak/>
        <w:t>留言板</w:t>
      </w:r>
      <w:r>
        <w:rPr>
          <w:rFonts w:hint="eastAsia"/>
        </w:rPr>
        <w:t>（</w:t>
      </w:r>
      <w:r>
        <w:t>IP_CMS_QUESTBOOK）</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TYPE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留言分类</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CONTENT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留言内容</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姓名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EMAIL</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邮箱</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PHONE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电话</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WORKUNIT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单位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IP</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t>IP</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留言时间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RE_USER_ID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回复人</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回复时间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RE_CONTENT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回复内容</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站点表</w:t>
      </w:r>
      <w:r>
        <w:rPr>
          <w:rFonts w:hint="eastAsia"/>
        </w:rPr>
        <w:t>（</w:t>
      </w:r>
      <w:r>
        <w:t>IP_CMS_SITE）</w:t>
      </w:r>
    </w:p>
    <w:tbl>
      <w:tblPr>
        <w:tblW w:w="8448" w:type="dxa"/>
        <w:jc w:val="center"/>
        <w:tblLayout w:type="fixed"/>
        <w:tblCellMar>
          <w:left w:w="113" w:type="dxa"/>
          <w:right w:w="113" w:type="dxa"/>
        </w:tblCellMar>
        <w:tblLook w:val="0000" w:firstRow="0" w:lastRow="0" w:firstColumn="0" w:lastColumn="0" w:noHBand="0" w:noVBand="0"/>
      </w:tblPr>
      <w:tblGrid>
        <w:gridCol w:w="2405"/>
        <w:gridCol w:w="2126"/>
        <w:gridCol w:w="2410"/>
        <w:gridCol w:w="1507"/>
      </w:tblGrid>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15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站点名称</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TITLE</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站点标题</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LOGO</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站点</w:t>
            </w:r>
            <w:r>
              <w:t>LOGO</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DOMAIN</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站点域名</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DESCRIPTION</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描述</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KEYWORDS</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关键字</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THEME</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主题</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COPYRIGHT</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CLOB</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版权信息</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CUSTOM_INDEX_VIEW</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自定义站点首页视图</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126"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126"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2405"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126"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10"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1507"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lastRenderedPageBreak/>
        <w:t>组用户表</w:t>
      </w:r>
      <w:r>
        <w:rPr>
          <w:rFonts w:hint="eastAsia"/>
        </w:rPr>
        <w:t>（</w:t>
      </w:r>
      <w:r>
        <w:t>IP_SYS_USER_ORG）</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USER_ID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用户编号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ORG_ID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组编号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菜单表</w:t>
      </w:r>
      <w:r>
        <w:rPr>
          <w:rFonts w:hint="eastAsia"/>
        </w:rPr>
        <w:t>（</w:t>
      </w:r>
      <w:r>
        <w:t>IP_SYS_MENU）</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1952"/>
        <w:gridCol w:w="2924"/>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父级编号</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PARENT_IDS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VARCHAR2(2000)</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所有父级编号</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名称</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SORT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NUMBER(10,0)</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排序</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HREF</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VARCHAR2(2000)</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链接</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TARGET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目标</w:t>
            </w:r>
          </w:p>
        </w:tc>
        <w:tc>
          <w:tcPr>
            <w:tcW w:w="2924"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目标（</w:t>
            </w:r>
            <w:r>
              <w:t>MAINFRAME</w:t>
            </w:r>
            <w:r>
              <w:rPr>
                <w:rFonts w:hint="eastAsia"/>
              </w:rPr>
              <w:t>、</w:t>
            </w:r>
            <w:r>
              <w:t xml:space="preserve"> _BLANK</w:t>
            </w:r>
            <w:r>
              <w:rPr>
                <w:rFonts w:hint="eastAsia"/>
              </w:rPr>
              <w:t>、</w:t>
            </w:r>
            <w:r>
              <w:t>_SELF</w:t>
            </w:r>
            <w:r>
              <w:rPr>
                <w:rFonts w:hint="eastAsia"/>
              </w:rPr>
              <w:t>、</w:t>
            </w:r>
            <w:r>
              <w:t>_PARENT</w:t>
            </w:r>
            <w:r>
              <w:rPr>
                <w:rFonts w:hint="eastAsia"/>
              </w:rPr>
              <w:t>、</w:t>
            </w:r>
            <w:r>
              <w:t>_TOP</w:t>
            </w:r>
            <w:r>
              <w:rPr>
                <w:rFonts w:hint="eastAsia"/>
              </w:rPr>
              <w:t>）</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ICON</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图标</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IS_SHOW</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是否显示为菜单</w:t>
            </w:r>
          </w:p>
        </w:tc>
        <w:tc>
          <w:tcPr>
            <w:tcW w:w="2924"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是否在菜单中显示（</w:t>
            </w:r>
            <w:r>
              <w:t>1</w:t>
            </w:r>
            <w:r>
              <w:rPr>
                <w:rFonts w:hint="eastAsia"/>
              </w:rPr>
              <w:t>：显示；</w:t>
            </w:r>
            <w:r>
              <w:t>0</w:t>
            </w:r>
            <w:r>
              <w:rPr>
                <w:rFonts w:hint="eastAsia"/>
              </w:rPr>
              <w:t>：不显示）</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PERMISSION</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权限标识</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APP_ID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所属应用</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924"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952"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924"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删除标记（</w:t>
            </w:r>
            <w:r>
              <w:t>0</w:t>
            </w:r>
            <w:r>
              <w:rPr>
                <w:rFonts w:hint="eastAsia"/>
              </w:rPr>
              <w:t>：正常；</w:t>
            </w:r>
            <w:r>
              <w:t>1</w:t>
            </w:r>
            <w:r>
              <w:rPr>
                <w:rFonts w:hint="eastAsia"/>
              </w:rPr>
              <w:t>：删除）</w:t>
            </w:r>
          </w:p>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角色菜单</w:t>
      </w:r>
      <w:r>
        <w:rPr>
          <w:rFonts w:hint="eastAsia"/>
        </w:rPr>
        <w:t>表（</w:t>
      </w:r>
      <w:r>
        <w:t>IP_SYS_ROLE_MENU）</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ROLE_ID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角色</w:t>
            </w:r>
            <w:r>
              <w:t>ID</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RESOURCE_ID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资源</w:t>
            </w:r>
            <w:r>
              <w:t>ID</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lastRenderedPageBreak/>
        <w:t>角色用户表</w:t>
      </w:r>
      <w:r>
        <w:rPr>
          <w:rFonts w:hint="eastAsia"/>
        </w:rPr>
        <w:t>（</w:t>
      </w:r>
      <w:r>
        <w:t>IP_SYS_ROLE_USER）</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ROLE_ID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角色</w:t>
            </w:r>
            <w:r>
              <w:t>ID</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USER_ID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NUMBER</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用户</w:t>
            </w:r>
            <w:r>
              <w:t>ID</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角色表</w:t>
      </w:r>
      <w:r>
        <w:rPr>
          <w:rFonts w:hint="eastAsia"/>
        </w:rPr>
        <w:t>（</w:t>
      </w:r>
      <w:r>
        <w:t>IP_SYS_ROLE）</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1526"/>
        <w:gridCol w:w="3350"/>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3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角色名称</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ENNAME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英文名称</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DATA_SCOPE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数据范围</w:t>
            </w:r>
          </w:p>
        </w:tc>
        <w:tc>
          <w:tcPr>
            <w:tcW w:w="3350"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数据范围（</w:t>
            </w:r>
            <w:r>
              <w:t>0</w:t>
            </w:r>
            <w:r>
              <w:rPr>
                <w:rFonts w:hint="eastAsia"/>
              </w:rPr>
              <w:t>：所有数据；</w:t>
            </w:r>
            <w:r>
              <w:t>1</w:t>
            </w:r>
            <w:r>
              <w:rPr>
                <w:rFonts w:hint="eastAsia"/>
              </w:rPr>
              <w:t>：管理局及以下数据；</w:t>
            </w:r>
            <w:r>
              <w:t>2</w:t>
            </w:r>
            <w:r>
              <w:rPr>
                <w:rFonts w:hint="eastAsia"/>
              </w:rPr>
              <w:t>：监测站有以下数据；</w:t>
            </w:r>
            <w:r>
              <w:t>3</w:t>
            </w:r>
            <w:r>
              <w:rPr>
                <w:rFonts w:hint="eastAsia"/>
              </w:rPr>
              <w:t>：所在部门及以下数据；</w:t>
            </w:r>
            <w:r>
              <w:t>4</w:t>
            </w:r>
            <w:r>
              <w:rPr>
                <w:rFonts w:hint="eastAsia"/>
              </w:rPr>
              <w:t>：所在部门数据；</w:t>
            </w:r>
            <w:r>
              <w:t>8</w:t>
            </w:r>
            <w:r>
              <w:rPr>
                <w:rFonts w:hint="eastAsia"/>
              </w:rPr>
              <w:t>：仅本人数据）</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USEABLE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是否可用</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描述</w:t>
            </w:r>
          </w:p>
        </w:tc>
        <w:tc>
          <w:tcPr>
            <w:tcW w:w="3350"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1526"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3350" w:type="dxa"/>
            <w:tcBorders>
              <w:top w:val="single" w:sz="4" w:space="0" w:color="auto"/>
              <w:left w:val="single" w:sz="4" w:space="0" w:color="auto"/>
              <w:bottom w:val="single" w:sz="4" w:space="0" w:color="auto"/>
              <w:right w:val="single" w:sz="4" w:space="0" w:color="auto"/>
            </w:tcBorders>
          </w:tcPr>
          <w:p w:rsidR="002870E5" w:rsidRDefault="00F07254" w:rsidP="00154947">
            <w:r>
              <w:rPr>
                <w:rFonts w:hint="eastAsia"/>
              </w:rPr>
              <w:t>删除标记（</w:t>
            </w:r>
            <w:r>
              <w:t>0</w:t>
            </w:r>
            <w:r>
              <w:rPr>
                <w:rFonts w:hint="eastAsia"/>
              </w:rPr>
              <w:t>：正常；</w:t>
            </w:r>
            <w:r>
              <w:t>1</w:t>
            </w:r>
            <w:r>
              <w:rPr>
                <w:rFonts w:hint="eastAsia"/>
              </w:rPr>
              <w:t>：删除）</w:t>
            </w:r>
          </w:p>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评论表</w:t>
      </w:r>
      <w:r>
        <w:rPr>
          <w:rFonts w:hint="eastAsia"/>
        </w:rPr>
        <w:t>（</w:t>
      </w:r>
      <w:r>
        <w:t>IP_CMS_COMMENT）</w:t>
      </w:r>
    </w:p>
    <w:tbl>
      <w:tblPr>
        <w:tblW w:w="8448" w:type="dxa"/>
        <w:jc w:val="center"/>
        <w:tblLayout w:type="fixed"/>
        <w:tblCellMar>
          <w:left w:w="113" w:type="dxa"/>
          <w:right w:w="113" w:type="dxa"/>
        </w:tblCellMar>
        <w:tblLook w:val="0000" w:firstRow="0" w:lastRow="0" w:firstColumn="0" w:lastColumn="0" w:noHBand="0" w:noVBand="0"/>
      </w:tblPr>
      <w:tblGrid>
        <w:gridCol w:w="1838"/>
        <w:gridCol w:w="1734"/>
        <w:gridCol w:w="2438"/>
        <w:gridCol w:w="2438"/>
      </w:tblGrid>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17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CATEGORY_ID</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CONTENT_ID</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栏目内容的编号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TITLE</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栏目内容的标题</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CONTENT</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评论内容</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NAME</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评论姓名</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IP</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VARCHAR2(100)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评论</w:t>
            </w:r>
            <w:r>
              <w:t>IP</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1734"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评论时间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AUDIT_USER_ID</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审核人</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AUDIT_DATE</w:t>
            </w:r>
          </w:p>
        </w:tc>
        <w:tc>
          <w:tcPr>
            <w:tcW w:w="1734"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审核时间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5810C1">
        <w:trPr>
          <w:jc w:val="center"/>
        </w:trPr>
        <w:tc>
          <w:tcPr>
            <w:tcW w:w="1838"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1734"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lastRenderedPageBreak/>
        <w:t>通知通告</w:t>
      </w:r>
      <w:r>
        <w:rPr>
          <w:rFonts w:hint="eastAsia"/>
        </w:rPr>
        <w:t>（</w:t>
      </w:r>
      <w:r>
        <w:t>IP_SYS_NOTIFY）</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TYPE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类型</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TITLE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标题</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CONTENT</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VARCHAR2(2000)</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内容</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CREATE_DATE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创建时间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UPDATE_BY</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更新者</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UPDATE_DATE</w:t>
            </w:r>
          </w:p>
        </w:tc>
        <w:tc>
          <w:tcPr>
            <w:tcW w:w="2098" w:type="dxa"/>
            <w:tcBorders>
              <w:top w:val="single" w:sz="4" w:space="0" w:color="auto"/>
              <w:left w:val="single" w:sz="4" w:space="0" w:color="auto"/>
              <w:bottom w:val="single" w:sz="4" w:space="0" w:color="auto"/>
              <w:right w:val="single" w:sz="4" w:space="0" w:color="auto"/>
            </w:tcBorders>
          </w:tcPr>
          <w:p w:rsidR="002870E5" w:rsidRDefault="00D8042F"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更新时间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REMARKS</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VARCHAR2(255)</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备注信息</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DEL_FLAG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删除标记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451A32">
      <w:pPr>
        <w:rPr>
          <w:rFonts w:ascii="Microsoft Sans Serif" w:hAnsi="Microsoft Sans Serif" w:cs="Microsoft Sans Serif"/>
          <w:sz w:val="20"/>
          <w:szCs w:val="20"/>
        </w:rPr>
      </w:pPr>
    </w:p>
    <w:p w:rsidR="00451A32" w:rsidRDefault="00F07254" w:rsidP="00D64765">
      <w:pPr>
        <w:pStyle w:val="40"/>
      </w:pPr>
      <w:r>
        <w:t>通知通告发送记录</w:t>
      </w:r>
      <w:r>
        <w:rPr>
          <w:rFonts w:hint="eastAsia"/>
        </w:rPr>
        <w:t>（</w:t>
      </w:r>
      <w:r>
        <w:t>IP_SYS_NOFIFY_RECORD）</w:t>
      </w:r>
    </w:p>
    <w:tbl>
      <w:tblPr>
        <w:tblW w:w="8448" w:type="dxa"/>
        <w:jc w:val="center"/>
        <w:tblLayout w:type="fixed"/>
        <w:tblCellMar>
          <w:left w:w="113" w:type="dxa"/>
          <w:right w:w="113" w:type="dxa"/>
        </w:tblCellMar>
        <w:tblLook w:val="0000" w:firstRow="0" w:lastRow="0" w:firstColumn="0" w:lastColumn="0" w:noHBand="0" w:noVBand="0"/>
      </w:tblPr>
      <w:tblGrid>
        <w:gridCol w:w="1474"/>
        <w:gridCol w:w="2098"/>
        <w:gridCol w:w="2438"/>
        <w:gridCol w:w="2438"/>
      </w:tblGrid>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字段</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70E5" w:rsidRPr="00101C82" w:rsidRDefault="00F07254" w:rsidP="002870E5">
            <w:pPr>
              <w:jc w:val="center"/>
              <w:rPr>
                <w:rFonts w:asciiTheme="minorEastAsia" w:eastAsiaTheme="minorEastAsia" w:hAnsiTheme="minorEastAsia"/>
                <w:b/>
                <w:bCs/>
                <w:color w:val="000000"/>
              </w:rPr>
            </w:pPr>
            <w:r w:rsidRPr="00101C82">
              <w:rPr>
                <w:rFonts w:asciiTheme="minorEastAsia" w:eastAsiaTheme="minorEastAsia" w:hAnsiTheme="minorEastAsia" w:hint="eastAsia"/>
                <w:b/>
                <w:bCs/>
                <w:color w:val="000000"/>
              </w:rPr>
              <w:t>类型</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Pr>
                <w:rFonts w:asciiTheme="minorEastAsia" w:eastAsiaTheme="minorEastAsia" w:hAnsiTheme="minorEastAsia" w:cs="微软雅黑" w:hint="eastAsia"/>
                <w:b/>
                <w:bCs/>
                <w:color w:val="000000"/>
                <w:szCs w:val="21"/>
              </w:rPr>
              <w:t>显示内容</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70E5" w:rsidRPr="00101C82" w:rsidRDefault="00F07254" w:rsidP="002870E5">
            <w:pPr>
              <w:jc w:val="center"/>
              <w:rPr>
                <w:rFonts w:asciiTheme="minorEastAsia" w:eastAsiaTheme="minorEastAsia" w:hAnsiTheme="minorEastAsia"/>
                <w:b/>
                <w:bCs/>
                <w:color w:val="000000"/>
                <w:szCs w:val="21"/>
              </w:rPr>
            </w:pPr>
            <w:r w:rsidRPr="00101C82">
              <w:rPr>
                <w:rFonts w:asciiTheme="minorEastAsia" w:eastAsiaTheme="minorEastAsia" w:hAnsiTheme="minorEastAsia" w:cs="微软雅黑" w:hint="eastAsia"/>
                <w:b/>
                <w:bCs/>
                <w:color w:val="000000"/>
                <w:szCs w:val="21"/>
              </w:rPr>
              <w:t>说</w:t>
            </w:r>
            <w:r w:rsidRPr="00101C82">
              <w:rPr>
                <w:rFonts w:asciiTheme="minorEastAsia" w:eastAsiaTheme="minorEastAsia" w:hAnsiTheme="minorEastAsia" w:hint="eastAsia"/>
                <w:b/>
                <w:bCs/>
                <w:color w:val="000000"/>
                <w:szCs w:val="21"/>
              </w:rPr>
              <w:t>明</w:t>
            </w:r>
          </w:p>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NODIFY_ID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通知通告编号</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USER_ID</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VARCHAR2(64)</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接受人</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READ_FLAG</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CHAR(1)</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阅读标记</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r w:rsidR="002870E5" w:rsidTr="00154947">
        <w:trPr>
          <w:jc w:val="center"/>
        </w:trPr>
        <w:tc>
          <w:tcPr>
            <w:tcW w:w="1474" w:type="dxa"/>
            <w:tcBorders>
              <w:top w:val="single" w:sz="4" w:space="0" w:color="auto"/>
              <w:left w:val="single" w:sz="4" w:space="0" w:color="auto"/>
              <w:bottom w:val="single" w:sz="4" w:space="0" w:color="auto"/>
              <w:right w:val="single" w:sz="4" w:space="0" w:color="auto"/>
            </w:tcBorders>
          </w:tcPr>
          <w:p w:rsidR="002870E5" w:rsidRDefault="00F07254" w:rsidP="002870E5">
            <w:r>
              <w:t>READ_DATE</w:t>
            </w:r>
          </w:p>
        </w:tc>
        <w:tc>
          <w:tcPr>
            <w:tcW w:w="2098" w:type="dxa"/>
            <w:tcBorders>
              <w:top w:val="single" w:sz="4" w:space="0" w:color="auto"/>
              <w:left w:val="single" w:sz="4" w:space="0" w:color="auto"/>
              <w:bottom w:val="single" w:sz="4" w:space="0" w:color="auto"/>
              <w:right w:val="single" w:sz="4" w:space="0" w:color="auto"/>
            </w:tcBorders>
          </w:tcPr>
          <w:p w:rsidR="002870E5" w:rsidRDefault="00F07254" w:rsidP="002870E5">
            <w:r>
              <w:t>DATE</w:t>
            </w:r>
          </w:p>
        </w:tc>
        <w:tc>
          <w:tcPr>
            <w:tcW w:w="2438" w:type="dxa"/>
            <w:tcBorders>
              <w:top w:val="single" w:sz="4" w:space="0" w:color="auto"/>
              <w:left w:val="single" w:sz="4" w:space="0" w:color="auto"/>
              <w:bottom w:val="single" w:sz="4" w:space="0" w:color="auto"/>
              <w:right w:val="single" w:sz="4" w:space="0" w:color="auto"/>
            </w:tcBorders>
          </w:tcPr>
          <w:p w:rsidR="002870E5" w:rsidRDefault="00F07254" w:rsidP="002870E5">
            <w:r>
              <w:rPr>
                <w:rFonts w:hint="eastAsia"/>
              </w:rPr>
              <w:t>阅读时间</w:t>
            </w:r>
          </w:p>
        </w:tc>
        <w:tc>
          <w:tcPr>
            <w:tcW w:w="2438" w:type="dxa"/>
            <w:tcBorders>
              <w:top w:val="single" w:sz="4" w:space="0" w:color="auto"/>
              <w:left w:val="single" w:sz="4" w:space="0" w:color="auto"/>
              <w:bottom w:val="single" w:sz="4" w:space="0" w:color="auto"/>
              <w:right w:val="single" w:sz="4" w:space="0" w:color="auto"/>
            </w:tcBorders>
          </w:tcPr>
          <w:p w:rsidR="002870E5" w:rsidRDefault="002870E5" w:rsidP="002870E5"/>
        </w:tc>
      </w:tr>
    </w:tbl>
    <w:p w:rsidR="00451A32" w:rsidRDefault="00451A32" w:rsidP="002870E5">
      <w:pPr>
        <w:rPr>
          <w:rFonts w:ascii="Microsoft Sans Serif" w:hAnsi="Microsoft Sans Serif" w:cs="Microsoft Sans Serif"/>
          <w:sz w:val="20"/>
          <w:szCs w:val="20"/>
        </w:rPr>
      </w:pPr>
    </w:p>
    <w:p w:rsidR="00785344" w:rsidRDefault="00785344" w:rsidP="002870E5">
      <w:pPr>
        <w:rPr>
          <w:rFonts w:ascii="Microsoft Sans Serif" w:hAnsi="Microsoft Sans Serif" w:cs="Microsoft Sans Serif"/>
          <w:sz w:val="20"/>
          <w:szCs w:val="20"/>
        </w:rPr>
      </w:pPr>
    </w:p>
    <w:p w:rsidR="00785344" w:rsidRDefault="00785344" w:rsidP="002870E5">
      <w:pPr>
        <w:rPr>
          <w:rFonts w:ascii="Microsoft Sans Serif" w:hAnsi="Microsoft Sans Serif" w:cs="Microsoft Sans Serif"/>
          <w:sz w:val="20"/>
          <w:szCs w:val="20"/>
        </w:rPr>
      </w:pPr>
    </w:p>
    <w:p w:rsidR="00785344" w:rsidRDefault="00785344" w:rsidP="00785344">
      <w:pPr>
        <w:pStyle w:val="20"/>
      </w:pPr>
      <w:bookmarkStart w:id="1492" w:name="_Toc460855752"/>
      <w:r>
        <w:rPr>
          <w:rFonts w:hint="eastAsia"/>
        </w:rPr>
        <w:t>统一</w:t>
      </w:r>
      <w:r>
        <w:t>信息展示</w:t>
      </w:r>
      <w:r w:rsidR="00EA6AC7">
        <w:rPr>
          <w:rFonts w:hint="eastAsia"/>
        </w:rPr>
        <w:t>系统</w:t>
      </w:r>
      <w:r>
        <w:rPr>
          <w:rFonts w:hint="eastAsia"/>
        </w:rPr>
        <w:t>数据库</w:t>
      </w:r>
      <w:bookmarkEnd w:id="1492"/>
    </w:p>
    <w:p w:rsidR="00785344" w:rsidRPr="00D51B90" w:rsidRDefault="00785344" w:rsidP="00785344">
      <w:pPr>
        <w:pStyle w:val="3"/>
      </w:pPr>
      <w:bookmarkStart w:id="1493" w:name="_Toc460855753"/>
      <w:r w:rsidRPr="00D51B90">
        <w:rPr>
          <w:rFonts w:hint="eastAsia"/>
        </w:rPr>
        <w:t>数据表</w:t>
      </w:r>
      <w:r>
        <w:rPr>
          <w:rFonts w:hint="eastAsia"/>
        </w:rPr>
        <w:t>详细</w:t>
      </w:r>
      <w:r w:rsidRPr="00D51B90">
        <w:rPr>
          <w:rFonts w:hint="eastAsia"/>
        </w:rPr>
        <w:t>设计</w:t>
      </w:r>
      <w:bookmarkEnd w:id="1493"/>
    </w:p>
    <w:p w:rsidR="00785344" w:rsidRPr="00785344" w:rsidRDefault="00785344" w:rsidP="00D64765">
      <w:pPr>
        <w:pStyle w:val="40"/>
      </w:pPr>
      <w:r w:rsidRPr="00785344">
        <w:rPr>
          <w:rFonts w:hint="eastAsia"/>
        </w:rPr>
        <w:t>呼号审批统计表（</w:t>
      </w:r>
      <w:r w:rsidRPr="00785344">
        <w:t>ID_CALLSIGN_SHIP_STATE</w:t>
      </w:r>
      <w:r w:rsidRPr="00785344">
        <w:rPr>
          <w:rFonts w:hint="eastAsia"/>
        </w:rPr>
        <w:t>）</w:t>
      </w:r>
    </w:p>
    <w:tbl>
      <w:tblPr>
        <w:tblStyle w:val="afd"/>
        <w:tblW w:w="0" w:type="auto"/>
        <w:tblLayout w:type="fixed"/>
        <w:tblLook w:val="0000" w:firstRow="0" w:lastRow="0" w:firstColumn="0" w:lastColumn="0" w:noHBand="0" w:noVBand="0"/>
      </w:tblPr>
      <w:tblGrid>
        <w:gridCol w:w="2130"/>
        <w:gridCol w:w="1834"/>
        <w:gridCol w:w="2188"/>
        <w:gridCol w:w="2091"/>
      </w:tblGrid>
      <w:tr w:rsidR="00785344" w:rsidRPr="00785344" w:rsidTr="00785344">
        <w:trPr>
          <w:trHeight w:val="310"/>
        </w:trPr>
        <w:tc>
          <w:tcPr>
            <w:tcW w:w="2130"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字段</w:t>
            </w:r>
          </w:p>
        </w:tc>
        <w:tc>
          <w:tcPr>
            <w:tcW w:w="1834"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类型</w:t>
            </w:r>
          </w:p>
        </w:tc>
        <w:tc>
          <w:tcPr>
            <w:tcW w:w="2188"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显示内容</w:t>
            </w:r>
          </w:p>
        </w:tc>
        <w:tc>
          <w:tcPr>
            <w:tcW w:w="2091"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说明</w:t>
            </w:r>
          </w:p>
        </w:tc>
      </w:tr>
      <w:tr w:rsidR="00785344" w:rsidRPr="00785344" w:rsidTr="00782A23">
        <w:trPr>
          <w:trHeight w:val="326"/>
        </w:trPr>
        <w:tc>
          <w:tcPr>
            <w:tcW w:w="2130"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GUID</w:t>
            </w:r>
          </w:p>
        </w:tc>
        <w:tc>
          <w:tcPr>
            <w:tcW w:w="1834"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VARCHAR2(36)</w:t>
            </w:r>
          </w:p>
        </w:tc>
        <w:tc>
          <w:tcPr>
            <w:tcW w:w="2188" w:type="dxa"/>
          </w:tcPr>
          <w:p w:rsidR="00785344" w:rsidRPr="00785344" w:rsidRDefault="00785344" w:rsidP="00785344">
            <w:pPr>
              <w:rPr>
                <w:rFonts w:asciiTheme="minorEastAsia" w:hAnsiTheme="minorEastAsia"/>
                <w:szCs w:val="21"/>
              </w:rPr>
            </w:pPr>
          </w:p>
        </w:tc>
        <w:tc>
          <w:tcPr>
            <w:tcW w:w="2091"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主键</w:t>
            </w:r>
          </w:p>
        </w:tc>
      </w:tr>
      <w:tr w:rsidR="00785344" w:rsidRPr="00785344" w:rsidTr="00782A23">
        <w:trPr>
          <w:trHeight w:val="342"/>
        </w:trPr>
        <w:tc>
          <w:tcPr>
            <w:tcW w:w="2130"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APPROVAL</w:t>
            </w:r>
          </w:p>
        </w:tc>
        <w:tc>
          <w:tcPr>
            <w:tcW w:w="1834"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INT</w:t>
            </w:r>
          </w:p>
        </w:tc>
        <w:tc>
          <w:tcPr>
            <w:tcW w:w="2188"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通过审批数</w:t>
            </w:r>
          </w:p>
        </w:tc>
        <w:tc>
          <w:tcPr>
            <w:tcW w:w="2091" w:type="dxa"/>
          </w:tcPr>
          <w:p w:rsidR="00785344" w:rsidRPr="00785344" w:rsidRDefault="00785344" w:rsidP="00785344">
            <w:pPr>
              <w:rPr>
                <w:rFonts w:asciiTheme="minorEastAsia" w:hAnsiTheme="minorEastAsia"/>
                <w:szCs w:val="21"/>
              </w:rPr>
            </w:pPr>
          </w:p>
        </w:tc>
      </w:tr>
      <w:tr w:rsidR="00785344" w:rsidRPr="00785344" w:rsidTr="00782A23">
        <w:trPr>
          <w:trHeight w:val="326"/>
        </w:trPr>
        <w:tc>
          <w:tcPr>
            <w:tcW w:w="2130"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DISAPPROVAL</w:t>
            </w:r>
          </w:p>
        </w:tc>
        <w:tc>
          <w:tcPr>
            <w:tcW w:w="1834"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INT</w:t>
            </w:r>
          </w:p>
        </w:tc>
        <w:tc>
          <w:tcPr>
            <w:tcW w:w="2188"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未通过审批数</w:t>
            </w:r>
          </w:p>
        </w:tc>
        <w:tc>
          <w:tcPr>
            <w:tcW w:w="2091" w:type="dxa"/>
          </w:tcPr>
          <w:p w:rsidR="00785344" w:rsidRPr="00785344" w:rsidRDefault="00785344" w:rsidP="00785344">
            <w:pPr>
              <w:rPr>
                <w:rFonts w:asciiTheme="minorEastAsia" w:hAnsiTheme="minorEastAsia"/>
                <w:szCs w:val="21"/>
              </w:rPr>
            </w:pPr>
          </w:p>
        </w:tc>
      </w:tr>
      <w:tr w:rsidR="00785344" w:rsidRPr="00785344" w:rsidTr="00782A23">
        <w:trPr>
          <w:trHeight w:val="342"/>
        </w:trPr>
        <w:tc>
          <w:tcPr>
            <w:tcW w:w="2130"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CANCELLED</w:t>
            </w:r>
          </w:p>
        </w:tc>
        <w:tc>
          <w:tcPr>
            <w:tcW w:w="1834"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INT</w:t>
            </w:r>
          </w:p>
        </w:tc>
        <w:tc>
          <w:tcPr>
            <w:tcW w:w="2188"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未受理</w:t>
            </w:r>
          </w:p>
        </w:tc>
        <w:tc>
          <w:tcPr>
            <w:tcW w:w="2091" w:type="dxa"/>
          </w:tcPr>
          <w:p w:rsidR="00785344" w:rsidRPr="00785344" w:rsidRDefault="00785344" w:rsidP="00785344">
            <w:pPr>
              <w:rPr>
                <w:rFonts w:asciiTheme="minorEastAsia" w:hAnsiTheme="minorEastAsia"/>
                <w:szCs w:val="21"/>
              </w:rPr>
            </w:pPr>
          </w:p>
        </w:tc>
      </w:tr>
      <w:tr w:rsidR="00785344" w:rsidRPr="00785344" w:rsidTr="00782A23">
        <w:trPr>
          <w:trHeight w:val="326"/>
        </w:trPr>
        <w:tc>
          <w:tcPr>
            <w:tcW w:w="2130"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YEAR</w:t>
            </w:r>
          </w:p>
        </w:tc>
        <w:tc>
          <w:tcPr>
            <w:tcW w:w="1834"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INT</w:t>
            </w:r>
          </w:p>
        </w:tc>
        <w:tc>
          <w:tcPr>
            <w:tcW w:w="2188"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年份</w:t>
            </w:r>
          </w:p>
        </w:tc>
        <w:tc>
          <w:tcPr>
            <w:tcW w:w="2091" w:type="dxa"/>
          </w:tcPr>
          <w:p w:rsidR="00785344" w:rsidRPr="00785344" w:rsidRDefault="00785344" w:rsidP="00785344">
            <w:pPr>
              <w:rPr>
                <w:rFonts w:asciiTheme="minorEastAsia" w:hAnsiTheme="minorEastAsia"/>
                <w:szCs w:val="21"/>
              </w:rPr>
            </w:pPr>
          </w:p>
        </w:tc>
      </w:tr>
      <w:tr w:rsidR="00785344" w:rsidRPr="00785344" w:rsidTr="00782A23">
        <w:trPr>
          <w:trHeight w:val="342"/>
        </w:trPr>
        <w:tc>
          <w:tcPr>
            <w:tcW w:w="2130"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MONTH</w:t>
            </w:r>
          </w:p>
        </w:tc>
        <w:tc>
          <w:tcPr>
            <w:tcW w:w="1834"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INT</w:t>
            </w:r>
          </w:p>
        </w:tc>
        <w:tc>
          <w:tcPr>
            <w:tcW w:w="2188"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月份</w:t>
            </w:r>
          </w:p>
        </w:tc>
        <w:tc>
          <w:tcPr>
            <w:tcW w:w="2091" w:type="dxa"/>
          </w:tcPr>
          <w:p w:rsidR="00785344" w:rsidRPr="00785344" w:rsidRDefault="00785344" w:rsidP="00785344">
            <w:pPr>
              <w:rPr>
                <w:rFonts w:asciiTheme="minorEastAsia" w:hAnsiTheme="minorEastAsia"/>
                <w:szCs w:val="21"/>
              </w:rPr>
            </w:pPr>
          </w:p>
        </w:tc>
      </w:tr>
      <w:tr w:rsidR="00785344" w:rsidRPr="00785344" w:rsidTr="00782A23">
        <w:trPr>
          <w:trHeight w:val="326"/>
        </w:trPr>
        <w:tc>
          <w:tcPr>
            <w:tcW w:w="2130"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lastRenderedPageBreak/>
              <w:t>REGIONCODE</w:t>
            </w:r>
          </w:p>
        </w:tc>
        <w:tc>
          <w:tcPr>
            <w:tcW w:w="1834"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VARCHAR2(6)</w:t>
            </w:r>
          </w:p>
        </w:tc>
        <w:tc>
          <w:tcPr>
            <w:tcW w:w="2188" w:type="dxa"/>
          </w:tcPr>
          <w:p w:rsidR="00785344" w:rsidRPr="00785344" w:rsidRDefault="00785344" w:rsidP="00785344">
            <w:pPr>
              <w:ind w:firstLine="0"/>
              <w:rPr>
                <w:rFonts w:asciiTheme="minorEastAsia" w:hAnsiTheme="minorEastAsia"/>
                <w:szCs w:val="21"/>
              </w:rPr>
            </w:pPr>
            <w:r w:rsidRPr="00785344">
              <w:rPr>
                <w:rFonts w:asciiTheme="minorEastAsia" w:hAnsiTheme="minorEastAsia"/>
                <w:szCs w:val="21"/>
              </w:rPr>
              <w:t>区位码</w:t>
            </w:r>
          </w:p>
        </w:tc>
        <w:tc>
          <w:tcPr>
            <w:tcW w:w="2091" w:type="dxa"/>
          </w:tcPr>
          <w:p w:rsidR="00785344" w:rsidRPr="00785344" w:rsidRDefault="00785344" w:rsidP="00785344">
            <w:pPr>
              <w:rPr>
                <w:rFonts w:asciiTheme="minorEastAsia" w:hAnsiTheme="minorEastAsia"/>
                <w:szCs w:val="21"/>
              </w:rPr>
            </w:pPr>
          </w:p>
        </w:tc>
      </w:tr>
    </w:tbl>
    <w:p w:rsidR="00785344" w:rsidRPr="00785344" w:rsidRDefault="00785344" w:rsidP="00D64765">
      <w:pPr>
        <w:pStyle w:val="40"/>
      </w:pPr>
      <w:r w:rsidRPr="00785344">
        <w:rPr>
          <w:rFonts w:hint="eastAsia"/>
        </w:rPr>
        <w:t>投诉统计表</w:t>
      </w:r>
      <w:r w:rsidRPr="00785344">
        <w:t>(ID_COMPLAINS_STATE)</w:t>
      </w:r>
    </w:p>
    <w:tbl>
      <w:tblPr>
        <w:tblStyle w:val="afd"/>
        <w:tblW w:w="0" w:type="auto"/>
        <w:tblLayout w:type="fixed"/>
        <w:tblLook w:val="0000" w:firstRow="0" w:lastRow="0" w:firstColumn="0" w:lastColumn="0" w:noHBand="0" w:noVBand="0"/>
      </w:tblPr>
      <w:tblGrid>
        <w:gridCol w:w="2123"/>
        <w:gridCol w:w="1841"/>
        <w:gridCol w:w="2166"/>
        <w:gridCol w:w="2083"/>
      </w:tblGrid>
      <w:tr w:rsidR="00785344" w:rsidRPr="006854C0" w:rsidTr="00785344">
        <w:trPr>
          <w:trHeight w:val="292"/>
        </w:trPr>
        <w:tc>
          <w:tcPr>
            <w:tcW w:w="2123"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字段</w:t>
            </w:r>
          </w:p>
        </w:tc>
        <w:tc>
          <w:tcPr>
            <w:tcW w:w="1841"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类型</w:t>
            </w:r>
          </w:p>
        </w:tc>
        <w:tc>
          <w:tcPr>
            <w:tcW w:w="2166"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显示内容</w:t>
            </w:r>
          </w:p>
        </w:tc>
        <w:tc>
          <w:tcPr>
            <w:tcW w:w="2083" w:type="dxa"/>
            <w:shd w:val="clear" w:color="auto" w:fill="D9D9D9" w:themeFill="background1" w:themeFillShade="D9"/>
          </w:tcPr>
          <w:p w:rsidR="00785344" w:rsidRPr="00785344" w:rsidRDefault="00785344" w:rsidP="00785344">
            <w:pPr>
              <w:ind w:firstLine="0"/>
              <w:jc w:val="center"/>
              <w:rPr>
                <w:rFonts w:asciiTheme="minorEastAsia" w:eastAsiaTheme="minorEastAsia" w:hAnsiTheme="minorEastAsia"/>
                <w:b/>
                <w:bCs/>
                <w:color w:val="000000"/>
              </w:rPr>
            </w:pPr>
            <w:r w:rsidRPr="00785344">
              <w:rPr>
                <w:rFonts w:asciiTheme="minorEastAsia" w:eastAsiaTheme="minorEastAsia" w:hAnsiTheme="minorEastAsia" w:hint="eastAsia"/>
                <w:b/>
                <w:bCs/>
                <w:color w:val="000000"/>
              </w:rPr>
              <w:t>说明</w:t>
            </w:r>
          </w:p>
        </w:tc>
      </w:tr>
      <w:tr w:rsidR="00785344" w:rsidRPr="006854C0" w:rsidTr="00782A23">
        <w:trPr>
          <w:trHeight w:val="308"/>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GUID</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VARCHAR2(36)</w:t>
            </w:r>
          </w:p>
        </w:tc>
        <w:tc>
          <w:tcPr>
            <w:tcW w:w="2166" w:type="dxa"/>
          </w:tcPr>
          <w:p w:rsidR="00785344" w:rsidRPr="006854C0" w:rsidRDefault="00785344" w:rsidP="00785344">
            <w:pPr>
              <w:rPr>
                <w:rFonts w:asciiTheme="minorEastAsia" w:hAnsiTheme="minorEastAsia"/>
                <w:sz w:val="24"/>
                <w:szCs w:val="24"/>
              </w:rPr>
            </w:pPr>
          </w:p>
        </w:tc>
        <w:tc>
          <w:tcPr>
            <w:tcW w:w="208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主键</w:t>
            </w:r>
          </w:p>
        </w:tc>
      </w:tr>
      <w:tr w:rsidR="00785344" w:rsidRPr="006854C0" w:rsidTr="00782A23">
        <w:trPr>
          <w:trHeight w:val="323"/>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COUNT</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总数</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08"/>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PROCESSED</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处理中</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23"/>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IGNORED</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未受理</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08"/>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YEAR</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年份</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23"/>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MONTH</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月份</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08"/>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PROCESSTIME</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处理时长(分钟</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23"/>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REGIONCODE</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VARCHAR2(6)</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区位码</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08"/>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COMPLAINMETHOD</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投诉方式</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23"/>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TELECOM</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运营商</w:t>
            </w:r>
          </w:p>
        </w:tc>
        <w:tc>
          <w:tcPr>
            <w:tcW w:w="2083" w:type="dxa"/>
          </w:tcPr>
          <w:p w:rsidR="00785344" w:rsidRPr="006854C0" w:rsidRDefault="00785344" w:rsidP="00785344">
            <w:pPr>
              <w:rPr>
                <w:rFonts w:asciiTheme="minorEastAsia" w:hAnsiTheme="minorEastAsia"/>
                <w:sz w:val="24"/>
                <w:szCs w:val="24"/>
              </w:rPr>
            </w:pPr>
          </w:p>
        </w:tc>
      </w:tr>
      <w:tr w:rsidR="00785344" w:rsidRPr="006854C0" w:rsidTr="00782A23">
        <w:trPr>
          <w:trHeight w:val="308"/>
        </w:trPr>
        <w:tc>
          <w:tcPr>
            <w:tcW w:w="212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COMPLAINTYPE</w:t>
            </w:r>
          </w:p>
        </w:tc>
        <w:tc>
          <w:tcPr>
            <w:tcW w:w="184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6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投诉类型</w:t>
            </w:r>
          </w:p>
        </w:tc>
        <w:tc>
          <w:tcPr>
            <w:tcW w:w="2083" w:type="dxa"/>
          </w:tcPr>
          <w:p w:rsidR="00785344" w:rsidRPr="006854C0" w:rsidRDefault="00785344" w:rsidP="00785344">
            <w:pPr>
              <w:rPr>
                <w:rFonts w:asciiTheme="minorEastAsia" w:hAnsiTheme="minorEastAsia"/>
                <w:sz w:val="24"/>
                <w:szCs w:val="24"/>
              </w:rPr>
            </w:pPr>
          </w:p>
        </w:tc>
      </w:tr>
    </w:tbl>
    <w:p w:rsidR="00785344" w:rsidRPr="006854C0"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6854C0"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785344" w:rsidRDefault="00785344" w:rsidP="00D64765">
      <w:pPr>
        <w:pStyle w:val="40"/>
      </w:pPr>
      <w:r w:rsidRPr="00785344">
        <w:rPr>
          <w:rFonts w:hint="eastAsia"/>
        </w:rPr>
        <w:t>信用信息统计表</w:t>
      </w:r>
      <w:r w:rsidRPr="00785344">
        <w:t>(ID_CREDIT_STATE)</w:t>
      </w:r>
    </w:p>
    <w:tbl>
      <w:tblPr>
        <w:tblStyle w:val="afd"/>
        <w:tblW w:w="0" w:type="auto"/>
        <w:tblLayout w:type="fixed"/>
        <w:tblLook w:val="0000" w:firstRow="0" w:lastRow="0" w:firstColumn="0" w:lastColumn="0" w:noHBand="0" w:noVBand="0"/>
      </w:tblPr>
      <w:tblGrid>
        <w:gridCol w:w="2287"/>
        <w:gridCol w:w="1677"/>
        <w:gridCol w:w="2495"/>
        <w:gridCol w:w="1813"/>
      </w:tblGrid>
      <w:tr w:rsidR="00785344" w:rsidRPr="00785344" w:rsidTr="00785344">
        <w:trPr>
          <w:trHeight w:val="298"/>
        </w:trPr>
        <w:tc>
          <w:tcPr>
            <w:tcW w:w="2287" w:type="dxa"/>
            <w:shd w:val="clear" w:color="auto" w:fill="D9D9D9" w:themeFill="background1" w:themeFillShade="D9"/>
          </w:tcPr>
          <w:p w:rsidR="00785344" w:rsidRPr="00EA6AC7" w:rsidRDefault="00785344" w:rsidP="00785344">
            <w:pPr>
              <w:ind w:firstLine="0"/>
              <w:jc w:val="center"/>
              <w:rPr>
                <w:rFonts w:asciiTheme="minorEastAsia" w:eastAsiaTheme="minorEastAsia" w:hAnsiTheme="minorEastAsia"/>
                <w:b/>
                <w:bCs/>
                <w:color w:val="000000"/>
              </w:rPr>
            </w:pPr>
            <w:r w:rsidRPr="00EA6AC7">
              <w:rPr>
                <w:rFonts w:asciiTheme="minorEastAsia" w:eastAsiaTheme="minorEastAsia" w:hAnsiTheme="minorEastAsia" w:hint="eastAsia"/>
                <w:b/>
                <w:bCs/>
                <w:color w:val="000000"/>
              </w:rPr>
              <w:t>字段</w:t>
            </w:r>
          </w:p>
        </w:tc>
        <w:tc>
          <w:tcPr>
            <w:tcW w:w="1677" w:type="dxa"/>
            <w:shd w:val="clear" w:color="auto" w:fill="D9D9D9" w:themeFill="background1" w:themeFillShade="D9"/>
          </w:tcPr>
          <w:p w:rsidR="00785344" w:rsidRPr="00EA6AC7" w:rsidRDefault="00785344" w:rsidP="00785344">
            <w:pPr>
              <w:ind w:firstLine="0"/>
              <w:jc w:val="center"/>
              <w:rPr>
                <w:rFonts w:asciiTheme="minorEastAsia" w:eastAsiaTheme="minorEastAsia" w:hAnsiTheme="minorEastAsia"/>
                <w:b/>
                <w:bCs/>
                <w:color w:val="000000"/>
              </w:rPr>
            </w:pPr>
            <w:r w:rsidRPr="00EA6AC7">
              <w:rPr>
                <w:rFonts w:asciiTheme="minorEastAsia" w:eastAsiaTheme="minorEastAsia" w:hAnsiTheme="minorEastAsia" w:hint="eastAsia"/>
                <w:b/>
                <w:bCs/>
                <w:color w:val="000000"/>
              </w:rPr>
              <w:t>类型</w:t>
            </w:r>
          </w:p>
        </w:tc>
        <w:tc>
          <w:tcPr>
            <w:tcW w:w="2495" w:type="dxa"/>
            <w:shd w:val="clear" w:color="auto" w:fill="D9D9D9" w:themeFill="background1" w:themeFillShade="D9"/>
          </w:tcPr>
          <w:p w:rsidR="00785344" w:rsidRPr="00EA6AC7" w:rsidRDefault="00785344" w:rsidP="00785344">
            <w:pPr>
              <w:ind w:firstLine="0"/>
              <w:jc w:val="center"/>
              <w:rPr>
                <w:rFonts w:asciiTheme="minorEastAsia" w:eastAsiaTheme="minorEastAsia" w:hAnsiTheme="minorEastAsia"/>
                <w:b/>
                <w:bCs/>
                <w:color w:val="000000"/>
              </w:rPr>
            </w:pPr>
            <w:r w:rsidRPr="00EA6AC7">
              <w:rPr>
                <w:rFonts w:asciiTheme="minorEastAsia" w:eastAsiaTheme="minorEastAsia" w:hAnsiTheme="minorEastAsia" w:hint="eastAsia"/>
                <w:b/>
                <w:bCs/>
                <w:color w:val="000000"/>
              </w:rPr>
              <w:t>显示内容</w:t>
            </w:r>
          </w:p>
        </w:tc>
        <w:tc>
          <w:tcPr>
            <w:tcW w:w="1813" w:type="dxa"/>
            <w:shd w:val="clear" w:color="auto" w:fill="D9D9D9" w:themeFill="background1" w:themeFillShade="D9"/>
          </w:tcPr>
          <w:p w:rsidR="00785344" w:rsidRPr="00EA6AC7" w:rsidRDefault="00785344" w:rsidP="00785344">
            <w:pPr>
              <w:ind w:firstLine="0"/>
              <w:jc w:val="center"/>
              <w:rPr>
                <w:rFonts w:asciiTheme="minorEastAsia" w:eastAsiaTheme="minorEastAsia" w:hAnsiTheme="minorEastAsia"/>
                <w:b/>
                <w:bCs/>
                <w:color w:val="000000"/>
              </w:rPr>
            </w:pPr>
            <w:r w:rsidRPr="00EA6AC7">
              <w:rPr>
                <w:rFonts w:asciiTheme="minorEastAsia" w:eastAsiaTheme="minorEastAsia" w:hAnsiTheme="minorEastAsia" w:hint="eastAsia"/>
                <w:b/>
                <w:bCs/>
                <w:color w:val="000000"/>
              </w:rPr>
              <w:t>说明</w:t>
            </w:r>
          </w:p>
        </w:tc>
      </w:tr>
      <w:tr w:rsidR="00785344" w:rsidRPr="00785344" w:rsidTr="00782A23">
        <w:trPr>
          <w:trHeight w:val="314"/>
        </w:trPr>
        <w:tc>
          <w:tcPr>
            <w:tcW w:w="228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GUID</w:t>
            </w:r>
          </w:p>
        </w:tc>
        <w:tc>
          <w:tcPr>
            <w:tcW w:w="167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VARCHAR2(36)</w:t>
            </w:r>
          </w:p>
        </w:tc>
        <w:tc>
          <w:tcPr>
            <w:tcW w:w="2495" w:type="dxa"/>
          </w:tcPr>
          <w:p w:rsidR="00785344" w:rsidRPr="00785344" w:rsidRDefault="00785344" w:rsidP="00785344">
            <w:pPr>
              <w:ind w:firstLine="0"/>
              <w:jc w:val="center"/>
              <w:rPr>
                <w:rFonts w:asciiTheme="minorEastAsia" w:eastAsiaTheme="minorEastAsia" w:hAnsiTheme="minorEastAsia"/>
                <w:bCs/>
                <w:color w:val="000000"/>
              </w:rPr>
            </w:pPr>
          </w:p>
        </w:tc>
        <w:tc>
          <w:tcPr>
            <w:tcW w:w="1813"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hint="eastAsia"/>
                <w:bCs/>
                <w:color w:val="000000"/>
              </w:rPr>
              <w:t>主键</w:t>
            </w:r>
          </w:p>
        </w:tc>
      </w:tr>
      <w:tr w:rsidR="00785344" w:rsidRPr="00785344" w:rsidTr="00782A23">
        <w:trPr>
          <w:trHeight w:val="329"/>
        </w:trPr>
        <w:tc>
          <w:tcPr>
            <w:tcW w:w="228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COUNT</w:t>
            </w:r>
          </w:p>
        </w:tc>
        <w:tc>
          <w:tcPr>
            <w:tcW w:w="167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INT</w:t>
            </w:r>
          </w:p>
        </w:tc>
        <w:tc>
          <w:tcPr>
            <w:tcW w:w="2495"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hint="eastAsia"/>
                <w:bCs/>
                <w:color w:val="000000"/>
              </w:rPr>
              <w:t>总数</w:t>
            </w:r>
          </w:p>
        </w:tc>
        <w:tc>
          <w:tcPr>
            <w:tcW w:w="1813" w:type="dxa"/>
          </w:tcPr>
          <w:p w:rsidR="00785344" w:rsidRPr="00785344" w:rsidRDefault="00785344" w:rsidP="00785344">
            <w:pPr>
              <w:ind w:firstLine="0"/>
              <w:jc w:val="center"/>
              <w:rPr>
                <w:rFonts w:asciiTheme="minorEastAsia" w:eastAsiaTheme="minorEastAsia" w:hAnsiTheme="minorEastAsia"/>
                <w:bCs/>
                <w:color w:val="000000"/>
              </w:rPr>
            </w:pPr>
          </w:p>
        </w:tc>
      </w:tr>
      <w:tr w:rsidR="00785344" w:rsidRPr="00785344" w:rsidTr="00782A23">
        <w:trPr>
          <w:trHeight w:val="314"/>
        </w:trPr>
        <w:tc>
          <w:tcPr>
            <w:tcW w:w="228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SELF_SET_STATION</w:t>
            </w:r>
          </w:p>
        </w:tc>
        <w:tc>
          <w:tcPr>
            <w:tcW w:w="167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INT</w:t>
            </w:r>
          </w:p>
        </w:tc>
        <w:tc>
          <w:tcPr>
            <w:tcW w:w="2495"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hint="eastAsia"/>
                <w:bCs/>
                <w:color w:val="000000"/>
              </w:rPr>
              <w:t>擅设电台</w:t>
            </w:r>
          </w:p>
        </w:tc>
        <w:tc>
          <w:tcPr>
            <w:tcW w:w="1813" w:type="dxa"/>
          </w:tcPr>
          <w:p w:rsidR="00785344" w:rsidRPr="00785344" w:rsidRDefault="00785344" w:rsidP="00785344">
            <w:pPr>
              <w:ind w:firstLine="0"/>
              <w:jc w:val="center"/>
              <w:rPr>
                <w:rFonts w:asciiTheme="minorEastAsia" w:eastAsiaTheme="minorEastAsia" w:hAnsiTheme="minorEastAsia"/>
                <w:bCs/>
                <w:color w:val="000000"/>
              </w:rPr>
            </w:pPr>
          </w:p>
        </w:tc>
      </w:tr>
      <w:tr w:rsidR="00785344" w:rsidRPr="00785344" w:rsidTr="00782A23">
        <w:trPr>
          <w:trHeight w:val="659"/>
        </w:trPr>
        <w:tc>
          <w:tcPr>
            <w:tcW w:w="228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ILLEGAL_IMPORT</w:t>
            </w:r>
          </w:p>
        </w:tc>
        <w:tc>
          <w:tcPr>
            <w:tcW w:w="167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INT</w:t>
            </w:r>
          </w:p>
        </w:tc>
        <w:tc>
          <w:tcPr>
            <w:tcW w:w="2495"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hint="eastAsia"/>
                <w:bCs/>
                <w:color w:val="000000"/>
              </w:rPr>
              <w:t>违反研制、生产、进口无线电发射设备</w:t>
            </w:r>
          </w:p>
        </w:tc>
        <w:tc>
          <w:tcPr>
            <w:tcW w:w="1813" w:type="dxa"/>
          </w:tcPr>
          <w:p w:rsidR="00785344" w:rsidRPr="00785344" w:rsidRDefault="00785344" w:rsidP="00785344">
            <w:pPr>
              <w:ind w:firstLine="0"/>
              <w:jc w:val="center"/>
              <w:rPr>
                <w:rFonts w:asciiTheme="minorEastAsia" w:eastAsiaTheme="minorEastAsia" w:hAnsiTheme="minorEastAsia"/>
                <w:bCs/>
                <w:color w:val="000000"/>
              </w:rPr>
            </w:pPr>
          </w:p>
        </w:tc>
      </w:tr>
      <w:tr w:rsidR="00785344" w:rsidRPr="00785344" w:rsidTr="00782A23">
        <w:trPr>
          <w:trHeight w:val="314"/>
        </w:trPr>
        <w:tc>
          <w:tcPr>
            <w:tcW w:w="228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CHANGE_SIGN</w:t>
            </w:r>
          </w:p>
        </w:tc>
        <w:tc>
          <w:tcPr>
            <w:tcW w:w="167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INT</w:t>
            </w:r>
          </w:p>
        </w:tc>
        <w:tc>
          <w:tcPr>
            <w:tcW w:w="2495"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hint="eastAsia"/>
                <w:bCs/>
                <w:color w:val="000000"/>
              </w:rPr>
              <w:t>随意变更信号</w:t>
            </w:r>
          </w:p>
        </w:tc>
        <w:tc>
          <w:tcPr>
            <w:tcW w:w="1813" w:type="dxa"/>
          </w:tcPr>
          <w:p w:rsidR="00785344" w:rsidRPr="00785344" w:rsidRDefault="00785344" w:rsidP="00785344">
            <w:pPr>
              <w:ind w:firstLine="0"/>
              <w:jc w:val="center"/>
              <w:rPr>
                <w:rFonts w:asciiTheme="minorEastAsia" w:eastAsiaTheme="minorEastAsia" w:hAnsiTheme="minorEastAsia"/>
                <w:bCs/>
                <w:color w:val="000000"/>
              </w:rPr>
            </w:pPr>
          </w:p>
        </w:tc>
      </w:tr>
      <w:tr w:rsidR="00785344" w:rsidRPr="00785344" w:rsidTr="00782A23">
        <w:trPr>
          <w:trHeight w:val="329"/>
        </w:trPr>
        <w:tc>
          <w:tcPr>
            <w:tcW w:w="228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ILLEGAL_FREQ_MANAGE</w:t>
            </w:r>
          </w:p>
        </w:tc>
        <w:tc>
          <w:tcPr>
            <w:tcW w:w="167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INT</w:t>
            </w:r>
          </w:p>
        </w:tc>
        <w:tc>
          <w:tcPr>
            <w:tcW w:w="2495"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hint="eastAsia"/>
                <w:bCs/>
                <w:color w:val="000000"/>
              </w:rPr>
              <w:t>不遵守频率管理</w:t>
            </w:r>
          </w:p>
        </w:tc>
        <w:tc>
          <w:tcPr>
            <w:tcW w:w="1813" w:type="dxa"/>
          </w:tcPr>
          <w:p w:rsidR="00785344" w:rsidRPr="00785344" w:rsidRDefault="00785344" w:rsidP="00785344">
            <w:pPr>
              <w:ind w:firstLine="0"/>
              <w:jc w:val="center"/>
              <w:rPr>
                <w:rFonts w:asciiTheme="minorEastAsia" w:eastAsiaTheme="minorEastAsia" w:hAnsiTheme="minorEastAsia"/>
                <w:bCs/>
                <w:color w:val="000000"/>
              </w:rPr>
            </w:pPr>
          </w:p>
        </w:tc>
      </w:tr>
      <w:tr w:rsidR="00785344" w:rsidRPr="00785344" w:rsidTr="00782A23">
        <w:trPr>
          <w:trHeight w:val="314"/>
        </w:trPr>
        <w:tc>
          <w:tcPr>
            <w:tcW w:w="228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ILLEGAL_STATION_LICENCE</w:t>
            </w:r>
          </w:p>
        </w:tc>
        <w:tc>
          <w:tcPr>
            <w:tcW w:w="1677"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bCs/>
                <w:color w:val="000000"/>
              </w:rPr>
              <w:t>INT</w:t>
            </w:r>
          </w:p>
        </w:tc>
        <w:tc>
          <w:tcPr>
            <w:tcW w:w="2495" w:type="dxa"/>
          </w:tcPr>
          <w:p w:rsidR="00785344" w:rsidRPr="00785344" w:rsidRDefault="00785344" w:rsidP="00785344">
            <w:pPr>
              <w:ind w:firstLine="0"/>
              <w:rPr>
                <w:rFonts w:asciiTheme="minorEastAsia" w:eastAsiaTheme="minorEastAsia" w:hAnsiTheme="minorEastAsia"/>
                <w:bCs/>
                <w:color w:val="000000"/>
              </w:rPr>
            </w:pPr>
            <w:r w:rsidRPr="00785344">
              <w:rPr>
                <w:rFonts w:asciiTheme="minorEastAsia" w:eastAsiaTheme="minorEastAsia" w:hAnsiTheme="minorEastAsia" w:hint="eastAsia"/>
                <w:bCs/>
                <w:color w:val="000000"/>
              </w:rPr>
              <w:t>违反使用无线电台执照</w:t>
            </w:r>
          </w:p>
        </w:tc>
        <w:tc>
          <w:tcPr>
            <w:tcW w:w="1813" w:type="dxa"/>
          </w:tcPr>
          <w:p w:rsidR="00785344" w:rsidRPr="00785344" w:rsidRDefault="00785344" w:rsidP="00785344">
            <w:pPr>
              <w:ind w:firstLine="0"/>
              <w:jc w:val="center"/>
              <w:rPr>
                <w:rFonts w:asciiTheme="minorEastAsia" w:eastAsiaTheme="minorEastAsia" w:hAnsiTheme="minorEastAsia"/>
                <w:bCs/>
                <w:color w:val="000000"/>
              </w:rPr>
            </w:pPr>
          </w:p>
        </w:tc>
      </w:tr>
      <w:tr w:rsidR="00785344" w:rsidRPr="00785344" w:rsidTr="00782A23">
        <w:trPr>
          <w:trHeight w:val="329"/>
        </w:trPr>
        <w:tc>
          <w:tcPr>
            <w:tcW w:w="228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ILLEGAL_SELL</w:t>
            </w:r>
          </w:p>
        </w:tc>
        <w:tc>
          <w:tcPr>
            <w:tcW w:w="167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INT</w:t>
            </w:r>
          </w:p>
        </w:tc>
        <w:tc>
          <w:tcPr>
            <w:tcW w:w="2495"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cs="Microsoft Sans Serif"/>
                <w:color w:val="000000"/>
                <w:sz w:val="24"/>
                <w:szCs w:val="24"/>
              </w:rPr>
              <w:t>违法销售设备</w:t>
            </w:r>
          </w:p>
        </w:tc>
        <w:tc>
          <w:tcPr>
            <w:tcW w:w="1813" w:type="dxa"/>
          </w:tcPr>
          <w:p w:rsidR="00785344" w:rsidRPr="00785344" w:rsidRDefault="00785344" w:rsidP="00785344">
            <w:pPr>
              <w:rPr>
                <w:rFonts w:asciiTheme="minorEastAsia" w:hAnsiTheme="minorEastAsia"/>
                <w:sz w:val="24"/>
                <w:szCs w:val="24"/>
              </w:rPr>
            </w:pPr>
          </w:p>
        </w:tc>
      </w:tr>
      <w:tr w:rsidR="00785344" w:rsidRPr="00785344" w:rsidTr="00782A23">
        <w:trPr>
          <w:trHeight w:val="314"/>
        </w:trPr>
        <w:tc>
          <w:tcPr>
            <w:tcW w:w="228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YEAR</w:t>
            </w:r>
          </w:p>
        </w:tc>
        <w:tc>
          <w:tcPr>
            <w:tcW w:w="167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INT</w:t>
            </w:r>
          </w:p>
        </w:tc>
        <w:tc>
          <w:tcPr>
            <w:tcW w:w="2495"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年度</w:t>
            </w:r>
          </w:p>
        </w:tc>
        <w:tc>
          <w:tcPr>
            <w:tcW w:w="1813" w:type="dxa"/>
          </w:tcPr>
          <w:p w:rsidR="00785344" w:rsidRPr="00785344" w:rsidRDefault="00785344" w:rsidP="00785344">
            <w:pPr>
              <w:rPr>
                <w:rFonts w:asciiTheme="minorEastAsia" w:hAnsiTheme="minorEastAsia"/>
                <w:sz w:val="24"/>
                <w:szCs w:val="24"/>
              </w:rPr>
            </w:pPr>
          </w:p>
        </w:tc>
      </w:tr>
      <w:tr w:rsidR="00785344" w:rsidRPr="00785344" w:rsidTr="00782A23">
        <w:trPr>
          <w:trHeight w:val="314"/>
        </w:trPr>
        <w:tc>
          <w:tcPr>
            <w:tcW w:w="228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MONTH</w:t>
            </w:r>
          </w:p>
        </w:tc>
        <w:tc>
          <w:tcPr>
            <w:tcW w:w="167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INT</w:t>
            </w:r>
          </w:p>
        </w:tc>
        <w:tc>
          <w:tcPr>
            <w:tcW w:w="2495"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月份</w:t>
            </w:r>
          </w:p>
        </w:tc>
        <w:tc>
          <w:tcPr>
            <w:tcW w:w="1813" w:type="dxa"/>
          </w:tcPr>
          <w:p w:rsidR="00785344" w:rsidRPr="00785344" w:rsidRDefault="00785344" w:rsidP="00785344">
            <w:pPr>
              <w:rPr>
                <w:rFonts w:asciiTheme="minorEastAsia" w:hAnsiTheme="minorEastAsia"/>
                <w:sz w:val="24"/>
                <w:szCs w:val="24"/>
              </w:rPr>
            </w:pPr>
          </w:p>
        </w:tc>
      </w:tr>
      <w:tr w:rsidR="00785344" w:rsidRPr="00785344" w:rsidTr="00782A23">
        <w:trPr>
          <w:trHeight w:val="329"/>
        </w:trPr>
        <w:tc>
          <w:tcPr>
            <w:tcW w:w="228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REGIONCODE</w:t>
            </w:r>
          </w:p>
        </w:tc>
        <w:tc>
          <w:tcPr>
            <w:tcW w:w="1677"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VARCHAR2(6)</w:t>
            </w:r>
          </w:p>
        </w:tc>
        <w:tc>
          <w:tcPr>
            <w:tcW w:w="2495" w:type="dxa"/>
          </w:tcPr>
          <w:p w:rsidR="00785344" w:rsidRPr="00785344" w:rsidRDefault="00785344" w:rsidP="00785344">
            <w:pPr>
              <w:ind w:firstLine="0"/>
              <w:rPr>
                <w:rFonts w:asciiTheme="minorEastAsia" w:hAnsiTheme="minorEastAsia"/>
                <w:sz w:val="24"/>
                <w:szCs w:val="24"/>
              </w:rPr>
            </w:pPr>
            <w:r w:rsidRPr="00785344">
              <w:rPr>
                <w:rFonts w:asciiTheme="minorEastAsia" w:hAnsiTheme="minorEastAsia"/>
                <w:sz w:val="24"/>
                <w:szCs w:val="24"/>
              </w:rPr>
              <w:t>地区码</w:t>
            </w:r>
          </w:p>
        </w:tc>
        <w:tc>
          <w:tcPr>
            <w:tcW w:w="1813" w:type="dxa"/>
          </w:tcPr>
          <w:p w:rsidR="00785344" w:rsidRPr="00785344" w:rsidRDefault="00785344" w:rsidP="00785344">
            <w:pPr>
              <w:rPr>
                <w:rFonts w:asciiTheme="minorEastAsia" w:hAnsiTheme="minorEastAsia"/>
                <w:sz w:val="24"/>
                <w:szCs w:val="24"/>
              </w:rPr>
            </w:pPr>
          </w:p>
        </w:tc>
      </w:tr>
    </w:tbl>
    <w:p w:rsidR="00785344" w:rsidRPr="006854C0"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785344" w:rsidRDefault="00785344" w:rsidP="00D64765">
      <w:pPr>
        <w:pStyle w:val="40"/>
      </w:pPr>
      <w:r w:rsidRPr="00785344">
        <w:rPr>
          <w:rFonts w:hint="eastAsia"/>
        </w:rPr>
        <w:lastRenderedPageBreak/>
        <w:t>设备进关统计表</w:t>
      </w:r>
      <w:r w:rsidRPr="00785344">
        <w:t>(ID_DEVICE_IMPORT_STATE)</w:t>
      </w:r>
    </w:p>
    <w:tbl>
      <w:tblPr>
        <w:tblStyle w:val="afd"/>
        <w:tblW w:w="0" w:type="auto"/>
        <w:tblLayout w:type="fixed"/>
        <w:tblLook w:val="0000" w:firstRow="0" w:lastRow="0" w:firstColumn="0" w:lastColumn="0" w:noHBand="0" w:noVBand="0"/>
      </w:tblPr>
      <w:tblGrid>
        <w:gridCol w:w="2263"/>
        <w:gridCol w:w="1701"/>
        <w:gridCol w:w="2144"/>
        <w:gridCol w:w="2075"/>
      </w:tblGrid>
      <w:tr w:rsidR="00785344" w:rsidRPr="006854C0" w:rsidTr="00785344">
        <w:trPr>
          <w:trHeight w:val="302"/>
        </w:trPr>
        <w:tc>
          <w:tcPr>
            <w:tcW w:w="2263"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rPr>
            </w:pPr>
            <w:r w:rsidRPr="006854C0">
              <w:rPr>
                <w:rFonts w:asciiTheme="minorEastAsia" w:hAnsiTheme="minorEastAsia"/>
                <w:b/>
                <w:bCs/>
                <w:color w:val="000000"/>
              </w:rPr>
              <w:t>字段</w:t>
            </w:r>
          </w:p>
        </w:tc>
        <w:tc>
          <w:tcPr>
            <w:tcW w:w="1701"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rPr>
            </w:pPr>
            <w:r w:rsidRPr="006854C0">
              <w:rPr>
                <w:rFonts w:asciiTheme="minorEastAsia" w:hAnsiTheme="minorEastAsia"/>
                <w:b/>
                <w:bCs/>
                <w:color w:val="000000"/>
              </w:rPr>
              <w:t>类型</w:t>
            </w:r>
          </w:p>
        </w:tc>
        <w:tc>
          <w:tcPr>
            <w:tcW w:w="2144"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rPr>
            </w:pPr>
            <w:r w:rsidRPr="006854C0">
              <w:rPr>
                <w:rFonts w:asciiTheme="minorEastAsia" w:hAnsiTheme="minorEastAsia"/>
                <w:b/>
                <w:bCs/>
                <w:color w:val="000000"/>
              </w:rPr>
              <w:t>显示内容</w:t>
            </w:r>
          </w:p>
        </w:tc>
        <w:tc>
          <w:tcPr>
            <w:tcW w:w="2075"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rPr>
            </w:pPr>
            <w:r w:rsidRPr="006854C0">
              <w:rPr>
                <w:rFonts w:asciiTheme="minorEastAsia" w:hAnsiTheme="minorEastAsia"/>
                <w:b/>
                <w:bCs/>
                <w:color w:val="000000"/>
              </w:rPr>
              <w:t>说明</w:t>
            </w:r>
          </w:p>
        </w:tc>
      </w:tr>
      <w:tr w:rsidR="00785344" w:rsidRPr="006854C0" w:rsidTr="00782A23">
        <w:trPr>
          <w:trHeight w:val="317"/>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GUID</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VARCHAR2(3</w:t>
            </w:r>
            <w:r>
              <w:rPr>
                <w:rFonts w:asciiTheme="minorEastAsia" w:hAnsiTheme="minorEastAsia"/>
                <w:sz w:val="24"/>
                <w:szCs w:val="24"/>
              </w:rPr>
              <w:t>6</w:t>
            </w:r>
            <w:r w:rsidRPr="006854C0">
              <w:rPr>
                <w:rFonts w:asciiTheme="minorEastAsia" w:hAnsiTheme="minorEastAsia"/>
                <w:sz w:val="24"/>
                <w:szCs w:val="24"/>
              </w:rPr>
              <w:t>)</w:t>
            </w:r>
          </w:p>
        </w:tc>
        <w:tc>
          <w:tcPr>
            <w:tcW w:w="2144" w:type="dxa"/>
          </w:tcPr>
          <w:p w:rsidR="00785344" w:rsidRPr="006854C0" w:rsidRDefault="00785344" w:rsidP="00785344">
            <w:pPr>
              <w:rPr>
                <w:rFonts w:asciiTheme="minorEastAsia" w:hAnsiTheme="minorEastAsia"/>
                <w:sz w:val="24"/>
                <w:szCs w:val="24"/>
              </w:rPr>
            </w:pPr>
          </w:p>
        </w:tc>
        <w:tc>
          <w:tcPr>
            <w:tcW w:w="207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主键</w:t>
            </w:r>
          </w:p>
        </w:tc>
      </w:tr>
      <w:tr w:rsidR="00785344" w:rsidRPr="006854C0" w:rsidTr="00782A23">
        <w:trPr>
          <w:trHeight w:val="333"/>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APPROVAL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审批通过数</w:t>
            </w: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17"/>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APPROVALBATCH</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审批批次</w:t>
            </w: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33"/>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DEVICE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设备数</w:t>
            </w: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17"/>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DEVICE_SEALED</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rPr>
                <w:rFonts w:asciiTheme="minorEastAsia" w:hAnsiTheme="minorEastAsia"/>
                <w:sz w:val="24"/>
                <w:szCs w:val="24"/>
              </w:rPr>
            </w:pP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33"/>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DISAPPROVAL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审批未通过数</w:t>
            </w: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17"/>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DISAPPROVALBATCH</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审批未通过批次</w:t>
            </w: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33"/>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YEAR</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年份</w:t>
            </w: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17"/>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MONTH</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月份</w:t>
            </w:r>
          </w:p>
        </w:tc>
        <w:tc>
          <w:tcPr>
            <w:tcW w:w="2075" w:type="dxa"/>
          </w:tcPr>
          <w:p w:rsidR="00785344" w:rsidRPr="006854C0" w:rsidRDefault="00785344" w:rsidP="00785344">
            <w:pPr>
              <w:rPr>
                <w:rFonts w:asciiTheme="minorEastAsia" w:hAnsiTheme="minorEastAsia"/>
                <w:sz w:val="24"/>
                <w:szCs w:val="24"/>
              </w:rPr>
            </w:pPr>
          </w:p>
        </w:tc>
      </w:tr>
      <w:tr w:rsidR="00785344" w:rsidRPr="006854C0" w:rsidTr="00782A23">
        <w:trPr>
          <w:trHeight w:val="317"/>
        </w:trPr>
        <w:tc>
          <w:tcPr>
            <w:tcW w:w="226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REGIONCODE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VARCHAR2(6)</w:t>
            </w:r>
          </w:p>
        </w:tc>
        <w:tc>
          <w:tcPr>
            <w:tcW w:w="214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地区码</w:t>
            </w:r>
          </w:p>
        </w:tc>
        <w:tc>
          <w:tcPr>
            <w:tcW w:w="2075" w:type="dxa"/>
          </w:tcPr>
          <w:p w:rsidR="00785344" w:rsidRPr="006854C0" w:rsidRDefault="00785344" w:rsidP="00785344">
            <w:pPr>
              <w:rPr>
                <w:rFonts w:asciiTheme="minorEastAsia" w:hAnsiTheme="minorEastAsia"/>
                <w:sz w:val="24"/>
                <w:szCs w:val="24"/>
              </w:rPr>
            </w:pPr>
          </w:p>
        </w:tc>
      </w:tr>
    </w:tbl>
    <w:p w:rsidR="00785344" w:rsidRPr="006854C0"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785344" w:rsidRDefault="00785344" w:rsidP="00D64765">
      <w:pPr>
        <w:pStyle w:val="40"/>
      </w:pPr>
      <w:r w:rsidRPr="00785344">
        <w:rPr>
          <w:rFonts w:hint="eastAsia"/>
        </w:rPr>
        <w:t>型号核准统计表</w:t>
      </w:r>
      <w:r w:rsidRPr="00785344">
        <w:t>(ID_PMBS_STATE)</w:t>
      </w:r>
    </w:p>
    <w:tbl>
      <w:tblPr>
        <w:tblStyle w:val="afd"/>
        <w:tblW w:w="0" w:type="auto"/>
        <w:tblLayout w:type="fixed"/>
        <w:tblLook w:val="0000" w:firstRow="0" w:lastRow="0" w:firstColumn="0" w:lastColumn="0" w:noHBand="0" w:noVBand="0"/>
      </w:tblPr>
      <w:tblGrid>
        <w:gridCol w:w="2547"/>
        <w:gridCol w:w="1701"/>
        <w:gridCol w:w="1984"/>
        <w:gridCol w:w="1875"/>
      </w:tblGrid>
      <w:tr w:rsidR="00785344" w:rsidRPr="006854C0" w:rsidTr="00785344">
        <w:trPr>
          <w:trHeight w:val="308"/>
        </w:trPr>
        <w:tc>
          <w:tcPr>
            <w:tcW w:w="2547"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字段</w:t>
            </w:r>
          </w:p>
        </w:tc>
        <w:tc>
          <w:tcPr>
            <w:tcW w:w="1701"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类型</w:t>
            </w:r>
          </w:p>
        </w:tc>
        <w:tc>
          <w:tcPr>
            <w:tcW w:w="1984"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显示内容</w:t>
            </w:r>
          </w:p>
        </w:tc>
        <w:tc>
          <w:tcPr>
            <w:tcW w:w="1875"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说明</w:t>
            </w:r>
          </w:p>
        </w:tc>
      </w:tr>
      <w:tr w:rsidR="00785344" w:rsidRPr="006854C0" w:rsidTr="00782A23">
        <w:trPr>
          <w:trHeight w:val="325"/>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GUID</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VARCHAR2(3</w:t>
            </w:r>
            <w:r>
              <w:rPr>
                <w:rFonts w:asciiTheme="minorEastAsia" w:hAnsiTheme="minorEastAsia"/>
                <w:sz w:val="24"/>
                <w:szCs w:val="24"/>
              </w:rPr>
              <w:t>6</w:t>
            </w:r>
            <w:r w:rsidRPr="006854C0">
              <w:rPr>
                <w:rFonts w:asciiTheme="minorEastAsia" w:hAnsiTheme="minorEastAsia"/>
                <w:sz w:val="24"/>
                <w:szCs w:val="24"/>
              </w:rPr>
              <w:t>)</w:t>
            </w:r>
          </w:p>
        </w:tc>
        <w:tc>
          <w:tcPr>
            <w:tcW w:w="1984" w:type="dxa"/>
          </w:tcPr>
          <w:p w:rsidR="00785344" w:rsidRPr="006854C0" w:rsidRDefault="00785344" w:rsidP="00785344">
            <w:pPr>
              <w:rPr>
                <w:rFonts w:asciiTheme="minorEastAsia" w:hAnsiTheme="minorEastAsia"/>
                <w:sz w:val="24"/>
                <w:szCs w:val="24"/>
              </w:rPr>
            </w:pPr>
          </w:p>
        </w:tc>
        <w:tc>
          <w:tcPr>
            <w:tcW w:w="187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主键</w:t>
            </w:r>
          </w:p>
        </w:tc>
      </w:tr>
      <w:tr w:rsidR="00785344" w:rsidRPr="006854C0" w:rsidTr="00782A23">
        <w:trPr>
          <w:trHeight w:val="341"/>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YEAR_PLAN_PASS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198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年计划通过数</w:t>
            </w:r>
          </w:p>
        </w:tc>
        <w:tc>
          <w:tcPr>
            <w:tcW w:w="1875" w:type="dxa"/>
          </w:tcPr>
          <w:p w:rsidR="00785344" w:rsidRPr="006854C0" w:rsidRDefault="00785344" w:rsidP="00785344">
            <w:pPr>
              <w:rPr>
                <w:rFonts w:asciiTheme="minorEastAsia" w:hAnsiTheme="minorEastAsia"/>
                <w:sz w:val="24"/>
                <w:szCs w:val="24"/>
              </w:rPr>
            </w:pPr>
          </w:p>
        </w:tc>
      </w:tr>
      <w:tr w:rsidR="00785344" w:rsidRPr="006854C0" w:rsidTr="00782A23">
        <w:trPr>
          <w:trHeight w:val="325"/>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YEAR_PLAN_FAILD</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198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年计划未通过数</w:t>
            </w:r>
          </w:p>
        </w:tc>
        <w:tc>
          <w:tcPr>
            <w:tcW w:w="1875" w:type="dxa"/>
          </w:tcPr>
          <w:p w:rsidR="00785344" w:rsidRPr="006854C0" w:rsidRDefault="00785344" w:rsidP="00785344">
            <w:pPr>
              <w:rPr>
                <w:rFonts w:asciiTheme="minorEastAsia" w:hAnsiTheme="minorEastAsia"/>
                <w:sz w:val="24"/>
                <w:szCs w:val="24"/>
              </w:rPr>
            </w:pPr>
          </w:p>
        </w:tc>
      </w:tr>
      <w:tr w:rsidR="00785344" w:rsidRPr="006854C0" w:rsidTr="00782A23">
        <w:trPr>
          <w:trHeight w:val="341"/>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ST_IDENTIFIED_PASS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198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电台执照通过数</w:t>
            </w:r>
          </w:p>
        </w:tc>
        <w:tc>
          <w:tcPr>
            <w:tcW w:w="1875" w:type="dxa"/>
          </w:tcPr>
          <w:p w:rsidR="00785344" w:rsidRPr="006854C0" w:rsidRDefault="00785344" w:rsidP="00785344">
            <w:pPr>
              <w:rPr>
                <w:rFonts w:asciiTheme="minorEastAsia" w:hAnsiTheme="minorEastAsia"/>
                <w:sz w:val="24"/>
                <w:szCs w:val="24"/>
              </w:rPr>
            </w:pPr>
          </w:p>
        </w:tc>
      </w:tr>
      <w:tr w:rsidR="00785344" w:rsidRPr="006854C0" w:rsidTr="00782A23">
        <w:trPr>
          <w:trHeight w:val="325"/>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ST_IDENTIFIED_FAILD</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198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电台执照未通过数</w:t>
            </w:r>
          </w:p>
        </w:tc>
        <w:tc>
          <w:tcPr>
            <w:tcW w:w="1875" w:type="dxa"/>
          </w:tcPr>
          <w:p w:rsidR="00785344" w:rsidRPr="006854C0" w:rsidRDefault="00785344" w:rsidP="00785344">
            <w:pPr>
              <w:rPr>
                <w:rFonts w:asciiTheme="minorEastAsia" w:hAnsiTheme="minorEastAsia"/>
                <w:sz w:val="24"/>
                <w:szCs w:val="24"/>
              </w:rPr>
            </w:pPr>
          </w:p>
        </w:tc>
      </w:tr>
      <w:tr w:rsidR="00785344" w:rsidRPr="006854C0" w:rsidTr="00782A23">
        <w:trPr>
          <w:trHeight w:val="341"/>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YEAR</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198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年度</w:t>
            </w:r>
          </w:p>
        </w:tc>
        <w:tc>
          <w:tcPr>
            <w:tcW w:w="1875" w:type="dxa"/>
          </w:tcPr>
          <w:p w:rsidR="00785344" w:rsidRPr="006854C0" w:rsidRDefault="00785344" w:rsidP="00785344">
            <w:pPr>
              <w:rPr>
                <w:rFonts w:asciiTheme="minorEastAsia" w:hAnsiTheme="minorEastAsia"/>
                <w:sz w:val="24"/>
                <w:szCs w:val="24"/>
              </w:rPr>
            </w:pPr>
          </w:p>
        </w:tc>
      </w:tr>
      <w:tr w:rsidR="00785344" w:rsidRPr="006854C0" w:rsidTr="00782A23">
        <w:trPr>
          <w:trHeight w:val="325"/>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MONTH</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198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月度</w:t>
            </w:r>
          </w:p>
        </w:tc>
        <w:tc>
          <w:tcPr>
            <w:tcW w:w="1875" w:type="dxa"/>
          </w:tcPr>
          <w:p w:rsidR="00785344" w:rsidRPr="006854C0" w:rsidRDefault="00785344" w:rsidP="00785344">
            <w:pPr>
              <w:rPr>
                <w:rFonts w:asciiTheme="minorEastAsia" w:hAnsiTheme="minorEastAsia"/>
                <w:sz w:val="24"/>
                <w:szCs w:val="24"/>
              </w:rPr>
            </w:pPr>
          </w:p>
        </w:tc>
      </w:tr>
      <w:tr w:rsidR="00785344" w:rsidRPr="006854C0" w:rsidTr="00782A23">
        <w:trPr>
          <w:trHeight w:val="325"/>
        </w:trPr>
        <w:tc>
          <w:tcPr>
            <w:tcW w:w="254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REGIONCODE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VARCHAR2(6)</w:t>
            </w:r>
          </w:p>
        </w:tc>
        <w:tc>
          <w:tcPr>
            <w:tcW w:w="1984"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地区码</w:t>
            </w:r>
          </w:p>
        </w:tc>
        <w:tc>
          <w:tcPr>
            <w:tcW w:w="1875" w:type="dxa"/>
          </w:tcPr>
          <w:p w:rsidR="00785344" w:rsidRPr="006854C0" w:rsidRDefault="00785344" w:rsidP="00785344">
            <w:pPr>
              <w:rPr>
                <w:rFonts w:asciiTheme="minorEastAsia" w:hAnsiTheme="minorEastAsia"/>
                <w:sz w:val="24"/>
                <w:szCs w:val="24"/>
              </w:rPr>
            </w:pPr>
          </w:p>
        </w:tc>
      </w:tr>
    </w:tbl>
    <w:p w:rsidR="00785344" w:rsidRPr="006854C0"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6854C0"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785344" w:rsidRDefault="00785344" w:rsidP="00D64765">
      <w:pPr>
        <w:pStyle w:val="40"/>
      </w:pPr>
      <w:r w:rsidRPr="00785344">
        <w:rPr>
          <w:rFonts w:hint="eastAsia"/>
        </w:rPr>
        <w:t>型号核准初审表（</w:t>
      </w:r>
      <w:r w:rsidRPr="00785344">
        <w:t>ID_SRRC_PREEXAM_STATE</w:t>
      </w:r>
      <w:r w:rsidRPr="00785344">
        <w:rPr>
          <w:rFonts w:hint="eastAsia"/>
        </w:rPr>
        <w:t>）</w:t>
      </w:r>
    </w:p>
    <w:tbl>
      <w:tblPr>
        <w:tblStyle w:val="afd"/>
        <w:tblW w:w="8303" w:type="dxa"/>
        <w:tblLayout w:type="fixed"/>
        <w:tblLook w:val="0000" w:firstRow="0" w:lastRow="0" w:firstColumn="0" w:lastColumn="0" w:noHBand="0" w:noVBand="0"/>
      </w:tblPr>
      <w:tblGrid>
        <w:gridCol w:w="2146"/>
        <w:gridCol w:w="1818"/>
        <w:gridCol w:w="2233"/>
        <w:gridCol w:w="2106"/>
      </w:tblGrid>
      <w:tr w:rsidR="00785344" w:rsidRPr="006854C0" w:rsidTr="00785344">
        <w:trPr>
          <w:trHeight w:val="338"/>
        </w:trPr>
        <w:tc>
          <w:tcPr>
            <w:tcW w:w="2146"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字段</w:t>
            </w:r>
          </w:p>
        </w:tc>
        <w:tc>
          <w:tcPr>
            <w:tcW w:w="1818"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类型</w:t>
            </w:r>
          </w:p>
        </w:tc>
        <w:tc>
          <w:tcPr>
            <w:tcW w:w="2233"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显示内容</w:t>
            </w:r>
          </w:p>
        </w:tc>
        <w:tc>
          <w:tcPr>
            <w:tcW w:w="2106"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说明</w:t>
            </w:r>
          </w:p>
        </w:tc>
      </w:tr>
      <w:tr w:rsidR="00785344" w:rsidRPr="006854C0" w:rsidTr="00782A23">
        <w:trPr>
          <w:trHeight w:val="356"/>
        </w:trPr>
        <w:tc>
          <w:tcPr>
            <w:tcW w:w="214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GUID</w:t>
            </w:r>
          </w:p>
        </w:tc>
        <w:tc>
          <w:tcPr>
            <w:tcW w:w="1818"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VARCHAR2(3</w:t>
            </w:r>
            <w:r>
              <w:rPr>
                <w:rFonts w:asciiTheme="minorEastAsia" w:hAnsiTheme="minorEastAsia"/>
                <w:sz w:val="24"/>
                <w:szCs w:val="24"/>
              </w:rPr>
              <w:t>6</w:t>
            </w:r>
            <w:r w:rsidRPr="006854C0">
              <w:rPr>
                <w:rFonts w:asciiTheme="minorEastAsia" w:hAnsiTheme="minorEastAsia"/>
                <w:sz w:val="24"/>
                <w:szCs w:val="24"/>
              </w:rPr>
              <w:t>)</w:t>
            </w:r>
          </w:p>
        </w:tc>
        <w:tc>
          <w:tcPr>
            <w:tcW w:w="2233" w:type="dxa"/>
          </w:tcPr>
          <w:p w:rsidR="00785344" w:rsidRPr="006854C0" w:rsidRDefault="00785344" w:rsidP="00785344">
            <w:pPr>
              <w:rPr>
                <w:rFonts w:asciiTheme="minorEastAsia" w:hAnsiTheme="minorEastAsia"/>
                <w:sz w:val="24"/>
                <w:szCs w:val="24"/>
              </w:rPr>
            </w:pPr>
          </w:p>
        </w:tc>
        <w:tc>
          <w:tcPr>
            <w:tcW w:w="210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主键</w:t>
            </w:r>
          </w:p>
        </w:tc>
      </w:tr>
      <w:tr w:rsidR="00785344" w:rsidRPr="006854C0" w:rsidTr="00782A23">
        <w:trPr>
          <w:trHeight w:val="374"/>
        </w:trPr>
        <w:tc>
          <w:tcPr>
            <w:tcW w:w="214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BATCH</w:t>
            </w:r>
          </w:p>
        </w:tc>
        <w:tc>
          <w:tcPr>
            <w:tcW w:w="1818" w:type="dxa"/>
          </w:tcPr>
          <w:p w:rsidR="00785344" w:rsidRPr="006854C0" w:rsidRDefault="00785344" w:rsidP="00D8042F">
            <w:pPr>
              <w:ind w:firstLine="0"/>
              <w:rPr>
                <w:rFonts w:asciiTheme="minorEastAsia" w:hAnsiTheme="minorEastAsia"/>
                <w:sz w:val="24"/>
                <w:szCs w:val="24"/>
              </w:rPr>
            </w:pPr>
            <w:r w:rsidRPr="006854C0">
              <w:rPr>
                <w:rFonts w:asciiTheme="minorEastAsia" w:hAnsiTheme="minorEastAsia"/>
                <w:sz w:val="24"/>
                <w:szCs w:val="24"/>
              </w:rPr>
              <w:t>INT</w:t>
            </w:r>
          </w:p>
        </w:tc>
        <w:tc>
          <w:tcPr>
            <w:tcW w:w="223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批次</w:t>
            </w:r>
          </w:p>
        </w:tc>
        <w:tc>
          <w:tcPr>
            <w:tcW w:w="2106" w:type="dxa"/>
          </w:tcPr>
          <w:p w:rsidR="00785344" w:rsidRPr="006854C0" w:rsidRDefault="00785344" w:rsidP="00785344">
            <w:pPr>
              <w:rPr>
                <w:rFonts w:asciiTheme="minorEastAsia" w:hAnsiTheme="minorEastAsia"/>
                <w:sz w:val="24"/>
                <w:szCs w:val="24"/>
              </w:rPr>
            </w:pPr>
          </w:p>
        </w:tc>
      </w:tr>
      <w:tr w:rsidR="00785344" w:rsidRPr="006854C0" w:rsidTr="00782A23">
        <w:trPr>
          <w:trHeight w:val="356"/>
        </w:trPr>
        <w:tc>
          <w:tcPr>
            <w:tcW w:w="214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DEVICECOUNT</w:t>
            </w:r>
          </w:p>
        </w:tc>
        <w:tc>
          <w:tcPr>
            <w:tcW w:w="1818"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23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设备总数</w:t>
            </w:r>
          </w:p>
        </w:tc>
        <w:tc>
          <w:tcPr>
            <w:tcW w:w="2106" w:type="dxa"/>
          </w:tcPr>
          <w:p w:rsidR="00785344" w:rsidRPr="006854C0" w:rsidRDefault="00785344" w:rsidP="00785344">
            <w:pPr>
              <w:rPr>
                <w:rFonts w:asciiTheme="minorEastAsia" w:hAnsiTheme="minorEastAsia"/>
                <w:sz w:val="24"/>
                <w:szCs w:val="24"/>
              </w:rPr>
            </w:pPr>
          </w:p>
        </w:tc>
      </w:tr>
      <w:tr w:rsidR="00785344" w:rsidRPr="006854C0" w:rsidTr="00782A23">
        <w:trPr>
          <w:trHeight w:val="374"/>
        </w:trPr>
        <w:tc>
          <w:tcPr>
            <w:tcW w:w="214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YEAR</w:t>
            </w:r>
          </w:p>
        </w:tc>
        <w:tc>
          <w:tcPr>
            <w:tcW w:w="1818"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23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年度</w:t>
            </w:r>
          </w:p>
        </w:tc>
        <w:tc>
          <w:tcPr>
            <w:tcW w:w="2106" w:type="dxa"/>
          </w:tcPr>
          <w:p w:rsidR="00785344" w:rsidRPr="006854C0" w:rsidRDefault="00785344" w:rsidP="00785344">
            <w:pPr>
              <w:rPr>
                <w:rFonts w:asciiTheme="minorEastAsia" w:hAnsiTheme="minorEastAsia"/>
                <w:sz w:val="24"/>
                <w:szCs w:val="24"/>
              </w:rPr>
            </w:pPr>
          </w:p>
        </w:tc>
      </w:tr>
      <w:tr w:rsidR="00785344" w:rsidRPr="006854C0" w:rsidTr="00782A23">
        <w:trPr>
          <w:trHeight w:val="356"/>
        </w:trPr>
        <w:tc>
          <w:tcPr>
            <w:tcW w:w="214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MONTH</w:t>
            </w:r>
          </w:p>
        </w:tc>
        <w:tc>
          <w:tcPr>
            <w:tcW w:w="1818"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23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月度</w:t>
            </w:r>
          </w:p>
        </w:tc>
        <w:tc>
          <w:tcPr>
            <w:tcW w:w="2106" w:type="dxa"/>
          </w:tcPr>
          <w:p w:rsidR="00785344" w:rsidRPr="006854C0" w:rsidRDefault="00785344" w:rsidP="00785344">
            <w:pPr>
              <w:rPr>
                <w:rFonts w:asciiTheme="minorEastAsia" w:hAnsiTheme="minorEastAsia"/>
                <w:sz w:val="24"/>
                <w:szCs w:val="24"/>
              </w:rPr>
            </w:pPr>
          </w:p>
        </w:tc>
      </w:tr>
      <w:tr w:rsidR="00785344" w:rsidRPr="006854C0" w:rsidTr="00782A23">
        <w:trPr>
          <w:trHeight w:val="356"/>
        </w:trPr>
        <w:tc>
          <w:tcPr>
            <w:tcW w:w="2146"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lastRenderedPageBreak/>
              <w:t>REGIONCODE</w:t>
            </w:r>
          </w:p>
        </w:tc>
        <w:tc>
          <w:tcPr>
            <w:tcW w:w="1818"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VARCHAR2(6)</w:t>
            </w:r>
          </w:p>
        </w:tc>
        <w:tc>
          <w:tcPr>
            <w:tcW w:w="2233"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地区码</w:t>
            </w:r>
          </w:p>
        </w:tc>
        <w:tc>
          <w:tcPr>
            <w:tcW w:w="2106" w:type="dxa"/>
          </w:tcPr>
          <w:p w:rsidR="00785344" w:rsidRPr="006854C0" w:rsidRDefault="00785344" w:rsidP="00785344">
            <w:pPr>
              <w:rPr>
                <w:rFonts w:asciiTheme="minorEastAsia" w:hAnsiTheme="minorEastAsia"/>
                <w:sz w:val="24"/>
                <w:szCs w:val="24"/>
              </w:rPr>
            </w:pPr>
          </w:p>
        </w:tc>
      </w:tr>
    </w:tbl>
    <w:p w:rsidR="00785344" w:rsidRPr="006854C0"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785344" w:rsidRDefault="00785344" w:rsidP="00D64765">
      <w:pPr>
        <w:pStyle w:val="40"/>
      </w:pPr>
      <w:r w:rsidRPr="00785344">
        <w:rPr>
          <w:rFonts w:hint="eastAsia"/>
        </w:rPr>
        <w:t>台站国家统计表</w:t>
      </w:r>
      <w:r w:rsidRPr="00785344">
        <w:t>1(ID_STATION_NATIONUNION_STATE1)</w:t>
      </w:r>
    </w:p>
    <w:tbl>
      <w:tblPr>
        <w:tblStyle w:val="afd"/>
        <w:tblW w:w="8315" w:type="dxa"/>
        <w:tblLayout w:type="fixed"/>
        <w:tblLook w:val="0000" w:firstRow="0" w:lastRow="0" w:firstColumn="0" w:lastColumn="0" w:noHBand="0" w:noVBand="0"/>
      </w:tblPr>
      <w:tblGrid>
        <w:gridCol w:w="2405"/>
        <w:gridCol w:w="1701"/>
        <w:gridCol w:w="2977"/>
        <w:gridCol w:w="1232"/>
      </w:tblGrid>
      <w:tr w:rsidR="00785344" w:rsidRPr="006854C0" w:rsidTr="00D8042F">
        <w:trPr>
          <w:trHeight w:val="292"/>
        </w:trPr>
        <w:tc>
          <w:tcPr>
            <w:tcW w:w="2405"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字段</w:t>
            </w:r>
          </w:p>
        </w:tc>
        <w:tc>
          <w:tcPr>
            <w:tcW w:w="1701"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类型</w:t>
            </w:r>
          </w:p>
        </w:tc>
        <w:tc>
          <w:tcPr>
            <w:tcW w:w="2977"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显示内容</w:t>
            </w:r>
          </w:p>
        </w:tc>
        <w:tc>
          <w:tcPr>
            <w:tcW w:w="1232" w:type="dxa"/>
            <w:shd w:val="clear" w:color="auto" w:fill="D9D9D9" w:themeFill="background1" w:themeFillShade="D9"/>
          </w:tcPr>
          <w:p w:rsidR="00785344" w:rsidRPr="006854C0" w:rsidRDefault="00785344" w:rsidP="00EA6AC7">
            <w:pPr>
              <w:ind w:firstLine="0"/>
              <w:jc w:val="center"/>
              <w:rPr>
                <w:rFonts w:asciiTheme="minorEastAsia" w:hAnsiTheme="minorEastAsia"/>
                <w:b/>
                <w:bCs/>
                <w:color w:val="000000"/>
                <w:sz w:val="24"/>
                <w:szCs w:val="24"/>
              </w:rPr>
            </w:pPr>
            <w:r w:rsidRPr="006854C0">
              <w:rPr>
                <w:rFonts w:asciiTheme="minorEastAsia" w:hAnsiTheme="minorEastAsia"/>
                <w:b/>
                <w:bCs/>
                <w:color w:val="000000"/>
                <w:sz w:val="24"/>
                <w:szCs w:val="24"/>
              </w:rPr>
              <w:t>说明</w:t>
            </w: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GUID</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VARCHAR2(36)</w:t>
            </w:r>
          </w:p>
        </w:tc>
        <w:tc>
          <w:tcPr>
            <w:tcW w:w="2977" w:type="dxa"/>
          </w:tcPr>
          <w:p w:rsidR="00785344" w:rsidRPr="006854C0" w:rsidRDefault="00785344" w:rsidP="00785344">
            <w:pPr>
              <w:rPr>
                <w:rFonts w:asciiTheme="minorEastAsia" w:hAnsiTheme="minorEastAsia"/>
                <w:sz w:val="24"/>
                <w:szCs w:val="24"/>
              </w:rPr>
            </w:pPr>
          </w:p>
        </w:tc>
        <w:tc>
          <w:tcPr>
            <w:tcW w:w="1232" w:type="dxa"/>
          </w:tcPr>
          <w:p w:rsidR="00785344" w:rsidRPr="006854C0" w:rsidRDefault="00785344" w:rsidP="00D8042F">
            <w:pPr>
              <w:ind w:firstLine="0"/>
              <w:rPr>
                <w:rFonts w:asciiTheme="minorEastAsia" w:hAnsiTheme="minorEastAsia"/>
                <w:sz w:val="24"/>
                <w:szCs w:val="24"/>
              </w:rPr>
            </w:pPr>
            <w:r w:rsidRPr="006854C0">
              <w:rPr>
                <w:rFonts w:asciiTheme="minorEastAsia" w:hAnsiTheme="minorEastAsia"/>
                <w:sz w:val="24"/>
                <w:szCs w:val="24"/>
              </w:rPr>
              <w:t>主键</w:t>
            </w: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YEAR</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年度</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MONTH</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月度</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REGIONCODE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VARCHAR2(6)</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地区码</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STALL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台站合计</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BS_ALL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广播电台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BS_VOICE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广播电台声音</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BS_TV</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广播电台电视</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BS_DIFFTRANS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广播电台差转</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HF_ALL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高频电台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HF_LOAD_MOVIE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高频电台固定、陆地电台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HF_MOVIE_ST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高频电台移动电台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SHF_ALL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甚高频、特高频电台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632"/>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SHF_LOAD_MOVIE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甚高频、特高频电台固定、陆地电台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64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SHF_MOVIE_ST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甚高频、特高频电台移动电台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SHIP_ST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船舶电台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AIR_ST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航空器电台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BEEPER_BS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寻呼基站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CLUSTER_ALL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集群移动通信系统</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CLUSTER_BS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集群移动通信系统基站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CLUSTER_MOVIE_ST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集群移动通信系统移动台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蜂窝移动通信系统</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CELL_GSM_BS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GSM基站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CELL_GSM_MOVIE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GSM移动台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CELL_CDMA_BS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电信CDMA基站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CELL_CDMA_MOVIE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电信CDMA移动台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CELL_WCDMA_BS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联通WCDMA基站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CELL_WCDMA_MOVIE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联通WCDMA 移动台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CELL_TD_SCDMA_BS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移动TD_SCDMA基站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CELL_TD_SCDMA_MOVIE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D8042F">
            <w:pPr>
              <w:ind w:firstLine="0"/>
              <w:rPr>
                <w:rFonts w:asciiTheme="minorEastAsia" w:hAnsiTheme="minorEastAsia"/>
                <w:sz w:val="24"/>
                <w:szCs w:val="24"/>
              </w:rPr>
            </w:pPr>
            <w:r w:rsidRPr="006854C0">
              <w:rPr>
                <w:rFonts w:asciiTheme="minorEastAsia" w:hAnsiTheme="minorEastAsia"/>
                <w:sz w:val="24"/>
                <w:szCs w:val="24"/>
              </w:rPr>
              <w:t>移动TD_SCDMA移动台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WIRELESS_ALL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无线接入系统</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WIRELESS_FIXED_CEN</w:t>
            </w:r>
            <w:r w:rsidRPr="006854C0">
              <w:rPr>
                <w:rFonts w:asciiTheme="minorEastAsia" w:hAnsiTheme="minorEastAsia"/>
                <w:sz w:val="24"/>
                <w:szCs w:val="24"/>
              </w:rPr>
              <w:lastRenderedPageBreak/>
              <w:t>TER</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lastRenderedPageBreak/>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固定无线接入中心站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WIRELESS_TERMINAL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固定无线接入终端站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WIRELESS_LOCAL_BS</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无线市话基站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WIRELESS_LOCAL_MOVIE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无线市话移动台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WIRELESS_DATA_ST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无线数据电台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SE_ALL</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卫星地球站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SE_LOW_45</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widowControl/>
              <w:ind w:firstLine="0"/>
              <w:rPr>
                <w:rFonts w:asciiTheme="minorEastAsia" w:hAnsiTheme="minorEastAsia" w:cs="Times New Roman"/>
                <w:color w:val="000000"/>
                <w:sz w:val="24"/>
                <w:szCs w:val="24"/>
              </w:rPr>
            </w:pPr>
            <w:r w:rsidRPr="006854C0">
              <w:rPr>
                <w:rFonts w:asciiTheme="minorEastAsia" w:hAnsiTheme="minorEastAsia" w:cs="Times New Roman"/>
                <w:color w:val="000000"/>
                <w:sz w:val="24"/>
                <w:szCs w:val="24"/>
              </w:rPr>
              <w:t>地球站（天线≤4.5M）</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SE_UP_45</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widowControl/>
              <w:ind w:firstLine="0"/>
              <w:rPr>
                <w:rFonts w:asciiTheme="minorEastAsia" w:hAnsiTheme="minorEastAsia" w:cs="Times New Roman"/>
                <w:color w:val="000000"/>
                <w:sz w:val="24"/>
                <w:szCs w:val="24"/>
              </w:rPr>
            </w:pPr>
            <w:r w:rsidRPr="006854C0">
              <w:rPr>
                <w:rFonts w:asciiTheme="minorEastAsia" w:hAnsiTheme="minorEastAsia" w:cs="Times New Roman"/>
                <w:color w:val="000000"/>
                <w:sz w:val="24"/>
                <w:szCs w:val="24"/>
              </w:rPr>
              <w:t>地球站（天线＞4.5M）</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SE_MOVIE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widowControl/>
              <w:ind w:firstLine="0"/>
              <w:rPr>
                <w:rFonts w:asciiTheme="minorEastAsia" w:hAnsiTheme="minorEastAsia" w:cs="Times New Roman"/>
                <w:color w:val="000000"/>
                <w:sz w:val="24"/>
                <w:szCs w:val="24"/>
              </w:rPr>
            </w:pPr>
            <w:r w:rsidRPr="006854C0">
              <w:rPr>
                <w:rFonts w:asciiTheme="minorEastAsia" w:hAnsiTheme="minorEastAsia" w:cs="Times New Roman"/>
                <w:color w:val="000000"/>
                <w:sz w:val="24"/>
                <w:szCs w:val="24"/>
              </w:rPr>
              <w:t>卫星地球移动站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MICRO_RELAY_ST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微波接力站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23"/>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AMATEUR_ST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业余电台</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OTHER_ST</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其它台站</w:t>
            </w:r>
          </w:p>
        </w:tc>
        <w:tc>
          <w:tcPr>
            <w:tcW w:w="1232" w:type="dxa"/>
          </w:tcPr>
          <w:p w:rsidR="00785344" w:rsidRPr="006854C0" w:rsidRDefault="00785344" w:rsidP="00785344">
            <w:pPr>
              <w:rPr>
                <w:rFonts w:asciiTheme="minorEastAsia" w:hAnsiTheme="minorEastAsia"/>
                <w:sz w:val="24"/>
                <w:szCs w:val="24"/>
              </w:rPr>
            </w:pPr>
          </w:p>
        </w:tc>
      </w:tr>
      <w:tr w:rsidR="00785344" w:rsidRPr="006854C0" w:rsidTr="00D8042F">
        <w:trPr>
          <w:trHeight w:val="307"/>
        </w:trPr>
        <w:tc>
          <w:tcPr>
            <w:tcW w:w="2405"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HANDLESTATE</w:t>
            </w:r>
          </w:p>
        </w:tc>
        <w:tc>
          <w:tcPr>
            <w:tcW w:w="1701"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INT</w:t>
            </w:r>
          </w:p>
        </w:tc>
        <w:tc>
          <w:tcPr>
            <w:tcW w:w="2977" w:type="dxa"/>
          </w:tcPr>
          <w:p w:rsidR="00785344" w:rsidRPr="006854C0" w:rsidRDefault="00785344" w:rsidP="00785344">
            <w:pPr>
              <w:ind w:firstLine="0"/>
              <w:rPr>
                <w:rFonts w:asciiTheme="minorEastAsia" w:hAnsiTheme="minorEastAsia"/>
                <w:sz w:val="24"/>
                <w:szCs w:val="24"/>
              </w:rPr>
            </w:pPr>
            <w:r w:rsidRPr="006854C0">
              <w:rPr>
                <w:rFonts w:asciiTheme="minorEastAsia" w:hAnsiTheme="minorEastAsia"/>
                <w:sz w:val="24"/>
                <w:szCs w:val="24"/>
              </w:rPr>
              <w:t>处理状态</w:t>
            </w:r>
          </w:p>
        </w:tc>
        <w:tc>
          <w:tcPr>
            <w:tcW w:w="1232" w:type="dxa"/>
          </w:tcPr>
          <w:p w:rsidR="00785344" w:rsidRPr="006854C0" w:rsidRDefault="00785344" w:rsidP="00785344">
            <w:pPr>
              <w:rPr>
                <w:rFonts w:asciiTheme="minorEastAsia" w:hAnsiTheme="minorEastAsia"/>
                <w:sz w:val="24"/>
                <w:szCs w:val="24"/>
              </w:rPr>
            </w:pPr>
          </w:p>
        </w:tc>
      </w:tr>
    </w:tbl>
    <w:p w:rsidR="00785344"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785344" w:rsidRDefault="00785344" w:rsidP="00D64765">
      <w:pPr>
        <w:pStyle w:val="40"/>
      </w:pPr>
      <w:r w:rsidRPr="00785344">
        <w:rPr>
          <w:rFonts w:hint="eastAsia"/>
        </w:rPr>
        <w:t>年度缴费统计表（</w:t>
      </w:r>
      <w:r w:rsidRPr="00785344">
        <w:t>ID_FEE_STATE）</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808"/>
        <w:gridCol w:w="1711"/>
        <w:gridCol w:w="1688"/>
        <w:gridCol w:w="3045"/>
      </w:tblGrid>
      <w:tr w:rsidR="00785344" w:rsidRPr="00785344" w:rsidTr="00785344">
        <w:trPr>
          <w:trHeight w:hRule="exact" w:val="419"/>
          <w:jc w:val="center"/>
        </w:trPr>
        <w:tc>
          <w:tcPr>
            <w:tcW w:w="1781" w:type="dxa"/>
            <w:shd w:val="clear" w:color="auto" w:fill="D9D9D9" w:themeFill="background1" w:themeFillShade="D9"/>
            <w:vAlign w:val="center"/>
          </w:tcPr>
          <w:p w:rsidR="00785344" w:rsidRPr="00785344" w:rsidRDefault="00785344" w:rsidP="00785344">
            <w:pPr>
              <w:jc w:val="center"/>
              <w:rPr>
                <w:rFonts w:asciiTheme="minorEastAsia" w:eastAsiaTheme="minorEastAsia" w:hAnsiTheme="minorEastAsia"/>
                <w:b/>
                <w:bCs/>
                <w:color w:val="000000"/>
                <w:szCs w:val="21"/>
              </w:rPr>
            </w:pPr>
            <w:r w:rsidRPr="00785344">
              <w:rPr>
                <w:rFonts w:asciiTheme="minorEastAsia" w:eastAsiaTheme="minorEastAsia" w:hAnsiTheme="minorEastAsia" w:hint="eastAsia"/>
                <w:b/>
                <w:bCs/>
                <w:color w:val="000000"/>
                <w:szCs w:val="21"/>
              </w:rPr>
              <w:t>字段</w:t>
            </w:r>
          </w:p>
        </w:tc>
        <w:tc>
          <w:tcPr>
            <w:tcW w:w="1686" w:type="dxa"/>
            <w:shd w:val="clear" w:color="auto" w:fill="D9D9D9" w:themeFill="background1" w:themeFillShade="D9"/>
            <w:vAlign w:val="center"/>
          </w:tcPr>
          <w:p w:rsidR="00785344" w:rsidRPr="00785344" w:rsidRDefault="00785344" w:rsidP="00785344">
            <w:pPr>
              <w:jc w:val="center"/>
              <w:rPr>
                <w:rFonts w:asciiTheme="minorEastAsia" w:eastAsiaTheme="minorEastAsia" w:hAnsiTheme="minorEastAsia"/>
                <w:b/>
                <w:bCs/>
                <w:color w:val="000000"/>
                <w:szCs w:val="21"/>
              </w:rPr>
            </w:pPr>
            <w:r w:rsidRPr="00785344">
              <w:rPr>
                <w:rFonts w:asciiTheme="minorEastAsia" w:eastAsiaTheme="minorEastAsia" w:hAnsiTheme="minorEastAsia" w:hint="eastAsia"/>
                <w:b/>
                <w:bCs/>
                <w:color w:val="000000"/>
                <w:szCs w:val="21"/>
              </w:rPr>
              <w:t>类型</w:t>
            </w:r>
          </w:p>
        </w:tc>
        <w:tc>
          <w:tcPr>
            <w:tcW w:w="1663" w:type="dxa"/>
            <w:shd w:val="clear" w:color="auto" w:fill="D9D9D9" w:themeFill="background1" w:themeFillShade="D9"/>
            <w:vAlign w:val="center"/>
          </w:tcPr>
          <w:p w:rsidR="00785344" w:rsidRPr="00785344" w:rsidRDefault="00785344" w:rsidP="00785344">
            <w:pPr>
              <w:jc w:val="center"/>
              <w:rPr>
                <w:rFonts w:asciiTheme="minorEastAsia" w:eastAsiaTheme="minorEastAsia" w:hAnsiTheme="minorEastAsia"/>
                <w:b/>
                <w:bCs/>
                <w:color w:val="000000"/>
                <w:szCs w:val="21"/>
              </w:rPr>
            </w:pPr>
            <w:r w:rsidRPr="00785344">
              <w:rPr>
                <w:rFonts w:asciiTheme="minorEastAsia" w:eastAsiaTheme="minorEastAsia" w:hAnsiTheme="minorEastAsia" w:hint="eastAsia"/>
                <w:b/>
                <w:bCs/>
                <w:color w:val="000000"/>
                <w:szCs w:val="21"/>
              </w:rPr>
              <w:t>显示内容</w:t>
            </w:r>
          </w:p>
        </w:tc>
        <w:tc>
          <w:tcPr>
            <w:tcW w:w="3000" w:type="dxa"/>
            <w:shd w:val="clear" w:color="auto" w:fill="D9D9D9" w:themeFill="background1" w:themeFillShade="D9"/>
            <w:vAlign w:val="center"/>
          </w:tcPr>
          <w:p w:rsidR="00785344" w:rsidRPr="00785344" w:rsidRDefault="00785344" w:rsidP="00785344">
            <w:pPr>
              <w:jc w:val="center"/>
              <w:rPr>
                <w:rFonts w:asciiTheme="minorEastAsia" w:eastAsiaTheme="minorEastAsia" w:hAnsiTheme="minorEastAsia"/>
                <w:b/>
                <w:bCs/>
                <w:color w:val="000000"/>
                <w:szCs w:val="21"/>
              </w:rPr>
            </w:pPr>
            <w:r w:rsidRPr="00785344">
              <w:rPr>
                <w:rFonts w:asciiTheme="minorEastAsia" w:eastAsiaTheme="minorEastAsia" w:hAnsiTheme="minorEastAsia" w:hint="eastAsia"/>
                <w:b/>
                <w:bCs/>
                <w:color w:val="000000"/>
                <w:szCs w:val="21"/>
              </w:rPr>
              <w:t>说明</w:t>
            </w:r>
          </w:p>
        </w:tc>
      </w:tr>
      <w:tr w:rsidR="00785344" w:rsidRPr="00785344" w:rsidTr="00D8042F">
        <w:trPr>
          <w:trHeight w:hRule="exact" w:val="601"/>
          <w:jc w:val="center"/>
        </w:trPr>
        <w:tc>
          <w:tcPr>
            <w:tcW w:w="1781" w:type="dxa"/>
            <w:vAlign w:val="center"/>
          </w:tcPr>
          <w:p w:rsidR="00785344" w:rsidRPr="00785344" w:rsidRDefault="00785344" w:rsidP="00785344">
            <w:pPr>
              <w:rPr>
                <w:rFonts w:asciiTheme="minorEastAsia" w:eastAsiaTheme="minorEastAsia" w:hAnsiTheme="minorEastAsia"/>
                <w:bCs/>
                <w:color w:val="000000"/>
                <w:szCs w:val="21"/>
              </w:rPr>
            </w:pPr>
            <w:r w:rsidRPr="00785344">
              <w:rPr>
                <w:rFonts w:asciiTheme="minorEastAsia" w:eastAsiaTheme="minorEastAsia" w:hAnsiTheme="minorEastAsia"/>
                <w:bCs/>
                <w:color w:val="000000"/>
                <w:szCs w:val="21"/>
              </w:rPr>
              <w:t>GUID</w:t>
            </w:r>
          </w:p>
        </w:tc>
        <w:tc>
          <w:tcPr>
            <w:tcW w:w="1686"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VARCHAR2 (36)</w:t>
            </w:r>
          </w:p>
          <w:p w:rsidR="00785344" w:rsidRPr="00785344" w:rsidRDefault="00785344" w:rsidP="00785344">
            <w:pPr>
              <w:rPr>
                <w:rFonts w:asciiTheme="minorEastAsia" w:eastAsiaTheme="minorEastAsia" w:hAnsiTheme="minorEastAsia"/>
                <w:bCs/>
                <w:color w:val="000000"/>
                <w:szCs w:val="21"/>
              </w:rPr>
            </w:pPr>
            <w:r w:rsidRPr="00785344">
              <w:rPr>
                <w:rFonts w:asciiTheme="minorEastAsia" w:eastAsiaTheme="minorEastAsia" w:hAnsiTheme="minorEastAsia"/>
                <w:color w:val="000000"/>
                <w:szCs w:val="21"/>
              </w:rPr>
              <w:t>NOT NULL</w:t>
            </w:r>
          </w:p>
        </w:tc>
        <w:tc>
          <w:tcPr>
            <w:tcW w:w="1663" w:type="dxa"/>
            <w:vAlign w:val="center"/>
          </w:tcPr>
          <w:p w:rsidR="00785344" w:rsidRPr="00785344" w:rsidRDefault="00785344" w:rsidP="00785344">
            <w:pPr>
              <w:rPr>
                <w:rFonts w:asciiTheme="minorEastAsia" w:eastAsiaTheme="minorEastAsia" w:hAnsiTheme="minorEastAsia"/>
                <w:bCs/>
                <w:color w:val="000000"/>
                <w:szCs w:val="21"/>
              </w:rPr>
            </w:pPr>
          </w:p>
        </w:tc>
        <w:tc>
          <w:tcPr>
            <w:tcW w:w="3000" w:type="dxa"/>
            <w:vAlign w:val="center"/>
          </w:tcPr>
          <w:p w:rsidR="00785344" w:rsidRPr="00785344" w:rsidRDefault="00785344" w:rsidP="00785344">
            <w:pPr>
              <w:rPr>
                <w:rFonts w:asciiTheme="minorEastAsia" w:eastAsiaTheme="minorEastAsia" w:hAnsiTheme="minorEastAsia"/>
                <w:bCs/>
                <w:color w:val="000000"/>
                <w:szCs w:val="21"/>
              </w:rPr>
            </w:pPr>
            <w:r w:rsidRPr="00785344">
              <w:rPr>
                <w:rFonts w:asciiTheme="minorEastAsia" w:eastAsiaTheme="minorEastAsia" w:hAnsiTheme="minorEastAsia" w:hint="eastAsia"/>
                <w:color w:val="000000"/>
                <w:spacing w:val="-16"/>
                <w:szCs w:val="21"/>
              </w:rPr>
              <w:t>主键</w:t>
            </w:r>
          </w:p>
        </w:tc>
      </w:tr>
      <w:tr w:rsidR="00785344" w:rsidRPr="00785344" w:rsidTr="00D8042F">
        <w:trPr>
          <w:trHeight w:hRule="exact" w:val="850"/>
          <w:jc w:val="center"/>
        </w:trPr>
        <w:tc>
          <w:tcPr>
            <w:tcW w:w="1781"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FEE_SUM</w:t>
            </w:r>
          </w:p>
        </w:tc>
        <w:tc>
          <w:tcPr>
            <w:tcW w:w="1686"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NUMBER</w:t>
            </w:r>
            <w:r w:rsidRPr="00785344">
              <w:rPr>
                <w:rFonts w:asciiTheme="minorEastAsia" w:eastAsiaTheme="minorEastAsia" w:hAnsiTheme="minorEastAsia" w:hint="eastAsia"/>
                <w:color w:val="000000"/>
                <w:szCs w:val="21"/>
              </w:rPr>
              <w:t>（</w:t>
            </w:r>
            <w:r w:rsidRPr="00785344">
              <w:rPr>
                <w:rFonts w:asciiTheme="minorEastAsia" w:eastAsiaTheme="minorEastAsia" w:hAnsiTheme="minorEastAsia"/>
                <w:color w:val="000000"/>
                <w:szCs w:val="21"/>
              </w:rPr>
              <w:t>11</w:t>
            </w:r>
            <w:r w:rsidRPr="00785344">
              <w:rPr>
                <w:rFonts w:asciiTheme="minorEastAsia" w:eastAsiaTheme="minorEastAsia" w:hAnsiTheme="minorEastAsia" w:hint="eastAsia"/>
                <w:color w:val="000000"/>
                <w:szCs w:val="21"/>
              </w:rPr>
              <w:t>，</w:t>
            </w:r>
            <w:r w:rsidRPr="00785344">
              <w:rPr>
                <w:rFonts w:asciiTheme="minorEastAsia" w:eastAsiaTheme="minorEastAsia" w:hAnsiTheme="minorEastAsia"/>
                <w:color w:val="000000"/>
                <w:szCs w:val="21"/>
              </w:rPr>
              <w:t>2</w:t>
            </w:r>
            <w:r w:rsidRPr="00785344">
              <w:rPr>
                <w:rFonts w:asciiTheme="minorEastAsia" w:eastAsiaTheme="minorEastAsia" w:hAnsiTheme="minorEastAsia" w:hint="eastAsia"/>
                <w:color w:val="000000"/>
                <w:szCs w:val="21"/>
              </w:rPr>
              <w:t>）</w:t>
            </w:r>
          </w:p>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NOT NULL</w:t>
            </w:r>
          </w:p>
        </w:tc>
        <w:tc>
          <w:tcPr>
            <w:tcW w:w="1663"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hint="eastAsia"/>
                <w:color w:val="000000"/>
                <w:szCs w:val="21"/>
              </w:rPr>
              <w:t>缴费金额</w:t>
            </w:r>
          </w:p>
        </w:tc>
        <w:tc>
          <w:tcPr>
            <w:tcW w:w="3000"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hint="eastAsia"/>
                <w:color w:val="000000"/>
                <w:szCs w:val="21"/>
              </w:rPr>
              <w:t>单位：元</w:t>
            </w:r>
          </w:p>
        </w:tc>
      </w:tr>
      <w:tr w:rsidR="00785344" w:rsidRPr="00785344" w:rsidTr="00782A23">
        <w:trPr>
          <w:trHeight w:hRule="exact" w:val="539"/>
          <w:jc w:val="center"/>
        </w:trPr>
        <w:tc>
          <w:tcPr>
            <w:tcW w:w="1781"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FEE_LATE</w:t>
            </w:r>
          </w:p>
        </w:tc>
        <w:tc>
          <w:tcPr>
            <w:tcW w:w="1686"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NUMBER</w:t>
            </w:r>
            <w:r w:rsidRPr="00785344">
              <w:rPr>
                <w:rFonts w:asciiTheme="minorEastAsia" w:eastAsiaTheme="minorEastAsia" w:hAnsiTheme="minorEastAsia" w:hint="eastAsia"/>
                <w:color w:val="000000"/>
                <w:szCs w:val="21"/>
              </w:rPr>
              <w:t>（</w:t>
            </w:r>
            <w:r w:rsidRPr="00785344">
              <w:rPr>
                <w:rFonts w:asciiTheme="minorEastAsia" w:eastAsiaTheme="minorEastAsia" w:hAnsiTheme="minorEastAsia"/>
                <w:color w:val="000000"/>
                <w:szCs w:val="21"/>
              </w:rPr>
              <w:t>11</w:t>
            </w:r>
            <w:r w:rsidRPr="00785344">
              <w:rPr>
                <w:rFonts w:asciiTheme="minorEastAsia" w:eastAsiaTheme="minorEastAsia" w:hAnsiTheme="minorEastAsia" w:hint="eastAsia"/>
                <w:color w:val="000000"/>
                <w:szCs w:val="21"/>
              </w:rPr>
              <w:t>，</w:t>
            </w:r>
            <w:r w:rsidRPr="00785344">
              <w:rPr>
                <w:rFonts w:asciiTheme="minorEastAsia" w:eastAsiaTheme="minorEastAsia" w:hAnsiTheme="minorEastAsia"/>
                <w:color w:val="000000"/>
                <w:szCs w:val="21"/>
              </w:rPr>
              <w:t>2</w:t>
            </w:r>
            <w:r w:rsidRPr="00785344">
              <w:rPr>
                <w:rFonts w:asciiTheme="minorEastAsia" w:eastAsiaTheme="minorEastAsia" w:hAnsiTheme="minorEastAsia" w:hint="eastAsia"/>
                <w:color w:val="000000"/>
                <w:szCs w:val="21"/>
              </w:rPr>
              <w:t>）</w:t>
            </w:r>
          </w:p>
        </w:tc>
        <w:tc>
          <w:tcPr>
            <w:tcW w:w="1663"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hint="eastAsia"/>
                <w:color w:val="000000"/>
                <w:szCs w:val="21"/>
              </w:rPr>
              <w:t>其中滞纳金数额</w:t>
            </w:r>
          </w:p>
        </w:tc>
        <w:tc>
          <w:tcPr>
            <w:tcW w:w="3000" w:type="dxa"/>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hint="eastAsia"/>
                <w:color w:val="000000"/>
                <w:szCs w:val="21"/>
              </w:rPr>
              <w:t>单位：元</w:t>
            </w:r>
          </w:p>
        </w:tc>
      </w:tr>
      <w:tr w:rsidR="00785344" w:rsidRPr="00785344" w:rsidTr="00D8042F">
        <w:trPr>
          <w:trHeight w:hRule="exact" w:val="742"/>
          <w:jc w:val="center"/>
        </w:trPr>
        <w:tc>
          <w:tcPr>
            <w:tcW w:w="1781"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FEE_PAY_MONTH</w:t>
            </w:r>
          </w:p>
        </w:tc>
        <w:tc>
          <w:tcPr>
            <w:tcW w:w="1686"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NUMBER (2)</w:t>
            </w:r>
          </w:p>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NOT NULL</w:t>
            </w:r>
          </w:p>
        </w:tc>
        <w:tc>
          <w:tcPr>
            <w:tcW w:w="1663"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hint="eastAsia"/>
                <w:color w:val="000000"/>
                <w:szCs w:val="21"/>
              </w:rPr>
              <w:t>缴费月份</w:t>
            </w:r>
          </w:p>
        </w:tc>
        <w:tc>
          <w:tcPr>
            <w:tcW w:w="3000"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p>
        </w:tc>
      </w:tr>
      <w:tr w:rsidR="00785344" w:rsidRPr="00785344" w:rsidTr="00782A23">
        <w:trPr>
          <w:trHeight w:hRule="exact" w:val="539"/>
          <w:jc w:val="center"/>
        </w:trPr>
        <w:tc>
          <w:tcPr>
            <w:tcW w:w="1781"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FEE_PAY_YEAR</w:t>
            </w:r>
          </w:p>
        </w:tc>
        <w:tc>
          <w:tcPr>
            <w:tcW w:w="1686"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color w:val="000000"/>
                <w:szCs w:val="21"/>
              </w:rPr>
              <w:t>NUMBER(2)</w:t>
            </w:r>
          </w:p>
        </w:tc>
        <w:tc>
          <w:tcPr>
            <w:tcW w:w="1663"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r w:rsidRPr="00785344">
              <w:rPr>
                <w:rFonts w:asciiTheme="minorEastAsia" w:eastAsiaTheme="minorEastAsia" w:hAnsiTheme="minorEastAsia" w:hint="eastAsia"/>
                <w:color w:val="000000"/>
                <w:szCs w:val="21"/>
              </w:rPr>
              <w:t>缴费年度</w:t>
            </w:r>
          </w:p>
        </w:tc>
        <w:tc>
          <w:tcPr>
            <w:tcW w:w="3000" w:type="dxa"/>
            <w:tcBorders>
              <w:top w:val="single" w:sz="4" w:space="0" w:color="auto"/>
              <w:left w:val="single" w:sz="4" w:space="0" w:color="auto"/>
              <w:bottom w:val="single" w:sz="4" w:space="0" w:color="auto"/>
              <w:right w:val="single" w:sz="4" w:space="0" w:color="auto"/>
            </w:tcBorders>
            <w:vAlign w:val="center"/>
          </w:tcPr>
          <w:p w:rsidR="00785344" w:rsidRPr="00785344" w:rsidRDefault="00785344" w:rsidP="00785344">
            <w:pPr>
              <w:rPr>
                <w:rFonts w:asciiTheme="minorEastAsia" w:eastAsiaTheme="minorEastAsia" w:hAnsiTheme="minorEastAsia"/>
                <w:color w:val="000000"/>
                <w:szCs w:val="21"/>
              </w:rPr>
            </w:pPr>
          </w:p>
        </w:tc>
      </w:tr>
    </w:tbl>
    <w:p w:rsidR="00785344" w:rsidRPr="00785344" w:rsidRDefault="00785344" w:rsidP="00D64765">
      <w:pPr>
        <w:pStyle w:val="40"/>
      </w:pPr>
      <w:r w:rsidRPr="00785344">
        <w:rPr>
          <w:rFonts w:hint="eastAsia"/>
        </w:rPr>
        <w:t>年度应缴费统计表（</w:t>
      </w:r>
      <w:r w:rsidRPr="00785344">
        <w:t>ID_FEE_YEAR_STATE）</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434"/>
        <w:gridCol w:w="1732"/>
        <w:gridCol w:w="2118"/>
        <w:gridCol w:w="1968"/>
      </w:tblGrid>
      <w:tr w:rsidR="00785344" w:rsidRPr="00D8042F" w:rsidTr="00EA6AC7">
        <w:trPr>
          <w:trHeight w:hRule="exact" w:val="335"/>
          <w:jc w:val="center"/>
        </w:trPr>
        <w:tc>
          <w:tcPr>
            <w:tcW w:w="2398" w:type="dxa"/>
            <w:shd w:val="clear" w:color="auto" w:fill="D9D9D9" w:themeFill="background1" w:themeFillShade="D9"/>
            <w:vAlign w:val="center"/>
          </w:tcPr>
          <w:p w:rsidR="00785344" w:rsidRPr="00D8042F" w:rsidRDefault="00785344" w:rsidP="00EA6AC7">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字段</w:t>
            </w:r>
          </w:p>
        </w:tc>
        <w:tc>
          <w:tcPr>
            <w:tcW w:w="1706" w:type="dxa"/>
            <w:shd w:val="clear" w:color="auto" w:fill="D9D9D9" w:themeFill="background1" w:themeFillShade="D9"/>
            <w:vAlign w:val="center"/>
          </w:tcPr>
          <w:p w:rsidR="00785344" w:rsidRPr="00D8042F" w:rsidRDefault="00785344" w:rsidP="00EA6AC7">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类型</w:t>
            </w:r>
          </w:p>
        </w:tc>
        <w:tc>
          <w:tcPr>
            <w:tcW w:w="2087" w:type="dxa"/>
            <w:shd w:val="clear" w:color="auto" w:fill="D9D9D9" w:themeFill="background1" w:themeFillShade="D9"/>
            <w:vAlign w:val="center"/>
          </w:tcPr>
          <w:p w:rsidR="00785344" w:rsidRPr="00D8042F" w:rsidRDefault="00785344" w:rsidP="00EA6AC7">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显示内容</w:t>
            </w:r>
          </w:p>
        </w:tc>
        <w:tc>
          <w:tcPr>
            <w:tcW w:w="1939" w:type="dxa"/>
            <w:shd w:val="clear" w:color="auto" w:fill="D9D9D9" w:themeFill="background1" w:themeFillShade="D9"/>
            <w:vAlign w:val="center"/>
          </w:tcPr>
          <w:p w:rsidR="00785344" w:rsidRPr="00D8042F" w:rsidRDefault="00785344" w:rsidP="00EA6AC7">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说明</w:t>
            </w:r>
          </w:p>
        </w:tc>
      </w:tr>
      <w:tr w:rsidR="00785344" w:rsidRPr="00D8042F" w:rsidTr="00782A23">
        <w:trPr>
          <w:trHeight w:val="315"/>
          <w:jc w:val="center"/>
        </w:trPr>
        <w:tc>
          <w:tcPr>
            <w:tcW w:w="2398" w:type="dxa"/>
            <w:vAlign w:val="center"/>
          </w:tcPr>
          <w:p w:rsidR="00785344" w:rsidRPr="00D8042F" w:rsidRDefault="00785344" w:rsidP="00EA6AC7">
            <w:pPr>
              <w:rPr>
                <w:rFonts w:asciiTheme="minorEastAsia" w:eastAsiaTheme="minorEastAsia" w:hAnsiTheme="minorEastAsia"/>
                <w:bCs/>
                <w:color w:val="000000"/>
              </w:rPr>
            </w:pPr>
            <w:r w:rsidRPr="00D8042F">
              <w:rPr>
                <w:rFonts w:asciiTheme="minorEastAsia" w:eastAsiaTheme="minorEastAsia" w:hAnsiTheme="minorEastAsia"/>
                <w:color w:val="000000"/>
              </w:rPr>
              <w:t>GUID</w:t>
            </w:r>
          </w:p>
        </w:tc>
        <w:tc>
          <w:tcPr>
            <w:tcW w:w="1706"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VARCHAR2 (36)</w:t>
            </w:r>
          </w:p>
          <w:p w:rsidR="00785344" w:rsidRPr="00D8042F" w:rsidRDefault="00785344" w:rsidP="00EA6AC7">
            <w:pPr>
              <w:rPr>
                <w:rFonts w:asciiTheme="minorEastAsia" w:eastAsiaTheme="minorEastAsia" w:hAnsiTheme="minorEastAsia"/>
                <w:bCs/>
                <w:color w:val="000000"/>
              </w:rPr>
            </w:pPr>
            <w:r w:rsidRPr="00D8042F">
              <w:rPr>
                <w:rFonts w:asciiTheme="minorEastAsia" w:eastAsiaTheme="minorEastAsia" w:hAnsiTheme="minorEastAsia"/>
                <w:color w:val="000000"/>
              </w:rPr>
              <w:t>NOT NULL</w:t>
            </w:r>
          </w:p>
        </w:tc>
        <w:tc>
          <w:tcPr>
            <w:tcW w:w="2087" w:type="dxa"/>
            <w:vAlign w:val="center"/>
          </w:tcPr>
          <w:p w:rsidR="00785344" w:rsidRPr="00D8042F" w:rsidRDefault="00785344" w:rsidP="00EA6AC7">
            <w:pPr>
              <w:rPr>
                <w:rFonts w:asciiTheme="minorEastAsia" w:eastAsiaTheme="minorEastAsia" w:hAnsiTheme="minorEastAsia"/>
                <w:bCs/>
                <w:color w:val="000000"/>
              </w:rPr>
            </w:pPr>
          </w:p>
        </w:tc>
        <w:tc>
          <w:tcPr>
            <w:tcW w:w="1939" w:type="dxa"/>
            <w:vAlign w:val="center"/>
          </w:tcPr>
          <w:p w:rsidR="00785344" w:rsidRPr="00D8042F" w:rsidRDefault="00785344" w:rsidP="00EA6AC7">
            <w:pPr>
              <w:jc w:val="center"/>
              <w:rPr>
                <w:rFonts w:asciiTheme="minorEastAsia" w:eastAsiaTheme="minorEastAsia" w:hAnsiTheme="minorEastAsia"/>
                <w:bCs/>
                <w:color w:val="000000"/>
              </w:rPr>
            </w:pPr>
            <w:r w:rsidRPr="00D8042F">
              <w:rPr>
                <w:rFonts w:asciiTheme="minorEastAsia" w:eastAsiaTheme="minorEastAsia" w:hAnsiTheme="minorEastAsia" w:hint="eastAsia"/>
                <w:bCs/>
                <w:color w:val="000000"/>
              </w:rPr>
              <w:t>主键</w:t>
            </w:r>
          </w:p>
        </w:tc>
      </w:tr>
      <w:tr w:rsidR="00785344" w:rsidRPr="00D8042F" w:rsidTr="00782A23">
        <w:trPr>
          <w:trHeight w:val="315"/>
          <w:jc w:val="center"/>
        </w:trPr>
        <w:tc>
          <w:tcPr>
            <w:tcW w:w="2398"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FEE_TYPE</w:t>
            </w:r>
          </w:p>
        </w:tc>
        <w:tc>
          <w:tcPr>
            <w:tcW w:w="1706"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NUMBER (1)</w:t>
            </w:r>
          </w:p>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NOT NULL</w:t>
            </w:r>
          </w:p>
        </w:tc>
        <w:tc>
          <w:tcPr>
            <w:tcW w:w="2087"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hint="eastAsia"/>
                <w:color w:val="000000"/>
              </w:rPr>
              <w:t>缴费类型</w:t>
            </w:r>
          </w:p>
        </w:tc>
        <w:tc>
          <w:tcPr>
            <w:tcW w:w="1939" w:type="dxa"/>
            <w:vAlign w:val="center"/>
          </w:tcPr>
          <w:p w:rsidR="00785344" w:rsidRPr="00D8042F" w:rsidRDefault="00785344" w:rsidP="00EA6AC7">
            <w:pPr>
              <w:rPr>
                <w:rFonts w:asciiTheme="minorEastAsia" w:eastAsiaTheme="minorEastAsia" w:hAnsiTheme="minorEastAsia"/>
                <w:color w:val="000000"/>
                <w:szCs w:val="21"/>
              </w:rPr>
            </w:pPr>
            <w:r w:rsidRPr="00D8042F">
              <w:rPr>
                <w:rFonts w:asciiTheme="minorEastAsia" w:eastAsiaTheme="minorEastAsia" w:hAnsiTheme="minorEastAsia"/>
                <w:color w:val="000000"/>
                <w:szCs w:val="21"/>
              </w:rPr>
              <w:t>0</w:t>
            </w:r>
            <w:r w:rsidRPr="00D8042F">
              <w:rPr>
                <w:rFonts w:asciiTheme="minorEastAsia" w:eastAsiaTheme="minorEastAsia" w:hAnsiTheme="minorEastAsia" w:hint="eastAsia"/>
                <w:color w:val="000000"/>
                <w:szCs w:val="21"/>
              </w:rPr>
              <w:t>：网；</w:t>
            </w:r>
            <w:r w:rsidRPr="00D8042F">
              <w:rPr>
                <w:rFonts w:asciiTheme="minorEastAsia" w:eastAsiaTheme="minorEastAsia" w:hAnsiTheme="minorEastAsia"/>
                <w:color w:val="000000"/>
                <w:szCs w:val="21"/>
              </w:rPr>
              <w:t>1</w:t>
            </w:r>
            <w:r w:rsidRPr="00D8042F">
              <w:rPr>
                <w:rFonts w:asciiTheme="minorEastAsia" w:eastAsiaTheme="minorEastAsia" w:hAnsiTheme="minorEastAsia" w:hint="eastAsia"/>
                <w:color w:val="000000"/>
                <w:szCs w:val="21"/>
              </w:rPr>
              <w:t>：台站</w:t>
            </w:r>
          </w:p>
        </w:tc>
      </w:tr>
      <w:tr w:rsidR="00785344" w:rsidRPr="00D8042F" w:rsidTr="00782A23">
        <w:trPr>
          <w:trHeight w:val="315"/>
          <w:jc w:val="center"/>
        </w:trPr>
        <w:tc>
          <w:tcPr>
            <w:tcW w:w="2398"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FEE_SUM</w:t>
            </w:r>
          </w:p>
        </w:tc>
        <w:tc>
          <w:tcPr>
            <w:tcW w:w="1706"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NUMBER (8,2)</w:t>
            </w:r>
          </w:p>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NOT NULL</w:t>
            </w:r>
          </w:p>
        </w:tc>
        <w:tc>
          <w:tcPr>
            <w:tcW w:w="2087"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hint="eastAsia"/>
                <w:color w:val="000000"/>
              </w:rPr>
              <w:t>频占费收费金额</w:t>
            </w:r>
          </w:p>
        </w:tc>
        <w:tc>
          <w:tcPr>
            <w:tcW w:w="1939" w:type="dxa"/>
            <w:vAlign w:val="center"/>
          </w:tcPr>
          <w:p w:rsidR="00785344" w:rsidRPr="00D8042F" w:rsidRDefault="00785344" w:rsidP="00EA6AC7">
            <w:pPr>
              <w:rPr>
                <w:rFonts w:asciiTheme="minorEastAsia" w:eastAsiaTheme="minorEastAsia" w:hAnsiTheme="minorEastAsia"/>
                <w:color w:val="000000"/>
              </w:rPr>
            </w:pPr>
          </w:p>
        </w:tc>
      </w:tr>
      <w:tr w:rsidR="00785344" w:rsidRPr="00D8042F" w:rsidTr="00782A23">
        <w:trPr>
          <w:trHeight w:val="315"/>
          <w:jc w:val="center"/>
        </w:trPr>
        <w:tc>
          <w:tcPr>
            <w:tcW w:w="2398"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FEE_PAY_MONTH</w:t>
            </w:r>
          </w:p>
        </w:tc>
        <w:tc>
          <w:tcPr>
            <w:tcW w:w="1706"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NUMBER (2)</w:t>
            </w:r>
          </w:p>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lastRenderedPageBreak/>
              <w:t>NOT NULL</w:t>
            </w:r>
          </w:p>
        </w:tc>
        <w:tc>
          <w:tcPr>
            <w:tcW w:w="2087"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hint="eastAsia"/>
                <w:color w:val="000000"/>
              </w:rPr>
              <w:lastRenderedPageBreak/>
              <w:t>缴费月份</w:t>
            </w:r>
          </w:p>
        </w:tc>
        <w:tc>
          <w:tcPr>
            <w:tcW w:w="1939" w:type="dxa"/>
            <w:vAlign w:val="center"/>
          </w:tcPr>
          <w:p w:rsidR="00785344" w:rsidRPr="00D8042F" w:rsidRDefault="00785344" w:rsidP="00EA6AC7">
            <w:pPr>
              <w:rPr>
                <w:rFonts w:asciiTheme="minorEastAsia" w:eastAsiaTheme="minorEastAsia" w:hAnsiTheme="minorEastAsia"/>
                <w:color w:val="000000"/>
                <w:spacing w:val="-16"/>
                <w:szCs w:val="21"/>
              </w:rPr>
            </w:pPr>
          </w:p>
        </w:tc>
      </w:tr>
      <w:tr w:rsidR="00785344" w:rsidRPr="00D8042F" w:rsidTr="00782A23">
        <w:trPr>
          <w:trHeight w:val="315"/>
          <w:jc w:val="center"/>
        </w:trPr>
        <w:tc>
          <w:tcPr>
            <w:tcW w:w="2398"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FEE_PAY_YEAR</w:t>
            </w:r>
          </w:p>
        </w:tc>
        <w:tc>
          <w:tcPr>
            <w:tcW w:w="1706"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NUMBER(2)</w:t>
            </w:r>
          </w:p>
        </w:tc>
        <w:tc>
          <w:tcPr>
            <w:tcW w:w="2087"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hint="eastAsia"/>
                <w:color w:val="000000"/>
              </w:rPr>
              <w:t>缴费年度</w:t>
            </w:r>
          </w:p>
        </w:tc>
        <w:tc>
          <w:tcPr>
            <w:tcW w:w="1939" w:type="dxa"/>
            <w:vAlign w:val="center"/>
          </w:tcPr>
          <w:p w:rsidR="00785344" w:rsidRPr="00D8042F" w:rsidRDefault="00785344" w:rsidP="00EA6AC7">
            <w:pPr>
              <w:rPr>
                <w:rFonts w:asciiTheme="minorEastAsia" w:eastAsiaTheme="minorEastAsia" w:hAnsiTheme="minorEastAsia"/>
                <w:color w:val="000000"/>
                <w:spacing w:val="-16"/>
                <w:szCs w:val="21"/>
              </w:rPr>
            </w:pPr>
          </w:p>
        </w:tc>
      </w:tr>
    </w:tbl>
    <w:p w:rsidR="00785344" w:rsidRPr="00785344" w:rsidRDefault="00785344" w:rsidP="00D64765">
      <w:pPr>
        <w:pStyle w:val="40"/>
      </w:pPr>
      <w:r w:rsidRPr="00785344">
        <w:rPr>
          <w:rFonts w:hint="eastAsia"/>
        </w:rPr>
        <w:t>应急指挥方案表（</w:t>
      </w:r>
      <w:r w:rsidRPr="00785344">
        <w:t>ID_ECC_PLAN）</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434"/>
        <w:gridCol w:w="1732"/>
        <w:gridCol w:w="2118"/>
        <w:gridCol w:w="1968"/>
      </w:tblGrid>
      <w:tr w:rsidR="00785344" w:rsidRPr="00D8042F" w:rsidTr="00785344">
        <w:trPr>
          <w:trHeight w:hRule="exact" w:val="375"/>
          <w:jc w:val="center"/>
        </w:trPr>
        <w:tc>
          <w:tcPr>
            <w:tcW w:w="2398"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字段</w:t>
            </w:r>
          </w:p>
        </w:tc>
        <w:tc>
          <w:tcPr>
            <w:tcW w:w="1706"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类型</w:t>
            </w:r>
          </w:p>
        </w:tc>
        <w:tc>
          <w:tcPr>
            <w:tcW w:w="2087"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显示内容</w:t>
            </w:r>
          </w:p>
        </w:tc>
        <w:tc>
          <w:tcPr>
            <w:tcW w:w="1939"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说明</w:t>
            </w: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bCs/>
                <w:color w:val="000000"/>
              </w:rPr>
            </w:pPr>
            <w:r w:rsidRPr="00D8042F">
              <w:rPr>
                <w:rFonts w:asciiTheme="minorEastAsia" w:eastAsiaTheme="minorEastAsia" w:hAnsiTheme="minorEastAsia"/>
                <w:color w:val="000000"/>
              </w:rPr>
              <w:t>PLAN_GUID</w:t>
            </w:r>
          </w:p>
        </w:tc>
        <w:tc>
          <w:tcPr>
            <w:tcW w:w="1706"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VARCHAR2 (36)</w:t>
            </w:r>
          </w:p>
          <w:p w:rsidR="00785344" w:rsidRPr="00D8042F" w:rsidRDefault="00785344" w:rsidP="00782A23">
            <w:pPr>
              <w:rPr>
                <w:rFonts w:asciiTheme="minorEastAsia" w:eastAsiaTheme="minorEastAsia" w:hAnsiTheme="minorEastAsia"/>
                <w:bCs/>
                <w:color w:val="000000"/>
              </w:rPr>
            </w:pPr>
            <w:r w:rsidRPr="00D8042F">
              <w:rPr>
                <w:rFonts w:asciiTheme="minorEastAsia" w:eastAsiaTheme="minorEastAsia" w:hAnsiTheme="minorEastAsia"/>
                <w:color w:val="000000"/>
              </w:rPr>
              <w:t>NOT NULL</w:t>
            </w:r>
          </w:p>
        </w:tc>
        <w:tc>
          <w:tcPr>
            <w:tcW w:w="2087" w:type="dxa"/>
            <w:vAlign w:val="center"/>
          </w:tcPr>
          <w:p w:rsidR="00785344" w:rsidRPr="00D8042F" w:rsidRDefault="00785344" w:rsidP="00782A23">
            <w:pPr>
              <w:rPr>
                <w:rFonts w:asciiTheme="minorEastAsia" w:eastAsiaTheme="minorEastAsia" w:hAnsiTheme="minorEastAsia"/>
                <w:bCs/>
                <w:color w:val="000000"/>
              </w:rPr>
            </w:pPr>
          </w:p>
        </w:tc>
        <w:tc>
          <w:tcPr>
            <w:tcW w:w="1939" w:type="dxa"/>
            <w:vAlign w:val="center"/>
          </w:tcPr>
          <w:p w:rsidR="00785344" w:rsidRPr="00D8042F" w:rsidRDefault="00785344" w:rsidP="00782A23">
            <w:pPr>
              <w:jc w:val="center"/>
              <w:rPr>
                <w:rFonts w:asciiTheme="minorEastAsia" w:eastAsiaTheme="minorEastAsia" w:hAnsiTheme="minorEastAsia"/>
                <w:bCs/>
                <w:color w:val="000000"/>
              </w:rPr>
            </w:pPr>
            <w:r w:rsidRPr="00D8042F">
              <w:rPr>
                <w:rFonts w:asciiTheme="minorEastAsia" w:eastAsiaTheme="minorEastAsia" w:hAnsiTheme="minorEastAsia" w:hint="eastAsia"/>
                <w:bCs/>
                <w:color w:val="000000"/>
              </w:rPr>
              <w:t>主键</w:t>
            </w: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PLAN_NAME</w:t>
            </w:r>
          </w:p>
        </w:tc>
        <w:tc>
          <w:tcPr>
            <w:tcW w:w="1706"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VARCHAR2(200)</w:t>
            </w:r>
          </w:p>
        </w:tc>
        <w:tc>
          <w:tcPr>
            <w:tcW w:w="2087"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hint="eastAsia"/>
                <w:color w:val="000000"/>
              </w:rPr>
              <w:t>方案名称</w:t>
            </w:r>
          </w:p>
        </w:tc>
        <w:tc>
          <w:tcPr>
            <w:tcW w:w="1939" w:type="dxa"/>
            <w:vAlign w:val="center"/>
          </w:tcPr>
          <w:p w:rsidR="00785344" w:rsidRPr="00D8042F" w:rsidRDefault="00785344" w:rsidP="00782A23">
            <w:pPr>
              <w:rPr>
                <w:rFonts w:asciiTheme="minorEastAsia" w:eastAsiaTheme="minorEastAsia" w:hAnsiTheme="minorEastAsia"/>
                <w:color w:val="000000"/>
                <w:szCs w:val="21"/>
              </w:rPr>
            </w:pP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PLAN_CREATOR</w:t>
            </w:r>
          </w:p>
        </w:tc>
        <w:tc>
          <w:tcPr>
            <w:tcW w:w="1706"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VARCHAR2(100)</w:t>
            </w:r>
          </w:p>
        </w:tc>
        <w:tc>
          <w:tcPr>
            <w:tcW w:w="2087"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hint="eastAsia"/>
                <w:color w:val="000000"/>
              </w:rPr>
              <w:t>方案制定人</w:t>
            </w:r>
          </w:p>
        </w:tc>
        <w:tc>
          <w:tcPr>
            <w:tcW w:w="1939" w:type="dxa"/>
            <w:vAlign w:val="center"/>
          </w:tcPr>
          <w:p w:rsidR="00785344" w:rsidRPr="00D8042F" w:rsidRDefault="00785344" w:rsidP="00782A23">
            <w:pPr>
              <w:rPr>
                <w:rFonts w:asciiTheme="minorEastAsia" w:eastAsiaTheme="minorEastAsia" w:hAnsiTheme="minorEastAsia"/>
                <w:color w:val="000000"/>
              </w:rPr>
            </w:pP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CREATEDATE</w:t>
            </w:r>
          </w:p>
        </w:tc>
        <w:tc>
          <w:tcPr>
            <w:tcW w:w="1706" w:type="dxa"/>
            <w:vAlign w:val="center"/>
          </w:tcPr>
          <w:p w:rsidR="00785344" w:rsidRPr="00D8042F" w:rsidRDefault="00785344" w:rsidP="00EA6AC7">
            <w:pPr>
              <w:rPr>
                <w:rFonts w:asciiTheme="minorEastAsia" w:eastAsiaTheme="minorEastAsia" w:hAnsiTheme="minorEastAsia"/>
                <w:color w:val="000000"/>
              </w:rPr>
            </w:pPr>
            <w:r w:rsidRPr="00D8042F">
              <w:rPr>
                <w:rFonts w:asciiTheme="minorEastAsia" w:eastAsiaTheme="minorEastAsia" w:hAnsiTheme="minorEastAsia"/>
                <w:color w:val="000000"/>
              </w:rPr>
              <w:t>DATE</w:t>
            </w:r>
          </w:p>
        </w:tc>
        <w:tc>
          <w:tcPr>
            <w:tcW w:w="2087"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hint="eastAsia"/>
                <w:color w:val="000000"/>
              </w:rPr>
              <w:t>方案制定时间</w:t>
            </w:r>
            <w:r w:rsidRPr="00D8042F">
              <w:rPr>
                <w:rFonts w:asciiTheme="minorEastAsia" w:eastAsiaTheme="minorEastAsia" w:hAnsiTheme="minorEastAsia"/>
                <w:color w:val="000000"/>
              </w:rPr>
              <w:t xml:space="preserve"> </w:t>
            </w:r>
          </w:p>
        </w:tc>
        <w:tc>
          <w:tcPr>
            <w:tcW w:w="1939" w:type="dxa"/>
            <w:vAlign w:val="center"/>
          </w:tcPr>
          <w:p w:rsidR="00785344" w:rsidRPr="00D8042F" w:rsidRDefault="00785344" w:rsidP="00782A23">
            <w:pPr>
              <w:rPr>
                <w:rFonts w:asciiTheme="minorEastAsia" w:eastAsiaTheme="minorEastAsia" w:hAnsiTheme="minorEastAsia"/>
                <w:color w:val="000000"/>
                <w:spacing w:val="-16"/>
                <w:szCs w:val="21"/>
              </w:rPr>
            </w:pPr>
          </w:p>
        </w:tc>
      </w:tr>
    </w:tbl>
    <w:p w:rsidR="00785344"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Pr="00785344" w:rsidRDefault="00785344" w:rsidP="00D64765">
      <w:pPr>
        <w:pStyle w:val="40"/>
      </w:pPr>
      <w:r w:rsidRPr="00785344">
        <w:rPr>
          <w:rFonts w:hint="eastAsia"/>
        </w:rPr>
        <w:t>应急指挥方案附件表（</w:t>
      </w:r>
      <w:r w:rsidRPr="00785344">
        <w:t>ID_ECC_PLAN_FILES）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434"/>
        <w:gridCol w:w="1732"/>
        <w:gridCol w:w="2118"/>
        <w:gridCol w:w="1968"/>
      </w:tblGrid>
      <w:tr w:rsidR="00785344" w:rsidRPr="00D8042F" w:rsidTr="00785344">
        <w:trPr>
          <w:trHeight w:hRule="exact" w:val="399"/>
          <w:jc w:val="center"/>
        </w:trPr>
        <w:tc>
          <w:tcPr>
            <w:tcW w:w="2398"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字段</w:t>
            </w:r>
          </w:p>
        </w:tc>
        <w:tc>
          <w:tcPr>
            <w:tcW w:w="1706"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类型</w:t>
            </w:r>
          </w:p>
        </w:tc>
        <w:tc>
          <w:tcPr>
            <w:tcW w:w="2087"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显示内容</w:t>
            </w:r>
          </w:p>
        </w:tc>
        <w:tc>
          <w:tcPr>
            <w:tcW w:w="1939" w:type="dxa"/>
            <w:shd w:val="clear" w:color="auto" w:fill="D9D9D9" w:themeFill="background1" w:themeFillShade="D9"/>
            <w:vAlign w:val="center"/>
          </w:tcPr>
          <w:p w:rsidR="00785344" w:rsidRPr="00D8042F" w:rsidRDefault="00785344" w:rsidP="00782A23">
            <w:pPr>
              <w:jc w:val="center"/>
              <w:rPr>
                <w:rFonts w:asciiTheme="minorEastAsia" w:eastAsiaTheme="minorEastAsia" w:hAnsiTheme="minorEastAsia"/>
                <w:b/>
                <w:bCs/>
                <w:color w:val="000000"/>
              </w:rPr>
            </w:pPr>
            <w:r w:rsidRPr="00D8042F">
              <w:rPr>
                <w:rFonts w:asciiTheme="minorEastAsia" w:eastAsiaTheme="minorEastAsia" w:hAnsiTheme="minorEastAsia" w:hint="eastAsia"/>
                <w:b/>
                <w:bCs/>
                <w:color w:val="000000"/>
              </w:rPr>
              <w:t>说明</w:t>
            </w: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bCs/>
                <w:color w:val="000000"/>
              </w:rPr>
            </w:pPr>
            <w:r w:rsidRPr="00D8042F">
              <w:rPr>
                <w:rFonts w:asciiTheme="minorEastAsia" w:eastAsiaTheme="minorEastAsia" w:hAnsiTheme="minorEastAsia"/>
                <w:color w:val="000000"/>
              </w:rPr>
              <w:t>GUID</w:t>
            </w:r>
          </w:p>
        </w:tc>
        <w:tc>
          <w:tcPr>
            <w:tcW w:w="1706"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VARCHAR2 (36)</w:t>
            </w:r>
          </w:p>
          <w:p w:rsidR="00785344" w:rsidRPr="00D8042F" w:rsidRDefault="00785344" w:rsidP="00782A23">
            <w:pPr>
              <w:rPr>
                <w:rFonts w:asciiTheme="minorEastAsia" w:eastAsiaTheme="minorEastAsia" w:hAnsiTheme="minorEastAsia"/>
                <w:bCs/>
                <w:color w:val="000000"/>
              </w:rPr>
            </w:pPr>
            <w:r w:rsidRPr="00D8042F">
              <w:rPr>
                <w:rFonts w:asciiTheme="minorEastAsia" w:eastAsiaTheme="minorEastAsia" w:hAnsiTheme="minorEastAsia"/>
                <w:color w:val="000000"/>
              </w:rPr>
              <w:t>NOT NULL</w:t>
            </w:r>
          </w:p>
        </w:tc>
        <w:tc>
          <w:tcPr>
            <w:tcW w:w="2087" w:type="dxa"/>
            <w:vAlign w:val="center"/>
          </w:tcPr>
          <w:p w:rsidR="00785344" w:rsidRPr="00D8042F" w:rsidRDefault="00785344" w:rsidP="00782A23">
            <w:pPr>
              <w:rPr>
                <w:rFonts w:asciiTheme="minorEastAsia" w:eastAsiaTheme="minorEastAsia" w:hAnsiTheme="minorEastAsia"/>
                <w:bCs/>
                <w:color w:val="000000"/>
              </w:rPr>
            </w:pPr>
          </w:p>
        </w:tc>
        <w:tc>
          <w:tcPr>
            <w:tcW w:w="1939" w:type="dxa"/>
            <w:vAlign w:val="center"/>
          </w:tcPr>
          <w:p w:rsidR="00785344" w:rsidRPr="00D8042F" w:rsidRDefault="00785344" w:rsidP="00782A23">
            <w:pPr>
              <w:jc w:val="center"/>
              <w:rPr>
                <w:rFonts w:asciiTheme="minorEastAsia" w:eastAsiaTheme="minorEastAsia" w:hAnsiTheme="minorEastAsia"/>
                <w:bCs/>
                <w:color w:val="000000"/>
              </w:rPr>
            </w:pPr>
            <w:r w:rsidRPr="00D8042F">
              <w:rPr>
                <w:rFonts w:asciiTheme="minorEastAsia" w:eastAsiaTheme="minorEastAsia" w:hAnsiTheme="minorEastAsia" w:hint="eastAsia"/>
                <w:bCs/>
                <w:color w:val="000000"/>
              </w:rPr>
              <w:t>主键</w:t>
            </w: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PLAN_GUID</w:t>
            </w:r>
          </w:p>
        </w:tc>
        <w:tc>
          <w:tcPr>
            <w:tcW w:w="1706"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VARCHAR2(36)</w:t>
            </w:r>
          </w:p>
        </w:tc>
        <w:tc>
          <w:tcPr>
            <w:tcW w:w="2087" w:type="dxa"/>
            <w:vAlign w:val="center"/>
          </w:tcPr>
          <w:p w:rsidR="00785344" w:rsidRPr="00D8042F" w:rsidRDefault="00785344" w:rsidP="00782A23">
            <w:pPr>
              <w:rPr>
                <w:rFonts w:asciiTheme="minorEastAsia" w:eastAsiaTheme="minorEastAsia" w:hAnsiTheme="minorEastAsia"/>
                <w:bCs/>
                <w:color w:val="000000"/>
              </w:rPr>
            </w:pPr>
            <w:r w:rsidRPr="00D8042F">
              <w:rPr>
                <w:rFonts w:asciiTheme="minorEastAsia" w:eastAsiaTheme="minorEastAsia" w:hAnsiTheme="minorEastAsia"/>
                <w:bCs/>
                <w:color w:val="000000"/>
              </w:rPr>
              <w:t>ID_ECC_PLAN</w:t>
            </w:r>
            <w:r w:rsidRPr="00D8042F">
              <w:rPr>
                <w:rFonts w:asciiTheme="minorEastAsia" w:eastAsiaTheme="minorEastAsia" w:hAnsiTheme="minorEastAsia" w:hint="eastAsia"/>
                <w:bCs/>
                <w:color w:val="000000"/>
              </w:rPr>
              <w:t>外键</w:t>
            </w:r>
          </w:p>
        </w:tc>
        <w:tc>
          <w:tcPr>
            <w:tcW w:w="1939" w:type="dxa"/>
            <w:vAlign w:val="center"/>
          </w:tcPr>
          <w:p w:rsidR="00785344" w:rsidRPr="00D8042F" w:rsidRDefault="00785344" w:rsidP="00782A23">
            <w:pPr>
              <w:jc w:val="center"/>
              <w:rPr>
                <w:rFonts w:asciiTheme="minorEastAsia" w:eastAsiaTheme="minorEastAsia" w:hAnsiTheme="minorEastAsia"/>
                <w:bCs/>
                <w:color w:val="000000"/>
              </w:rPr>
            </w:pP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FILENAME</w:t>
            </w:r>
          </w:p>
        </w:tc>
        <w:tc>
          <w:tcPr>
            <w:tcW w:w="1706"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VARCHAR2(255)</w:t>
            </w:r>
          </w:p>
        </w:tc>
        <w:tc>
          <w:tcPr>
            <w:tcW w:w="2087"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hint="eastAsia"/>
                <w:color w:val="000000"/>
              </w:rPr>
              <w:t>相对文件路程径及文件名称</w:t>
            </w:r>
          </w:p>
        </w:tc>
        <w:tc>
          <w:tcPr>
            <w:tcW w:w="1939" w:type="dxa"/>
            <w:vAlign w:val="center"/>
          </w:tcPr>
          <w:p w:rsidR="00785344" w:rsidRPr="00D8042F" w:rsidRDefault="00785344" w:rsidP="00782A23">
            <w:pPr>
              <w:rPr>
                <w:rFonts w:asciiTheme="minorEastAsia" w:eastAsiaTheme="minorEastAsia" w:hAnsiTheme="minorEastAsia"/>
                <w:color w:val="000000"/>
                <w:szCs w:val="21"/>
              </w:rPr>
            </w:pP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SHOWORDER</w:t>
            </w:r>
          </w:p>
        </w:tc>
        <w:tc>
          <w:tcPr>
            <w:tcW w:w="1706"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INT</w:t>
            </w:r>
          </w:p>
        </w:tc>
        <w:tc>
          <w:tcPr>
            <w:tcW w:w="2087"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hint="eastAsia"/>
                <w:color w:val="000000"/>
              </w:rPr>
              <w:t>显示序号</w:t>
            </w:r>
          </w:p>
        </w:tc>
        <w:tc>
          <w:tcPr>
            <w:tcW w:w="1939" w:type="dxa"/>
            <w:vAlign w:val="center"/>
          </w:tcPr>
          <w:p w:rsidR="00785344" w:rsidRPr="00D8042F" w:rsidRDefault="00785344" w:rsidP="00782A23">
            <w:pPr>
              <w:rPr>
                <w:rFonts w:asciiTheme="minorEastAsia" w:eastAsiaTheme="minorEastAsia" w:hAnsiTheme="minorEastAsia"/>
                <w:color w:val="000000"/>
              </w:rPr>
            </w:pPr>
          </w:p>
        </w:tc>
      </w:tr>
      <w:tr w:rsidR="00785344" w:rsidRPr="00D8042F" w:rsidTr="00782A23">
        <w:trPr>
          <w:trHeight w:val="315"/>
          <w:jc w:val="center"/>
        </w:trPr>
        <w:tc>
          <w:tcPr>
            <w:tcW w:w="2398"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color w:val="000000"/>
              </w:rPr>
              <w:t>UPLOADDATE</w:t>
            </w:r>
          </w:p>
        </w:tc>
        <w:tc>
          <w:tcPr>
            <w:tcW w:w="1706" w:type="dxa"/>
            <w:vAlign w:val="center"/>
          </w:tcPr>
          <w:p w:rsidR="00785344" w:rsidRPr="00D8042F" w:rsidRDefault="00785344" w:rsidP="00785344">
            <w:pPr>
              <w:rPr>
                <w:rFonts w:asciiTheme="minorEastAsia" w:eastAsiaTheme="minorEastAsia" w:hAnsiTheme="minorEastAsia"/>
                <w:color w:val="000000"/>
              </w:rPr>
            </w:pPr>
            <w:r w:rsidRPr="00D8042F">
              <w:rPr>
                <w:rFonts w:asciiTheme="minorEastAsia" w:eastAsiaTheme="minorEastAsia" w:hAnsiTheme="minorEastAsia"/>
                <w:color w:val="000000"/>
              </w:rPr>
              <w:t>DATE</w:t>
            </w:r>
          </w:p>
        </w:tc>
        <w:tc>
          <w:tcPr>
            <w:tcW w:w="2087" w:type="dxa"/>
            <w:vAlign w:val="center"/>
          </w:tcPr>
          <w:p w:rsidR="00785344" w:rsidRPr="00D8042F" w:rsidRDefault="00785344" w:rsidP="00782A23">
            <w:pPr>
              <w:rPr>
                <w:rFonts w:asciiTheme="minorEastAsia" w:eastAsiaTheme="minorEastAsia" w:hAnsiTheme="minorEastAsia"/>
                <w:color w:val="000000"/>
              </w:rPr>
            </w:pPr>
            <w:r w:rsidRPr="00D8042F">
              <w:rPr>
                <w:rFonts w:asciiTheme="minorEastAsia" w:eastAsiaTheme="minorEastAsia" w:hAnsiTheme="minorEastAsia" w:hint="eastAsia"/>
                <w:color w:val="000000"/>
              </w:rPr>
              <w:t>上传时间</w:t>
            </w:r>
            <w:r w:rsidRPr="00D8042F">
              <w:rPr>
                <w:rFonts w:asciiTheme="minorEastAsia" w:eastAsiaTheme="minorEastAsia" w:hAnsiTheme="minorEastAsia"/>
                <w:color w:val="000000"/>
              </w:rPr>
              <w:t xml:space="preserve"> </w:t>
            </w:r>
          </w:p>
        </w:tc>
        <w:tc>
          <w:tcPr>
            <w:tcW w:w="1939" w:type="dxa"/>
            <w:vAlign w:val="center"/>
          </w:tcPr>
          <w:p w:rsidR="00785344" w:rsidRPr="00D8042F" w:rsidRDefault="00785344" w:rsidP="00782A23">
            <w:pPr>
              <w:rPr>
                <w:rFonts w:asciiTheme="minorEastAsia" w:eastAsiaTheme="minorEastAsia" w:hAnsiTheme="minorEastAsia"/>
                <w:color w:val="000000"/>
                <w:spacing w:val="-16"/>
                <w:szCs w:val="21"/>
              </w:rPr>
            </w:pPr>
          </w:p>
        </w:tc>
      </w:tr>
    </w:tbl>
    <w:p w:rsidR="00785344" w:rsidRDefault="00785344" w:rsidP="00785344">
      <w:pPr>
        <w:pStyle w:val="afb"/>
        <w:spacing w:line="360" w:lineRule="auto"/>
        <w:ind w:left="420" w:firstLineChars="0" w:firstLine="0"/>
        <w:rPr>
          <w:rFonts w:asciiTheme="minorEastAsia" w:hAnsiTheme="minorEastAsia"/>
          <w:color w:val="000000" w:themeColor="text1"/>
          <w:sz w:val="24"/>
          <w:szCs w:val="24"/>
        </w:rPr>
      </w:pPr>
    </w:p>
    <w:p w:rsidR="00785344" w:rsidRDefault="00785344" w:rsidP="002870E5">
      <w:pPr>
        <w:rPr>
          <w:rFonts w:ascii="Microsoft Sans Serif" w:hAnsi="Microsoft Sans Serif" w:cs="Microsoft Sans Serif"/>
          <w:sz w:val="20"/>
          <w:szCs w:val="20"/>
        </w:rPr>
      </w:pPr>
    </w:p>
    <w:sectPr w:rsidR="00785344" w:rsidSect="00EF5E0F">
      <w:headerReference w:type="default"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29C" w:rsidRDefault="00A7529C" w:rsidP="006F7768">
      <w:r>
        <w:separator/>
      </w:r>
    </w:p>
  </w:endnote>
  <w:endnote w:type="continuationSeparator" w:id="0">
    <w:p w:rsidR="00A7529C" w:rsidRDefault="00A7529C" w:rsidP="006F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Arial Unicode MS"/>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986167"/>
      <w:docPartObj>
        <w:docPartGallery w:val="Page Numbers (Bottom of Page)"/>
        <w:docPartUnique/>
      </w:docPartObj>
    </w:sdtPr>
    <w:sdtContent>
      <w:p w:rsidR="00235915" w:rsidRDefault="00235915">
        <w:pPr>
          <w:pStyle w:val="ac"/>
          <w:jc w:val="right"/>
        </w:pPr>
        <w:r>
          <w:fldChar w:fldCharType="begin"/>
        </w:r>
        <w:r>
          <w:instrText>PAGE   \* MERGEFORMAT</w:instrText>
        </w:r>
        <w:r>
          <w:fldChar w:fldCharType="separate"/>
        </w:r>
        <w:r w:rsidR="006C2049" w:rsidRPr="006C2049">
          <w:rPr>
            <w:noProof/>
            <w:lang w:val="zh-CN"/>
          </w:rPr>
          <w:t>III</w:t>
        </w:r>
        <w:r>
          <w:fldChar w:fldCharType="end"/>
        </w:r>
      </w:p>
    </w:sdtContent>
  </w:sdt>
  <w:p w:rsidR="00235915" w:rsidRDefault="00235915" w:rsidP="006F7768">
    <w:pPr>
      <w:pStyle w:val="ac"/>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15" w:rsidRDefault="00235915">
    <w:pPr>
      <w:pStyle w:val="ac"/>
      <w:jc w:val="center"/>
      <w:rPr>
        <w:sz w:val="24"/>
        <w:szCs w:val="24"/>
      </w:rPr>
    </w:pPr>
    <w:r>
      <w:rPr>
        <w:rStyle w:val="af"/>
        <w:szCs w:val="24"/>
      </w:rPr>
      <w:fldChar w:fldCharType="begin"/>
    </w:r>
    <w:r>
      <w:rPr>
        <w:rStyle w:val="af"/>
        <w:szCs w:val="24"/>
      </w:rPr>
      <w:instrText xml:space="preserve"> PAGE </w:instrText>
    </w:r>
    <w:r>
      <w:rPr>
        <w:rStyle w:val="af"/>
        <w:szCs w:val="24"/>
      </w:rPr>
      <w:fldChar w:fldCharType="separate"/>
    </w:r>
    <w:r w:rsidR="006C2049">
      <w:rPr>
        <w:rStyle w:val="af"/>
        <w:noProof/>
        <w:szCs w:val="24"/>
      </w:rPr>
      <w:t>60</w:t>
    </w:r>
    <w:r>
      <w:rPr>
        <w:rStyle w:val="af"/>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15" w:rsidRDefault="00235915">
    <w:pPr>
      <w:pStyle w:val="ac"/>
      <w:jc w:val="center"/>
      <w:rPr>
        <w:sz w:val="24"/>
        <w:szCs w:val="24"/>
      </w:rPr>
    </w:pPr>
    <w:r>
      <w:rPr>
        <w:rStyle w:val="af"/>
        <w:szCs w:val="24"/>
      </w:rPr>
      <w:fldChar w:fldCharType="begin"/>
    </w:r>
    <w:r>
      <w:rPr>
        <w:rStyle w:val="af"/>
        <w:szCs w:val="24"/>
      </w:rPr>
      <w:instrText xml:space="preserve"> PAGE </w:instrText>
    </w:r>
    <w:r>
      <w:rPr>
        <w:rStyle w:val="af"/>
        <w:szCs w:val="24"/>
      </w:rPr>
      <w:fldChar w:fldCharType="separate"/>
    </w:r>
    <w:r>
      <w:rPr>
        <w:rStyle w:val="af"/>
        <w:noProof/>
        <w:szCs w:val="24"/>
      </w:rPr>
      <w:t>1</w:t>
    </w:r>
    <w:r>
      <w:rPr>
        <w:rStyle w:val="af"/>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29C" w:rsidRDefault="00A7529C" w:rsidP="006F7768">
      <w:r>
        <w:separator/>
      </w:r>
    </w:p>
  </w:footnote>
  <w:footnote w:type="continuationSeparator" w:id="0">
    <w:p w:rsidR="00A7529C" w:rsidRDefault="00A7529C" w:rsidP="006F7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15" w:rsidRDefault="00235915">
    <w:pPr>
      <w:pStyle w:val="ab"/>
    </w:pPr>
    <w:r w:rsidRPr="00E7066B">
      <w:rPr>
        <w:rFonts w:hint="eastAsia"/>
      </w:rPr>
      <w:t>固定监测站无线电管理</w:t>
    </w:r>
    <w:r w:rsidRPr="001E1AF0">
      <w:rPr>
        <w:rFonts w:hint="eastAsia"/>
      </w:rPr>
      <w:t>一体化平台系统建设一期</w:t>
    </w:r>
    <w:r>
      <w:rPr>
        <w:rFonts w:hint="eastAsia"/>
      </w:rPr>
      <w:t>数据库设计说明书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15" w:rsidRPr="001E1AF0" w:rsidRDefault="00235915" w:rsidP="001E1AF0">
    <w:pPr>
      <w:pStyle w:val="ab"/>
      <w:rPr>
        <w:rFonts w:asciiTheme="minorEastAsia" w:eastAsiaTheme="minorEastAsia" w:hAnsiTheme="minorEastAsia"/>
      </w:rPr>
    </w:pPr>
    <w:r w:rsidRPr="001E1AF0">
      <w:rPr>
        <w:rFonts w:asciiTheme="minorEastAsia" w:eastAsiaTheme="minorEastAsia" w:hAnsiTheme="minorEastAsia" w:hint="eastAsia"/>
      </w:rPr>
      <w:t>上海市无线电管理一体化平台系统建设一期</w:t>
    </w:r>
    <w:r>
      <w:rPr>
        <w:rFonts w:asciiTheme="minorEastAsia" w:eastAsiaTheme="minorEastAsia" w:hAnsiTheme="minorEastAsia" w:hint="eastAsia"/>
      </w:rPr>
      <w:t>数据库</w:t>
    </w:r>
    <w:r>
      <w:rPr>
        <w:rFonts w:asciiTheme="minorEastAsia" w:eastAsiaTheme="minorEastAsia" w:hAnsiTheme="minorEastAsia"/>
      </w:rPr>
      <w:t>设计</w:t>
    </w:r>
    <w:r w:rsidRPr="001E1AF0">
      <w:rPr>
        <w:rFonts w:asciiTheme="minorEastAsia" w:eastAsiaTheme="minorEastAsia" w:hAnsiTheme="minorEastAsia" w:hint="eastAsia"/>
      </w:rPr>
      <w:t>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15" w:rsidRPr="00061A9C" w:rsidRDefault="00235915" w:rsidP="00061A9C">
    <w:pPr>
      <w:pStyle w:val="ab"/>
      <w:rPr>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6711A"/>
    <w:multiLevelType w:val="hybridMultilevel"/>
    <w:tmpl w:val="FCEC7C36"/>
    <w:lvl w:ilvl="0" w:tplc="BBE6D51A">
      <w:start w:val="1"/>
      <w:numFmt w:val="decimal"/>
      <w:pStyle w:val="a"/>
      <w:lvlText w:val="%1)"/>
      <w:lvlJc w:val="left"/>
      <w:pPr>
        <w:ind w:left="1063" w:hanging="420"/>
      </w:pPr>
      <w:rPr>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0BA318B9"/>
    <w:multiLevelType w:val="hybridMultilevel"/>
    <w:tmpl w:val="6F9294D2"/>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2" w15:restartNumberingAfterBreak="0">
    <w:nsid w:val="2B39752D"/>
    <w:multiLevelType w:val="hybridMultilevel"/>
    <w:tmpl w:val="46C2F2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571B56"/>
    <w:multiLevelType w:val="hybridMultilevel"/>
    <w:tmpl w:val="56D8F0A0"/>
    <w:lvl w:ilvl="0" w:tplc="FFFFFFFF">
      <w:start w:val="1"/>
      <w:numFmt w:val="bullet"/>
      <w:pStyle w:val="2"/>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A9C341A"/>
    <w:multiLevelType w:val="hybridMultilevel"/>
    <w:tmpl w:val="ECCE2280"/>
    <w:lvl w:ilvl="0" w:tplc="0BB8D088">
      <w:start w:val="1"/>
      <w:numFmt w:val="chineseCountingThousand"/>
      <w:pStyle w:val="4"/>
      <w:lvlText w:val="第%1步"/>
      <w:lvlJc w:val="left"/>
      <w:pPr>
        <w:ind w:left="420" w:hanging="420"/>
      </w:pPr>
      <w:rPr>
        <w:rFonts w:cs="Times New Roman" w:hint="eastAsia"/>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5" w15:restartNumberingAfterBreak="0">
    <w:nsid w:val="3F805500"/>
    <w:multiLevelType w:val="hybridMultilevel"/>
    <w:tmpl w:val="48344FB0"/>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412F697E"/>
    <w:multiLevelType w:val="hybridMultilevel"/>
    <w:tmpl w:val="4EE2A8B0"/>
    <w:lvl w:ilvl="0" w:tplc="E10C4E68">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53981C6D"/>
    <w:multiLevelType w:val="singleLevel"/>
    <w:tmpl w:val="53981C6D"/>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60076D8"/>
    <w:multiLevelType w:val="hybridMultilevel"/>
    <w:tmpl w:val="4648C630"/>
    <w:lvl w:ilvl="0" w:tplc="91D294A2">
      <w:start w:val="1"/>
      <w:numFmt w:val="bullet"/>
      <w:pStyle w:val="1"/>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94D397E"/>
    <w:multiLevelType w:val="hybridMultilevel"/>
    <w:tmpl w:val="42C4EB40"/>
    <w:lvl w:ilvl="0" w:tplc="B1ACBFDA">
      <w:start w:val="1"/>
      <w:numFmt w:val="chineseCountingThousand"/>
      <w:pStyle w:val="5"/>
      <w:lvlText w:val="第%1步"/>
      <w:lvlJc w:val="left"/>
      <w:pPr>
        <w:ind w:left="872" w:hanging="420"/>
      </w:pPr>
      <w:rPr>
        <w:rFonts w:cs="Times New Roman" w:hint="eastAsia"/>
      </w:rPr>
    </w:lvl>
    <w:lvl w:ilvl="1" w:tplc="04090019">
      <w:start w:val="1"/>
      <w:numFmt w:val="lowerLetter"/>
      <w:lvlText w:val="%2)"/>
      <w:lvlJc w:val="left"/>
      <w:pPr>
        <w:ind w:left="1292" w:hanging="420"/>
      </w:pPr>
      <w:rPr>
        <w:rFonts w:cs="Times New Roman"/>
      </w:rPr>
    </w:lvl>
    <w:lvl w:ilvl="2" w:tplc="0409001B">
      <w:start w:val="1"/>
      <w:numFmt w:val="lowerRoman"/>
      <w:lvlText w:val="%3."/>
      <w:lvlJc w:val="right"/>
      <w:pPr>
        <w:ind w:left="1712" w:hanging="420"/>
      </w:pPr>
      <w:rPr>
        <w:rFonts w:cs="Times New Roman"/>
      </w:rPr>
    </w:lvl>
    <w:lvl w:ilvl="3" w:tplc="0409000F">
      <w:start w:val="1"/>
      <w:numFmt w:val="decimal"/>
      <w:lvlText w:val="%4."/>
      <w:lvlJc w:val="left"/>
      <w:pPr>
        <w:ind w:left="2132" w:hanging="420"/>
      </w:pPr>
      <w:rPr>
        <w:rFonts w:cs="Times New Roman"/>
      </w:rPr>
    </w:lvl>
    <w:lvl w:ilvl="4" w:tplc="04090019">
      <w:start w:val="1"/>
      <w:numFmt w:val="lowerLetter"/>
      <w:lvlText w:val="%5)"/>
      <w:lvlJc w:val="left"/>
      <w:pPr>
        <w:ind w:left="2552" w:hanging="420"/>
      </w:pPr>
      <w:rPr>
        <w:rFonts w:cs="Times New Roman"/>
      </w:rPr>
    </w:lvl>
    <w:lvl w:ilvl="5" w:tplc="0409001B">
      <w:start w:val="1"/>
      <w:numFmt w:val="lowerRoman"/>
      <w:lvlText w:val="%6."/>
      <w:lvlJc w:val="right"/>
      <w:pPr>
        <w:ind w:left="2972" w:hanging="420"/>
      </w:pPr>
      <w:rPr>
        <w:rFonts w:cs="Times New Roman"/>
      </w:rPr>
    </w:lvl>
    <w:lvl w:ilvl="6" w:tplc="0409000F">
      <w:start w:val="1"/>
      <w:numFmt w:val="decimal"/>
      <w:lvlText w:val="%7."/>
      <w:lvlJc w:val="left"/>
      <w:pPr>
        <w:ind w:left="3392" w:hanging="420"/>
      </w:pPr>
      <w:rPr>
        <w:rFonts w:cs="Times New Roman"/>
      </w:rPr>
    </w:lvl>
    <w:lvl w:ilvl="7" w:tplc="04090019">
      <w:start w:val="1"/>
      <w:numFmt w:val="lowerLetter"/>
      <w:lvlText w:val="%8)"/>
      <w:lvlJc w:val="left"/>
      <w:pPr>
        <w:ind w:left="3812" w:hanging="420"/>
      </w:pPr>
      <w:rPr>
        <w:rFonts w:cs="Times New Roman"/>
      </w:rPr>
    </w:lvl>
    <w:lvl w:ilvl="8" w:tplc="0409001B">
      <w:start w:val="1"/>
      <w:numFmt w:val="lowerRoman"/>
      <w:lvlText w:val="%9."/>
      <w:lvlJc w:val="right"/>
      <w:pPr>
        <w:ind w:left="4232" w:hanging="420"/>
      </w:pPr>
      <w:rPr>
        <w:rFonts w:cs="Times New Roman"/>
      </w:rPr>
    </w:lvl>
  </w:abstractNum>
  <w:abstractNum w:abstractNumId="10" w15:restartNumberingAfterBreak="0">
    <w:nsid w:val="598626C2"/>
    <w:multiLevelType w:val="multilevel"/>
    <w:tmpl w:val="DD9EB498"/>
    <w:lvl w:ilvl="0">
      <w:start w:val="1"/>
      <w:numFmt w:val="decimal"/>
      <w:lvlText w:val="第%1章 "/>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484"/>
        </w:tabs>
        <w:ind w:left="248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6CEA2025"/>
    <w:multiLevelType w:val="multilevel"/>
    <w:tmpl w:val="72B4D258"/>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1050" w:firstLine="0"/>
      </w:pPr>
      <w:rPr>
        <w:rFonts w:ascii="黑体" w:eastAsia="黑体" w:hAnsi="Times New Roman" w:hint="eastAsia"/>
        <w:b w:val="0"/>
        <w:i w:val="0"/>
        <w:sz w:val="21"/>
      </w:rPr>
    </w:lvl>
    <w:lvl w:ilvl="2">
      <w:start w:val="1"/>
      <w:numFmt w:val="decimal"/>
      <w:pStyle w:val="a2"/>
      <w:suff w:val="nothing"/>
      <w:lvlText w:val="%1%2.%3　"/>
      <w:lvlJc w:val="left"/>
      <w:pPr>
        <w:ind w:left="1365"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6E103586"/>
    <w:multiLevelType w:val="hybridMultilevel"/>
    <w:tmpl w:val="1BA267D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AC7773F"/>
    <w:multiLevelType w:val="multilevel"/>
    <w:tmpl w:val="F4E80890"/>
    <w:lvl w:ilvl="0">
      <w:start w:val="1"/>
      <w:numFmt w:val="decimal"/>
      <w:pStyle w:val="10"/>
      <w:suff w:val="space"/>
      <w:lvlText w:val="第%1章 "/>
      <w:lvlJc w:val="left"/>
      <w:pPr>
        <w:ind w:left="431" w:hanging="431"/>
      </w:pPr>
      <w:rPr>
        <w:rFonts w:ascii="黑体" w:eastAsia="黑体" w:hint="eastAsia"/>
        <w:b/>
        <w:i w:val="0"/>
        <w:sz w:val="36"/>
        <w:szCs w:val="36"/>
      </w:rPr>
    </w:lvl>
    <w:lvl w:ilvl="1">
      <w:start w:val="1"/>
      <w:numFmt w:val="decimal"/>
      <w:pStyle w:val="20"/>
      <w:suff w:val="space"/>
      <w:lvlText w:val="%1.%2"/>
      <w:lvlJc w:val="left"/>
      <w:pPr>
        <w:ind w:left="431" w:hanging="431"/>
      </w:pPr>
      <w:rPr>
        <w:rFonts w:ascii="黑体" w:eastAsia="黑体" w:hAnsi="黑体" w:hint="eastAsia"/>
        <w:b/>
        <w:i w:val="0"/>
        <w:sz w:val="32"/>
      </w:rPr>
    </w:lvl>
    <w:lvl w:ilvl="2">
      <w:start w:val="1"/>
      <w:numFmt w:val="decimal"/>
      <w:pStyle w:val="3"/>
      <w:suff w:val="space"/>
      <w:lvlText w:val="%1.%2.%3"/>
      <w:lvlJc w:val="left"/>
      <w:pPr>
        <w:ind w:left="431" w:hanging="431"/>
      </w:pPr>
      <w:rPr>
        <w:rFonts w:ascii="黑体" w:eastAsia="黑体" w:hAnsi="Times New Roman" w:cs="Times New Roman" w:hint="eastAsia"/>
        <w:b/>
        <w:bCs w:val="0"/>
        <w:i w:val="0"/>
        <w:iCs w:val="0"/>
        <w:caps w:val="0"/>
        <w:smallCaps w:val="0"/>
        <w:strike w:val="0"/>
        <w:dstrike w:val="0"/>
        <w:vanish w:val="0"/>
        <w:color w:val="000000"/>
        <w:spacing w:val="0"/>
        <w:position w:val="0"/>
        <w:sz w:val="30"/>
        <w:szCs w:val="3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40"/>
      <w:lvlText w:val="%1.%2.%3.%4"/>
      <w:lvlJc w:val="left"/>
      <w:pPr>
        <w:tabs>
          <w:tab w:val="num" w:pos="432"/>
        </w:tabs>
        <w:ind w:left="431" w:hanging="431"/>
      </w:pPr>
      <w:rPr>
        <w:rFonts w:ascii="黑体" w:eastAsia="黑体" w:hint="eastAsia"/>
        <w:b/>
        <w:i w:val="0"/>
        <w:sz w:val="28"/>
      </w:rPr>
    </w:lvl>
    <w:lvl w:ilvl="4">
      <w:start w:val="1"/>
      <w:numFmt w:val="decimal"/>
      <w:pStyle w:val="50"/>
      <w:lvlText w:val="%1.%2.%3.%4.%5"/>
      <w:lvlJc w:val="left"/>
      <w:pPr>
        <w:tabs>
          <w:tab w:val="num" w:pos="432"/>
        </w:tabs>
        <w:ind w:left="431" w:hanging="431"/>
      </w:pPr>
      <w:rPr>
        <w:rFonts w:ascii="黑体" w:eastAsia="黑体" w:hint="eastAsia"/>
        <w:b/>
        <w:i w:val="0"/>
        <w:sz w:val="28"/>
      </w:rPr>
    </w:lvl>
    <w:lvl w:ilvl="5">
      <w:start w:val="1"/>
      <w:numFmt w:val="decimal"/>
      <w:pStyle w:val="6"/>
      <w:lvlText w:val="%1.%2.%3.%4.%5.%6"/>
      <w:lvlJc w:val="left"/>
      <w:pPr>
        <w:tabs>
          <w:tab w:val="num" w:pos="432"/>
        </w:tabs>
        <w:ind w:left="431" w:hanging="431"/>
      </w:pPr>
      <w:rPr>
        <w:rFonts w:ascii="黑体" w:eastAsia="黑体" w:hint="eastAsia"/>
        <w:b/>
        <w:i w:val="0"/>
        <w:sz w:val="28"/>
      </w:rPr>
    </w:lvl>
    <w:lvl w:ilvl="6">
      <w:start w:val="1"/>
      <w:numFmt w:val="decimal"/>
      <w:lvlText w:val="%1.%2.%3.%4.%5.%6.%7"/>
      <w:lvlJc w:val="left"/>
      <w:pPr>
        <w:tabs>
          <w:tab w:val="num" w:pos="432"/>
        </w:tabs>
        <w:ind w:left="431" w:hanging="431"/>
      </w:pPr>
      <w:rPr>
        <w:rFonts w:hint="eastAsia"/>
      </w:rPr>
    </w:lvl>
    <w:lvl w:ilvl="7">
      <w:start w:val="1"/>
      <w:numFmt w:val="decimal"/>
      <w:lvlText w:val="%1.%2.%3.%4.%5.%6.%7.%8"/>
      <w:lvlJc w:val="left"/>
      <w:pPr>
        <w:tabs>
          <w:tab w:val="num" w:pos="432"/>
        </w:tabs>
        <w:ind w:left="431" w:hanging="431"/>
      </w:pPr>
      <w:rPr>
        <w:rFonts w:hint="eastAsia"/>
      </w:rPr>
    </w:lvl>
    <w:lvl w:ilvl="8">
      <w:start w:val="1"/>
      <w:numFmt w:val="decimal"/>
      <w:lvlText w:val="%1.%2.%3.%4.%5.%6.%7.%8.%9"/>
      <w:lvlJc w:val="left"/>
      <w:pPr>
        <w:tabs>
          <w:tab w:val="num" w:pos="432"/>
        </w:tabs>
        <w:ind w:left="431" w:hanging="431"/>
      </w:pPr>
      <w:rPr>
        <w:rFonts w:hint="eastAsia"/>
      </w:rPr>
    </w:lvl>
  </w:abstractNum>
  <w:abstractNum w:abstractNumId="14" w15:restartNumberingAfterBreak="0">
    <w:nsid w:val="7BB655B3"/>
    <w:multiLevelType w:val="hybridMultilevel"/>
    <w:tmpl w:val="B994F728"/>
    <w:lvl w:ilvl="0" w:tplc="FFFFFFFF">
      <w:start w:val="1"/>
      <w:numFmt w:val="decimal"/>
      <w:pStyle w:val="a5"/>
      <w:lvlText w:val="图 %1"/>
      <w:lvlJc w:val="left"/>
      <w:pPr>
        <w:tabs>
          <w:tab w:val="num" w:pos="680"/>
        </w:tabs>
        <w:ind w:left="680" w:hanging="680"/>
      </w:pPr>
      <w:rPr>
        <w:rFonts w:hint="eastAsia"/>
      </w:rPr>
    </w:lvl>
    <w:lvl w:ilvl="1" w:tplc="6860B0A2">
      <w:start w:val="1"/>
      <w:numFmt w:val="bullet"/>
      <w:lvlText w:val=""/>
      <w:lvlJc w:val="left"/>
      <w:pPr>
        <w:tabs>
          <w:tab w:val="num" w:pos="840"/>
        </w:tabs>
        <w:ind w:left="840" w:hanging="420"/>
      </w:pPr>
      <w:rPr>
        <w:rFonts w:ascii="Wingdings" w:hAnsi="Wingdings" w:hint="default"/>
        <w:sz w:val="21"/>
        <w:szCs w:val="21"/>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CE53945"/>
    <w:multiLevelType w:val="hybridMultilevel"/>
    <w:tmpl w:val="56D8F0A0"/>
    <w:lvl w:ilvl="0" w:tplc="FFFFFFFF">
      <w:start w:val="1"/>
      <w:numFmt w:val="bullet"/>
      <w:pStyle w:val="a6"/>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4"/>
  </w:num>
  <w:num w:numId="3">
    <w:abstractNumId w:val="13"/>
  </w:num>
  <w:num w:numId="4">
    <w:abstractNumId w:val="0"/>
  </w:num>
  <w:num w:numId="5">
    <w:abstractNumId w:val="9"/>
    <w:lvlOverride w:ilvl="0">
      <w:startOverride w:val="1"/>
    </w:lvlOverride>
  </w:num>
  <w:num w:numId="6">
    <w:abstractNumId w:val="4"/>
  </w:num>
  <w:num w:numId="7">
    <w:abstractNumId w:val="15"/>
  </w:num>
  <w:num w:numId="8">
    <w:abstractNumId w:val="3"/>
  </w:num>
  <w:num w:numId="9">
    <w:abstractNumId w:val="8"/>
    <w:lvlOverride w:ilvl="0">
      <w:lvl w:ilvl="0" w:tplc="91D294A2">
        <w:start w:val="1"/>
        <w:numFmt w:val="decimal"/>
        <w:pStyle w:val="1"/>
        <w:suff w:val="space"/>
        <w:lvlText w:val="%1."/>
        <w:lvlJc w:val="left"/>
        <w:pPr>
          <w:ind w:left="0" w:firstLine="0"/>
        </w:pPr>
        <w:rPr>
          <w:rFonts w:hint="eastAsia"/>
        </w:rPr>
      </w:lvl>
    </w:lvlOverride>
    <w:lvlOverride w:ilvl="1">
      <w:lvl w:ilvl="1" w:tplc="04090019">
        <w:start w:val="1"/>
        <w:numFmt w:val="decimal"/>
        <w:suff w:val="space"/>
        <w:lvlText w:val="%1.%2."/>
        <w:lvlJc w:val="left"/>
        <w:pPr>
          <w:ind w:left="0" w:firstLine="0"/>
        </w:pPr>
        <w:rPr>
          <w:rFonts w:hint="eastAsia"/>
        </w:rPr>
      </w:lvl>
    </w:lvlOverride>
    <w:lvlOverride w:ilvl="2">
      <w:lvl w:ilvl="2" w:tplc="0409001B">
        <w:start w:val="1"/>
        <w:numFmt w:val="decimal"/>
        <w:suff w:val="space"/>
        <w:lvlText w:val="%1.%2.%3."/>
        <w:lvlJc w:val="left"/>
        <w:pPr>
          <w:ind w:left="0" w:firstLine="0"/>
        </w:pPr>
        <w:rPr>
          <w:rFonts w:hint="eastAsia"/>
        </w:rPr>
      </w:lvl>
    </w:lvlOverride>
    <w:lvlOverride w:ilvl="3">
      <w:lvl w:ilvl="3" w:tplc="0409000F">
        <w:start w:val="1"/>
        <w:numFmt w:val="decimal"/>
        <w:suff w:val="space"/>
        <w:lvlText w:val="%1.%2.%3.%4."/>
        <w:lvlJc w:val="left"/>
        <w:pPr>
          <w:ind w:left="0" w:firstLine="0"/>
        </w:pPr>
        <w:rPr>
          <w:rFonts w:hint="eastAsia"/>
        </w:rPr>
      </w:lvl>
    </w:lvlOverride>
    <w:lvlOverride w:ilvl="4">
      <w:lvl w:ilvl="4" w:tplc="04090019">
        <w:start w:val="1"/>
        <w:numFmt w:val="decimal"/>
        <w:lvlText w:val="%1.%2.%3.%4.%5."/>
        <w:lvlJc w:val="left"/>
        <w:pPr>
          <w:tabs>
            <w:tab w:val="num" w:pos="992"/>
          </w:tabs>
          <w:ind w:left="992" w:hanging="992"/>
        </w:pPr>
        <w:rPr>
          <w:rFonts w:hint="eastAsia"/>
        </w:rPr>
      </w:lvl>
    </w:lvlOverride>
    <w:lvlOverride w:ilvl="5">
      <w:lvl w:ilvl="5" w:tplc="0409001B">
        <w:start w:val="1"/>
        <w:numFmt w:val="decimal"/>
        <w:lvlText w:val="%1.%2.%3.%4.%5.%6."/>
        <w:lvlJc w:val="left"/>
        <w:pPr>
          <w:tabs>
            <w:tab w:val="num" w:pos="1134"/>
          </w:tabs>
          <w:ind w:left="1134" w:hanging="1134"/>
        </w:pPr>
        <w:rPr>
          <w:rFonts w:hint="eastAsia"/>
        </w:rPr>
      </w:lvl>
    </w:lvlOverride>
    <w:lvlOverride w:ilvl="6">
      <w:lvl w:ilvl="6" w:tplc="0409000F">
        <w:start w:val="1"/>
        <w:numFmt w:val="decimal"/>
        <w:lvlText w:val="%1.%2.%3.%4.%5.%6.%7."/>
        <w:lvlJc w:val="left"/>
        <w:pPr>
          <w:tabs>
            <w:tab w:val="num" w:pos="1276"/>
          </w:tabs>
          <w:ind w:left="1276" w:hanging="1276"/>
        </w:pPr>
        <w:rPr>
          <w:rFonts w:hint="eastAsia"/>
        </w:rPr>
      </w:lvl>
    </w:lvlOverride>
    <w:lvlOverride w:ilvl="7">
      <w:lvl w:ilvl="7" w:tplc="04090019">
        <w:start w:val="1"/>
        <w:numFmt w:val="decimal"/>
        <w:lvlText w:val="%1.%2.%3.%4.%5.%6.%7.%8."/>
        <w:lvlJc w:val="left"/>
        <w:pPr>
          <w:tabs>
            <w:tab w:val="num" w:pos="1418"/>
          </w:tabs>
          <w:ind w:left="1418" w:hanging="1418"/>
        </w:pPr>
        <w:rPr>
          <w:rFonts w:hint="eastAsia"/>
        </w:rPr>
      </w:lvl>
    </w:lvlOverride>
    <w:lvlOverride w:ilvl="8">
      <w:lvl w:ilvl="8" w:tplc="0409001B">
        <w:start w:val="1"/>
        <w:numFmt w:val="decimal"/>
        <w:lvlText w:val="%1.%2.%3.%4.%5.%6.%7.%8.%9."/>
        <w:lvlJc w:val="left"/>
        <w:pPr>
          <w:tabs>
            <w:tab w:val="num" w:pos="1559"/>
          </w:tabs>
          <w:ind w:left="1559" w:hanging="1559"/>
        </w:pPr>
        <w:rPr>
          <w:rFonts w:hint="eastAsia"/>
        </w:rPr>
      </w:lvl>
    </w:lvlOverride>
  </w:num>
  <w:num w:numId="10">
    <w:abstractNumId w:val="1"/>
  </w:num>
  <w:num w:numId="11">
    <w:abstractNumId w:val="5"/>
  </w:num>
  <w:num w:numId="12">
    <w:abstractNumId w:val="12"/>
  </w:num>
  <w:num w:numId="13">
    <w:abstractNumId w:val="7"/>
  </w:num>
  <w:num w:numId="14">
    <w:abstractNumId w:val="2"/>
  </w:num>
  <w:num w:numId="15">
    <w:abstractNumId w:val="11"/>
  </w:num>
  <w:num w:numId="16">
    <w:abstractNumId w:val="6"/>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rson w15:author="owner">
    <w15:presenceInfo w15:providerId="None" w15:userId="owner"/>
  </w15:person>
  <w15:person w15:author="Administrator">
    <w15:presenceInfo w15:providerId="None" w15:userId="Administrator"/>
  </w15:person>
  <w15:person w15:author="bzs">
    <w15:presenceInfo w15:providerId="None" w15:userId="bz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85"/>
    <w:rsid w:val="000004CB"/>
    <w:rsid w:val="000028C5"/>
    <w:rsid w:val="00002ECF"/>
    <w:rsid w:val="0000324B"/>
    <w:rsid w:val="00003538"/>
    <w:rsid w:val="000060AF"/>
    <w:rsid w:val="00007601"/>
    <w:rsid w:val="000101FA"/>
    <w:rsid w:val="0001133D"/>
    <w:rsid w:val="000122CF"/>
    <w:rsid w:val="00012AC2"/>
    <w:rsid w:val="000139AF"/>
    <w:rsid w:val="00014D24"/>
    <w:rsid w:val="0001762B"/>
    <w:rsid w:val="00017CF0"/>
    <w:rsid w:val="000203CA"/>
    <w:rsid w:val="00025993"/>
    <w:rsid w:val="00026A4A"/>
    <w:rsid w:val="00026D78"/>
    <w:rsid w:val="00027582"/>
    <w:rsid w:val="000315CD"/>
    <w:rsid w:val="000324C1"/>
    <w:rsid w:val="000332F9"/>
    <w:rsid w:val="00034B4F"/>
    <w:rsid w:val="000424D5"/>
    <w:rsid w:val="00042A14"/>
    <w:rsid w:val="000434E6"/>
    <w:rsid w:val="00043782"/>
    <w:rsid w:val="0004455D"/>
    <w:rsid w:val="00046A4B"/>
    <w:rsid w:val="0005247F"/>
    <w:rsid w:val="00056287"/>
    <w:rsid w:val="00056621"/>
    <w:rsid w:val="00056E21"/>
    <w:rsid w:val="0005757D"/>
    <w:rsid w:val="000602B4"/>
    <w:rsid w:val="00061A9C"/>
    <w:rsid w:val="00061C99"/>
    <w:rsid w:val="00061F58"/>
    <w:rsid w:val="000623CB"/>
    <w:rsid w:val="00062EA5"/>
    <w:rsid w:val="00064166"/>
    <w:rsid w:val="00064850"/>
    <w:rsid w:val="00064974"/>
    <w:rsid w:val="00064F26"/>
    <w:rsid w:val="00070997"/>
    <w:rsid w:val="00080996"/>
    <w:rsid w:val="00081248"/>
    <w:rsid w:val="00082C6C"/>
    <w:rsid w:val="00084236"/>
    <w:rsid w:val="00084973"/>
    <w:rsid w:val="000851EE"/>
    <w:rsid w:val="000914B1"/>
    <w:rsid w:val="00091920"/>
    <w:rsid w:val="00093CFD"/>
    <w:rsid w:val="000941CC"/>
    <w:rsid w:val="000962F3"/>
    <w:rsid w:val="000A04FD"/>
    <w:rsid w:val="000A23AF"/>
    <w:rsid w:val="000A2644"/>
    <w:rsid w:val="000A441F"/>
    <w:rsid w:val="000A6143"/>
    <w:rsid w:val="000A62BB"/>
    <w:rsid w:val="000A64D1"/>
    <w:rsid w:val="000B07DD"/>
    <w:rsid w:val="000B0F29"/>
    <w:rsid w:val="000B2655"/>
    <w:rsid w:val="000B288B"/>
    <w:rsid w:val="000B30CD"/>
    <w:rsid w:val="000B5AB5"/>
    <w:rsid w:val="000B77D9"/>
    <w:rsid w:val="000C1846"/>
    <w:rsid w:val="000C2320"/>
    <w:rsid w:val="000C3AC2"/>
    <w:rsid w:val="000C5546"/>
    <w:rsid w:val="000C6C50"/>
    <w:rsid w:val="000C7926"/>
    <w:rsid w:val="000D4241"/>
    <w:rsid w:val="000D4987"/>
    <w:rsid w:val="000D5863"/>
    <w:rsid w:val="000E2721"/>
    <w:rsid w:val="000E419D"/>
    <w:rsid w:val="000E4761"/>
    <w:rsid w:val="000F27C0"/>
    <w:rsid w:val="000F2F29"/>
    <w:rsid w:val="000F3455"/>
    <w:rsid w:val="000F47BE"/>
    <w:rsid w:val="000F571C"/>
    <w:rsid w:val="000F5C6F"/>
    <w:rsid w:val="000F6953"/>
    <w:rsid w:val="000F794E"/>
    <w:rsid w:val="00101482"/>
    <w:rsid w:val="00101C82"/>
    <w:rsid w:val="0010218E"/>
    <w:rsid w:val="00104563"/>
    <w:rsid w:val="0010622E"/>
    <w:rsid w:val="001076A2"/>
    <w:rsid w:val="00112D73"/>
    <w:rsid w:val="001151C8"/>
    <w:rsid w:val="00116A8D"/>
    <w:rsid w:val="0011756E"/>
    <w:rsid w:val="00121036"/>
    <w:rsid w:val="00122122"/>
    <w:rsid w:val="00124D26"/>
    <w:rsid w:val="00130D9B"/>
    <w:rsid w:val="001336C1"/>
    <w:rsid w:val="00136C3E"/>
    <w:rsid w:val="001401BE"/>
    <w:rsid w:val="001406F5"/>
    <w:rsid w:val="00140DC6"/>
    <w:rsid w:val="00151A91"/>
    <w:rsid w:val="00152444"/>
    <w:rsid w:val="001531D7"/>
    <w:rsid w:val="0015321B"/>
    <w:rsid w:val="00154947"/>
    <w:rsid w:val="001578B0"/>
    <w:rsid w:val="00157AE1"/>
    <w:rsid w:val="0016014B"/>
    <w:rsid w:val="00160307"/>
    <w:rsid w:val="00160B8E"/>
    <w:rsid w:val="00160CB3"/>
    <w:rsid w:val="001612AD"/>
    <w:rsid w:val="00163733"/>
    <w:rsid w:val="00163AAF"/>
    <w:rsid w:val="00164496"/>
    <w:rsid w:val="001644EF"/>
    <w:rsid w:val="00166068"/>
    <w:rsid w:val="00167376"/>
    <w:rsid w:val="001714EA"/>
    <w:rsid w:val="001721A4"/>
    <w:rsid w:val="001748F3"/>
    <w:rsid w:val="00175E5F"/>
    <w:rsid w:val="001779C8"/>
    <w:rsid w:val="00180CF5"/>
    <w:rsid w:val="00180D19"/>
    <w:rsid w:val="00186DD9"/>
    <w:rsid w:val="00191195"/>
    <w:rsid w:val="0019393B"/>
    <w:rsid w:val="00194688"/>
    <w:rsid w:val="00194815"/>
    <w:rsid w:val="00194F6D"/>
    <w:rsid w:val="00195226"/>
    <w:rsid w:val="001A396C"/>
    <w:rsid w:val="001A3CBA"/>
    <w:rsid w:val="001A3E0B"/>
    <w:rsid w:val="001A6177"/>
    <w:rsid w:val="001B38C5"/>
    <w:rsid w:val="001B4E95"/>
    <w:rsid w:val="001B5982"/>
    <w:rsid w:val="001B6D6A"/>
    <w:rsid w:val="001C0A44"/>
    <w:rsid w:val="001C3133"/>
    <w:rsid w:val="001C5631"/>
    <w:rsid w:val="001D10F4"/>
    <w:rsid w:val="001D11BE"/>
    <w:rsid w:val="001D2655"/>
    <w:rsid w:val="001D288A"/>
    <w:rsid w:val="001D48F2"/>
    <w:rsid w:val="001D61BC"/>
    <w:rsid w:val="001D7E0B"/>
    <w:rsid w:val="001E0E47"/>
    <w:rsid w:val="001E11E3"/>
    <w:rsid w:val="001E15B4"/>
    <w:rsid w:val="001E1AF0"/>
    <w:rsid w:val="001E3726"/>
    <w:rsid w:val="001E4C07"/>
    <w:rsid w:val="001E5B9E"/>
    <w:rsid w:val="001F3D8D"/>
    <w:rsid w:val="001F4623"/>
    <w:rsid w:val="001F5BD1"/>
    <w:rsid w:val="001F65DA"/>
    <w:rsid w:val="002023D9"/>
    <w:rsid w:val="00202B79"/>
    <w:rsid w:val="00205669"/>
    <w:rsid w:val="0020599C"/>
    <w:rsid w:val="002062BB"/>
    <w:rsid w:val="0020638A"/>
    <w:rsid w:val="00207F30"/>
    <w:rsid w:val="00210265"/>
    <w:rsid w:val="002114BA"/>
    <w:rsid w:val="00211C97"/>
    <w:rsid w:val="0021234B"/>
    <w:rsid w:val="002134CF"/>
    <w:rsid w:val="00213D90"/>
    <w:rsid w:val="00214743"/>
    <w:rsid w:val="002164F9"/>
    <w:rsid w:val="00216A3C"/>
    <w:rsid w:val="00217E2A"/>
    <w:rsid w:val="00223498"/>
    <w:rsid w:val="00225512"/>
    <w:rsid w:val="00225884"/>
    <w:rsid w:val="0023063C"/>
    <w:rsid w:val="00233247"/>
    <w:rsid w:val="00235145"/>
    <w:rsid w:val="00235915"/>
    <w:rsid w:val="00237961"/>
    <w:rsid w:val="002419A2"/>
    <w:rsid w:val="0024237D"/>
    <w:rsid w:val="00243805"/>
    <w:rsid w:val="0024417A"/>
    <w:rsid w:val="00245314"/>
    <w:rsid w:val="00251045"/>
    <w:rsid w:val="00251B82"/>
    <w:rsid w:val="00251DE8"/>
    <w:rsid w:val="0025265B"/>
    <w:rsid w:val="00253800"/>
    <w:rsid w:val="00253B40"/>
    <w:rsid w:val="0025509F"/>
    <w:rsid w:val="00256323"/>
    <w:rsid w:val="00256534"/>
    <w:rsid w:val="002605F7"/>
    <w:rsid w:val="002608E6"/>
    <w:rsid w:val="00261149"/>
    <w:rsid w:val="002628B7"/>
    <w:rsid w:val="002702CC"/>
    <w:rsid w:val="00275AE8"/>
    <w:rsid w:val="00276C62"/>
    <w:rsid w:val="00280126"/>
    <w:rsid w:val="002805A3"/>
    <w:rsid w:val="00280635"/>
    <w:rsid w:val="00281215"/>
    <w:rsid w:val="00281318"/>
    <w:rsid w:val="002824DB"/>
    <w:rsid w:val="00283E1D"/>
    <w:rsid w:val="00284CDC"/>
    <w:rsid w:val="002870E5"/>
    <w:rsid w:val="002903C1"/>
    <w:rsid w:val="002905CF"/>
    <w:rsid w:val="00291982"/>
    <w:rsid w:val="00291A30"/>
    <w:rsid w:val="00293942"/>
    <w:rsid w:val="00294EB5"/>
    <w:rsid w:val="00295B21"/>
    <w:rsid w:val="00296824"/>
    <w:rsid w:val="002A0326"/>
    <w:rsid w:val="002A1104"/>
    <w:rsid w:val="002A1259"/>
    <w:rsid w:val="002A2B6E"/>
    <w:rsid w:val="002A3674"/>
    <w:rsid w:val="002A4430"/>
    <w:rsid w:val="002A472B"/>
    <w:rsid w:val="002A497C"/>
    <w:rsid w:val="002A4F7C"/>
    <w:rsid w:val="002A6C68"/>
    <w:rsid w:val="002B021A"/>
    <w:rsid w:val="002B1E8D"/>
    <w:rsid w:val="002B237B"/>
    <w:rsid w:val="002B2FCB"/>
    <w:rsid w:val="002B3019"/>
    <w:rsid w:val="002B404D"/>
    <w:rsid w:val="002B567F"/>
    <w:rsid w:val="002B569D"/>
    <w:rsid w:val="002B6AF9"/>
    <w:rsid w:val="002B75A4"/>
    <w:rsid w:val="002C1974"/>
    <w:rsid w:val="002C1BB8"/>
    <w:rsid w:val="002C2D06"/>
    <w:rsid w:val="002C486E"/>
    <w:rsid w:val="002C56E5"/>
    <w:rsid w:val="002C5A00"/>
    <w:rsid w:val="002C7037"/>
    <w:rsid w:val="002D0F8C"/>
    <w:rsid w:val="002D13E8"/>
    <w:rsid w:val="002D1777"/>
    <w:rsid w:val="002D227C"/>
    <w:rsid w:val="002D284D"/>
    <w:rsid w:val="002D4B47"/>
    <w:rsid w:val="002D5237"/>
    <w:rsid w:val="002D6905"/>
    <w:rsid w:val="002E1D0F"/>
    <w:rsid w:val="002E2367"/>
    <w:rsid w:val="002E2DB7"/>
    <w:rsid w:val="002E5469"/>
    <w:rsid w:val="002E5BD7"/>
    <w:rsid w:val="002E5ECE"/>
    <w:rsid w:val="002F25C6"/>
    <w:rsid w:val="003005D3"/>
    <w:rsid w:val="0030091F"/>
    <w:rsid w:val="00302D6E"/>
    <w:rsid w:val="00302FE8"/>
    <w:rsid w:val="00303557"/>
    <w:rsid w:val="00304C56"/>
    <w:rsid w:val="00305478"/>
    <w:rsid w:val="00305A69"/>
    <w:rsid w:val="00307B98"/>
    <w:rsid w:val="00311065"/>
    <w:rsid w:val="00312028"/>
    <w:rsid w:val="00312159"/>
    <w:rsid w:val="00320512"/>
    <w:rsid w:val="003239FF"/>
    <w:rsid w:val="00323D9A"/>
    <w:rsid w:val="003246B7"/>
    <w:rsid w:val="00324930"/>
    <w:rsid w:val="0032551A"/>
    <w:rsid w:val="00330385"/>
    <w:rsid w:val="0033041F"/>
    <w:rsid w:val="00332089"/>
    <w:rsid w:val="00332095"/>
    <w:rsid w:val="00333982"/>
    <w:rsid w:val="0033429A"/>
    <w:rsid w:val="00335C7A"/>
    <w:rsid w:val="003364C0"/>
    <w:rsid w:val="0033698F"/>
    <w:rsid w:val="0033703A"/>
    <w:rsid w:val="00337B14"/>
    <w:rsid w:val="00337DF4"/>
    <w:rsid w:val="003402FC"/>
    <w:rsid w:val="00340A23"/>
    <w:rsid w:val="00346814"/>
    <w:rsid w:val="00346C18"/>
    <w:rsid w:val="00346C3D"/>
    <w:rsid w:val="003471CC"/>
    <w:rsid w:val="003502C0"/>
    <w:rsid w:val="00353622"/>
    <w:rsid w:val="0035621F"/>
    <w:rsid w:val="003602CB"/>
    <w:rsid w:val="0036048A"/>
    <w:rsid w:val="003605AA"/>
    <w:rsid w:val="00360CFA"/>
    <w:rsid w:val="00363CE5"/>
    <w:rsid w:val="00372C53"/>
    <w:rsid w:val="003812EC"/>
    <w:rsid w:val="003818A2"/>
    <w:rsid w:val="00383F03"/>
    <w:rsid w:val="00384DC5"/>
    <w:rsid w:val="003850C9"/>
    <w:rsid w:val="00385AD0"/>
    <w:rsid w:val="0039121C"/>
    <w:rsid w:val="00394E19"/>
    <w:rsid w:val="003969D5"/>
    <w:rsid w:val="00396F1D"/>
    <w:rsid w:val="003A02E2"/>
    <w:rsid w:val="003A03A5"/>
    <w:rsid w:val="003A0915"/>
    <w:rsid w:val="003A0DB2"/>
    <w:rsid w:val="003A1918"/>
    <w:rsid w:val="003A294F"/>
    <w:rsid w:val="003A323F"/>
    <w:rsid w:val="003A3C1E"/>
    <w:rsid w:val="003A5DE2"/>
    <w:rsid w:val="003A6EC2"/>
    <w:rsid w:val="003A7B2C"/>
    <w:rsid w:val="003B33B9"/>
    <w:rsid w:val="003B3EDD"/>
    <w:rsid w:val="003B498E"/>
    <w:rsid w:val="003B5845"/>
    <w:rsid w:val="003C0968"/>
    <w:rsid w:val="003C0D75"/>
    <w:rsid w:val="003C1BD7"/>
    <w:rsid w:val="003C1CEA"/>
    <w:rsid w:val="003C32F7"/>
    <w:rsid w:val="003C472A"/>
    <w:rsid w:val="003D08EB"/>
    <w:rsid w:val="003D4B88"/>
    <w:rsid w:val="003D65BB"/>
    <w:rsid w:val="003D7428"/>
    <w:rsid w:val="003E10AD"/>
    <w:rsid w:val="003E40FA"/>
    <w:rsid w:val="003E56FE"/>
    <w:rsid w:val="003E5C16"/>
    <w:rsid w:val="003E5EDA"/>
    <w:rsid w:val="003F136D"/>
    <w:rsid w:val="003F2668"/>
    <w:rsid w:val="003F4C33"/>
    <w:rsid w:val="003F6B95"/>
    <w:rsid w:val="003F74CA"/>
    <w:rsid w:val="00400E19"/>
    <w:rsid w:val="0040521E"/>
    <w:rsid w:val="004103FC"/>
    <w:rsid w:val="004104AD"/>
    <w:rsid w:val="00411278"/>
    <w:rsid w:val="00411788"/>
    <w:rsid w:val="00411ED5"/>
    <w:rsid w:val="004125E0"/>
    <w:rsid w:val="00414230"/>
    <w:rsid w:val="004143C8"/>
    <w:rsid w:val="00415798"/>
    <w:rsid w:val="00415D12"/>
    <w:rsid w:val="00415E3C"/>
    <w:rsid w:val="00421056"/>
    <w:rsid w:val="00421713"/>
    <w:rsid w:val="004257C1"/>
    <w:rsid w:val="0043051A"/>
    <w:rsid w:val="00431596"/>
    <w:rsid w:val="00436715"/>
    <w:rsid w:val="00436F19"/>
    <w:rsid w:val="00436F98"/>
    <w:rsid w:val="0044253F"/>
    <w:rsid w:val="00443B97"/>
    <w:rsid w:val="00446A7B"/>
    <w:rsid w:val="00451A32"/>
    <w:rsid w:val="00452009"/>
    <w:rsid w:val="004536F8"/>
    <w:rsid w:val="00457B21"/>
    <w:rsid w:val="004600AE"/>
    <w:rsid w:val="00463887"/>
    <w:rsid w:val="00463E1D"/>
    <w:rsid w:val="00466B5D"/>
    <w:rsid w:val="00466D97"/>
    <w:rsid w:val="00467662"/>
    <w:rsid w:val="00467B98"/>
    <w:rsid w:val="00467DCB"/>
    <w:rsid w:val="00470C68"/>
    <w:rsid w:val="004720B4"/>
    <w:rsid w:val="00472523"/>
    <w:rsid w:val="004740A6"/>
    <w:rsid w:val="00474FA6"/>
    <w:rsid w:val="00477C8D"/>
    <w:rsid w:val="00482670"/>
    <w:rsid w:val="00486A3A"/>
    <w:rsid w:val="004904A6"/>
    <w:rsid w:val="00491875"/>
    <w:rsid w:val="00493C44"/>
    <w:rsid w:val="0049493C"/>
    <w:rsid w:val="00496FAD"/>
    <w:rsid w:val="004978DA"/>
    <w:rsid w:val="004A07FE"/>
    <w:rsid w:val="004A239E"/>
    <w:rsid w:val="004A29F4"/>
    <w:rsid w:val="004A3AEB"/>
    <w:rsid w:val="004A437C"/>
    <w:rsid w:val="004A75AE"/>
    <w:rsid w:val="004B6310"/>
    <w:rsid w:val="004B7008"/>
    <w:rsid w:val="004B7E18"/>
    <w:rsid w:val="004C10B1"/>
    <w:rsid w:val="004C3842"/>
    <w:rsid w:val="004C4496"/>
    <w:rsid w:val="004D07BE"/>
    <w:rsid w:val="004D1096"/>
    <w:rsid w:val="004D20E9"/>
    <w:rsid w:val="004D2E4C"/>
    <w:rsid w:val="004D4BBF"/>
    <w:rsid w:val="004E03E8"/>
    <w:rsid w:val="004E0A60"/>
    <w:rsid w:val="004E15D2"/>
    <w:rsid w:val="004E4B12"/>
    <w:rsid w:val="004E58FE"/>
    <w:rsid w:val="004E70D5"/>
    <w:rsid w:val="004F04B7"/>
    <w:rsid w:val="004F0777"/>
    <w:rsid w:val="004F292F"/>
    <w:rsid w:val="004F511A"/>
    <w:rsid w:val="004F5FDC"/>
    <w:rsid w:val="004F79F4"/>
    <w:rsid w:val="00502F96"/>
    <w:rsid w:val="005031BB"/>
    <w:rsid w:val="00503B96"/>
    <w:rsid w:val="005049E4"/>
    <w:rsid w:val="00507BE4"/>
    <w:rsid w:val="00507ED4"/>
    <w:rsid w:val="00513395"/>
    <w:rsid w:val="00513A04"/>
    <w:rsid w:val="00513C8F"/>
    <w:rsid w:val="005146A8"/>
    <w:rsid w:val="00514D7C"/>
    <w:rsid w:val="0051547E"/>
    <w:rsid w:val="00516116"/>
    <w:rsid w:val="005201AD"/>
    <w:rsid w:val="00520714"/>
    <w:rsid w:val="00521CAE"/>
    <w:rsid w:val="00522083"/>
    <w:rsid w:val="0052273D"/>
    <w:rsid w:val="0052490D"/>
    <w:rsid w:val="00525610"/>
    <w:rsid w:val="00525818"/>
    <w:rsid w:val="00526F17"/>
    <w:rsid w:val="0053087A"/>
    <w:rsid w:val="00533FE4"/>
    <w:rsid w:val="00536BFD"/>
    <w:rsid w:val="0053762E"/>
    <w:rsid w:val="00542E1E"/>
    <w:rsid w:val="0054371A"/>
    <w:rsid w:val="00545B48"/>
    <w:rsid w:val="00550837"/>
    <w:rsid w:val="00551671"/>
    <w:rsid w:val="00551E64"/>
    <w:rsid w:val="00555796"/>
    <w:rsid w:val="005573E1"/>
    <w:rsid w:val="005626CB"/>
    <w:rsid w:val="0056443A"/>
    <w:rsid w:val="0056719E"/>
    <w:rsid w:val="005674CD"/>
    <w:rsid w:val="00571941"/>
    <w:rsid w:val="00572330"/>
    <w:rsid w:val="005727C6"/>
    <w:rsid w:val="005753E1"/>
    <w:rsid w:val="00580AA2"/>
    <w:rsid w:val="005810C1"/>
    <w:rsid w:val="00582F15"/>
    <w:rsid w:val="00584573"/>
    <w:rsid w:val="00585E01"/>
    <w:rsid w:val="005920A3"/>
    <w:rsid w:val="0059502C"/>
    <w:rsid w:val="00595C11"/>
    <w:rsid w:val="005961E4"/>
    <w:rsid w:val="0059782F"/>
    <w:rsid w:val="005A3528"/>
    <w:rsid w:val="005A5BE8"/>
    <w:rsid w:val="005B0B64"/>
    <w:rsid w:val="005B39D3"/>
    <w:rsid w:val="005B6FB5"/>
    <w:rsid w:val="005C0CC2"/>
    <w:rsid w:val="005C16C6"/>
    <w:rsid w:val="005C270B"/>
    <w:rsid w:val="005D11B8"/>
    <w:rsid w:val="005D3357"/>
    <w:rsid w:val="005D356A"/>
    <w:rsid w:val="005D3AB4"/>
    <w:rsid w:val="005D3D86"/>
    <w:rsid w:val="005D4B36"/>
    <w:rsid w:val="005E0337"/>
    <w:rsid w:val="005E0607"/>
    <w:rsid w:val="005E119D"/>
    <w:rsid w:val="005E1F28"/>
    <w:rsid w:val="005E25AF"/>
    <w:rsid w:val="005E318A"/>
    <w:rsid w:val="005E3866"/>
    <w:rsid w:val="005E7FF2"/>
    <w:rsid w:val="005F171D"/>
    <w:rsid w:val="005F5979"/>
    <w:rsid w:val="005F7219"/>
    <w:rsid w:val="005F736F"/>
    <w:rsid w:val="005F75F8"/>
    <w:rsid w:val="005F7F8C"/>
    <w:rsid w:val="00602338"/>
    <w:rsid w:val="006032CB"/>
    <w:rsid w:val="00603742"/>
    <w:rsid w:val="00603E98"/>
    <w:rsid w:val="0060590E"/>
    <w:rsid w:val="00605EDE"/>
    <w:rsid w:val="00607614"/>
    <w:rsid w:val="00610CE7"/>
    <w:rsid w:val="00611B3F"/>
    <w:rsid w:val="00615531"/>
    <w:rsid w:val="00617B9A"/>
    <w:rsid w:val="00621225"/>
    <w:rsid w:val="00622908"/>
    <w:rsid w:val="006245D9"/>
    <w:rsid w:val="00626236"/>
    <w:rsid w:val="006269D8"/>
    <w:rsid w:val="00626E86"/>
    <w:rsid w:val="00627E66"/>
    <w:rsid w:val="00630F67"/>
    <w:rsid w:val="0063204F"/>
    <w:rsid w:val="006337DD"/>
    <w:rsid w:val="006352D7"/>
    <w:rsid w:val="00635602"/>
    <w:rsid w:val="00635F74"/>
    <w:rsid w:val="00636095"/>
    <w:rsid w:val="00636886"/>
    <w:rsid w:val="0064057C"/>
    <w:rsid w:val="00642C08"/>
    <w:rsid w:val="006464B1"/>
    <w:rsid w:val="006507BB"/>
    <w:rsid w:val="00652F1A"/>
    <w:rsid w:val="0065437F"/>
    <w:rsid w:val="00655A8E"/>
    <w:rsid w:val="00661919"/>
    <w:rsid w:val="00664443"/>
    <w:rsid w:val="0066515C"/>
    <w:rsid w:val="00665A78"/>
    <w:rsid w:val="00671167"/>
    <w:rsid w:val="0067303C"/>
    <w:rsid w:val="00673DD3"/>
    <w:rsid w:val="0067447D"/>
    <w:rsid w:val="00674E65"/>
    <w:rsid w:val="0068025E"/>
    <w:rsid w:val="0068111F"/>
    <w:rsid w:val="006815B7"/>
    <w:rsid w:val="0068167B"/>
    <w:rsid w:val="006823FB"/>
    <w:rsid w:val="006850A4"/>
    <w:rsid w:val="0068537D"/>
    <w:rsid w:val="00687A65"/>
    <w:rsid w:val="00687B6C"/>
    <w:rsid w:val="00687CA4"/>
    <w:rsid w:val="00691B90"/>
    <w:rsid w:val="00691BB0"/>
    <w:rsid w:val="00692147"/>
    <w:rsid w:val="0069594C"/>
    <w:rsid w:val="006A6D82"/>
    <w:rsid w:val="006A75FC"/>
    <w:rsid w:val="006A7A62"/>
    <w:rsid w:val="006B0334"/>
    <w:rsid w:val="006B1304"/>
    <w:rsid w:val="006B2C99"/>
    <w:rsid w:val="006B2D5B"/>
    <w:rsid w:val="006B325C"/>
    <w:rsid w:val="006B787D"/>
    <w:rsid w:val="006C1C42"/>
    <w:rsid w:val="006C2049"/>
    <w:rsid w:val="006D1091"/>
    <w:rsid w:val="006D45CC"/>
    <w:rsid w:val="006D58C8"/>
    <w:rsid w:val="006E0BC7"/>
    <w:rsid w:val="006E104E"/>
    <w:rsid w:val="006E184F"/>
    <w:rsid w:val="006E2A3B"/>
    <w:rsid w:val="006E36B5"/>
    <w:rsid w:val="006E5C0A"/>
    <w:rsid w:val="006F040A"/>
    <w:rsid w:val="006F325B"/>
    <w:rsid w:val="006F366D"/>
    <w:rsid w:val="006F533E"/>
    <w:rsid w:val="006F67C3"/>
    <w:rsid w:val="006F7768"/>
    <w:rsid w:val="007038D3"/>
    <w:rsid w:val="00710CB5"/>
    <w:rsid w:val="00712D1E"/>
    <w:rsid w:val="0071426A"/>
    <w:rsid w:val="00714C52"/>
    <w:rsid w:val="007153BB"/>
    <w:rsid w:val="00716978"/>
    <w:rsid w:val="007206F2"/>
    <w:rsid w:val="0072117A"/>
    <w:rsid w:val="007216D0"/>
    <w:rsid w:val="00721CF0"/>
    <w:rsid w:val="00722011"/>
    <w:rsid w:val="00723986"/>
    <w:rsid w:val="00724806"/>
    <w:rsid w:val="007256E9"/>
    <w:rsid w:val="00725E78"/>
    <w:rsid w:val="007312FE"/>
    <w:rsid w:val="00731AB5"/>
    <w:rsid w:val="00733640"/>
    <w:rsid w:val="00735190"/>
    <w:rsid w:val="00736CE9"/>
    <w:rsid w:val="00736F9A"/>
    <w:rsid w:val="0073781C"/>
    <w:rsid w:val="00737A5D"/>
    <w:rsid w:val="00740656"/>
    <w:rsid w:val="00743915"/>
    <w:rsid w:val="007444D1"/>
    <w:rsid w:val="00750596"/>
    <w:rsid w:val="0075355D"/>
    <w:rsid w:val="0075579B"/>
    <w:rsid w:val="007571B4"/>
    <w:rsid w:val="00760DD8"/>
    <w:rsid w:val="0076294D"/>
    <w:rsid w:val="00763F12"/>
    <w:rsid w:val="00764E76"/>
    <w:rsid w:val="00765AEA"/>
    <w:rsid w:val="007710A4"/>
    <w:rsid w:val="007712AB"/>
    <w:rsid w:val="00771354"/>
    <w:rsid w:val="00771AB1"/>
    <w:rsid w:val="00773234"/>
    <w:rsid w:val="0077373B"/>
    <w:rsid w:val="007739B6"/>
    <w:rsid w:val="00775A0B"/>
    <w:rsid w:val="00776FE6"/>
    <w:rsid w:val="007826F8"/>
    <w:rsid w:val="00782A23"/>
    <w:rsid w:val="00784C50"/>
    <w:rsid w:val="00785344"/>
    <w:rsid w:val="00785B5F"/>
    <w:rsid w:val="00785DF3"/>
    <w:rsid w:val="00790EFE"/>
    <w:rsid w:val="00791D3C"/>
    <w:rsid w:val="00791FD7"/>
    <w:rsid w:val="0079205B"/>
    <w:rsid w:val="007928B1"/>
    <w:rsid w:val="007959D8"/>
    <w:rsid w:val="007A09AC"/>
    <w:rsid w:val="007A1211"/>
    <w:rsid w:val="007A144E"/>
    <w:rsid w:val="007A18D3"/>
    <w:rsid w:val="007A22E6"/>
    <w:rsid w:val="007A3516"/>
    <w:rsid w:val="007A41B8"/>
    <w:rsid w:val="007A6DFE"/>
    <w:rsid w:val="007B0A22"/>
    <w:rsid w:val="007B0B0E"/>
    <w:rsid w:val="007B2123"/>
    <w:rsid w:val="007B4758"/>
    <w:rsid w:val="007B4BD0"/>
    <w:rsid w:val="007B56C9"/>
    <w:rsid w:val="007C06D5"/>
    <w:rsid w:val="007C121E"/>
    <w:rsid w:val="007C30C2"/>
    <w:rsid w:val="007C44E8"/>
    <w:rsid w:val="007C76B7"/>
    <w:rsid w:val="007D04B8"/>
    <w:rsid w:val="007E39AE"/>
    <w:rsid w:val="007E7447"/>
    <w:rsid w:val="007F0128"/>
    <w:rsid w:val="007F089D"/>
    <w:rsid w:val="007F1A9B"/>
    <w:rsid w:val="007F2F50"/>
    <w:rsid w:val="007F4776"/>
    <w:rsid w:val="007F4EC4"/>
    <w:rsid w:val="007F720E"/>
    <w:rsid w:val="007F7A8C"/>
    <w:rsid w:val="00800E35"/>
    <w:rsid w:val="008011AC"/>
    <w:rsid w:val="00801292"/>
    <w:rsid w:val="008016C0"/>
    <w:rsid w:val="00802723"/>
    <w:rsid w:val="00811BDA"/>
    <w:rsid w:val="00812DA2"/>
    <w:rsid w:val="00812E31"/>
    <w:rsid w:val="00814039"/>
    <w:rsid w:val="00820195"/>
    <w:rsid w:val="00820722"/>
    <w:rsid w:val="008209AE"/>
    <w:rsid w:val="00820AE3"/>
    <w:rsid w:val="00822087"/>
    <w:rsid w:val="00825DD8"/>
    <w:rsid w:val="008264BF"/>
    <w:rsid w:val="00826F0C"/>
    <w:rsid w:val="00827477"/>
    <w:rsid w:val="00827FE5"/>
    <w:rsid w:val="008312F9"/>
    <w:rsid w:val="0083317F"/>
    <w:rsid w:val="00837F8C"/>
    <w:rsid w:val="008416DB"/>
    <w:rsid w:val="0084198B"/>
    <w:rsid w:val="008433AE"/>
    <w:rsid w:val="00853E39"/>
    <w:rsid w:val="0085672D"/>
    <w:rsid w:val="00860786"/>
    <w:rsid w:val="00863860"/>
    <w:rsid w:val="008648C1"/>
    <w:rsid w:val="00864FBF"/>
    <w:rsid w:val="00865122"/>
    <w:rsid w:val="00865B07"/>
    <w:rsid w:val="008662EB"/>
    <w:rsid w:val="00866B47"/>
    <w:rsid w:val="00873F10"/>
    <w:rsid w:val="008768AD"/>
    <w:rsid w:val="00877EDF"/>
    <w:rsid w:val="00881185"/>
    <w:rsid w:val="00883B2C"/>
    <w:rsid w:val="00885658"/>
    <w:rsid w:val="00891065"/>
    <w:rsid w:val="00891AE6"/>
    <w:rsid w:val="00893387"/>
    <w:rsid w:val="008963B7"/>
    <w:rsid w:val="00896A65"/>
    <w:rsid w:val="00897FF3"/>
    <w:rsid w:val="008A2EE5"/>
    <w:rsid w:val="008A319A"/>
    <w:rsid w:val="008A35FF"/>
    <w:rsid w:val="008A37BA"/>
    <w:rsid w:val="008A3BA0"/>
    <w:rsid w:val="008A4C3A"/>
    <w:rsid w:val="008A5507"/>
    <w:rsid w:val="008B326B"/>
    <w:rsid w:val="008B66AD"/>
    <w:rsid w:val="008B7FE8"/>
    <w:rsid w:val="008C180F"/>
    <w:rsid w:val="008C34FC"/>
    <w:rsid w:val="008C65C9"/>
    <w:rsid w:val="008C6E7E"/>
    <w:rsid w:val="008E21B7"/>
    <w:rsid w:val="008E2D64"/>
    <w:rsid w:val="008E34BD"/>
    <w:rsid w:val="008E3C9F"/>
    <w:rsid w:val="008E4097"/>
    <w:rsid w:val="008E4605"/>
    <w:rsid w:val="008E4B5E"/>
    <w:rsid w:val="008F142D"/>
    <w:rsid w:val="008F217E"/>
    <w:rsid w:val="008F3B60"/>
    <w:rsid w:val="008F4983"/>
    <w:rsid w:val="008F6E9D"/>
    <w:rsid w:val="00900841"/>
    <w:rsid w:val="0090714C"/>
    <w:rsid w:val="0090751F"/>
    <w:rsid w:val="00910CB8"/>
    <w:rsid w:val="00911DE5"/>
    <w:rsid w:val="0091297B"/>
    <w:rsid w:val="00913AB0"/>
    <w:rsid w:val="009152EC"/>
    <w:rsid w:val="00917FFA"/>
    <w:rsid w:val="00920BFA"/>
    <w:rsid w:val="00923D9F"/>
    <w:rsid w:val="00924386"/>
    <w:rsid w:val="00924DF1"/>
    <w:rsid w:val="0092589E"/>
    <w:rsid w:val="009265D3"/>
    <w:rsid w:val="00927049"/>
    <w:rsid w:val="009337FB"/>
    <w:rsid w:val="009355BE"/>
    <w:rsid w:val="009370F8"/>
    <w:rsid w:val="00937C1E"/>
    <w:rsid w:val="009414C5"/>
    <w:rsid w:val="00942B57"/>
    <w:rsid w:val="00945623"/>
    <w:rsid w:val="00951991"/>
    <w:rsid w:val="00951C31"/>
    <w:rsid w:val="009541E0"/>
    <w:rsid w:val="009547F2"/>
    <w:rsid w:val="00955368"/>
    <w:rsid w:val="00956736"/>
    <w:rsid w:val="00960665"/>
    <w:rsid w:val="00960AE9"/>
    <w:rsid w:val="00960F4C"/>
    <w:rsid w:val="00967ECF"/>
    <w:rsid w:val="00971330"/>
    <w:rsid w:val="0097179E"/>
    <w:rsid w:val="009729B3"/>
    <w:rsid w:val="009736B8"/>
    <w:rsid w:val="00974500"/>
    <w:rsid w:val="009759CA"/>
    <w:rsid w:val="00975F87"/>
    <w:rsid w:val="00982054"/>
    <w:rsid w:val="0098461D"/>
    <w:rsid w:val="00985AD9"/>
    <w:rsid w:val="0098630E"/>
    <w:rsid w:val="00987340"/>
    <w:rsid w:val="00992165"/>
    <w:rsid w:val="0099224F"/>
    <w:rsid w:val="009929FF"/>
    <w:rsid w:val="009953DB"/>
    <w:rsid w:val="009958B7"/>
    <w:rsid w:val="00995C05"/>
    <w:rsid w:val="0099696F"/>
    <w:rsid w:val="009A0857"/>
    <w:rsid w:val="009A2716"/>
    <w:rsid w:val="009A315A"/>
    <w:rsid w:val="009A3E1D"/>
    <w:rsid w:val="009A4716"/>
    <w:rsid w:val="009A4A3C"/>
    <w:rsid w:val="009B1E8A"/>
    <w:rsid w:val="009B27A9"/>
    <w:rsid w:val="009B3172"/>
    <w:rsid w:val="009B4BA8"/>
    <w:rsid w:val="009B4CEF"/>
    <w:rsid w:val="009B54CA"/>
    <w:rsid w:val="009B56EB"/>
    <w:rsid w:val="009B6C7B"/>
    <w:rsid w:val="009B7A1A"/>
    <w:rsid w:val="009C0CD8"/>
    <w:rsid w:val="009C1425"/>
    <w:rsid w:val="009C2C8E"/>
    <w:rsid w:val="009C318F"/>
    <w:rsid w:val="009C43DA"/>
    <w:rsid w:val="009C471E"/>
    <w:rsid w:val="009C5CF1"/>
    <w:rsid w:val="009D10EE"/>
    <w:rsid w:val="009D176E"/>
    <w:rsid w:val="009D37CF"/>
    <w:rsid w:val="009D3980"/>
    <w:rsid w:val="009D4D08"/>
    <w:rsid w:val="009D4E32"/>
    <w:rsid w:val="009D5499"/>
    <w:rsid w:val="009D697D"/>
    <w:rsid w:val="009E1FCE"/>
    <w:rsid w:val="009E2DEC"/>
    <w:rsid w:val="009E320E"/>
    <w:rsid w:val="009E4857"/>
    <w:rsid w:val="009E5446"/>
    <w:rsid w:val="009E6435"/>
    <w:rsid w:val="009F6529"/>
    <w:rsid w:val="00A03537"/>
    <w:rsid w:val="00A038DA"/>
    <w:rsid w:val="00A062E7"/>
    <w:rsid w:val="00A06534"/>
    <w:rsid w:val="00A06AD1"/>
    <w:rsid w:val="00A133F7"/>
    <w:rsid w:val="00A1601C"/>
    <w:rsid w:val="00A2248A"/>
    <w:rsid w:val="00A24000"/>
    <w:rsid w:val="00A259C3"/>
    <w:rsid w:val="00A2601A"/>
    <w:rsid w:val="00A2698C"/>
    <w:rsid w:val="00A27961"/>
    <w:rsid w:val="00A27FAD"/>
    <w:rsid w:val="00A422C0"/>
    <w:rsid w:val="00A43032"/>
    <w:rsid w:val="00A4349F"/>
    <w:rsid w:val="00A4483E"/>
    <w:rsid w:val="00A47BDE"/>
    <w:rsid w:val="00A5167B"/>
    <w:rsid w:val="00A51D08"/>
    <w:rsid w:val="00A53751"/>
    <w:rsid w:val="00A54655"/>
    <w:rsid w:val="00A552EF"/>
    <w:rsid w:val="00A56B11"/>
    <w:rsid w:val="00A63755"/>
    <w:rsid w:val="00A65E04"/>
    <w:rsid w:val="00A66117"/>
    <w:rsid w:val="00A678F5"/>
    <w:rsid w:val="00A74477"/>
    <w:rsid w:val="00A7529C"/>
    <w:rsid w:val="00A7559F"/>
    <w:rsid w:val="00A76598"/>
    <w:rsid w:val="00A77D0A"/>
    <w:rsid w:val="00A8625E"/>
    <w:rsid w:val="00A87638"/>
    <w:rsid w:val="00A877B9"/>
    <w:rsid w:val="00A90BC6"/>
    <w:rsid w:val="00A925D0"/>
    <w:rsid w:val="00A96111"/>
    <w:rsid w:val="00AA0B0C"/>
    <w:rsid w:val="00AA265C"/>
    <w:rsid w:val="00AA61C4"/>
    <w:rsid w:val="00AB1529"/>
    <w:rsid w:val="00AB3140"/>
    <w:rsid w:val="00AB3676"/>
    <w:rsid w:val="00AB3912"/>
    <w:rsid w:val="00AB76D9"/>
    <w:rsid w:val="00AB7F62"/>
    <w:rsid w:val="00AC05E0"/>
    <w:rsid w:val="00AC07C7"/>
    <w:rsid w:val="00AC1845"/>
    <w:rsid w:val="00AC1995"/>
    <w:rsid w:val="00AC3E03"/>
    <w:rsid w:val="00AC4B06"/>
    <w:rsid w:val="00AD0BC5"/>
    <w:rsid w:val="00AD1F95"/>
    <w:rsid w:val="00AD5ED4"/>
    <w:rsid w:val="00AD780D"/>
    <w:rsid w:val="00AD7C9C"/>
    <w:rsid w:val="00AE09C7"/>
    <w:rsid w:val="00AE0F07"/>
    <w:rsid w:val="00AE448B"/>
    <w:rsid w:val="00AE5189"/>
    <w:rsid w:val="00AE6CA6"/>
    <w:rsid w:val="00AF03AF"/>
    <w:rsid w:val="00AF2DCA"/>
    <w:rsid w:val="00AF42B3"/>
    <w:rsid w:val="00AF773A"/>
    <w:rsid w:val="00B01AD3"/>
    <w:rsid w:val="00B0292B"/>
    <w:rsid w:val="00B02A66"/>
    <w:rsid w:val="00B036A4"/>
    <w:rsid w:val="00B0419F"/>
    <w:rsid w:val="00B04B99"/>
    <w:rsid w:val="00B0579B"/>
    <w:rsid w:val="00B05A0F"/>
    <w:rsid w:val="00B130A3"/>
    <w:rsid w:val="00B13FA7"/>
    <w:rsid w:val="00B1509A"/>
    <w:rsid w:val="00B17342"/>
    <w:rsid w:val="00B17954"/>
    <w:rsid w:val="00B20FAE"/>
    <w:rsid w:val="00B249D1"/>
    <w:rsid w:val="00B2539C"/>
    <w:rsid w:val="00B25AAF"/>
    <w:rsid w:val="00B26AE2"/>
    <w:rsid w:val="00B31BAC"/>
    <w:rsid w:val="00B31EDB"/>
    <w:rsid w:val="00B3384E"/>
    <w:rsid w:val="00B40105"/>
    <w:rsid w:val="00B40FF8"/>
    <w:rsid w:val="00B41175"/>
    <w:rsid w:val="00B41289"/>
    <w:rsid w:val="00B420F3"/>
    <w:rsid w:val="00B4490F"/>
    <w:rsid w:val="00B44C6E"/>
    <w:rsid w:val="00B4505F"/>
    <w:rsid w:val="00B5032A"/>
    <w:rsid w:val="00B51526"/>
    <w:rsid w:val="00B55E29"/>
    <w:rsid w:val="00B61DE0"/>
    <w:rsid w:val="00B6269E"/>
    <w:rsid w:val="00B6388E"/>
    <w:rsid w:val="00B64D80"/>
    <w:rsid w:val="00B65FBE"/>
    <w:rsid w:val="00B66059"/>
    <w:rsid w:val="00B6791E"/>
    <w:rsid w:val="00B709B5"/>
    <w:rsid w:val="00B714E4"/>
    <w:rsid w:val="00B721D3"/>
    <w:rsid w:val="00B74814"/>
    <w:rsid w:val="00B8051D"/>
    <w:rsid w:val="00B82950"/>
    <w:rsid w:val="00B82DF7"/>
    <w:rsid w:val="00B8340A"/>
    <w:rsid w:val="00B83540"/>
    <w:rsid w:val="00B83ED7"/>
    <w:rsid w:val="00B8485E"/>
    <w:rsid w:val="00B86550"/>
    <w:rsid w:val="00B86ED4"/>
    <w:rsid w:val="00B87EF0"/>
    <w:rsid w:val="00B90140"/>
    <w:rsid w:val="00B91996"/>
    <w:rsid w:val="00B9545C"/>
    <w:rsid w:val="00B96AD8"/>
    <w:rsid w:val="00B97555"/>
    <w:rsid w:val="00BA2654"/>
    <w:rsid w:val="00BA607D"/>
    <w:rsid w:val="00BA6688"/>
    <w:rsid w:val="00BA68A2"/>
    <w:rsid w:val="00BB24DD"/>
    <w:rsid w:val="00BB3960"/>
    <w:rsid w:val="00BB4AA5"/>
    <w:rsid w:val="00BB76AE"/>
    <w:rsid w:val="00BC1E0D"/>
    <w:rsid w:val="00BC2096"/>
    <w:rsid w:val="00BC2402"/>
    <w:rsid w:val="00BC3DE9"/>
    <w:rsid w:val="00BC445B"/>
    <w:rsid w:val="00BC49A1"/>
    <w:rsid w:val="00BC572F"/>
    <w:rsid w:val="00BD080A"/>
    <w:rsid w:val="00BD10E8"/>
    <w:rsid w:val="00BD17CC"/>
    <w:rsid w:val="00BD37AF"/>
    <w:rsid w:val="00BD383E"/>
    <w:rsid w:val="00BD4482"/>
    <w:rsid w:val="00BD45F1"/>
    <w:rsid w:val="00BD5DC0"/>
    <w:rsid w:val="00BD6E19"/>
    <w:rsid w:val="00BE0A46"/>
    <w:rsid w:val="00BE1C58"/>
    <w:rsid w:val="00BE379E"/>
    <w:rsid w:val="00BE3886"/>
    <w:rsid w:val="00BE4830"/>
    <w:rsid w:val="00BE73B0"/>
    <w:rsid w:val="00BE7533"/>
    <w:rsid w:val="00BF0304"/>
    <w:rsid w:val="00BF08FA"/>
    <w:rsid w:val="00BF15AF"/>
    <w:rsid w:val="00BF3886"/>
    <w:rsid w:val="00BF45A4"/>
    <w:rsid w:val="00BF5638"/>
    <w:rsid w:val="00BF61C2"/>
    <w:rsid w:val="00C00A15"/>
    <w:rsid w:val="00C00EF1"/>
    <w:rsid w:val="00C02A2B"/>
    <w:rsid w:val="00C033FF"/>
    <w:rsid w:val="00C03954"/>
    <w:rsid w:val="00C064FA"/>
    <w:rsid w:val="00C113A9"/>
    <w:rsid w:val="00C145F5"/>
    <w:rsid w:val="00C16150"/>
    <w:rsid w:val="00C16C75"/>
    <w:rsid w:val="00C1738E"/>
    <w:rsid w:val="00C17812"/>
    <w:rsid w:val="00C17F08"/>
    <w:rsid w:val="00C200FF"/>
    <w:rsid w:val="00C209FC"/>
    <w:rsid w:val="00C20FF9"/>
    <w:rsid w:val="00C21813"/>
    <w:rsid w:val="00C24861"/>
    <w:rsid w:val="00C25F66"/>
    <w:rsid w:val="00C269F3"/>
    <w:rsid w:val="00C26B7D"/>
    <w:rsid w:val="00C26C36"/>
    <w:rsid w:val="00C272A0"/>
    <w:rsid w:val="00C3074B"/>
    <w:rsid w:val="00C34D69"/>
    <w:rsid w:val="00C35B71"/>
    <w:rsid w:val="00C3720D"/>
    <w:rsid w:val="00C4109A"/>
    <w:rsid w:val="00C4249C"/>
    <w:rsid w:val="00C43446"/>
    <w:rsid w:val="00C43BA4"/>
    <w:rsid w:val="00C450AF"/>
    <w:rsid w:val="00C46FF1"/>
    <w:rsid w:val="00C479D5"/>
    <w:rsid w:val="00C511A3"/>
    <w:rsid w:val="00C563F5"/>
    <w:rsid w:val="00C5772A"/>
    <w:rsid w:val="00C607FD"/>
    <w:rsid w:val="00C60EB9"/>
    <w:rsid w:val="00C66EBA"/>
    <w:rsid w:val="00C702C8"/>
    <w:rsid w:val="00C72D12"/>
    <w:rsid w:val="00C73481"/>
    <w:rsid w:val="00C75C9B"/>
    <w:rsid w:val="00C777A0"/>
    <w:rsid w:val="00C80EF9"/>
    <w:rsid w:val="00C816AB"/>
    <w:rsid w:val="00C83FB7"/>
    <w:rsid w:val="00C8456E"/>
    <w:rsid w:val="00C87E15"/>
    <w:rsid w:val="00C923F8"/>
    <w:rsid w:val="00C9248B"/>
    <w:rsid w:val="00C93978"/>
    <w:rsid w:val="00CA0842"/>
    <w:rsid w:val="00CA63C7"/>
    <w:rsid w:val="00CB04F5"/>
    <w:rsid w:val="00CB3E6B"/>
    <w:rsid w:val="00CB597D"/>
    <w:rsid w:val="00CB6F08"/>
    <w:rsid w:val="00CB75B1"/>
    <w:rsid w:val="00CB7CBD"/>
    <w:rsid w:val="00CB7FA7"/>
    <w:rsid w:val="00CC01C2"/>
    <w:rsid w:val="00CC04AF"/>
    <w:rsid w:val="00CC0B92"/>
    <w:rsid w:val="00CC285C"/>
    <w:rsid w:val="00CC3DB8"/>
    <w:rsid w:val="00CC5B47"/>
    <w:rsid w:val="00CC61E5"/>
    <w:rsid w:val="00CC7D7D"/>
    <w:rsid w:val="00CD2959"/>
    <w:rsid w:val="00CD2A34"/>
    <w:rsid w:val="00CD5488"/>
    <w:rsid w:val="00CD570C"/>
    <w:rsid w:val="00CD72FE"/>
    <w:rsid w:val="00CD73C9"/>
    <w:rsid w:val="00CD7A8F"/>
    <w:rsid w:val="00CE34A2"/>
    <w:rsid w:val="00CE455F"/>
    <w:rsid w:val="00CE457D"/>
    <w:rsid w:val="00CE48E5"/>
    <w:rsid w:val="00CE4F45"/>
    <w:rsid w:val="00CE5D3E"/>
    <w:rsid w:val="00CE62AA"/>
    <w:rsid w:val="00CF04BD"/>
    <w:rsid w:val="00CF216D"/>
    <w:rsid w:val="00CF47EC"/>
    <w:rsid w:val="00D01480"/>
    <w:rsid w:val="00D01DB8"/>
    <w:rsid w:val="00D05E2D"/>
    <w:rsid w:val="00D11D47"/>
    <w:rsid w:val="00D12A98"/>
    <w:rsid w:val="00D13A9F"/>
    <w:rsid w:val="00D13CE7"/>
    <w:rsid w:val="00D16899"/>
    <w:rsid w:val="00D20C80"/>
    <w:rsid w:val="00D234D9"/>
    <w:rsid w:val="00D30474"/>
    <w:rsid w:val="00D36256"/>
    <w:rsid w:val="00D36535"/>
    <w:rsid w:val="00D36644"/>
    <w:rsid w:val="00D36E02"/>
    <w:rsid w:val="00D36F22"/>
    <w:rsid w:val="00D40065"/>
    <w:rsid w:val="00D40A18"/>
    <w:rsid w:val="00D429AA"/>
    <w:rsid w:val="00D433CE"/>
    <w:rsid w:val="00D44062"/>
    <w:rsid w:val="00D443D6"/>
    <w:rsid w:val="00D44B38"/>
    <w:rsid w:val="00D458F6"/>
    <w:rsid w:val="00D46542"/>
    <w:rsid w:val="00D46F0C"/>
    <w:rsid w:val="00D46FE3"/>
    <w:rsid w:val="00D519DB"/>
    <w:rsid w:val="00D519F6"/>
    <w:rsid w:val="00D51B90"/>
    <w:rsid w:val="00D51FBF"/>
    <w:rsid w:val="00D53B1D"/>
    <w:rsid w:val="00D55151"/>
    <w:rsid w:val="00D55435"/>
    <w:rsid w:val="00D603BE"/>
    <w:rsid w:val="00D60BB8"/>
    <w:rsid w:val="00D61E62"/>
    <w:rsid w:val="00D64115"/>
    <w:rsid w:val="00D64765"/>
    <w:rsid w:val="00D66626"/>
    <w:rsid w:val="00D67738"/>
    <w:rsid w:val="00D71550"/>
    <w:rsid w:val="00D71916"/>
    <w:rsid w:val="00D71E81"/>
    <w:rsid w:val="00D729D2"/>
    <w:rsid w:val="00D72B51"/>
    <w:rsid w:val="00D8042F"/>
    <w:rsid w:val="00D80741"/>
    <w:rsid w:val="00D81915"/>
    <w:rsid w:val="00D84DEC"/>
    <w:rsid w:val="00D85267"/>
    <w:rsid w:val="00D86E2E"/>
    <w:rsid w:val="00D90067"/>
    <w:rsid w:val="00D922C4"/>
    <w:rsid w:val="00D9546F"/>
    <w:rsid w:val="00D95DEC"/>
    <w:rsid w:val="00D95F2F"/>
    <w:rsid w:val="00DA0825"/>
    <w:rsid w:val="00DA0EED"/>
    <w:rsid w:val="00DA12FD"/>
    <w:rsid w:val="00DA225D"/>
    <w:rsid w:val="00DA53D3"/>
    <w:rsid w:val="00DA5685"/>
    <w:rsid w:val="00DA6F5C"/>
    <w:rsid w:val="00DA74A2"/>
    <w:rsid w:val="00DA76A7"/>
    <w:rsid w:val="00DB0F5A"/>
    <w:rsid w:val="00DB2D3B"/>
    <w:rsid w:val="00DB6557"/>
    <w:rsid w:val="00DB6A6A"/>
    <w:rsid w:val="00DB6EE0"/>
    <w:rsid w:val="00DB7425"/>
    <w:rsid w:val="00DB763E"/>
    <w:rsid w:val="00DB7B58"/>
    <w:rsid w:val="00DB7F62"/>
    <w:rsid w:val="00DC16B2"/>
    <w:rsid w:val="00DC449D"/>
    <w:rsid w:val="00DD1628"/>
    <w:rsid w:val="00DD454E"/>
    <w:rsid w:val="00DD7F1A"/>
    <w:rsid w:val="00DE2774"/>
    <w:rsid w:val="00DE35F5"/>
    <w:rsid w:val="00DE55D0"/>
    <w:rsid w:val="00DF6185"/>
    <w:rsid w:val="00DF72AA"/>
    <w:rsid w:val="00E01404"/>
    <w:rsid w:val="00E017F0"/>
    <w:rsid w:val="00E03101"/>
    <w:rsid w:val="00E032E5"/>
    <w:rsid w:val="00E04DE9"/>
    <w:rsid w:val="00E0582B"/>
    <w:rsid w:val="00E064FF"/>
    <w:rsid w:val="00E072D9"/>
    <w:rsid w:val="00E07F84"/>
    <w:rsid w:val="00E13611"/>
    <w:rsid w:val="00E15F2A"/>
    <w:rsid w:val="00E205C8"/>
    <w:rsid w:val="00E22122"/>
    <w:rsid w:val="00E221F5"/>
    <w:rsid w:val="00E24B86"/>
    <w:rsid w:val="00E24D0C"/>
    <w:rsid w:val="00E25718"/>
    <w:rsid w:val="00E25747"/>
    <w:rsid w:val="00E322B7"/>
    <w:rsid w:val="00E344DD"/>
    <w:rsid w:val="00E34706"/>
    <w:rsid w:val="00E3516C"/>
    <w:rsid w:val="00E40357"/>
    <w:rsid w:val="00E45711"/>
    <w:rsid w:val="00E46E0D"/>
    <w:rsid w:val="00E50A8A"/>
    <w:rsid w:val="00E51AE2"/>
    <w:rsid w:val="00E51CA5"/>
    <w:rsid w:val="00E52A8C"/>
    <w:rsid w:val="00E53DE9"/>
    <w:rsid w:val="00E54C25"/>
    <w:rsid w:val="00E54C5C"/>
    <w:rsid w:val="00E640E8"/>
    <w:rsid w:val="00E65B0D"/>
    <w:rsid w:val="00E67E78"/>
    <w:rsid w:val="00E7066B"/>
    <w:rsid w:val="00E73540"/>
    <w:rsid w:val="00E75064"/>
    <w:rsid w:val="00E76D61"/>
    <w:rsid w:val="00E777E5"/>
    <w:rsid w:val="00E80444"/>
    <w:rsid w:val="00E82399"/>
    <w:rsid w:val="00E8255B"/>
    <w:rsid w:val="00E83B8E"/>
    <w:rsid w:val="00E862BE"/>
    <w:rsid w:val="00E8693E"/>
    <w:rsid w:val="00E87358"/>
    <w:rsid w:val="00E902EE"/>
    <w:rsid w:val="00E9470D"/>
    <w:rsid w:val="00EA0D1B"/>
    <w:rsid w:val="00EA1FCA"/>
    <w:rsid w:val="00EA516B"/>
    <w:rsid w:val="00EA5838"/>
    <w:rsid w:val="00EA5A7E"/>
    <w:rsid w:val="00EA6294"/>
    <w:rsid w:val="00EA6963"/>
    <w:rsid w:val="00EA6AC7"/>
    <w:rsid w:val="00EA7BC2"/>
    <w:rsid w:val="00EA7D02"/>
    <w:rsid w:val="00EB1235"/>
    <w:rsid w:val="00EB280F"/>
    <w:rsid w:val="00EB2909"/>
    <w:rsid w:val="00EB2D2C"/>
    <w:rsid w:val="00EB3045"/>
    <w:rsid w:val="00EB3F15"/>
    <w:rsid w:val="00EB3F8D"/>
    <w:rsid w:val="00EB7FCB"/>
    <w:rsid w:val="00EC2C57"/>
    <w:rsid w:val="00EC2F4E"/>
    <w:rsid w:val="00EC63FA"/>
    <w:rsid w:val="00EC6604"/>
    <w:rsid w:val="00EC77E4"/>
    <w:rsid w:val="00EC7BF6"/>
    <w:rsid w:val="00ED0432"/>
    <w:rsid w:val="00ED2E8B"/>
    <w:rsid w:val="00ED4462"/>
    <w:rsid w:val="00ED60D4"/>
    <w:rsid w:val="00ED68E6"/>
    <w:rsid w:val="00ED6E5B"/>
    <w:rsid w:val="00ED71CC"/>
    <w:rsid w:val="00EE20DE"/>
    <w:rsid w:val="00EE3A5B"/>
    <w:rsid w:val="00EE3F16"/>
    <w:rsid w:val="00EE6BC7"/>
    <w:rsid w:val="00EE6C0A"/>
    <w:rsid w:val="00EF12D5"/>
    <w:rsid w:val="00EF1D20"/>
    <w:rsid w:val="00EF2C2C"/>
    <w:rsid w:val="00EF3252"/>
    <w:rsid w:val="00EF4529"/>
    <w:rsid w:val="00EF5C1D"/>
    <w:rsid w:val="00EF5E0F"/>
    <w:rsid w:val="00EF6D67"/>
    <w:rsid w:val="00F008CE"/>
    <w:rsid w:val="00F00F10"/>
    <w:rsid w:val="00F016DB"/>
    <w:rsid w:val="00F044A0"/>
    <w:rsid w:val="00F04921"/>
    <w:rsid w:val="00F0548E"/>
    <w:rsid w:val="00F07254"/>
    <w:rsid w:val="00F11DC9"/>
    <w:rsid w:val="00F128BF"/>
    <w:rsid w:val="00F13056"/>
    <w:rsid w:val="00F13E7C"/>
    <w:rsid w:val="00F13FD6"/>
    <w:rsid w:val="00F15553"/>
    <w:rsid w:val="00F15963"/>
    <w:rsid w:val="00F16E2B"/>
    <w:rsid w:val="00F21542"/>
    <w:rsid w:val="00F273C2"/>
    <w:rsid w:val="00F308F4"/>
    <w:rsid w:val="00F30D00"/>
    <w:rsid w:val="00F32C74"/>
    <w:rsid w:val="00F333F3"/>
    <w:rsid w:val="00F36C44"/>
    <w:rsid w:val="00F45D57"/>
    <w:rsid w:val="00F47A4B"/>
    <w:rsid w:val="00F516EC"/>
    <w:rsid w:val="00F53DCC"/>
    <w:rsid w:val="00F54774"/>
    <w:rsid w:val="00F575DC"/>
    <w:rsid w:val="00F61CAE"/>
    <w:rsid w:val="00F65D57"/>
    <w:rsid w:val="00F70DEF"/>
    <w:rsid w:val="00F71D4A"/>
    <w:rsid w:val="00F71F5B"/>
    <w:rsid w:val="00F74972"/>
    <w:rsid w:val="00F7568E"/>
    <w:rsid w:val="00F76D74"/>
    <w:rsid w:val="00F77394"/>
    <w:rsid w:val="00F80784"/>
    <w:rsid w:val="00F80C71"/>
    <w:rsid w:val="00F829A5"/>
    <w:rsid w:val="00F83C0A"/>
    <w:rsid w:val="00F84018"/>
    <w:rsid w:val="00F85090"/>
    <w:rsid w:val="00F8519D"/>
    <w:rsid w:val="00F86C3E"/>
    <w:rsid w:val="00F87F3E"/>
    <w:rsid w:val="00F90661"/>
    <w:rsid w:val="00F93408"/>
    <w:rsid w:val="00F97206"/>
    <w:rsid w:val="00FA060F"/>
    <w:rsid w:val="00FA119B"/>
    <w:rsid w:val="00FA4CC4"/>
    <w:rsid w:val="00FA7083"/>
    <w:rsid w:val="00FB03F0"/>
    <w:rsid w:val="00FB0796"/>
    <w:rsid w:val="00FB15F7"/>
    <w:rsid w:val="00FB2888"/>
    <w:rsid w:val="00FB30BA"/>
    <w:rsid w:val="00FB353C"/>
    <w:rsid w:val="00FB65D8"/>
    <w:rsid w:val="00FB74D0"/>
    <w:rsid w:val="00FB7E00"/>
    <w:rsid w:val="00FC07B6"/>
    <w:rsid w:val="00FC326C"/>
    <w:rsid w:val="00FC46D5"/>
    <w:rsid w:val="00FC518B"/>
    <w:rsid w:val="00FC5858"/>
    <w:rsid w:val="00FC66E3"/>
    <w:rsid w:val="00FC7E3D"/>
    <w:rsid w:val="00FD1908"/>
    <w:rsid w:val="00FD1A71"/>
    <w:rsid w:val="00FD3F04"/>
    <w:rsid w:val="00FD4470"/>
    <w:rsid w:val="00FE0B91"/>
    <w:rsid w:val="00FE1091"/>
    <w:rsid w:val="00FE1327"/>
    <w:rsid w:val="00FE2C1E"/>
    <w:rsid w:val="00FE3858"/>
    <w:rsid w:val="00FE4955"/>
    <w:rsid w:val="00FE49A1"/>
    <w:rsid w:val="00FF1F86"/>
    <w:rsid w:val="00FF27A3"/>
    <w:rsid w:val="00FF3C6A"/>
    <w:rsid w:val="00FF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C07B6AE5-DF29-41A9-B355-F474F692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rsid w:val="00513395"/>
    <w:pPr>
      <w:widowControl w:val="0"/>
      <w:jc w:val="both"/>
    </w:pPr>
    <w:rPr>
      <w:kern w:val="2"/>
      <w:sz w:val="21"/>
      <w:szCs w:val="22"/>
    </w:rPr>
  </w:style>
  <w:style w:type="paragraph" w:styleId="10">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7"/>
    <w:next w:val="a7"/>
    <w:link w:val="1Char"/>
    <w:uiPriority w:val="9"/>
    <w:qFormat/>
    <w:rsid w:val="006F7768"/>
    <w:pPr>
      <w:keepNext/>
      <w:keepLines/>
      <w:numPr>
        <w:numId w:val="3"/>
      </w:numPr>
      <w:spacing w:before="340" w:after="330" w:line="578" w:lineRule="auto"/>
      <w:outlineLvl w:val="0"/>
    </w:pPr>
    <w:rPr>
      <w:rFonts w:ascii="Times New Roman" w:hAnsi="Times New Roman"/>
      <w:b/>
      <w:bCs/>
      <w:kern w:val="44"/>
      <w:sz w:val="44"/>
      <w:szCs w:val="44"/>
    </w:rPr>
  </w:style>
  <w:style w:type="paragraph" w:styleId="20">
    <w:name w:val="heading 2"/>
    <w:aliases w:val="H2,PIM2,Heading 2 Hidden,Heading 2 CCBS,heading 2,Titre3,HD2,sect 1.2,H21,sect 1.21,H22,sect 1.22,H211,sect 1.211,H23,sect 1.23,H212,sect 1.212,h2,第一章 标题 2,DO,sect 3.1,Underrubrik1,prop2,Heading2,No Number,A,o,H2-Heading 2,2,Header 2,l2,22,chn,节名,子"/>
    <w:basedOn w:val="a7"/>
    <w:next w:val="a7"/>
    <w:link w:val="2Char"/>
    <w:uiPriority w:val="9"/>
    <w:qFormat/>
    <w:rsid w:val="006F7768"/>
    <w:pPr>
      <w:keepNext/>
      <w:keepLines/>
      <w:numPr>
        <w:ilvl w:val="1"/>
        <w:numId w:val="3"/>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7"/>
    <w:next w:val="a7"/>
    <w:link w:val="3Char"/>
    <w:uiPriority w:val="9"/>
    <w:qFormat/>
    <w:rsid w:val="006F7768"/>
    <w:pPr>
      <w:keepNext/>
      <w:keepLines/>
      <w:numPr>
        <w:ilvl w:val="2"/>
        <w:numId w:val="3"/>
      </w:numPr>
      <w:spacing w:before="260" w:after="260" w:line="416" w:lineRule="auto"/>
      <w:outlineLvl w:val="2"/>
    </w:pPr>
    <w:rPr>
      <w:rFonts w:ascii="Times New Roman" w:hAnsi="Times New Roman"/>
      <w:b/>
      <w:bCs/>
      <w:sz w:val="32"/>
      <w:szCs w:val="32"/>
    </w:rPr>
  </w:style>
  <w:style w:type="paragraph" w:styleId="40">
    <w:name w:val="heading 4"/>
    <w:aliases w:val="H4,bullet,bl,bb,PIM 4,h4,第三层条,h41,Fab-4,T5,(A-4),H41,H42,H43,H44,H45,H46,H47,H48,H49,H410,H411,H421,H431,H441,H451,H461,H471,H481,H491,H4101,H412,H422,H432,H442,H452,H462,H472,H482,H492,H4102,H4111,H4211,H4311,H4411,H4511,H4611,H4711,H4811,H4911,4"/>
    <w:basedOn w:val="a7"/>
    <w:next w:val="a7"/>
    <w:link w:val="4Char"/>
    <w:autoRedefine/>
    <w:uiPriority w:val="9"/>
    <w:qFormat/>
    <w:rsid w:val="00D64765"/>
    <w:pPr>
      <w:keepNext/>
      <w:keepLines/>
      <w:numPr>
        <w:ilvl w:val="3"/>
        <w:numId w:val="3"/>
      </w:numPr>
      <w:tabs>
        <w:tab w:val="num" w:pos="2276"/>
      </w:tabs>
      <w:spacing w:before="280" w:after="290" w:line="360" w:lineRule="auto"/>
      <w:ind w:hanging="1139"/>
      <w:outlineLvl w:val="3"/>
    </w:pPr>
    <w:rPr>
      <w:rFonts w:asciiTheme="majorEastAsia" w:eastAsiaTheme="majorEastAsia" w:hAnsiTheme="majorEastAsia" w:cstheme="minorBidi"/>
      <w:b/>
      <w:bCs/>
      <w:sz w:val="28"/>
      <w:szCs w:val="28"/>
    </w:rPr>
  </w:style>
  <w:style w:type="paragraph" w:styleId="50">
    <w:name w:val="heading 5"/>
    <w:aliases w:val="H5,⑴,dash,ds,dd,h5,5,l4,第四层条,标题5,Block Label,Second Subheading,Level 3 - i,(A),•H5,heading 5,口,口1,口2,标题 E,CSS节内3级标记,PIM 5,Roman list,Heading5,H5-Heading 5,l5,heading5,prop5,Para5,Para51,H51,Para52,H52,Para511,H511,Para53,H53,Para512,H512,Para54,H54"/>
    <w:basedOn w:val="a7"/>
    <w:next w:val="a7"/>
    <w:link w:val="5Char"/>
    <w:uiPriority w:val="9"/>
    <w:qFormat/>
    <w:rsid w:val="006F7768"/>
    <w:pPr>
      <w:keepNext/>
      <w:keepLines/>
      <w:numPr>
        <w:ilvl w:val="4"/>
        <w:numId w:val="3"/>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Bullet (Single Lines),BOD 4,Legal Level 1.,第五层条,L6,Bullet list,h6,Third Subheading,CSS节内4级标记,(I),•H6,Ref Heading 3,rh3,Ref Heading 31,rh31,H61,PIM 61,BOD 41,PIM 62,H62,BOD 42,PIM 63,H63,PIM 64,H64,PIM 65,H65,l6"/>
    <w:basedOn w:val="a7"/>
    <w:next w:val="a7"/>
    <w:link w:val="6Char"/>
    <w:uiPriority w:val="9"/>
    <w:qFormat/>
    <w:rsid w:val="006F7768"/>
    <w:pPr>
      <w:keepNext/>
      <w:keepLines/>
      <w:numPr>
        <w:ilvl w:val="5"/>
        <w:numId w:val="3"/>
      </w:numPr>
      <w:spacing w:before="240" w:after="64" w:line="320" w:lineRule="auto"/>
      <w:outlineLvl w:val="5"/>
    </w:pPr>
    <w:rPr>
      <w:rFonts w:ascii="Arial" w:eastAsia="黑体" w:hAnsi="Arial"/>
      <w:b/>
      <w:bCs/>
      <w:sz w:val="24"/>
      <w:szCs w:val="24"/>
    </w:rPr>
  </w:style>
  <w:style w:type="paragraph" w:styleId="7">
    <w:name w:val="heading 7"/>
    <w:aliases w:val="PIM 7,◎,表名,Legal Level 1.1.,不用,ITT t7,PA Appendix Major,H TIMES1,1.标题 6,letter list,正文七级标题,L7,Appx 1,条 5,cnc,Caption number (column-wide),st,lettered list,letter list1,lettered list1,letter list2,lettered list2,letter list11,lettered list11,H7,表头,表"/>
    <w:basedOn w:val="a7"/>
    <w:next w:val="a7"/>
    <w:link w:val="7Char"/>
    <w:uiPriority w:val="9"/>
    <w:qFormat/>
    <w:rsid w:val="006F7768"/>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Legal Level 1.1.1.,图名,不用8,ITT t8,PA Appendix Minor,正文八级标题,h8,ctp,Caption text (page-wide),tt,Center Bold,Center Bold1,Center Bold2,Center Bold3,Center Bold4,Center Bold5,Center Bold6, action, action1, action2, action11, action3, action4,（A）,附录"/>
    <w:basedOn w:val="a7"/>
    <w:next w:val="a7"/>
    <w:link w:val="8Char"/>
    <w:qFormat/>
    <w:rsid w:val="006F7768"/>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表号,Legal Level 1.1.1.1.,Appendix,未用,标题 9 Char Char Char,不用9,ITT t9,huh,App Heading,正文九级标题,h9,三级标题,ctc,Caption text (column-wide),App Heading1,App Heading2, progress, progress1, progress2, progress11, progress3, progress4, progress5, progress6"/>
    <w:basedOn w:val="a7"/>
    <w:next w:val="a7"/>
    <w:link w:val="9Char"/>
    <w:qFormat/>
    <w:rsid w:val="006F7768"/>
    <w:pPr>
      <w:keepNext/>
      <w:keepLines/>
      <w:numPr>
        <w:ilvl w:val="8"/>
        <w:numId w:val="1"/>
      </w:numPr>
      <w:spacing w:before="240" w:after="64" w:line="320"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aliases w:val="H1 Char,PIM 1 Char,h1 Char,H11 Char,H12 Char,H111 Char,H13 Char,H112 Char,Title1 Char,Normal + Font: Helvetica Char,Bold Char,Space Before 12 pt Char,Not Bold Char,1.标题 1 Char,Section Head Char,l1 Char,1 Char,1st level Char,heading 1 Char"/>
    <w:basedOn w:val="a8"/>
    <w:link w:val="10"/>
    <w:uiPriority w:val="9"/>
    <w:rsid w:val="006F7768"/>
    <w:rPr>
      <w:rFonts w:ascii="Times New Roman" w:hAnsi="Times New Roman"/>
      <w:b/>
      <w:bCs/>
      <w:kern w:val="44"/>
      <w:sz w:val="44"/>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basedOn w:val="a8"/>
    <w:link w:val="20"/>
    <w:uiPriority w:val="9"/>
    <w:rsid w:val="006F7768"/>
    <w:rPr>
      <w:rFonts w:ascii="Arial" w:eastAsia="黑体" w:hAnsi="Arial"/>
      <w:b/>
      <w:bCs/>
      <w:kern w:val="2"/>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8"/>
    <w:link w:val="3"/>
    <w:uiPriority w:val="9"/>
    <w:rsid w:val="006F7768"/>
    <w:rPr>
      <w:rFonts w:ascii="Times New Roman" w:hAnsi="Times New Roman"/>
      <w:b/>
      <w:bCs/>
      <w:kern w:val="2"/>
      <w:sz w:val="32"/>
      <w:szCs w:val="32"/>
    </w:rPr>
  </w:style>
  <w:style w:type="character" w:customStyle="1" w:styleId="4Char">
    <w:name w:val="标题 4 Char"/>
    <w:aliases w:val="H4 Char,bullet Char,bl Char,bb Char,PIM 4 Char,h4 Char,第三层条 Char,h41 Char,Fab-4 Char,T5 Char,(A-4) Char,H41 Char,H42 Char,H43 Char,H44 Char,H45 Char,H46 Char,H47 Char,H48 Char,H49 Char,H410 Char,H411 Char,H421 Char,H431 Char,H441 Char,4 Char"/>
    <w:basedOn w:val="a8"/>
    <w:link w:val="40"/>
    <w:uiPriority w:val="9"/>
    <w:rsid w:val="00D64765"/>
    <w:rPr>
      <w:rFonts w:asciiTheme="majorEastAsia" w:eastAsiaTheme="majorEastAsia" w:hAnsiTheme="majorEastAsia" w:cstheme="minorBidi"/>
      <w:b/>
      <w:bCs/>
      <w:kern w:val="2"/>
      <w:sz w:val="28"/>
      <w:szCs w:val="28"/>
    </w:rPr>
  </w:style>
  <w:style w:type="character" w:customStyle="1" w:styleId="5Char">
    <w:name w:val="标题 5 Char"/>
    <w:aliases w:val="H5 Char,⑴ Char,dash Char,ds Char,dd Char,h5 Char,5 Char,l4 Char,第四层条 Char,标题5 Char,Block Label Char,Second Subheading Char,Level 3 - i Char,(A) Char,•H5 Char,heading 5 Char,口 Char,口1 Char,口2 Char,标题 E Char,CSS节内3级标记 Char,PIM 5 Char,l5 Char"/>
    <w:basedOn w:val="a8"/>
    <w:link w:val="50"/>
    <w:uiPriority w:val="9"/>
    <w:rsid w:val="006F7768"/>
    <w:rPr>
      <w:rFonts w:ascii="Times New Roman" w:hAnsi="Times New Roman"/>
      <w:b/>
      <w:bCs/>
      <w:kern w:val="2"/>
      <w:sz w:val="28"/>
      <w:szCs w:val="28"/>
    </w:rPr>
  </w:style>
  <w:style w:type="character" w:customStyle="1" w:styleId="6Char">
    <w:name w:val="标题 6 Char"/>
    <w:aliases w:val="PIM 6 Char,H6 Char,bold Char,pt10 Char,參考文獻 Char,ref-items Char,● Char,Bullet (Single Lines) Char,BOD 4 Char,Legal Level 1. Char,第五层条 Char,L6 Char,Bullet list Char,h6 Char,Third Subheading Char,CSS节内4级标记 Char,(I) Char,•H6 Char,rh3 Char,l6 Char"/>
    <w:basedOn w:val="a8"/>
    <w:link w:val="6"/>
    <w:uiPriority w:val="9"/>
    <w:rsid w:val="006F7768"/>
    <w:rPr>
      <w:rFonts w:ascii="Arial" w:eastAsia="黑体" w:hAnsi="Arial"/>
      <w:b/>
      <w:bCs/>
      <w:kern w:val="2"/>
      <w:sz w:val="24"/>
      <w:szCs w:val="24"/>
    </w:rPr>
  </w:style>
  <w:style w:type="character" w:customStyle="1" w:styleId="7Char">
    <w:name w:val="标题 7 Char"/>
    <w:aliases w:val="PIM 7 Char,◎ Char,表名 Char,Legal Level 1.1. Char,不用 Char,ITT t7 Char,PA Appendix Major Char,H TIMES1 Char,1.标题 6 Char,letter list Char,正文七级标题 Char,L7 Char,Appx 1 Char,条 5 Char,cnc Char,Caption number (column-wide) Char,st Char,letter list1 Char"/>
    <w:basedOn w:val="a8"/>
    <w:link w:val="7"/>
    <w:uiPriority w:val="9"/>
    <w:rsid w:val="006F7768"/>
    <w:rPr>
      <w:rFonts w:ascii="Times New Roman" w:hAnsi="Times New Roman"/>
      <w:b/>
      <w:bCs/>
      <w:kern w:val="2"/>
      <w:sz w:val="24"/>
      <w:szCs w:val="24"/>
    </w:rPr>
  </w:style>
  <w:style w:type="character" w:customStyle="1" w:styleId="8Char">
    <w:name w:val="标题 8 Char"/>
    <w:aliases w:val="注意框体 Char,Legal Level 1.1.1. Char,图名 Char,不用8 Char,ITT t8 Char,PA Appendix Minor Char,正文八级标题 Char,h8 Char,ctp Char,Caption text (page-wide) Char,tt Char,Center Bold Char,Center Bold1 Char,Center Bold2 Char,Center Bold3 Char,Center Bold4 Char"/>
    <w:basedOn w:val="a8"/>
    <w:link w:val="8"/>
    <w:rsid w:val="006F7768"/>
    <w:rPr>
      <w:rFonts w:ascii="Arial" w:eastAsia="黑体" w:hAnsi="Arial"/>
      <w:kern w:val="2"/>
      <w:sz w:val="24"/>
      <w:szCs w:val="24"/>
    </w:rPr>
  </w:style>
  <w:style w:type="character" w:customStyle="1" w:styleId="9Char">
    <w:name w:val="标题 9 Char"/>
    <w:aliases w:val="PIM 9 Char,表号 Char,Legal Level 1.1.1.1. Char,Appendix Char,未用 Char,标题 9 Char Char Char Char,不用9 Char,ITT t9 Char,huh Char,App Heading Char,正文九级标题 Char,h9 Char,三级标题 Char,ctc Char,Caption text (column-wide) Char,App Heading1 Char, progress Char"/>
    <w:basedOn w:val="a8"/>
    <w:link w:val="9"/>
    <w:rsid w:val="006F7768"/>
    <w:rPr>
      <w:rFonts w:ascii="Arial" w:eastAsia="黑体" w:hAnsi="Arial"/>
      <w:kern w:val="2"/>
      <w:sz w:val="21"/>
      <w:szCs w:val="21"/>
    </w:rPr>
  </w:style>
  <w:style w:type="paragraph" w:styleId="ab">
    <w:name w:val="header"/>
    <w:aliases w:val="h,Ò³Ã¼"/>
    <w:basedOn w:val="a7"/>
    <w:link w:val="Char"/>
    <w:uiPriority w:val="99"/>
    <w:unhideWhenUsed/>
    <w:rsid w:val="006F7768"/>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 Char,Ò³Ã¼ Char"/>
    <w:basedOn w:val="a8"/>
    <w:link w:val="ab"/>
    <w:uiPriority w:val="99"/>
    <w:rsid w:val="006F7768"/>
    <w:rPr>
      <w:kern w:val="2"/>
      <w:sz w:val="18"/>
      <w:szCs w:val="18"/>
    </w:rPr>
  </w:style>
  <w:style w:type="paragraph" w:styleId="ac">
    <w:name w:val="footer"/>
    <w:basedOn w:val="a7"/>
    <w:link w:val="Char0"/>
    <w:uiPriority w:val="99"/>
    <w:unhideWhenUsed/>
    <w:rsid w:val="006F7768"/>
    <w:pPr>
      <w:tabs>
        <w:tab w:val="center" w:pos="4153"/>
        <w:tab w:val="right" w:pos="8306"/>
      </w:tabs>
      <w:snapToGrid w:val="0"/>
      <w:jc w:val="left"/>
    </w:pPr>
    <w:rPr>
      <w:sz w:val="18"/>
      <w:szCs w:val="18"/>
    </w:rPr>
  </w:style>
  <w:style w:type="character" w:customStyle="1" w:styleId="Char0">
    <w:name w:val="页脚 Char"/>
    <w:basedOn w:val="a8"/>
    <w:link w:val="ac"/>
    <w:uiPriority w:val="99"/>
    <w:rsid w:val="006F7768"/>
    <w:rPr>
      <w:kern w:val="2"/>
      <w:sz w:val="18"/>
      <w:szCs w:val="18"/>
    </w:rPr>
  </w:style>
  <w:style w:type="paragraph" w:styleId="ad">
    <w:name w:val="Document Map"/>
    <w:basedOn w:val="a7"/>
    <w:link w:val="Char1"/>
    <w:uiPriority w:val="99"/>
    <w:semiHidden/>
    <w:rsid w:val="006F7768"/>
    <w:pPr>
      <w:shd w:val="clear" w:color="auto" w:fill="000080"/>
      <w:spacing w:line="360" w:lineRule="auto"/>
    </w:pPr>
    <w:rPr>
      <w:rFonts w:ascii="Times New Roman" w:hAnsi="Times New Roman"/>
      <w:sz w:val="24"/>
      <w:szCs w:val="24"/>
    </w:rPr>
  </w:style>
  <w:style w:type="character" w:customStyle="1" w:styleId="Char1">
    <w:name w:val="文档结构图 Char"/>
    <w:basedOn w:val="a8"/>
    <w:link w:val="ad"/>
    <w:uiPriority w:val="99"/>
    <w:semiHidden/>
    <w:rsid w:val="006F7768"/>
    <w:rPr>
      <w:rFonts w:ascii="Times New Roman" w:hAnsi="Times New Roman"/>
      <w:kern w:val="2"/>
      <w:sz w:val="24"/>
      <w:szCs w:val="24"/>
      <w:shd w:val="clear" w:color="auto" w:fill="000080"/>
    </w:rPr>
  </w:style>
  <w:style w:type="paragraph" w:styleId="11">
    <w:name w:val="toc 1"/>
    <w:basedOn w:val="a7"/>
    <w:next w:val="a7"/>
    <w:autoRedefine/>
    <w:uiPriority w:val="39"/>
    <w:qFormat/>
    <w:rsid w:val="006F7768"/>
    <w:pPr>
      <w:spacing w:line="360" w:lineRule="auto"/>
    </w:pPr>
    <w:rPr>
      <w:rFonts w:ascii="Times New Roman" w:hAnsi="Times New Roman"/>
      <w:sz w:val="24"/>
      <w:szCs w:val="24"/>
    </w:rPr>
  </w:style>
  <w:style w:type="paragraph" w:styleId="21">
    <w:name w:val="toc 2"/>
    <w:basedOn w:val="a7"/>
    <w:next w:val="a7"/>
    <w:autoRedefine/>
    <w:uiPriority w:val="39"/>
    <w:qFormat/>
    <w:rsid w:val="006F7768"/>
    <w:pPr>
      <w:spacing w:line="360" w:lineRule="auto"/>
      <w:ind w:leftChars="200" w:left="420"/>
    </w:pPr>
    <w:rPr>
      <w:rFonts w:ascii="Times New Roman" w:hAnsi="Times New Roman"/>
      <w:sz w:val="24"/>
      <w:szCs w:val="24"/>
    </w:rPr>
  </w:style>
  <w:style w:type="character" w:styleId="ae">
    <w:name w:val="Hyperlink"/>
    <w:basedOn w:val="a8"/>
    <w:uiPriority w:val="99"/>
    <w:rsid w:val="006F7768"/>
    <w:rPr>
      <w:color w:val="0000FF"/>
      <w:u w:val="single"/>
    </w:rPr>
  </w:style>
  <w:style w:type="character" w:styleId="af">
    <w:name w:val="page number"/>
    <w:basedOn w:val="a8"/>
    <w:rsid w:val="006F7768"/>
  </w:style>
  <w:style w:type="paragraph" w:styleId="30">
    <w:name w:val="toc 3"/>
    <w:basedOn w:val="a7"/>
    <w:next w:val="a7"/>
    <w:autoRedefine/>
    <w:uiPriority w:val="39"/>
    <w:qFormat/>
    <w:rsid w:val="006F7768"/>
    <w:pPr>
      <w:spacing w:line="360" w:lineRule="auto"/>
      <w:ind w:leftChars="400" w:left="840"/>
    </w:pPr>
    <w:rPr>
      <w:rFonts w:ascii="Times New Roman" w:hAnsi="Times New Roman"/>
      <w:sz w:val="24"/>
      <w:szCs w:val="24"/>
    </w:rPr>
  </w:style>
  <w:style w:type="paragraph" w:customStyle="1" w:styleId="22">
    <w:name w:val="样式 首行缩进:  2 字符"/>
    <w:basedOn w:val="a7"/>
    <w:link w:val="2Char0"/>
    <w:rsid w:val="006F7768"/>
    <w:pPr>
      <w:spacing w:line="360" w:lineRule="auto"/>
      <w:ind w:firstLineChars="200" w:firstLine="480"/>
    </w:pPr>
    <w:rPr>
      <w:rFonts w:ascii="Times New Roman" w:hAnsi="Times New Roman" w:cs="宋体"/>
      <w:sz w:val="24"/>
      <w:szCs w:val="20"/>
    </w:rPr>
  </w:style>
  <w:style w:type="character" w:customStyle="1" w:styleId="2Char0">
    <w:name w:val="样式 首行缩进:  2 字符 Char"/>
    <w:basedOn w:val="a8"/>
    <w:link w:val="22"/>
    <w:rsid w:val="006F7768"/>
    <w:rPr>
      <w:rFonts w:ascii="Times New Roman" w:hAnsi="Times New Roman" w:cs="宋体"/>
      <w:kern w:val="2"/>
      <w:sz w:val="24"/>
    </w:rPr>
  </w:style>
  <w:style w:type="paragraph" w:styleId="af0">
    <w:name w:val="Normal Indent"/>
    <w:aliases w:val="表正文,正文非缩进,四号,特点,段1,正文不缩进,ALT+Z,标题4,正文（首行缩进两字） Char,正文（首行缩进两字） Char Char Char Char Char,正文（首行缩进两字） Char Char Char,正文（首行缩进两字） Char Char Char Char,正文（首行缩进两字） Char Char Char Char Char Char Char Char,正文（首行缩进两字）标题1,正文双线,标题四,缩进,首行缩进,PI,鋘drad,正文（首行缩进两字）,水上"/>
    <w:basedOn w:val="a7"/>
    <w:rsid w:val="006F7768"/>
    <w:pPr>
      <w:spacing w:line="360" w:lineRule="auto"/>
      <w:ind w:right="238" w:firstLineChars="200" w:firstLine="422"/>
    </w:pPr>
    <w:rPr>
      <w:rFonts w:ascii="Times New Roman" w:hAnsi="Times New Roman"/>
      <w:b/>
      <w:bCs/>
      <w:szCs w:val="24"/>
    </w:rPr>
  </w:style>
  <w:style w:type="paragraph" w:styleId="af1">
    <w:name w:val="caption"/>
    <w:aliases w:val="题注 Char"/>
    <w:basedOn w:val="a7"/>
    <w:next w:val="a7"/>
    <w:rsid w:val="006F7768"/>
    <w:pPr>
      <w:spacing w:line="360" w:lineRule="auto"/>
    </w:pPr>
    <w:rPr>
      <w:rFonts w:ascii="Arial" w:eastAsia="黑体" w:hAnsi="Arial" w:cs="Arial"/>
      <w:sz w:val="20"/>
      <w:szCs w:val="20"/>
    </w:rPr>
  </w:style>
  <w:style w:type="paragraph" w:customStyle="1" w:styleId="af2">
    <w:name w:val="样式 题注 + 居中"/>
    <w:basedOn w:val="af1"/>
    <w:rsid w:val="006F7768"/>
    <w:pPr>
      <w:jc w:val="center"/>
    </w:pPr>
    <w:rPr>
      <w:rFonts w:cs="宋体"/>
      <w:sz w:val="21"/>
    </w:rPr>
  </w:style>
  <w:style w:type="paragraph" w:styleId="af3">
    <w:name w:val="table of figures"/>
    <w:basedOn w:val="a7"/>
    <w:next w:val="a7"/>
    <w:semiHidden/>
    <w:rsid w:val="006F7768"/>
    <w:pPr>
      <w:spacing w:line="360" w:lineRule="auto"/>
      <w:ind w:leftChars="200" w:left="200" w:hangingChars="200" w:hanging="200"/>
    </w:pPr>
    <w:rPr>
      <w:rFonts w:ascii="Times New Roman" w:hAnsi="Times New Roman"/>
      <w:sz w:val="24"/>
      <w:szCs w:val="24"/>
    </w:rPr>
  </w:style>
  <w:style w:type="paragraph" w:customStyle="1" w:styleId="07415">
    <w:name w:val="样式 小四 首行缩进:  0.74 厘米 行距: 1.5 倍行距"/>
    <w:basedOn w:val="a7"/>
    <w:link w:val="07415Char"/>
    <w:rsid w:val="006F7768"/>
    <w:pPr>
      <w:spacing w:line="360" w:lineRule="auto"/>
      <w:ind w:firstLine="420"/>
    </w:pPr>
    <w:rPr>
      <w:rFonts w:ascii="Times New Roman" w:hAnsi="Times New Roman" w:cs="宋体"/>
      <w:sz w:val="24"/>
      <w:szCs w:val="20"/>
    </w:rPr>
  </w:style>
  <w:style w:type="character" w:customStyle="1" w:styleId="07415Char">
    <w:name w:val="样式 小四 首行缩进:  0.74 厘米 行距: 1.5 倍行距 Char"/>
    <w:basedOn w:val="a8"/>
    <w:link w:val="07415"/>
    <w:rsid w:val="006F7768"/>
    <w:rPr>
      <w:rFonts w:ascii="Times New Roman" w:hAnsi="Times New Roman" w:cs="宋体"/>
      <w:kern w:val="2"/>
      <w:sz w:val="24"/>
    </w:rPr>
  </w:style>
  <w:style w:type="paragraph" w:styleId="af4">
    <w:name w:val="Date"/>
    <w:basedOn w:val="a7"/>
    <w:next w:val="a7"/>
    <w:link w:val="Char2"/>
    <w:rsid w:val="006F7768"/>
    <w:pPr>
      <w:ind w:leftChars="2500" w:left="100"/>
    </w:pPr>
    <w:rPr>
      <w:rFonts w:ascii="Times New Roman" w:eastAsia="黑体" w:hAnsi="Times New Roman"/>
      <w:sz w:val="30"/>
      <w:szCs w:val="24"/>
    </w:rPr>
  </w:style>
  <w:style w:type="character" w:customStyle="1" w:styleId="Char2">
    <w:name w:val="日期 Char"/>
    <w:basedOn w:val="a8"/>
    <w:link w:val="af4"/>
    <w:rsid w:val="006F7768"/>
    <w:rPr>
      <w:rFonts w:ascii="Times New Roman" w:eastAsia="黑体" w:hAnsi="Times New Roman"/>
      <w:kern w:val="2"/>
      <w:sz w:val="30"/>
      <w:szCs w:val="24"/>
    </w:rPr>
  </w:style>
  <w:style w:type="character" w:styleId="af5">
    <w:name w:val="annotation reference"/>
    <w:basedOn w:val="a8"/>
    <w:uiPriority w:val="99"/>
    <w:semiHidden/>
    <w:rsid w:val="006F7768"/>
    <w:rPr>
      <w:sz w:val="21"/>
      <w:szCs w:val="21"/>
    </w:rPr>
  </w:style>
  <w:style w:type="character" w:customStyle="1" w:styleId="Char3">
    <w:name w:val="批注文字 Char"/>
    <w:basedOn w:val="a8"/>
    <w:link w:val="af6"/>
    <w:uiPriority w:val="99"/>
    <w:rsid w:val="006F7768"/>
    <w:rPr>
      <w:rFonts w:ascii="Times New Roman" w:hAnsi="Times New Roman"/>
      <w:kern w:val="2"/>
      <w:sz w:val="24"/>
      <w:szCs w:val="24"/>
    </w:rPr>
  </w:style>
  <w:style w:type="paragraph" w:styleId="af6">
    <w:name w:val="annotation text"/>
    <w:basedOn w:val="a7"/>
    <w:link w:val="Char3"/>
    <w:uiPriority w:val="99"/>
    <w:rsid w:val="006F7768"/>
    <w:pPr>
      <w:spacing w:line="360" w:lineRule="auto"/>
      <w:jc w:val="left"/>
    </w:pPr>
    <w:rPr>
      <w:rFonts w:ascii="Times New Roman" w:hAnsi="Times New Roman"/>
      <w:sz w:val="24"/>
      <w:szCs w:val="24"/>
    </w:rPr>
  </w:style>
  <w:style w:type="character" w:customStyle="1" w:styleId="Char4">
    <w:name w:val="批注主题 Char"/>
    <w:basedOn w:val="Char3"/>
    <w:link w:val="af7"/>
    <w:uiPriority w:val="99"/>
    <w:semiHidden/>
    <w:rsid w:val="006F7768"/>
    <w:rPr>
      <w:rFonts w:ascii="Times New Roman" w:hAnsi="Times New Roman"/>
      <w:b/>
      <w:bCs/>
      <w:kern w:val="2"/>
      <w:sz w:val="24"/>
      <w:szCs w:val="24"/>
    </w:rPr>
  </w:style>
  <w:style w:type="paragraph" w:styleId="af7">
    <w:name w:val="annotation subject"/>
    <w:basedOn w:val="af6"/>
    <w:next w:val="af6"/>
    <w:link w:val="Char4"/>
    <w:uiPriority w:val="99"/>
    <w:semiHidden/>
    <w:rsid w:val="006F7768"/>
    <w:rPr>
      <w:b/>
      <w:bCs/>
    </w:rPr>
  </w:style>
  <w:style w:type="character" w:customStyle="1" w:styleId="Char5">
    <w:name w:val="批注框文本 Char"/>
    <w:basedOn w:val="a8"/>
    <w:link w:val="af8"/>
    <w:uiPriority w:val="99"/>
    <w:semiHidden/>
    <w:rsid w:val="006F7768"/>
    <w:rPr>
      <w:rFonts w:ascii="Times New Roman" w:hAnsi="Times New Roman"/>
      <w:kern w:val="2"/>
      <w:sz w:val="18"/>
      <w:szCs w:val="18"/>
    </w:rPr>
  </w:style>
  <w:style w:type="paragraph" w:styleId="af8">
    <w:name w:val="Balloon Text"/>
    <w:basedOn w:val="a7"/>
    <w:link w:val="Char5"/>
    <w:uiPriority w:val="99"/>
    <w:semiHidden/>
    <w:rsid w:val="006F7768"/>
    <w:pPr>
      <w:spacing w:line="360" w:lineRule="auto"/>
    </w:pPr>
    <w:rPr>
      <w:rFonts w:ascii="Times New Roman" w:hAnsi="Times New Roman"/>
      <w:sz w:val="18"/>
      <w:szCs w:val="18"/>
    </w:rPr>
  </w:style>
  <w:style w:type="paragraph" w:styleId="af9">
    <w:name w:val="Body Text"/>
    <w:basedOn w:val="a7"/>
    <w:link w:val="Char6"/>
    <w:rsid w:val="006F7768"/>
    <w:pPr>
      <w:spacing w:after="120"/>
    </w:pPr>
    <w:rPr>
      <w:rFonts w:ascii="Times New Roman" w:hAnsi="Times New Roman"/>
      <w:szCs w:val="24"/>
    </w:rPr>
  </w:style>
  <w:style w:type="character" w:customStyle="1" w:styleId="Char6">
    <w:name w:val="正文文本 Char"/>
    <w:basedOn w:val="a8"/>
    <w:link w:val="af9"/>
    <w:rsid w:val="006F7768"/>
    <w:rPr>
      <w:rFonts w:ascii="Times New Roman" w:hAnsi="Times New Roman"/>
      <w:kern w:val="2"/>
      <w:sz w:val="21"/>
      <w:szCs w:val="24"/>
    </w:rPr>
  </w:style>
  <w:style w:type="paragraph" w:customStyle="1" w:styleId="Char1CharCharCharCharCharCharChar">
    <w:name w:val="Char1 Char Char Char Char Char Char Char"/>
    <w:basedOn w:val="a7"/>
    <w:rsid w:val="00E017F0"/>
    <w:rPr>
      <w:rFonts w:ascii="Tahoma" w:hAnsi="Tahoma"/>
      <w:sz w:val="24"/>
      <w:szCs w:val="20"/>
    </w:rPr>
  </w:style>
  <w:style w:type="paragraph" w:customStyle="1" w:styleId="a5">
    <w:name w:val="图"/>
    <w:basedOn w:val="a7"/>
    <w:next w:val="a7"/>
    <w:link w:val="Char7"/>
    <w:rsid w:val="00721CF0"/>
    <w:pPr>
      <w:numPr>
        <w:numId w:val="2"/>
      </w:numPr>
      <w:adjustRightInd w:val="0"/>
      <w:spacing w:before="60" w:after="60" w:line="360" w:lineRule="atLeast"/>
      <w:ind w:left="0" w:firstLine="0"/>
      <w:jc w:val="center"/>
      <w:textAlignment w:val="baseline"/>
    </w:pPr>
    <w:rPr>
      <w:rFonts w:ascii="Times New Roman" w:eastAsia="仿宋_GB2312" w:hAnsi="Times New Roman"/>
      <w:b/>
      <w:kern w:val="0"/>
      <w:sz w:val="28"/>
      <w:szCs w:val="20"/>
    </w:rPr>
  </w:style>
  <w:style w:type="character" w:customStyle="1" w:styleId="Char7">
    <w:name w:val="图 Char"/>
    <w:basedOn w:val="a8"/>
    <w:link w:val="a5"/>
    <w:rsid w:val="00721CF0"/>
    <w:rPr>
      <w:rFonts w:ascii="Times New Roman" w:eastAsia="仿宋_GB2312" w:hAnsi="Times New Roman"/>
      <w:b/>
      <w:sz w:val="28"/>
    </w:rPr>
  </w:style>
  <w:style w:type="paragraph" w:styleId="41">
    <w:name w:val="toc 4"/>
    <w:basedOn w:val="a7"/>
    <w:next w:val="a7"/>
    <w:autoRedefine/>
    <w:uiPriority w:val="39"/>
    <w:unhideWhenUsed/>
    <w:rsid w:val="00514D7C"/>
    <w:pPr>
      <w:ind w:leftChars="600" w:left="1260"/>
    </w:pPr>
  </w:style>
  <w:style w:type="paragraph" w:styleId="51">
    <w:name w:val="toc 5"/>
    <w:basedOn w:val="a7"/>
    <w:next w:val="a7"/>
    <w:autoRedefine/>
    <w:uiPriority w:val="39"/>
    <w:unhideWhenUsed/>
    <w:rsid w:val="00514D7C"/>
    <w:pPr>
      <w:ind w:leftChars="800" w:left="1680"/>
    </w:pPr>
  </w:style>
  <w:style w:type="paragraph" w:styleId="60">
    <w:name w:val="toc 6"/>
    <w:basedOn w:val="a7"/>
    <w:next w:val="a7"/>
    <w:autoRedefine/>
    <w:uiPriority w:val="39"/>
    <w:unhideWhenUsed/>
    <w:rsid w:val="00514D7C"/>
    <w:pPr>
      <w:ind w:leftChars="1000" w:left="2100"/>
    </w:pPr>
  </w:style>
  <w:style w:type="paragraph" w:styleId="70">
    <w:name w:val="toc 7"/>
    <w:basedOn w:val="a7"/>
    <w:next w:val="a7"/>
    <w:autoRedefine/>
    <w:uiPriority w:val="39"/>
    <w:unhideWhenUsed/>
    <w:rsid w:val="00514D7C"/>
    <w:pPr>
      <w:ind w:leftChars="1200" w:left="2520"/>
    </w:pPr>
  </w:style>
  <w:style w:type="paragraph" w:styleId="80">
    <w:name w:val="toc 8"/>
    <w:basedOn w:val="a7"/>
    <w:next w:val="a7"/>
    <w:autoRedefine/>
    <w:uiPriority w:val="39"/>
    <w:unhideWhenUsed/>
    <w:rsid w:val="00514D7C"/>
    <w:pPr>
      <w:ind w:leftChars="1400" w:left="2940"/>
    </w:pPr>
  </w:style>
  <w:style w:type="paragraph" w:styleId="90">
    <w:name w:val="toc 9"/>
    <w:basedOn w:val="a7"/>
    <w:next w:val="a7"/>
    <w:autoRedefine/>
    <w:uiPriority w:val="39"/>
    <w:unhideWhenUsed/>
    <w:rsid w:val="00514D7C"/>
    <w:pPr>
      <w:ind w:leftChars="1600" w:left="3360"/>
    </w:pPr>
  </w:style>
  <w:style w:type="paragraph" w:styleId="afa">
    <w:name w:val="Body Text Indent"/>
    <w:basedOn w:val="a7"/>
    <w:link w:val="Char8"/>
    <w:uiPriority w:val="99"/>
    <w:unhideWhenUsed/>
    <w:rsid w:val="00CB7CBD"/>
    <w:pPr>
      <w:spacing w:after="120"/>
      <w:ind w:leftChars="200" w:left="420"/>
    </w:pPr>
  </w:style>
  <w:style w:type="character" w:customStyle="1" w:styleId="Char8">
    <w:name w:val="正文文本缩进 Char"/>
    <w:basedOn w:val="a8"/>
    <w:link w:val="afa"/>
    <w:uiPriority w:val="99"/>
    <w:rsid w:val="00CB7CBD"/>
    <w:rPr>
      <w:kern w:val="2"/>
      <w:sz w:val="21"/>
      <w:szCs w:val="22"/>
    </w:rPr>
  </w:style>
  <w:style w:type="paragraph" w:customStyle="1" w:styleId="Char9">
    <w:name w:val="Char"/>
    <w:basedOn w:val="a7"/>
    <w:rsid w:val="007E39AE"/>
    <w:pPr>
      <w:widowControl/>
      <w:spacing w:after="160" w:line="240" w:lineRule="exact"/>
      <w:jc w:val="left"/>
    </w:pPr>
    <w:rPr>
      <w:rFonts w:ascii="Verdana" w:hAnsi="Verdana"/>
      <w:kern w:val="0"/>
      <w:sz w:val="20"/>
      <w:szCs w:val="20"/>
      <w:lang w:eastAsia="en-US"/>
    </w:rPr>
  </w:style>
  <w:style w:type="paragraph" w:styleId="afb">
    <w:name w:val="List Paragraph"/>
    <w:basedOn w:val="a7"/>
    <w:link w:val="Chara"/>
    <w:uiPriority w:val="34"/>
    <w:qFormat/>
    <w:rsid w:val="00463887"/>
    <w:pPr>
      <w:ind w:firstLineChars="200" w:firstLine="420"/>
    </w:pPr>
  </w:style>
  <w:style w:type="paragraph" w:styleId="afc">
    <w:name w:val="Title"/>
    <w:basedOn w:val="a7"/>
    <w:next w:val="a7"/>
    <w:link w:val="Charb"/>
    <w:uiPriority w:val="10"/>
    <w:qFormat/>
    <w:rsid w:val="00472523"/>
    <w:pPr>
      <w:spacing w:before="240" w:after="60"/>
      <w:jc w:val="center"/>
      <w:outlineLvl w:val="0"/>
    </w:pPr>
    <w:rPr>
      <w:rFonts w:asciiTheme="majorHAnsi" w:hAnsiTheme="majorHAnsi" w:cstheme="majorBidi"/>
      <w:b/>
      <w:bCs/>
      <w:sz w:val="32"/>
      <w:szCs w:val="32"/>
    </w:rPr>
  </w:style>
  <w:style w:type="character" w:customStyle="1" w:styleId="Charb">
    <w:name w:val="标题 Char"/>
    <w:basedOn w:val="a8"/>
    <w:link w:val="afc"/>
    <w:uiPriority w:val="10"/>
    <w:rsid w:val="00472523"/>
    <w:rPr>
      <w:rFonts w:asciiTheme="majorHAnsi" w:hAnsiTheme="majorHAnsi" w:cstheme="majorBidi"/>
      <w:b/>
      <w:bCs/>
      <w:kern w:val="2"/>
      <w:sz w:val="32"/>
      <w:szCs w:val="32"/>
    </w:rPr>
  </w:style>
  <w:style w:type="paragraph" w:customStyle="1" w:styleId="12">
    <w:name w:val="样式1"/>
    <w:basedOn w:val="10"/>
    <w:link w:val="1Char0"/>
    <w:qFormat/>
    <w:rsid w:val="00B31BAC"/>
  </w:style>
  <w:style w:type="paragraph" w:customStyle="1" w:styleId="23">
    <w:name w:val="样式2"/>
    <w:basedOn w:val="20"/>
    <w:link w:val="2Char1"/>
    <w:qFormat/>
    <w:rsid w:val="00B31BAC"/>
  </w:style>
  <w:style w:type="character" w:customStyle="1" w:styleId="1Char0">
    <w:name w:val="样式1 Char"/>
    <w:basedOn w:val="1Char"/>
    <w:link w:val="12"/>
    <w:rsid w:val="00B31BAC"/>
    <w:rPr>
      <w:rFonts w:ascii="Times New Roman" w:hAnsi="Times New Roman"/>
      <w:b/>
      <w:bCs/>
      <w:kern w:val="44"/>
      <w:sz w:val="44"/>
      <w:szCs w:val="44"/>
    </w:rPr>
  </w:style>
  <w:style w:type="paragraph" w:customStyle="1" w:styleId="31">
    <w:name w:val="样式3"/>
    <w:basedOn w:val="3"/>
    <w:link w:val="3Char0"/>
    <w:qFormat/>
    <w:rsid w:val="00B31BAC"/>
  </w:style>
  <w:style w:type="character" w:customStyle="1" w:styleId="2Char1">
    <w:name w:val="样式2 Char"/>
    <w:basedOn w:val="2Char"/>
    <w:link w:val="23"/>
    <w:rsid w:val="00B31BAC"/>
    <w:rPr>
      <w:rFonts w:ascii="Arial" w:eastAsia="黑体" w:hAnsi="Arial"/>
      <w:b/>
      <w:bCs/>
      <w:kern w:val="2"/>
      <w:sz w:val="32"/>
      <w:szCs w:val="32"/>
    </w:rPr>
  </w:style>
  <w:style w:type="paragraph" w:customStyle="1" w:styleId="42">
    <w:name w:val="样式4"/>
    <w:basedOn w:val="40"/>
    <w:link w:val="4Char0"/>
    <w:qFormat/>
    <w:rsid w:val="00B31BAC"/>
  </w:style>
  <w:style w:type="character" w:customStyle="1" w:styleId="3Char0">
    <w:name w:val="样式3 Char"/>
    <w:basedOn w:val="3Char"/>
    <w:link w:val="31"/>
    <w:rsid w:val="00B31BAC"/>
    <w:rPr>
      <w:rFonts w:ascii="Times New Roman" w:hAnsi="Times New Roman"/>
      <w:b/>
      <w:bCs/>
      <w:kern w:val="2"/>
      <w:sz w:val="32"/>
      <w:szCs w:val="32"/>
    </w:rPr>
  </w:style>
  <w:style w:type="table" w:styleId="afd">
    <w:name w:val="Table Grid"/>
    <w:basedOn w:val="a9"/>
    <w:uiPriority w:val="39"/>
    <w:rsid w:val="00014D24"/>
    <w:pPr>
      <w:ind w:firstLine="420"/>
    </w:pPr>
    <w:rPr>
      <w:rFonts w:asciiTheme="minorHAnsi" w:eastAsia="Times New Roman" w:hAnsiTheme="minorHAnsi" w:cstheme="minorBidi"/>
      <w:kern w:val="2"/>
      <w:sz w:val="3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0">
    <w:name w:val="样式4 Char"/>
    <w:basedOn w:val="4Char"/>
    <w:link w:val="42"/>
    <w:rsid w:val="00B31BAC"/>
    <w:rPr>
      <w:rFonts w:asciiTheme="majorEastAsia" w:eastAsiaTheme="majorEastAsia" w:hAnsiTheme="majorEastAsia" w:cstheme="minorBidi"/>
      <w:b/>
      <w:bCs/>
      <w:kern w:val="2"/>
      <w:sz w:val="28"/>
      <w:szCs w:val="28"/>
    </w:rPr>
  </w:style>
  <w:style w:type="table" w:customStyle="1" w:styleId="13">
    <w:name w:val="网格型1"/>
    <w:basedOn w:val="a9"/>
    <w:next w:val="afd"/>
    <w:uiPriority w:val="59"/>
    <w:rsid w:val="00014D2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9"/>
    <w:next w:val="afd"/>
    <w:uiPriority w:val="59"/>
    <w:rsid w:val="00014D2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9"/>
    <w:next w:val="afd"/>
    <w:uiPriority w:val="59"/>
    <w:rsid w:val="00F5477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无列表1"/>
    <w:next w:val="aa"/>
    <w:uiPriority w:val="99"/>
    <w:semiHidden/>
    <w:unhideWhenUsed/>
    <w:rsid w:val="00891065"/>
  </w:style>
  <w:style w:type="paragraph" w:styleId="TOC">
    <w:name w:val="TOC Heading"/>
    <w:basedOn w:val="10"/>
    <w:next w:val="a7"/>
    <w:uiPriority w:val="39"/>
    <w:semiHidden/>
    <w:unhideWhenUsed/>
    <w:qFormat/>
    <w:rsid w:val="00891065"/>
    <w:pPr>
      <w:widowControl/>
      <w:numPr>
        <w:numId w:val="0"/>
      </w:numPr>
      <w:spacing w:before="480" w:after="0" w:line="276" w:lineRule="auto"/>
      <w:ind w:firstLineChars="200" w:firstLine="200"/>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e">
    <w:name w:val="二级"/>
    <w:basedOn w:val="afc"/>
    <w:next w:val="aff"/>
    <w:qFormat/>
    <w:rsid w:val="00891065"/>
    <w:pPr>
      <w:widowControl/>
      <w:ind w:firstLineChars="200" w:firstLine="643"/>
      <w:jc w:val="left"/>
    </w:pPr>
    <w:rPr>
      <w:rFonts w:asciiTheme="majorEastAsia" w:eastAsia="黑体" w:hAnsiTheme="majorEastAsia"/>
    </w:rPr>
  </w:style>
  <w:style w:type="paragraph" w:styleId="aff">
    <w:name w:val="No Spacing"/>
    <w:uiPriority w:val="1"/>
    <w:qFormat/>
    <w:rsid w:val="00891065"/>
    <w:pPr>
      <w:widowControl w:val="0"/>
      <w:ind w:firstLine="420"/>
      <w:jc w:val="both"/>
    </w:pPr>
    <w:rPr>
      <w:rFonts w:asciiTheme="minorHAnsi" w:eastAsia="仿宋" w:hAnsiTheme="minorHAnsi" w:cstheme="minorBidi"/>
      <w:kern w:val="2"/>
      <w:sz w:val="32"/>
      <w:szCs w:val="21"/>
    </w:rPr>
  </w:style>
  <w:style w:type="paragraph" w:customStyle="1" w:styleId="aff0">
    <w:name w:val="三级"/>
    <w:basedOn w:val="afc"/>
    <w:qFormat/>
    <w:rsid w:val="00891065"/>
    <w:pPr>
      <w:widowControl/>
      <w:ind w:firstLineChars="200" w:firstLine="640"/>
      <w:jc w:val="left"/>
    </w:pPr>
  </w:style>
  <w:style w:type="paragraph" w:customStyle="1" w:styleId="aff1">
    <w:name w:val="四级"/>
    <w:basedOn w:val="6"/>
    <w:qFormat/>
    <w:rsid w:val="00891065"/>
    <w:pPr>
      <w:widowControl/>
      <w:numPr>
        <w:ilvl w:val="0"/>
        <w:numId w:val="0"/>
      </w:numPr>
      <w:ind w:firstLineChars="200" w:firstLine="643"/>
      <w:jc w:val="left"/>
    </w:pPr>
    <w:rPr>
      <w:rFonts w:ascii="楷体" w:eastAsia="仿宋" w:hAnsi="楷体" w:cstheme="majorBidi"/>
      <w:sz w:val="32"/>
    </w:rPr>
  </w:style>
  <w:style w:type="paragraph" w:customStyle="1" w:styleId="a">
    <w:name w:val="五级"/>
    <w:basedOn w:val="7"/>
    <w:next w:val="7"/>
    <w:qFormat/>
    <w:rsid w:val="00891065"/>
    <w:pPr>
      <w:widowControl/>
      <w:numPr>
        <w:ilvl w:val="0"/>
        <w:numId w:val="4"/>
      </w:numPr>
      <w:ind w:firstLine="0"/>
      <w:jc w:val="left"/>
    </w:pPr>
    <w:rPr>
      <w:rFonts w:asciiTheme="minorHAnsi" w:eastAsia="仿宋" w:hAnsiTheme="minorHAnsi" w:cstheme="minorBidi"/>
      <w:sz w:val="32"/>
    </w:rPr>
  </w:style>
  <w:style w:type="paragraph" w:customStyle="1" w:styleId="aff2">
    <w:name w:val="一、概述"/>
    <w:basedOn w:val="50"/>
    <w:qFormat/>
    <w:rsid w:val="00891065"/>
    <w:pPr>
      <w:widowControl/>
      <w:numPr>
        <w:ilvl w:val="0"/>
        <w:numId w:val="0"/>
      </w:numPr>
      <w:ind w:left="1555"/>
      <w:jc w:val="left"/>
    </w:pPr>
    <w:rPr>
      <w:rFonts w:asciiTheme="minorHAnsi" w:eastAsia="仿宋" w:hAnsiTheme="minorHAnsi" w:cstheme="minorBidi"/>
      <w:sz w:val="32"/>
    </w:rPr>
  </w:style>
  <w:style w:type="table" w:customStyle="1" w:styleId="32">
    <w:name w:val="网格型3"/>
    <w:basedOn w:val="a9"/>
    <w:next w:val="afd"/>
    <w:uiPriority w:val="59"/>
    <w:rsid w:val="00891065"/>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1065"/>
    <w:pPr>
      <w:widowControl w:val="0"/>
      <w:autoSpaceDE w:val="0"/>
      <w:autoSpaceDN w:val="0"/>
      <w:adjustRightInd w:val="0"/>
    </w:pPr>
    <w:rPr>
      <w:rFonts w:ascii="Times New Roman" w:hAnsi="Times New Roman"/>
      <w:color w:val="000000"/>
    </w:rPr>
  </w:style>
  <w:style w:type="table" w:customStyle="1" w:styleId="43">
    <w:name w:val="网格型4"/>
    <w:basedOn w:val="a9"/>
    <w:next w:val="afd"/>
    <w:uiPriority w:val="59"/>
    <w:rsid w:val="00891065"/>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无线电附表标题"/>
    <w:basedOn w:val="20"/>
    <w:link w:val="Charc"/>
    <w:qFormat/>
    <w:rsid w:val="00EB3F15"/>
    <w:pPr>
      <w:numPr>
        <w:ilvl w:val="0"/>
        <w:numId w:val="0"/>
      </w:numPr>
      <w:spacing w:before="360" w:after="720" w:line="300" w:lineRule="atLeast"/>
      <w:jc w:val="left"/>
    </w:pPr>
    <w:rPr>
      <w:rFonts w:ascii="方正大标宋简体" w:eastAsia="方正大标宋简体" w:hAnsi="黑体" w:cs="黑体"/>
      <w:sz w:val="28"/>
      <w:szCs w:val="28"/>
    </w:rPr>
  </w:style>
  <w:style w:type="paragraph" w:customStyle="1" w:styleId="15">
    <w:name w:val="列出段落1"/>
    <w:basedOn w:val="a7"/>
    <w:link w:val="1Char1"/>
    <w:uiPriority w:val="34"/>
    <w:qFormat/>
    <w:rsid w:val="00EB3F15"/>
    <w:pPr>
      <w:spacing w:after="200" w:line="276" w:lineRule="auto"/>
      <w:ind w:firstLineChars="200" w:firstLine="420"/>
      <w:jc w:val="left"/>
    </w:pPr>
    <w:rPr>
      <w:rFonts w:cs="黑体"/>
    </w:rPr>
  </w:style>
  <w:style w:type="paragraph" w:customStyle="1" w:styleId="aff4">
    <w:name w:val="无线电正文缩进"/>
    <w:basedOn w:val="a7"/>
    <w:link w:val="Chard"/>
    <w:qFormat/>
    <w:rsid w:val="00EB3F15"/>
    <w:pPr>
      <w:spacing w:line="300" w:lineRule="exact"/>
      <w:ind w:firstLineChars="200" w:firstLine="420"/>
    </w:pPr>
    <w:rPr>
      <w:rFonts w:ascii="宋体" w:hAnsi="宋体" w:cs="宋体"/>
      <w:szCs w:val="21"/>
    </w:rPr>
  </w:style>
  <w:style w:type="character" w:customStyle="1" w:styleId="Chard">
    <w:name w:val="无线电正文缩进 Char"/>
    <w:link w:val="aff4"/>
    <w:rsid w:val="00EB3F15"/>
    <w:rPr>
      <w:rFonts w:ascii="宋体" w:hAnsi="宋体" w:cs="宋体"/>
      <w:kern w:val="2"/>
      <w:sz w:val="21"/>
      <w:szCs w:val="21"/>
    </w:rPr>
  </w:style>
  <w:style w:type="character" w:customStyle="1" w:styleId="Charc">
    <w:name w:val="无线电附表标题 Char"/>
    <w:link w:val="aff3"/>
    <w:rsid w:val="00EB3F15"/>
    <w:rPr>
      <w:rFonts w:ascii="方正大标宋简体" w:eastAsia="方正大标宋简体" w:hAnsi="黑体" w:cs="黑体"/>
      <w:b/>
      <w:bCs/>
      <w:kern w:val="2"/>
      <w:sz w:val="28"/>
      <w:szCs w:val="28"/>
    </w:rPr>
  </w:style>
  <w:style w:type="character" w:customStyle="1" w:styleId="1Char1">
    <w:name w:val="列出段落1 Char"/>
    <w:link w:val="15"/>
    <w:uiPriority w:val="34"/>
    <w:rsid w:val="00EB3F15"/>
    <w:rPr>
      <w:rFonts w:cs="黑体"/>
      <w:kern w:val="2"/>
      <w:sz w:val="21"/>
      <w:szCs w:val="22"/>
    </w:rPr>
  </w:style>
  <w:style w:type="table" w:customStyle="1" w:styleId="61">
    <w:name w:val="网格型6"/>
    <w:basedOn w:val="a9"/>
    <w:next w:val="afd"/>
    <w:uiPriority w:val="59"/>
    <w:rsid w:val="00CE5D3E"/>
    <w:pPr>
      <w:ind w:firstLine="420"/>
    </w:pPr>
    <w:rPr>
      <w:rFonts w:asciiTheme="minorHAnsi" w:eastAsia="Times New Roman" w:hAnsiTheme="minorHAnsi" w:cstheme="minorBidi"/>
      <w:kern w:val="2"/>
      <w:sz w:val="3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无线电正文1"/>
    <w:basedOn w:val="25"/>
    <w:link w:val="1Char2"/>
    <w:qFormat/>
    <w:rsid w:val="008A3BA0"/>
    <w:pPr>
      <w:spacing w:after="0" w:line="300" w:lineRule="exact"/>
      <w:ind w:leftChars="0" w:left="0" w:firstLineChars="0" w:firstLine="0"/>
    </w:pPr>
    <w:rPr>
      <w:rFonts w:ascii="宋体" w:hAnsi="宋体"/>
      <w:kern w:val="0"/>
      <w:sz w:val="20"/>
      <w:szCs w:val="21"/>
    </w:rPr>
  </w:style>
  <w:style w:type="character" w:customStyle="1" w:styleId="1Char2">
    <w:name w:val="无线电正文1 Char"/>
    <w:link w:val="16"/>
    <w:rsid w:val="008A3BA0"/>
    <w:rPr>
      <w:rFonts w:ascii="宋体" w:hAnsi="宋体"/>
      <w:szCs w:val="21"/>
    </w:rPr>
  </w:style>
  <w:style w:type="paragraph" w:styleId="25">
    <w:name w:val="Body Text First Indent 2"/>
    <w:basedOn w:val="afa"/>
    <w:link w:val="2Char2"/>
    <w:uiPriority w:val="99"/>
    <w:unhideWhenUsed/>
    <w:rsid w:val="008A3BA0"/>
    <w:pPr>
      <w:ind w:firstLineChars="200" w:firstLine="420"/>
    </w:pPr>
  </w:style>
  <w:style w:type="character" w:customStyle="1" w:styleId="2Char2">
    <w:name w:val="正文首行缩进 2 Char"/>
    <w:basedOn w:val="Char8"/>
    <w:link w:val="25"/>
    <w:uiPriority w:val="99"/>
    <w:rsid w:val="008A3BA0"/>
    <w:rPr>
      <w:kern w:val="2"/>
      <w:sz w:val="21"/>
      <w:szCs w:val="22"/>
    </w:rPr>
  </w:style>
  <w:style w:type="table" w:customStyle="1" w:styleId="71">
    <w:name w:val="网格型7"/>
    <w:basedOn w:val="a9"/>
    <w:next w:val="afd"/>
    <w:uiPriority w:val="59"/>
    <w:rsid w:val="009953DB"/>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
    <w:name w:val="网格型8"/>
    <w:basedOn w:val="a9"/>
    <w:next w:val="afd"/>
    <w:uiPriority w:val="59"/>
    <w:rsid w:val="00FD3F04"/>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
    <w:name w:val="网格型浅色1"/>
    <w:basedOn w:val="a9"/>
    <w:uiPriority w:val="40"/>
    <w:rsid w:val="00960A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5">
    <w:name w:val="附表标题"/>
    <w:basedOn w:val="a7"/>
    <w:uiPriority w:val="99"/>
    <w:rsid w:val="007928B1"/>
    <w:pPr>
      <w:spacing w:beforeLines="100" w:afterLines="100" w:line="305" w:lineRule="auto"/>
      <w:jc w:val="center"/>
    </w:pPr>
    <w:rPr>
      <w:rFonts w:ascii="宋体" w:hAnsi="宋体" w:cs="宋体"/>
      <w:b/>
      <w:bCs/>
      <w:sz w:val="28"/>
      <w:szCs w:val="28"/>
    </w:rPr>
  </w:style>
  <w:style w:type="paragraph" w:customStyle="1" w:styleId="aff6">
    <w:name w:val="表格内文字"/>
    <w:basedOn w:val="aff"/>
    <w:uiPriority w:val="99"/>
    <w:rsid w:val="007928B1"/>
    <w:pPr>
      <w:framePr w:hSpace="180" w:wrap="auto" w:vAnchor="text" w:hAnchor="text" w:y="1"/>
      <w:ind w:firstLine="0"/>
      <w:suppressOverlap/>
      <w:jc w:val="left"/>
    </w:pPr>
    <w:rPr>
      <w:rFonts w:ascii="Times New Roman" w:eastAsia="宋体" w:hAnsi="Times New Roman" w:cs="Times New Roman"/>
      <w:sz w:val="18"/>
      <w:szCs w:val="18"/>
    </w:rPr>
  </w:style>
  <w:style w:type="paragraph" w:customStyle="1" w:styleId="33">
    <w:name w:val="标题 3 无编号"/>
    <w:basedOn w:val="3"/>
    <w:uiPriority w:val="99"/>
    <w:rsid w:val="00180D19"/>
    <w:pPr>
      <w:numPr>
        <w:ilvl w:val="0"/>
        <w:numId w:val="0"/>
      </w:numPr>
      <w:ind w:left="226"/>
    </w:pPr>
    <w:rPr>
      <w:rFonts w:ascii="黑体" w:eastAsia="黑体" w:hAnsi="黑体" w:cs="黑体"/>
    </w:rPr>
  </w:style>
  <w:style w:type="character" w:customStyle="1" w:styleId="HeaderChar1">
    <w:name w:val="Header Char1"/>
    <w:basedOn w:val="a8"/>
    <w:uiPriority w:val="99"/>
    <w:semiHidden/>
    <w:locked/>
    <w:rsid w:val="00180D19"/>
    <w:rPr>
      <w:rFonts w:cs="Times New Roman"/>
      <w:sz w:val="18"/>
      <w:szCs w:val="18"/>
    </w:rPr>
  </w:style>
  <w:style w:type="character" w:customStyle="1" w:styleId="Char10">
    <w:name w:val="批注主题 Char1"/>
    <w:basedOn w:val="Char3"/>
    <w:uiPriority w:val="99"/>
    <w:semiHidden/>
    <w:rsid w:val="00180D19"/>
    <w:rPr>
      <w:rFonts w:ascii="Calibri" w:eastAsia="宋体" w:hAnsi="Calibri" w:cs="Calibri"/>
      <w:b/>
      <w:bCs/>
      <w:kern w:val="2"/>
      <w:sz w:val="20"/>
      <w:szCs w:val="20"/>
    </w:rPr>
  </w:style>
  <w:style w:type="character" w:customStyle="1" w:styleId="CommentSubjectChar1">
    <w:name w:val="Comment Subject Char1"/>
    <w:basedOn w:val="Char3"/>
    <w:uiPriority w:val="99"/>
    <w:semiHidden/>
    <w:locked/>
    <w:rsid w:val="00180D19"/>
    <w:rPr>
      <w:rFonts w:ascii="Calibri" w:eastAsia="宋体" w:hAnsi="Calibri" w:cs="Calibri"/>
      <w:b/>
      <w:bCs/>
      <w:kern w:val="2"/>
      <w:sz w:val="21"/>
      <w:szCs w:val="20"/>
    </w:rPr>
  </w:style>
  <w:style w:type="character" w:customStyle="1" w:styleId="Char11">
    <w:name w:val="标题 Char1"/>
    <w:basedOn w:val="a8"/>
    <w:uiPriority w:val="10"/>
    <w:rsid w:val="00180D19"/>
    <w:rPr>
      <w:rFonts w:asciiTheme="majorHAnsi" w:eastAsia="宋体" w:hAnsiTheme="majorHAnsi" w:cstheme="majorBidi"/>
      <w:b/>
      <w:bCs/>
      <w:sz w:val="32"/>
      <w:szCs w:val="32"/>
    </w:rPr>
  </w:style>
  <w:style w:type="character" w:customStyle="1" w:styleId="TitleChar1">
    <w:name w:val="Title Char1"/>
    <w:basedOn w:val="a8"/>
    <w:uiPriority w:val="99"/>
    <w:locked/>
    <w:rsid w:val="00180D19"/>
    <w:rPr>
      <w:rFonts w:ascii="Cambria" w:hAnsi="Cambria" w:cs="Cambria"/>
      <w:b/>
      <w:bCs/>
      <w:sz w:val="32"/>
      <w:szCs w:val="32"/>
    </w:rPr>
  </w:style>
  <w:style w:type="character" w:styleId="aff7">
    <w:name w:val="FollowedHyperlink"/>
    <w:basedOn w:val="a8"/>
    <w:uiPriority w:val="99"/>
    <w:rsid w:val="00180D19"/>
    <w:rPr>
      <w:rFonts w:cs="Times New Roman"/>
      <w:color w:val="800080"/>
      <w:u w:val="single"/>
    </w:rPr>
  </w:style>
  <w:style w:type="character" w:customStyle="1" w:styleId="FooterChar1">
    <w:name w:val="Footer Char1"/>
    <w:basedOn w:val="a8"/>
    <w:uiPriority w:val="99"/>
    <w:semiHidden/>
    <w:locked/>
    <w:rsid w:val="00180D19"/>
    <w:rPr>
      <w:rFonts w:cs="Times New Roman"/>
      <w:sz w:val="18"/>
      <w:szCs w:val="18"/>
    </w:rPr>
  </w:style>
  <w:style w:type="character" w:customStyle="1" w:styleId="Char12">
    <w:name w:val="文档结构图 Char1"/>
    <w:basedOn w:val="a8"/>
    <w:uiPriority w:val="99"/>
    <w:semiHidden/>
    <w:rsid w:val="00180D19"/>
    <w:rPr>
      <w:rFonts w:ascii="宋体" w:eastAsia="宋体" w:cs="宋体"/>
      <w:sz w:val="18"/>
      <w:szCs w:val="18"/>
    </w:rPr>
  </w:style>
  <w:style w:type="character" w:customStyle="1" w:styleId="Char13">
    <w:name w:val="批注文字 Char1"/>
    <w:basedOn w:val="a8"/>
    <w:uiPriority w:val="99"/>
    <w:semiHidden/>
    <w:rsid w:val="00180D19"/>
    <w:rPr>
      <w:rFonts w:cs="Times New Roman"/>
    </w:rPr>
  </w:style>
  <w:style w:type="character" w:customStyle="1" w:styleId="Char14">
    <w:name w:val="页脚 Char1"/>
    <w:basedOn w:val="a8"/>
    <w:uiPriority w:val="99"/>
    <w:rsid w:val="00180D19"/>
    <w:rPr>
      <w:rFonts w:cs="Times New Roman"/>
      <w:sz w:val="18"/>
      <w:szCs w:val="18"/>
    </w:rPr>
  </w:style>
  <w:style w:type="paragraph" w:styleId="aff8">
    <w:name w:val="List"/>
    <w:basedOn w:val="a7"/>
    <w:uiPriority w:val="99"/>
    <w:rsid w:val="00180D19"/>
    <w:pPr>
      <w:ind w:left="420" w:hanging="420"/>
    </w:pPr>
    <w:rPr>
      <w:rFonts w:ascii="Times New Roman" w:hAnsi="Times New Roman"/>
      <w:szCs w:val="21"/>
    </w:rPr>
  </w:style>
  <w:style w:type="character" w:customStyle="1" w:styleId="Char15">
    <w:name w:val="称呼 Char1"/>
    <w:basedOn w:val="a8"/>
    <w:uiPriority w:val="99"/>
    <w:semiHidden/>
    <w:rsid w:val="00180D19"/>
    <w:rPr>
      <w:rFonts w:cs="Times New Roman"/>
    </w:rPr>
  </w:style>
  <w:style w:type="character" w:customStyle="1" w:styleId="Char16">
    <w:name w:val="正文文本 Char1"/>
    <w:basedOn w:val="a8"/>
    <w:uiPriority w:val="99"/>
    <w:semiHidden/>
    <w:rsid w:val="00180D19"/>
    <w:rPr>
      <w:rFonts w:cs="Times New Roman"/>
    </w:rPr>
  </w:style>
  <w:style w:type="character" w:customStyle="1" w:styleId="2Char10">
    <w:name w:val="正文文本 2 Char1"/>
    <w:basedOn w:val="a8"/>
    <w:uiPriority w:val="99"/>
    <w:semiHidden/>
    <w:rsid w:val="00180D19"/>
    <w:rPr>
      <w:rFonts w:cs="Times New Roman"/>
    </w:rPr>
  </w:style>
  <w:style w:type="character" w:customStyle="1" w:styleId="Char17">
    <w:name w:val="脚注文本 Char1"/>
    <w:basedOn w:val="a8"/>
    <w:uiPriority w:val="99"/>
    <w:semiHidden/>
    <w:rsid w:val="00180D19"/>
    <w:rPr>
      <w:rFonts w:cs="Times New Roman"/>
      <w:sz w:val="18"/>
      <w:szCs w:val="18"/>
    </w:rPr>
  </w:style>
  <w:style w:type="paragraph" w:customStyle="1" w:styleId="TOC1">
    <w:name w:val="TOC 标题1"/>
    <w:basedOn w:val="10"/>
    <w:next w:val="a7"/>
    <w:uiPriority w:val="99"/>
    <w:rsid w:val="00180D19"/>
    <w:pPr>
      <w:keepNext w:val="0"/>
      <w:keepLines w:val="0"/>
      <w:widowControl/>
      <w:numPr>
        <w:numId w:val="0"/>
      </w:numPr>
      <w:spacing w:before="480" w:after="0" w:line="276" w:lineRule="auto"/>
      <w:jc w:val="left"/>
      <w:outlineLvl w:val="9"/>
    </w:pPr>
    <w:rPr>
      <w:rFonts w:ascii="Cambria" w:hAnsi="Cambria" w:cs="Cambria"/>
      <w:color w:val="365F91"/>
      <w:kern w:val="2"/>
      <w:sz w:val="28"/>
      <w:szCs w:val="28"/>
    </w:rPr>
  </w:style>
  <w:style w:type="paragraph" w:customStyle="1" w:styleId="18">
    <w:name w:val="列出段落 1"/>
    <w:basedOn w:val="a7"/>
    <w:uiPriority w:val="99"/>
    <w:rsid w:val="00180D19"/>
    <w:pPr>
      <w:spacing w:afterLines="50" w:line="305" w:lineRule="auto"/>
      <w:ind w:left="198" w:hanging="198"/>
    </w:pPr>
    <w:rPr>
      <w:rFonts w:ascii="Times New Roman" w:hAnsi="Times New Roman"/>
      <w:szCs w:val="21"/>
    </w:rPr>
  </w:style>
  <w:style w:type="character" w:customStyle="1" w:styleId="Char18">
    <w:name w:val="页眉 Char1"/>
    <w:basedOn w:val="a8"/>
    <w:uiPriority w:val="99"/>
    <w:rsid w:val="00180D19"/>
    <w:rPr>
      <w:rFonts w:cs="Times New Roman"/>
      <w:sz w:val="18"/>
      <w:szCs w:val="18"/>
    </w:rPr>
  </w:style>
  <w:style w:type="character" w:customStyle="1" w:styleId="DocumentMapChar1">
    <w:name w:val="Document Map Char1"/>
    <w:uiPriority w:val="99"/>
    <w:semiHidden/>
    <w:rsid w:val="00180D19"/>
    <w:rPr>
      <w:rFonts w:ascii="Times New Roman" w:hAnsi="Times New Roman"/>
      <w:sz w:val="2"/>
    </w:rPr>
  </w:style>
  <w:style w:type="character" w:customStyle="1" w:styleId="BodyTextIndent2Char1">
    <w:name w:val="Body Text Indent 2 Char1"/>
    <w:uiPriority w:val="99"/>
    <w:semiHidden/>
    <w:rsid w:val="00180D19"/>
    <w:rPr>
      <w:sz w:val="21"/>
    </w:rPr>
  </w:style>
  <w:style w:type="character" w:customStyle="1" w:styleId="2Char11">
    <w:name w:val="正文文本缩进 2 Char1"/>
    <w:uiPriority w:val="99"/>
    <w:semiHidden/>
    <w:rsid w:val="00180D19"/>
    <w:rPr>
      <w:rFonts w:ascii="Calibri" w:eastAsia="宋体" w:hAnsi="Calibri"/>
      <w:sz w:val="21"/>
    </w:rPr>
  </w:style>
  <w:style w:type="character" w:customStyle="1" w:styleId="CommentTextChar1">
    <w:name w:val="Comment Text Char1"/>
    <w:uiPriority w:val="99"/>
    <w:semiHidden/>
    <w:rsid w:val="00180D19"/>
    <w:rPr>
      <w:sz w:val="21"/>
    </w:rPr>
  </w:style>
  <w:style w:type="character" w:customStyle="1" w:styleId="BodyTextIndentChar1">
    <w:name w:val="Body Text Indent Char1"/>
    <w:uiPriority w:val="99"/>
    <w:semiHidden/>
    <w:rsid w:val="00180D19"/>
    <w:rPr>
      <w:sz w:val="21"/>
    </w:rPr>
  </w:style>
  <w:style w:type="character" w:customStyle="1" w:styleId="Char19">
    <w:name w:val="正文文本缩进 Char1"/>
    <w:uiPriority w:val="99"/>
    <w:semiHidden/>
    <w:rsid w:val="00180D19"/>
    <w:rPr>
      <w:rFonts w:ascii="Calibri" w:eastAsia="宋体" w:hAnsi="Calibri"/>
      <w:sz w:val="21"/>
    </w:rPr>
  </w:style>
  <w:style w:type="character" w:customStyle="1" w:styleId="SalutationChar1">
    <w:name w:val="Salutation Char1"/>
    <w:uiPriority w:val="99"/>
    <w:semiHidden/>
    <w:rsid w:val="00180D19"/>
    <w:rPr>
      <w:sz w:val="21"/>
    </w:rPr>
  </w:style>
  <w:style w:type="character" w:customStyle="1" w:styleId="BalloonTextChar1">
    <w:name w:val="Balloon Text Char1"/>
    <w:uiPriority w:val="99"/>
    <w:semiHidden/>
    <w:rsid w:val="00180D19"/>
    <w:rPr>
      <w:sz w:val="2"/>
    </w:rPr>
  </w:style>
  <w:style w:type="character" w:customStyle="1" w:styleId="Char1a">
    <w:name w:val="批注框文本 Char1"/>
    <w:uiPriority w:val="99"/>
    <w:semiHidden/>
    <w:rsid w:val="00180D19"/>
    <w:rPr>
      <w:rFonts w:ascii="Calibri" w:eastAsia="宋体" w:hAnsi="Calibri"/>
      <w:sz w:val="18"/>
    </w:rPr>
  </w:style>
  <w:style w:type="character" w:customStyle="1" w:styleId="BodyTextChar1">
    <w:name w:val="Body Text Char1"/>
    <w:uiPriority w:val="99"/>
    <w:semiHidden/>
    <w:rsid w:val="00180D19"/>
    <w:rPr>
      <w:sz w:val="21"/>
    </w:rPr>
  </w:style>
  <w:style w:type="character" w:customStyle="1" w:styleId="BodyText2Char1">
    <w:name w:val="Body Text 2 Char1"/>
    <w:uiPriority w:val="99"/>
    <w:semiHidden/>
    <w:rsid w:val="00180D19"/>
    <w:rPr>
      <w:sz w:val="21"/>
    </w:rPr>
  </w:style>
  <w:style w:type="character" w:customStyle="1" w:styleId="CommentSubjectChar2">
    <w:name w:val="Comment Subject Char2"/>
    <w:uiPriority w:val="99"/>
    <w:semiHidden/>
    <w:rsid w:val="00180D19"/>
    <w:rPr>
      <w:rFonts w:ascii="Calibri" w:eastAsia="宋体" w:hAnsi="Calibri"/>
      <w:b/>
      <w:sz w:val="21"/>
    </w:rPr>
  </w:style>
  <w:style w:type="character" w:customStyle="1" w:styleId="FootnoteTextChar1">
    <w:name w:val="Footnote Text Char1"/>
    <w:uiPriority w:val="99"/>
    <w:semiHidden/>
    <w:rsid w:val="00180D19"/>
    <w:rPr>
      <w:sz w:val="18"/>
    </w:rPr>
  </w:style>
  <w:style w:type="paragraph" w:customStyle="1" w:styleId="19">
    <w:name w:val="标题 1 无编号"/>
    <w:basedOn w:val="10"/>
    <w:next w:val="a7"/>
    <w:uiPriority w:val="99"/>
    <w:rsid w:val="00180D19"/>
    <w:pPr>
      <w:numPr>
        <w:numId w:val="0"/>
      </w:numPr>
      <w:jc w:val="center"/>
    </w:pPr>
    <w:rPr>
      <w:rFonts w:ascii="黑体" w:eastAsia="黑体" w:hAnsi="黑体" w:cs="黑体"/>
    </w:rPr>
  </w:style>
  <w:style w:type="paragraph" w:customStyle="1" w:styleId="26">
    <w:name w:val="标题 2 无编号"/>
    <w:basedOn w:val="20"/>
    <w:uiPriority w:val="99"/>
    <w:rsid w:val="00180D19"/>
    <w:pPr>
      <w:numPr>
        <w:ilvl w:val="0"/>
        <w:numId w:val="0"/>
      </w:numPr>
      <w:ind w:left="113"/>
    </w:pPr>
    <w:rPr>
      <w:rFonts w:cs="Arial"/>
    </w:rPr>
  </w:style>
  <w:style w:type="paragraph" w:styleId="aff9">
    <w:name w:val="footnote text"/>
    <w:basedOn w:val="a7"/>
    <w:link w:val="Chare"/>
    <w:uiPriority w:val="99"/>
    <w:semiHidden/>
    <w:rsid w:val="00180D19"/>
    <w:pPr>
      <w:snapToGrid w:val="0"/>
      <w:spacing w:line="305" w:lineRule="auto"/>
      <w:jc w:val="left"/>
    </w:pPr>
    <w:rPr>
      <w:rFonts w:ascii="Times New Roman" w:hAnsi="Times New Roman"/>
      <w:sz w:val="18"/>
      <w:szCs w:val="18"/>
    </w:rPr>
  </w:style>
  <w:style w:type="character" w:customStyle="1" w:styleId="Chare">
    <w:name w:val="脚注文本 Char"/>
    <w:basedOn w:val="a8"/>
    <w:link w:val="aff9"/>
    <w:uiPriority w:val="99"/>
    <w:semiHidden/>
    <w:rsid w:val="00180D19"/>
    <w:rPr>
      <w:rFonts w:ascii="Times New Roman" w:hAnsi="Times New Roman"/>
      <w:kern w:val="2"/>
      <w:sz w:val="18"/>
      <w:szCs w:val="18"/>
    </w:rPr>
  </w:style>
  <w:style w:type="character" w:styleId="affa">
    <w:name w:val="footnote reference"/>
    <w:basedOn w:val="a8"/>
    <w:uiPriority w:val="99"/>
    <w:semiHidden/>
    <w:rsid w:val="00180D19"/>
    <w:rPr>
      <w:rFonts w:cs="Times New Roman"/>
      <w:vertAlign w:val="superscript"/>
    </w:rPr>
  </w:style>
  <w:style w:type="paragraph" w:customStyle="1" w:styleId="affb">
    <w:name w:val="回执标题"/>
    <w:basedOn w:val="a7"/>
    <w:uiPriority w:val="99"/>
    <w:rsid w:val="00180D19"/>
    <w:pPr>
      <w:pBdr>
        <w:top w:val="single" w:sz="4" w:space="1" w:color="auto"/>
      </w:pBdr>
      <w:spacing w:line="480" w:lineRule="exact"/>
      <w:ind w:right="-58"/>
      <w:jc w:val="center"/>
    </w:pPr>
    <w:rPr>
      <w:rFonts w:ascii="宋体" w:hAnsi="宋体" w:cs="宋体"/>
      <w:sz w:val="24"/>
      <w:szCs w:val="24"/>
    </w:rPr>
  </w:style>
  <w:style w:type="paragraph" w:customStyle="1" w:styleId="affc">
    <w:name w:val="落款"/>
    <w:basedOn w:val="a7"/>
    <w:uiPriority w:val="99"/>
    <w:rsid w:val="00180D19"/>
    <w:pPr>
      <w:spacing w:beforeLines="200" w:line="500" w:lineRule="exact"/>
      <w:jc w:val="right"/>
    </w:pPr>
    <w:rPr>
      <w:rFonts w:ascii="宋体" w:hAnsi="宋体" w:cs="宋体"/>
      <w:sz w:val="24"/>
      <w:szCs w:val="24"/>
    </w:rPr>
  </w:style>
  <w:style w:type="paragraph" w:customStyle="1" w:styleId="27">
    <w:name w:val="列出段落 2"/>
    <w:basedOn w:val="a7"/>
    <w:uiPriority w:val="99"/>
    <w:rsid w:val="00180D19"/>
    <w:pPr>
      <w:spacing w:afterLines="50" w:line="305" w:lineRule="auto"/>
      <w:ind w:left="396" w:hanging="198"/>
    </w:pPr>
    <w:rPr>
      <w:rFonts w:ascii="Times New Roman" w:hAnsi="Times New Roman"/>
      <w:szCs w:val="21"/>
    </w:rPr>
  </w:style>
  <w:style w:type="paragraph" w:customStyle="1" w:styleId="34">
    <w:name w:val="列出段落 3"/>
    <w:basedOn w:val="afb"/>
    <w:uiPriority w:val="99"/>
    <w:rsid w:val="00180D19"/>
    <w:pPr>
      <w:spacing w:line="305" w:lineRule="auto"/>
      <w:ind w:left="594" w:firstLineChars="0" w:firstLine="0"/>
    </w:pPr>
    <w:rPr>
      <w:rFonts w:cs="Calibri"/>
      <w:szCs w:val="21"/>
    </w:rPr>
  </w:style>
  <w:style w:type="paragraph" w:customStyle="1" w:styleId="44">
    <w:name w:val="列出段落 4"/>
    <w:basedOn w:val="a7"/>
    <w:uiPriority w:val="99"/>
    <w:rsid w:val="00180D19"/>
    <w:pPr>
      <w:spacing w:line="305" w:lineRule="auto"/>
      <w:ind w:left="792" w:hanging="198"/>
    </w:pPr>
    <w:rPr>
      <w:rFonts w:ascii="Times New Roman" w:hAnsi="Times New Roman"/>
      <w:szCs w:val="21"/>
    </w:rPr>
  </w:style>
  <w:style w:type="paragraph" w:customStyle="1" w:styleId="4">
    <w:name w:val="标题 4 步骤"/>
    <w:basedOn w:val="40"/>
    <w:next w:val="25"/>
    <w:uiPriority w:val="99"/>
    <w:rsid w:val="00180D19"/>
    <w:pPr>
      <w:numPr>
        <w:ilvl w:val="0"/>
        <w:numId w:val="6"/>
      </w:numPr>
      <w:spacing w:line="376" w:lineRule="auto"/>
    </w:pPr>
    <w:rPr>
      <w:rFonts w:ascii="Arial" w:eastAsia="黑体" w:hAnsi="Arial" w:cs="Arial"/>
    </w:rPr>
  </w:style>
  <w:style w:type="paragraph" w:customStyle="1" w:styleId="5">
    <w:name w:val="标题 5 步骤"/>
    <w:basedOn w:val="50"/>
    <w:next w:val="25"/>
    <w:uiPriority w:val="99"/>
    <w:rsid w:val="00180D19"/>
    <w:pPr>
      <w:numPr>
        <w:ilvl w:val="0"/>
        <w:numId w:val="5"/>
      </w:numPr>
    </w:pPr>
    <w:rPr>
      <w:rFonts w:ascii="黑体" w:eastAsia="黑体" w:hAnsi="黑体" w:cs="黑体"/>
    </w:rPr>
  </w:style>
  <w:style w:type="paragraph" w:styleId="affd">
    <w:name w:val="Quote"/>
    <w:basedOn w:val="a7"/>
    <w:next w:val="a7"/>
    <w:link w:val="Charf"/>
    <w:uiPriority w:val="99"/>
    <w:qFormat/>
    <w:rsid w:val="00180D19"/>
    <w:pPr>
      <w:spacing w:line="305" w:lineRule="auto"/>
    </w:pPr>
    <w:rPr>
      <w:rFonts w:ascii="Times New Roman" w:hAnsi="Times New Roman"/>
      <w:i/>
      <w:iCs/>
      <w:color w:val="000000"/>
      <w:szCs w:val="21"/>
    </w:rPr>
  </w:style>
  <w:style w:type="character" w:customStyle="1" w:styleId="Charf">
    <w:name w:val="引用 Char"/>
    <w:basedOn w:val="a8"/>
    <w:link w:val="affd"/>
    <w:uiPriority w:val="99"/>
    <w:rsid w:val="00180D19"/>
    <w:rPr>
      <w:rFonts w:ascii="Times New Roman" w:hAnsi="Times New Roman"/>
      <w:i/>
      <w:iCs/>
      <w:color w:val="000000"/>
      <w:kern w:val="2"/>
      <w:sz w:val="21"/>
      <w:szCs w:val="21"/>
    </w:rPr>
  </w:style>
  <w:style w:type="paragraph" w:customStyle="1" w:styleId="53">
    <w:name w:val="列出段落 5"/>
    <w:basedOn w:val="44"/>
    <w:uiPriority w:val="99"/>
    <w:rsid w:val="00180D19"/>
    <w:pPr>
      <w:ind w:left="990"/>
    </w:pPr>
  </w:style>
  <w:style w:type="paragraph" w:styleId="affe">
    <w:name w:val="Revision"/>
    <w:hidden/>
    <w:uiPriority w:val="99"/>
    <w:semiHidden/>
    <w:rsid w:val="00180D19"/>
    <w:rPr>
      <w:rFonts w:ascii="Times New Roman" w:hAnsi="Times New Roman"/>
      <w:kern w:val="2"/>
      <w:sz w:val="21"/>
      <w:szCs w:val="21"/>
    </w:rPr>
  </w:style>
  <w:style w:type="paragraph" w:styleId="afff">
    <w:name w:val="Normal (Web)"/>
    <w:basedOn w:val="a7"/>
    <w:uiPriority w:val="99"/>
    <w:rsid w:val="00180D19"/>
    <w:pPr>
      <w:widowControl/>
      <w:spacing w:before="100" w:beforeAutospacing="1" w:after="100" w:afterAutospacing="1"/>
      <w:jc w:val="left"/>
    </w:pPr>
    <w:rPr>
      <w:rFonts w:ascii="宋体" w:hAnsi="宋体" w:cs="宋体"/>
      <w:sz w:val="24"/>
      <w:szCs w:val="24"/>
    </w:rPr>
  </w:style>
  <w:style w:type="paragraph" w:customStyle="1" w:styleId="28">
    <w:name w:val="列出段落2"/>
    <w:basedOn w:val="a7"/>
    <w:uiPriority w:val="99"/>
    <w:rsid w:val="00180D19"/>
    <w:pPr>
      <w:spacing w:line="360" w:lineRule="auto"/>
      <w:ind w:firstLineChars="200" w:firstLine="420"/>
    </w:pPr>
    <w:rPr>
      <w:rFonts w:cs="Calibri"/>
      <w:sz w:val="24"/>
      <w:szCs w:val="24"/>
    </w:rPr>
  </w:style>
  <w:style w:type="paragraph" w:customStyle="1" w:styleId="35">
    <w:name w:val="列出段落3"/>
    <w:basedOn w:val="a7"/>
    <w:uiPriority w:val="99"/>
    <w:rsid w:val="00180D19"/>
    <w:pPr>
      <w:spacing w:line="360" w:lineRule="auto"/>
      <w:ind w:firstLineChars="200" w:firstLine="420"/>
    </w:pPr>
    <w:rPr>
      <w:rFonts w:cs="Calibri"/>
      <w:sz w:val="24"/>
      <w:szCs w:val="24"/>
    </w:rPr>
  </w:style>
  <w:style w:type="paragraph" w:customStyle="1" w:styleId="45">
    <w:name w:val="列出段落4"/>
    <w:basedOn w:val="a7"/>
    <w:uiPriority w:val="99"/>
    <w:rsid w:val="00180D19"/>
    <w:pPr>
      <w:spacing w:line="360" w:lineRule="auto"/>
      <w:ind w:firstLineChars="200" w:firstLine="420"/>
    </w:pPr>
    <w:rPr>
      <w:rFonts w:cs="Calibri"/>
      <w:sz w:val="24"/>
      <w:szCs w:val="24"/>
    </w:rPr>
  </w:style>
  <w:style w:type="paragraph" w:customStyle="1" w:styleId="ListParagraph1">
    <w:name w:val="List Paragraph1"/>
    <w:basedOn w:val="a7"/>
    <w:uiPriority w:val="99"/>
    <w:rsid w:val="00180D19"/>
    <w:pPr>
      <w:spacing w:line="360" w:lineRule="auto"/>
      <w:ind w:firstLineChars="200" w:firstLine="420"/>
    </w:pPr>
    <w:rPr>
      <w:sz w:val="24"/>
    </w:rPr>
  </w:style>
  <w:style w:type="paragraph" w:styleId="afff0">
    <w:name w:val="Salutation"/>
    <w:basedOn w:val="a7"/>
    <w:next w:val="a7"/>
    <w:link w:val="Charf0"/>
    <w:rsid w:val="00180D19"/>
    <w:rPr>
      <w:rFonts w:ascii="仿宋_GB2312" w:eastAsia="仿宋_GB2312" w:hAnsi="Times New Roman"/>
      <w:sz w:val="30"/>
      <w:szCs w:val="20"/>
    </w:rPr>
  </w:style>
  <w:style w:type="character" w:customStyle="1" w:styleId="Charf0">
    <w:name w:val="称呼 Char"/>
    <w:basedOn w:val="a8"/>
    <w:link w:val="afff0"/>
    <w:rsid w:val="00180D19"/>
    <w:rPr>
      <w:rFonts w:ascii="仿宋_GB2312" w:eastAsia="仿宋_GB2312" w:hAnsi="Times New Roman"/>
      <w:kern w:val="2"/>
      <w:sz w:val="30"/>
    </w:rPr>
  </w:style>
  <w:style w:type="character" w:customStyle="1" w:styleId="Chara">
    <w:name w:val="列出段落 Char"/>
    <w:link w:val="afb"/>
    <w:uiPriority w:val="34"/>
    <w:rsid w:val="002C1BB8"/>
    <w:rPr>
      <w:kern w:val="2"/>
      <w:sz w:val="21"/>
      <w:szCs w:val="22"/>
    </w:rPr>
  </w:style>
  <w:style w:type="paragraph" w:customStyle="1" w:styleId="afff1">
    <w:name w:val="缩写正文"/>
    <w:basedOn w:val="a7"/>
    <w:rsid w:val="007C121E"/>
    <w:pPr>
      <w:autoSpaceDE w:val="0"/>
      <w:autoSpaceDN w:val="0"/>
      <w:adjustRightInd w:val="0"/>
      <w:spacing w:before="105"/>
      <w:ind w:left="454"/>
      <w:jc w:val="left"/>
    </w:pPr>
    <w:rPr>
      <w:rFonts w:ascii="Times New Roman" w:hAnsi="Times New Roman"/>
      <w:kern w:val="0"/>
      <w:szCs w:val="21"/>
    </w:rPr>
  </w:style>
  <w:style w:type="character" w:customStyle="1" w:styleId="msoins0">
    <w:name w:val="msoins"/>
    <w:rsid w:val="009D176E"/>
  </w:style>
  <w:style w:type="paragraph" w:styleId="afff2">
    <w:name w:val="Body Text First Indent"/>
    <w:basedOn w:val="af9"/>
    <w:link w:val="Charf1"/>
    <w:unhideWhenUsed/>
    <w:rsid w:val="00580AA2"/>
    <w:pPr>
      <w:spacing w:line="360" w:lineRule="auto"/>
      <w:ind w:firstLineChars="100" w:firstLine="420"/>
    </w:pPr>
    <w:rPr>
      <w:rFonts w:asciiTheme="minorHAnsi" w:eastAsiaTheme="minorEastAsia" w:hAnsiTheme="minorHAnsi" w:cstheme="minorBidi"/>
      <w:sz w:val="24"/>
      <w:szCs w:val="22"/>
    </w:rPr>
  </w:style>
  <w:style w:type="character" w:customStyle="1" w:styleId="Charf1">
    <w:name w:val="正文首行缩进 Char"/>
    <w:basedOn w:val="Char6"/>
    <w:link w:val="afff2"/>
    <w:rsid w:val="00580AA2"/>
    <w:rPr>
      <w:rFonts w:asciiTheme="minorHAnsi" w:eastAsiaTheme="minorEastAsia" w:hAnsiTheme="minorHAnsi" w:cstheme="minorBidi"/>
      <w:kern w:val="2"/>
      <w:sz w:val="24"/>
      <w:szCs w:val="22"/>
    </w:rPr>
  </w:style>
  <w:style w:type="paragraph" w:customStyle="1" w:styleId="afff3">
    <w:name w:val="无线电附表小标题"/>
    <w:basedOn w:val="16"/>
    <w:qFormat/>
    <w:rsid w:val="000B2655"/>
    <w:pPr>
      <w:spacing w:beforeLines="50" w:afterLines="50"/>
      <w:ind w:firstLine="221"/>
    </w:pPr>
    <w:rPr>
      <w:rFonts w:ascii="黑体" w:eastAsia="黑体" w:hAnsi="黑体"/>
      <w:b/>
      <w:sz w:val="24"/>
      <w:szCs w:val="24"/>
    </w:rPr>
  </w:style>
  <w:style w:type="character" w:customStyle="1" w:styleId="3Char1">
    <w:name w:val="标题 3 Char1"/>
    <w:aliases w:val="Level 3 Head Char1,H3 Char1,l3 Char1,CT Char1,Heading 3 - old Char1,h21 Char1,Heading 3 - old1 Char1,H31 Char1,h22 Char1,Heading 3 - old2 Char1,H32 Char1,h23 Char1,Heading 3 - old3 Char1,H33 Char1,h24 Char1,Heading 3 - old4 Char1,H34 Char1"/>
    <w:basedOn w:val="a8"/>
    <w:rsid w:val="00B2539C"/>
    <w:rPr>
      <w:rFonts w:ascii="Times New Roman" w:eastAsia="宋体" w:hAnsi="Times New Roman" w:cs="Times New Roman"/>
      <w:b/>
      <w:bCs/>
      <w:sz w:val="32"/>
      <w:szCs w:val="32"/>
    </w:rPr>
  </w:style>
  <w:style w:type="paragraph" w:styleId="29">
    <w:name w:val="Body Text Indent 2"/>
    <w:basedOn w:val="a7"/>
    <w:link w:val="2Char3"/>
    <w:rsid w:val="00B2539C"/>
    <w:pPr>
      <w:spacing w:line="534" w:lineRule="exact"/>
      <w:ind w:firstLineChars="200" w:firstLine="560"/>
    </w:pPr>
    <w:rPr>
      <w:rFonts w:ascii="宋体" w:hAnsi="宋体"/>
      <w:sz w:val="28"/>
      <w:szCs w:val="28"/>
    </w:rPr>
  </w:style>
  <w:style w:type="character" w:customStyle="1" w:styleId="2Char3">
    <w:name w:val="正文文本缩进 2 Char"/>
    <w:basedOn w:val="a8"/>
    <w:link w:val="29"/>
    <w:rsid w:val="00B2539C"/>
    <w:rPr>
      <w:rFonts w:ascii="宋体" w:hAnsi="宋体"/>
      <w:kern w:val="2"/>
      <w:sz w:val="28"/>
      <w:szCs w:val="28"/>
    </w:rPr>
  </w:style>
  <w:style w:type="character" w:customStyle="1" w:styleId="4Char1">
    <w:name w:val="标题 4 Char1"/>
    <w:aliases w:val="H4 Char1,bullet Char1,bl Char1,bb Char1,PIM 4 Char1,h4 Char1,第三层条 Char1,h41 Char1,Fab-4 Char1,T5 Char1,(A-4) Char1,H41 Char1,H42 Char1,H43 Char1,H44 Char1,H45 Char1,H46 Char1,H47 Char1,H48 Char1,H49 Char1,H410 Char1,H411 Char1,H421 Char1"/>
    <w:basedOn w:val="a8"/>
    <w:uiPriority w:val="9"/>
    <w:rsid w:val="00B2539C"/>
    <w:rPr>
      <w:rFonts w:asciiTheme="majorHAnsi" w:eastAsiaTheme="majorEastAsia" w:hAnsiTheme="majorHAnsi" w:cstheme="majorBidi"/>
      <w:b/>
      <w:bCs/>
      <w:sz w:val="28"/>
      <w:szCs w:val="28"/>
    </w:rPr>
  </w:style>
  <w:style w:type="character" w:customStyle="1" w:styleId="1Char10">
    <w:name w:val="标题 1 Char1"/>
    <w:aliases w:val="H1 Char1"/>
    <w:basedOn w:val="a8"/>
    <w:uiPriority w:val="9"/>
    <w:rsid w:val="00B2539C"/>
    <w:rPr>
      <w:b/>
      <w:bCs/>
      <w:kern w:val="44"/>
      <w:sz w:val="44"/>
      <w:szCs w:val="44"/>
    </w:rPr>
  </w:style>
  <w:style w:type="character" w:customStyle="1" w:styleId="2Char12">
    <w:name w:val="标题 2 Char1"/>
    <w:aliases w:val="H2 Char2,Underrubrik1 Char2,prop2 Char2,Heading 2 Hidden Char2,Heading 2 CCBS Char2,UNDERRUBRIK 1-2 Char2,2nd level Char2,h2 Char2,2 Char2,Header 2 Char2,l2 Char2,Titre2 Char2,Head 2 Char2,heading 2 Char1,Titre3 Char1,Level 2 Head Char1"/>
    <w:basedOn w:val="a8"/>
    <w:uiPriority w:val="9"/>
    <w:rsid w:val="00B2539C"/>
    <w:rPr>
      <w:rFonts w:asciiTheme="majorHAnsi" w:eastAsiaTheme="majorEastAsia" w:hAnsiTheme="majorHAnsi" w:cstheme="majorBidi"/>
      <w:b/>
      <w:bCs/>
      <w:sz w:val="32"/>
      <w:szCs w:val="32"/>
    </w:rPr>
  </w:style>
  <w:style w:type="character" w:customStyle="1" w:styleId="dict-hilight2">
    <w:name w:val="dict-hilight2"/>
    <w:rsid w:val="00B2539C"/>
    <w:rPr>
      <w:shd w:val="clear" w:color="auto" w:fill="DDEDFF"/>
    </w:rPr>
  </w:style>
  <w:style w:type="character" w:customStyle="1" w:styleId="5Char1">
    <w:name w:val="标题 5 Char1"/>
    <w:aliases w:val="H5 Char1,⑴ Char1,dash Char1,ds Char1,dd Char1,h5 Char1,5 Char1,l4 Char1,第四层条 Char1,标题5 Char1,Block Label Char1,Second Subheading Char1,Level 3 - i Char1,(A) Char1,•H5 Char1,heading 5 Char1,口 Char1,口1 Char1,口2 Char1,标题 E Char1,CSS节内3级标记 Char1"/>
    <w:basedOn w:val="a8"/>
    <w:uiPriority w:val="9"/>
    <w:rsid w:val="00B2539C"/>
    <w:rPr>
      <w:b/>
      <w:bCs/>
      <w:sz w:val="28"/>
      <w:szCs w:val="28"/>
    </w:rPr>
  </w:style>
  <w:style w:type="character" w:customStyle="1" w:styleId="62">
    <w:name w:val="标题 6 字符"/>
    <w:basedOn w:val="a8"/>
    <w:uiPriority w:val="9"/>
    <w:semiHidden/>
    <w:rsid w:val="00B2539C"/>
    <w:rPr>
      <w:rFonts w:asciiTheme="majorHAnsi" w:eastAsiaTheme="majorEastAsia" w:hAnsiTheme="majorHAnsi" w:cstheme="majorBidi"/>
      <w:b/>
      <w:bCs/>
      <w:sz w:val="24"/>
      <w:szCs w:val="24"/>
    </w:rPr>
  </w:style>
  <w:style w:type="character" w:customStyle="1" w:styleId="72">
    <w:name w:val="标题 7 字符"/>
    <w:basedOn w:val="a8"/>
    <w:uiPriority w:val="9"/>
    <w:semiHidden/>
    <w:rsid w:val="00B2539C"/>
    <w:rPr>
      <w:b/>
      <w:bCs/>
      <w:sz w:val="24"/>
      <w:szCs w:val="24"/>
    </w:rPr>
  </w:style>
  <w:style w:type="character" w:customStyle="1" w:styleId="82">
    <w:name w:val="标题 8 字符"/>
    <w:basedOn w:val="a8"/>
    <w:uiPriority w:val="9"/>
    <w:semiHidden/>
    <w:rsid w:val="00B2539C"/>
    <w:rPr>
      <w:rFonts w:asciiTheme="majorHAnsi" w:eastAsiaTheme="majorEastAsia" w:hAnsiTheme="majorHAnsi" w:cstheme="majorBidi"/>
      <w:sz w:val="24"/>
      <w:szCs w:val="24"/>
    </w:rPr>
  </w:style>
  <w:style w:type="character" w:customStyle="1" w:styleId="91">
    <w:name w:val="标题 9 字符"/>
    <w:basedOn w:val="a8"/>
    <w:uiPriority w:val="9"/>
    <w:semiHidden/>
    <w:rsid w:val="00B2539C"/>
    <w:rPr>
      <w:rFonts w:asciiTheme="majorHAnsi" w:eastAsiaTheme="majorEastAsia" w:hAnsiTheme="majorHAnsi" w:cstheme="majorBidi"/>
      <w:szCs w:val="21"/>
    </w:rPr>
  </w:style>
  <w:style w:type="paragraph" w:customStyle="1" w:styleId="1a">
    <w:name w:val="文档信息1"/>
    <w:basedOn w:val="a7"/>
    <w:autoRedefine/>
    <w:uiPriority w:val="99"/>
    <w:rsid w:val="00B2539C"/>
    <w:pPr>
      <w:jc w:val="center"/>
    </w:pPr>
    <w:rPr>
      <w:rFonts w:ascii="Arial" w:hAnsi="Arial"/>
      <w:b/>
      <w:sz w:val="30"/>
      <w:szCs w:val="24"/>
    </w:rPr>
  </w:style>
  <w:style w:type="paragraph" w:styleId="afff4">
    <w:name w:val="Plain Text"/>
    <w:basedOn w:val="a7"/>
    <w:link w:val="Charf2"/>
    <w:uiPriority w:val="99"/>
    <w:rsid w:val="00B2539C"/>
    <w:rPr>
      <w:rFonts w:ascii="宋体" w:eastAsia="仿宋_GB2312" w:hAnsi="Courier New"/>
      <w:kern w:val="0"/>
      <w:sz w:val="20"/>
      <w:szCs w:val="20"/>
      <w:lang w:val="x-none" w:eastAsia="x-none"/>
    </w:rPr>
  </w:style>
  <w:style w:type="character" w:customStyle="1" w:styleId="Charf2">
    <w:name w:val="纯文本 Char"/>
    <w:basedOn w:val="a8"/>
    <w:link w:val="afff4"/>
    <w:uiPriority w:val="99"/>
    <w:rsid w:val="00B2539C"/>
    <w:rPr>
      <w:rFonts w:ascii="宋体" w:eastAsia="仿宋_GB2312" w:hAnsi="Courier New"/>
      <w:lang w:val="x-none" w:eastAsia="x-none"/>
    </w:rPr>
  </w:style>
  <w:style w:type="character" w:customStyle="1" w:styleId="afff5">
    <w:name w:val="纯文本 字符"/>
    <w:basedOn w:val="a8"/>
    <w:uiPriority w:val="99"/>
    <w:semiHidden/>
    <w:rsid w:val="00B2539C"/>
    <w:rPr>
      <w:rFonts w:asciiTheme="minorEastAsia" w:hAnsi="Courier New" w:cs="Courier New"/>
    </w:rPr>
  </w:style>
  <w:style w:type="character" w:customStyle="1" w:styleId="afff6">
    <w:name w:val="文档结构图 字符"/>
    <w:basedOn w:val="a8"/>
    <w:uiPriority w:val="99"/>
    <w:semiHidden/>
    <w:rsid w:val="00B2539C"/>
    <w:rPr>
      <w:rFonts w:ascii="Microsoft YaHei UI" w:eastAsia="Microsoft YaHei UI"/>
      <w:sz w:val="18"/>
      <w:szCs w:val="18"/>
    </w:rPr>
  </w:style>
  <w:style w:type="paragraph" w:styleId="afff7">
    <w:name w:val="List Bullet"/>
    <w:basedOn w:val="a7"/>
    <w:autoRedefine/>
    <w:uiPriority w:val="99"/>
    <w:rsid w:val="00B2539C"/>
    <w:pPr>
      <w:tabs>
        <w:tab w:val="num" w:pos="360"/>
      </w:tabs>
      <w:ind w:left="360" w:hangingChars="200" w:hanging="200"/>
    </w:pPr>
    <w:rPr>
      <w:rFonts w:ascii="Times New Roman" w:hAnsi="Times New Roman"/>
      <w:szCs w:val="24"/>
    </w:rPr>
  </w:style>
  <w:style w:type="paragraph" w:styleId="2">
    <w:name w:val="List Number 2"/>
    <w:basedOn w:val="a7"/>
    <w:rsid w:val="00B2539C"/>
    <w:pPr>
      <w:numPr>
        <w:numId w:val="8"/>
      </w:numPr>
    </w:pPr>
    <w:rPr>
      <w:rFonts w:ascii="Times New Roman" w:hAnsi="Times New Roman"/>
      <w:szCs w:val="24"/>
    </w:rPr>
  </w:style>
  <w:style w:type="paragraph" w:customStyle="1" w:styleId="a6">
    <w:name w:val="字符编号列项（三级）"/>
    <w:basedOn w:val="a7"/>
    <w:rsid w:val="00B2539C"/>
    <w:pPr>
      <w:numPr>
        <w:numId w:val="7"/>
      </w:numPr>
      <w:spacing w:line="360" w:lineRule="auto"/>
    </w:pPr>
    <w:rPr>
      <w:rFonts w:ascii="宋体" w:hAnsi="宋体"/>
      <w:szCs w:val="24"/>
    </w:rPr>
  </w:style>
  <w:style w:type="paragraph" w:customStyle="1" w:styleId="1b">
    <w:name w:val="正文文本1"/>
    <w:aliases w:val="bt,?y????×?,?y?????á?,?y?????,?y????,????"/>
    <w:basedOn w:val="a7"/>
    <w:next w:val="af9"/>
    <w:rsid w:val="00B2539C"/>
    <w:pPr>
      <w:autoSpaceDE w:val="0"/>
      <w:autoSpaceDN w:val="0"/>
      <w:adjustRightInd w:val="0"/>
      <w:spacing w:before="120" w:after="120"/>
      <w:ind w:left="2520"/>
      <w:jc w:val="left"/>
      <w:textAlignment w:val="baseline"/>
    </w:pPr>
    <w:rPr>
      <w:rFonts w:ascii="Book Antiqua" w:hAnsi="Book Antiqua"/>
      <w:kern w:val="0"/>
      <w:sz w:val="20"/>
      <w:szCs w:val="20"/>
    </w:rPr>
  </w:style>
  <w:style w:type="character" w:customStyle="1" w:styleId="afff8">
    <w:name w:val="正文文本 字符"/>
    <w:basedOn w:val="a8"/>
    <w:uiPriority w:val="99"/>
    <w:semiHidden/>
    <w:rsid w:val="00B2539C"/>
  </w:style>
  <w:style w:type="paragraph" w:customStyle="1" w:styleId="1">
    <w:name w:val="项目符号1"/>
    <w:basedOn w:val="a7"/>
    <w:autoRedefine/>
    <w:rsid w:val="00B2539C"/>
    <w:pPr>
      <w:widowControl/>
      <w:numPr>
        <w:numId w:val="9"/>
      </w:numPr>
      <w:spacing w:line="360" w:lineRule="auto"/>
    </w:pPr>
    <w:rPr>
      <w:rFonts w:ascii="宋体" w:hAnsi="宋体" w:cs="宋体"/>
      <w:bCs/>
      <w:kern w:val="0"/>
      <w:szCs w:val="21"/>
    </w:rPr>
  </w:style>
  <w:style w:type="paragraph" w:customStyle="1" w:styleId="p0">
    <w:name w:val="p0"/>
    <w:basedOn w:val="a7"/>
    <w:rsid w:val="00B2539C"/>
    <w:pPr>
      <w:widowControl/>
    </w:pPr>
    <w:rPr>
      <w:rFonts w:ascii="Times New Roman" w:hAnsi="Times New Roman"/>
      <w:kern w:val="0"/>
      <w:szCs w:val="21"/>
    </w:rPr>
  </w:style>
  <w:style w:type="character" w:customStyle="1" w:styleId="word">
    <w:name w:val="word"/>
    <w:basedOn w:val="a8"/>
    <w:rsid w:val="00B2539C"/>
  </w:style>
  <w:style w:type="paragraph" w:customStyle="1" w:styleId="NewNewNewNewNewNewNewNewNewNew">
    <w:name w:val="正文 New New New New New New New New New New"/>
    <w:rsid w:val="00B2539C"/>
    <w:pPr>
      <w:widowControl w:val="0"/>
    </w:pPr>
    <w:rPr>
      <w:rFonts w:ascii="Times New Roman" w:hAnsi="Times New Roman"/>
      <w:kern w:val="2"/>
      <w:sz w:val="21"/>
      <w:szCs w:val="24"/>
    </w:rPr>
  </w:style>
  <w:style w:type="character" w:styleId="afff9">
    <w:name w:val="Emphasis"/>
    <w:uiPriority w:val="20"/>
    <w:qFormat/>
    <w:rsid w:val="00B2539C"/>
    <w:rPr>
      <w:i/>
      <w:iCs/>
    </w:rPr>
  </w:style>
  <w:style w:type="paragraph" w:customStyle="1" w:styleId="afffa">
    <w:name w:val="报告正文"/>
    <w:basedOn w:val="a7"/>
    <w:qFormat/>
    <w:rsid w:val="00B2539C"/>
    <w:pPr>
      <w:spacing w:line="360" w:lineRule="auto"/>
      <w:ind w:firstLineChars="200" w:firstLine="200"/>
    </w:pPr>
    <w:rPr>
      <w:sz w:val="28"/>
    </w:rPr>
  </w:style>
  <w:style w:type="character" w:customStyle="1" w:styleId="afffb">
    <w:name w:val="批注文字 字符"/>
    <w:basedOn w:val="a8"/>
    <w:uiPriority w:val="99"/>
    <w:semiHidden/>
    <w:rsid w:val="00B2539C"/>
  </w:style>
  <w:style w:type="character" w:customStyle="1" w:styleId="afffc">
    <w:name w:val="批注主题 字符"/>
    <w:basedOn w:val="afffb"/>
    <w:uiPriority w:val="99"/>
    <w:semiHidden/>
    <w:rsid w:val="00B2539C"/>
    <w:rPr>
      <w:b/>
      <w:bCs/>
    </w:rPr>
  </w:style>
  <w:style w:type="character" w:customStyle="1" w:styleId="afffd">
    <w:name w:val="脚注文本 字符"/>
    <w:basedOn w:val="a8"/>
    <w:uiPriority w:val="99"/>
    <w:semiHidden/>
    <w:rsid w:val="00B2539C"/>
    <w:rPr>
      <w:sz w:val="18"/>
      <w:szCs w:val="18"/>
    </w:rPr>
  </w:style>
  <w:style w:type="numbering" w:customStyle="1" w:styleId="2a">
    <w:name w:val="无列表2"/>
    <w:next w:val="aa"/>
    <w:uiPriority w:val="99"/>
    <w:semiHidden/>
    <w:unhideWhenUsed/>
    <w:rsid w:val="00101C82"/>
  </w:style>
  <w:style w:type="table" w:customStyle="1" w:styleId="7-61">
    <w:name w:val="清单表 7 彩色 - 着色 61"/>
    <w:basedOn w:val="a9"/>
    <w:next w:val="7-62"/>
    <w:uiPriority w:val="52"/>
    <w:rsid w:val="00101C82"/>
    <w:rPr>
      <w:rFonts w:ascii="等线" w:eastAsia="等线" w:hAnsi="等线"/>
      <w:color w:val="538135"/>
      <w:kern w:val="2"/>
      <w:sz w:val="21"/>
      <w:szCs w:val="22"/>
    </w:rPr>
    <w:tblPr>
      <w:tblStyleRowBandSize w:val="1"/>
      <w:tblStyleColBandSize w:val="1"/>
    </w:tblPr>
    <w:tblStylePr w:type="firstRow">
      <w:rPr>
        <w:rFonts w:ascii="等线 Light" w:eastAsia="等线 Light" w:hAnsi="等线 Light" w:cs="Times New Roman"/>
        <w:i/>
        <w:iCs/>
        <w:sz w:val="26"/>
      </w:rPr>
      <w:tblPr/>
      <w:tcPr>
        <w:tcBorders>
          <w:bottom w:val="single" w:sz="4" w:space="0" w:color="70AD47"/>
        </w:tcBorders>
        <w:shd w:val="clear" w:color="auto" w:fill="FFFFFF"/>
      </w:tcPr>
    </w:tblStylePr>
    <w:tblStylePr w:type="lastRow">
      <w:rPr>
        <w:rFonts w:ascii="等线 Light" w:eastAsia="等线 Light" w:hAnsi="等线 Light" w:cs="Times New Roman"/>
        <w:i/>
        <w:iCs/>
        <w:sz w:val="26"/>
      </w:rPr>
      <w:tblPr/>
      <w:tcPr>
        <w:tcBorders>
          <w:top w:val="single" w:sz="4" w:space="0" w:color="70AD47"/>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0AD47"/>
        </w:tcBorders>
        <w:shd w:val="clear" w:color="auto" w:fill="FFFFFF"/>
      </w:tcPr>
    </w:tblStylePr>
    <w:tblStylePr w:type="lastCol">
      <w:rPr>
        <w:rFonts w:ascii="等线 Light" w:eastAsia="等线 Light" w:hAnsi="等线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2">
    <w:name w:val="网格型9"/>
    <w:basedOn w:val="a9"/>
    <w:next w:val="afd"/>
    <w:uiPriority w:val="39"/>
    <w:rsid w:val="00101C82"/>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表 1 浅色1"/>
    <w:basedOn w:val="a9"/>
    <w:next w:val="120"/>
    <w:uiPriority w:val="46"/>
    <w:rsid w:val="00101C82"/>
    <w:rPr>
      <w:rFonts w:ascii="等线" w:eastAsia="等线" w:hAnsi="等线"/>
      <w:kern w:val="2"/>
      <w:sz w:val="21"/>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0">
    <w:name w:val="网格表 41"/>
    <w:basedOn w:val="a9"/>
    <w:next w:val="420"/>
    <w:uiPriority w:val="49"/>
    <w:rsid w:val="00101C82"/>
    <w:rPr>
      <w:rFonts w:ascii="等线" w:eastAsia="等线" w:hAnsi="等线"/>
      <w:kern w:val="2"/>
      <w:sz w:val="21"/>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7-62">
    <w:name w:val="清单表 7 彩色 - 着色 62"/>
    <w:basedOn w:val="a9"/>
    <w:uiPriority w:val="52"/>
    <w:rsid w:val="00101C8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0">
    <w:name w:val="网格表 1 浅色2"/>
    <w:basedOn w:val="a9"/>
    <w:uiPriority w:val="46"/>
    <w:rsid w:val="00101C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20">
    <w:name w:val="网格表 42"/>
    <w:basedOn w:val="a9"/>
    <w:uiPriority w:val="49"/>
    <w:rsid w:val="00101C8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36">
    <w:name w:val="无列表3"/>
    <w:next w:val="aa"/>
    <w:uiPriority w:val="99"/>
    <w:semiHidden/>
    <w:unhideWhenUsed/>
    <w:rsid w:val="00EE3F16"/>
  </w:style>
  <w:style w:type="table" w:customStyle="1" w:styleId="100">
    <w:name w:val="网格型10"/>
    <w:basedOn w:val="a9"/>
    <w:next w:val="afd"/>
    <w:uiPriority w:val="59"/>
    <w:rsid w:val="00EE3F16"/>
    <w:pPr>
      <w:ind w:firstLine="420"/>
    </w:pPr>
    <w:rPr>
      <w:rFonts w:asciiTheme="minorHAnsi" w:eastAsia="Times New Roman" w:hAnsiTheme="minorHAnsi" w:cstheme="minorBidi"/>
      <w:kern w:val="2"/>
      <w:sz w:val="3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9"/>
    <w:next w:val="afd"/>
    <w:uiPriority w:val="59"/>
    <w:rsid w:val="00EE3F1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9"/>
    <w:next w:val="afd"/>
    <w:uiPriority w:val="59"/>
    <w:rsid w:val="00EE3F1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a9"/>
    <w:next w:val="afd"/>
    <w:uiPriority w:val="59"/>
    <w:rsid w:val="00EE3F1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无列表11"/>
    <w:next w:val="aa"/>
    <w:uiPriority w:val="99"/>
    <w:semiHidden/>
    <w:unhideWhenUsed/>
    <w:rsid w:val="00EE3F16"/>
  </w:style>
  <w:style w:type="table" w:customStyle="1" w:styleId="310">
    <w:name w:val="网格型31"/>
    <w:basedOn w:val="a9"/>
    <w:next w:val="afd"/>
    <w:uiPriority w:val="59"/>
    <w:rsid w:val="00EE3F1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9"/>
    <w:next w:val="afd"/>
    <w:uiPriority w:val="59"/>
    <w:rsid w:val="00EE3F1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网格型61"/>
    <w:basedOn w:val="a9"/>
    <w:next w:val="afd"/>
    <w:uiPriority w:val="59"/>
    <w:rsid w:val="00EE3F16"/>
    <w:pPr>
      <w:ind w:firstLine="420"/>
    </w:pPr>
    <w:rPr>
      <w:rFonts w:asciiTheme="minorHAnsi" w:eastAsia="Times New Roman" w:hAnsiTheme="minorHAnsi" w:cstheme="minorBidi"/>
      <w:kern w:val="2"/>
      <w:sz w:val="3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网格型71"/>
    <w:basedOn w:val="a9"/>
    <w:next w:val="afd"/>
    <w:uiPriority w:val="59"/>
    <w:rsid w:val="00EE3F16"/>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0">
    <w:name w:val="网格型81"/>
    <w:basedOn w:val="a9"/>
    <w:next w:val="afd"/>
    <w:uiPriority w:val="59"/>
    <w:rsid w:val="00EE3F16"/>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c">
    <w:name w:val="网格型浅色1"/>
    <w:basedOn w:val="a9"/>
    <w:next w:val="17"/>
    <w:uiPriority w:val="40"/>
    <w:rsid w:val="00EE3F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211">
    <w:name w:val="无列表21"/>
    <w:next w:val="aa"/>
    <w:uiPriority w:val="99"/>
    <w:semiHidden/>
    <w:unhideWhenUsed/>
    <w:rsid w:val="00EE3F16"/>
  </w:style>
  <w:style w:type="table" w:customStyle="1" w:styleId="7-611">
    <w:name w:val="清单表 7 彩色 - 着色 611"/>
    <w:basedOn w:val="a9"/>
    <w:next w:val="7-62"/>
    <w:uiPriority w:val="52"/>
    <w:rsid w:val="00EE3F16"/>
    <w:rPr>
      <w:rFonts w:ascii="等线" w:eastAsia="等线" w:hAnsi="等线"/>
      <w:color w:val="538135"/>
      <w:kern w:val="2"/>
      <w:sz w:val="21"/>
      <w:szCs w:val="22"/>
    </w:rPr>
    <w:tblPr>
      <w:tblStyleRowBandSize w:val="1"/>
      <w:tblStyleColBandSize w:val="1"/>
    </w:tblPr>
    <w:tblStylePr w:type="firstRow">
      <w:rPr>
        <w:rFonts w:ascii="等线 Light" w:eastAsia="等线 Light" w:hAnsi="等线 Light" w:cs="Times New Roman"/>
        <w:i/>
        <w:iCs/>
        <w:sz w:val="26"/>
      </w:rPr>
      <w:tblPr/>
      <w:tcPr>
        <w:tcBorders>
          <w:bottom w:val="single" w:sz="4" w:space="0" w:color="70AD47"/>
        </w:tcBorders>
        <w:shd w:val="clear" w:color="auto" w:fill="FFFFFF"/>
      </w:tcPr>
    </w:tblStylePr>
    <w:tblStylePr w:type="lastRow">
      <w:rPr>
        <w:rFonts w:ascii="等线 Light" w:eastAsia="等线 Light" w:hAnsi="等线 Light" w:cs="Times New Roman"/>
        <w:i/>
        <w:iCs/>
        <w:sz w:val="26"/>
      </w:rPr>
      <w:tblPr/>
      <w:tcPr>
        <w:tcBorders>
          <w:top w:val="single" w:sz="4" w:space="0" w:color="70AD47"/>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0AD47"/>
        </w:tcBorders>
        <w:shd w:val="clear" w:color="auto" w:fill="FFFFFF"/>
      </w:tcPr>
    </w:tblStylePr>
    <w:tblStylePr w:type="lastCol">
      <w:rPr>
        <w:rFonts w:ascii="等线 Light" w:eastAsia="等线 Light" w:hAnsi="等线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10">
    <w:name w:val="网格型91"/>
    <w:basedOn w:val="a9"/>
    <w:next w:val="afd"/>
    <w:uiPriority w:val="39"/>
    <w:rsid w:val="00EE3F16"/>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表 1 浅色11"/>
    <w:basedOn w:val="a9"/>
    <w:next w:val="120"/>
    <w:uiPriority w:val="46"/>
    <w:rsid w:val="00EE3F16"/>
    <w:rPr>
      <w:rFonts w:ascii="等线" w:eastAsia="等线" w:hAnsi="等线"/>
      <w:kern w:val="2"/>
      <w:sz w:val="21"/>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0">
    <w:name w:val="网格表 411"/>
    <w:basedOn w:val="a9"/>
    <w:next w:val="420"/>
    <w:uiPriority w:val="49"/>
    <w:rsid w:val="00EE3F16"/>
    <w:rPr>
      <w:rFonts w:ascii="等线" w:eastAsia="等线" w:hAnsi="等线"/>
      <w:kern w:val="2"/>
      <w:sz w:val="21"/>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7-620">
    <w:name w:val="清单表 7 彩色 - 着色 62"/>
    <w:basedOn w:val="a9"/>
    <w:next w:val="7-62"/>
    <w:uiPriority w:val="52"/>
    <w:rsid w:val="00EE3F1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1">
    <w:name w:val="网格表 1 浅色2"/>
    <w:basedOn w:val="a9"/>
    <w:next w:val="120"/>
    <w:uiPriority w:val="46"/>
    <w:rsid w:val="00EE3F1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21">
    <w:name w:val="网格表 42"/>
    <w:basedOn w:val="a9"/>
    <w:next w:val="420"/>
    <w:uiPriority w:val="49"/>
    <w:rsid w:val="00EE3F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3">
    <w:name w:val="标准书脚_偶数页"/>
    <w:rsid w:val="000A23AF"/>
    <w:pPr>
      <w:numPr>
        <w:ilvl w:val="3"/>
        <w:numId w:val="15"/>
      </w:numPr>
      <w:spacing w:before="120"/>
    </w:pPr>
    <w:rPr>
      <w:rFonts w:ascii="Times New Roman" w:hAnsi="Times New Roman"/>
      <w:sz w:val="18"/>
    </w:rPr>
  </w:style>
  <w:style w:type="paragraph" w:customStyle="1" w:styleId="a0">
    <w:name w:val="前言、引言标题"/>
    <w:next w:val="a7"/>
    <w:rsid w:val="000A23AF"/>
    <w:pPr>
      <w:numPr>
        <w:numId w:val="15"/>
      </w:numPr>
      <w:shd w:val="clear" w:color="FFFFFF" w:fill="FFFFFF"/>
      <w:spacing w:before="640" w:after="560"/>
      <w:jc w:val="center"/>
      <w:outlineLvl w:val="0"/>
    </w:pPr>
    <w:rPr>
      <w:rFonts w:ascii="黑体" w:eastAsia="黑体" w:hAnsi="Times New Roman"/>
      <w:sz w:val="32"/>
    </w:rPr>
  </w:style>
  <w:style w:type="paragraph" w:customStyle="1" w:styleId="a1">
    <w:name w:val="章标题"/>
    <w:next w:val="a7"/>
    <w:rsid w:val="000A23AF"/>
    <w:pPr>
      <w:numPr>
        <w:ilvl w:val="1"/>
        <w:numId w:val="15"/>
      </w:numPr>
      <w:spacing w:beforeLines="50" w:afterLines="50"/>
      <w:jc w:val="both"/>
      <w:outlineLvl w:val="1"/>
    </w:pPr>
    <w:rPr>
      <w:rFonts w:ascii="黑体" w:eastAsia="黑体" w:hAnsi="Times New Roman"/>
      <w:sz w:val="21"/>
    </w:rPr>
  </w:style>
  <w:style w:type="paragraph" w:customStyle="1" w:styleId="a2">
    <w:name w:val="一级条标题"/>
    <w:next w:val="a7"/>
    <w:rsid w:val="000A23AF"/>
    <w:pPr>
      <w:numPr>
        <w:ilvl w:val="2"/>
        <w:numId w:val="15"/>
      </w:numPr>
      <w:adjustRightInd w:val="0"/>
      <w:outlineLvl w:val="2"/>
    </w:pPr>
    <w:rPr>
      <w:rFonts w:ascii="Times New Roman" w:eastAsia="黑体" w:hAnsi="Times New Roman"/>
      <w:sz w:val="21"/>
    </w:rPr>
  </w:style>
  <w:style w:type="paragraph" w:customStyle="1" w:styleId="a4">
    <w:name w:val="目次、索引正文"/>
    <w:rsid w:val="000A23AF"/>
    <w:pPr>
      <w:numPr>
        <w:ilvl w:val="4"/>
        <w:numId w:val="15"/>
      </w:numPr>
      <w:spacing w:line="320" w:lineRule="exact"/>
      <w:jc w:val="both"/>
    </w:pPr>
    <w:rPr>
      <w:rFonts w:ascii="宋体" w:hAnsi="Times New Roman"/>
      <w:sz w:val="21"/>
    </w:rPr>
  </w:style>
  <w:style w:type="character" w:customStyle="1" w:styleId="apple-converted-space">
    <w:name w:val="apple-converted-space"/>
    <w:rsid w:val="000A2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66257">
      <w:bodyDiv w:val="1"/>
      <w:marLeft w:val="0"/>
      <w:marRight w:val="0"/>
      <w:marTop w:val="0"/>
      <w:marBottom w:val="0"/>
      <w:divBdr>
        <w:top w:val="none" w:sz="0" w:space="0" w:color="auto"/>
        <w:left w:val="none" w:sz="0" w:space="0" w:color="auto"/>
        <w:bottom w:val="none" w:sz="0" w:space="0" w:color="auto"/>
        <w:right w:val="none" w:sz="0" w:space="0" w:color="auto"/>
      </w:divBdr>
    </w:div>
    <w:div w:id="355617267">
      <w:bodyDiv w:val="1"/>
      <w:marLeft w:val="0"/>
      <w:marRight w:val="0"/>
      <w:marTop w:val="0"/>
      <w:marBottom w:val="0"/>
      <w:divBdr>
        <w:top w:val="none" w:sz="0" w:space="0" w:color="auto"/>
        <w:left w:val="none" w:sz="0" w:space="0" w:color="auto"/>
        <w:bottom w:val="none" w:sz="0" w:space="0" w:color="auto"/>
        <w:right w:val="none" w:sz="0" w:space="0" w:color="auto"/>
      </w:divBdr>
    </w:div>
    <w:div w:id="565606152">
      <w:bodyDiv w:val="1"/>
      <w:marLeft w:val="0"/>
      <w:marRight w:val="0"/>
      <w:marTop w:val="0"/>
      <w:marBottom w:val="0"/>
      <w:divBdr>
        <w:top w:val="none" w:sz="0" w:space="0" w:color="auto"/>
        <w:left w:val="none" w:sz="0" w:space="0" w:color="auto"/>
        <w:bottom w:val="none" w:sz="0" w:space="0" w:color="auto"/>
        <w:right w:val="none" w:sz="0" w:space="0" w:color="auto"/>
      </w:divBdr>
    </w:div>
    <w:div w:id="985358120">
      <w:bodyDiv w:val="1"/>
      <w:marLeft w:val="0"/>
      <w:marRight w:val="0"/>
      <w:marTop w:val="0"/>
      <w:marBottom w:val="0"/>
      <w:divBdr>
        <w:top w:val="none" w:sz="0" w:space="0" w:color="auto"/>
        <w:left w:val="none" w:sz="0" w:space="0" w:color="auto"/>
        <w:bottom w:val="none" w:sz="0" w:space="0" w:color="auto"/>
        <w:right w:val="none" w:sz="0" w:space="0" w:color="auto"/>
      </w:divBdr>
    </w:div>
    <w:div w:id="1190488013">
      <w:bodyDiv w:val="1"/>
      <w:marLeft w:val="0"/>
      <w:marRight w:val="0"/>
      <w:marTop w:val="0"/>
      <w:marBottom w:val="0"/>
      <w:divBdr>
        <w:top w:val="none" w:sz="0" w:space="0" w:color="auto"/>
        <w:left w:val="none" w:sz="0" w:space="0" w:color="auto"/>
        <w:bottom w:val="none" w:sz="0" w:space="0" w:color="auto"/>
        <w:right w:val="none" w:sz="0" w:space="0" w:color="auto"/>
      </w:divBdr>
    </w:div>
    <w:div w:id="1240823134">
      <w:bodyDiv w:val="1"/>
      <w:marLeft w:val="0"/>
      <w:marRight w:val="0"/>
      <w:marTop w:val="0"/>
      <w:marBottom w:val="0"/>
      <w:divBdr>
        <w:top w:val="none" w:sz="0" w:space="0" w:color="auto"/>
        <w:left w:val="none" w:sz="0" w:space="0" w:color="auto"/>
        <w:bottom w:val="none" w:sz="0" w:space="0" w:color="auto"/>
        <w:right w:val="none" w:sz="0" w:space="0" w:color="auto"/>
      </w:divBdr>
    </w:div>
    <w:div w:id="1519857137">
      <w:bodyDiv w:val="1"/>
      <w:marLeft w:val="0"/>
      <w:marRight w:val="0"/>
      <w:marTop w:val="0"/>
      <w:marBottom w:val="0"/>
      <w:divBdr>
        <w:top w:val="none" w:sz="0" w:space="0" w:color="auto"/>
        <w:left w:val="none" w:sz="0" w:space="0" w:color="auto"/>
        <w:bottom w:val="none" w:sz="0" w:space="0" w:color="auto"/>
        <w:right w:val="none" w:sz="0" w:space="0" w:color="auto"/>
      </w:divBdr>
    </w:div>
    <w:div w:id="1817912631">
      <w:bodyDiv w:val="1"/>
      <w:marLeft w:val="0"/>
      <w:marRight w:val="0"/>
      <w:marTop w:val="0"/>
      <w:marBottom w:val="0"/>
      <w:divBdr>
        <w:top w:val="none" w:sz="0" w:space="0" w:color="auto"/>
        <w:left w:val="none" w:sz="0" w:space="0" w:color="auto"/>
        <w:bottom w:val="none" w:sz="0" w:space="0" w:color="auto"/>
        <w:right w:val="none" w:sz="0" w:space="0" w:color="auto"/>
      </w:divBdr>
    </w:div>
    <w:div w:id="203295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hyperlink" Target="javascript:void(0);"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javascript:void(0);"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footer" Target="footer3.xml"/><Relationship Id="rId10" Type="http://schemas.openxmlformats.org/officeDocument/2006/relationships/image" Target="media/image1.emf"/><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21F73-3935-4C7E-A9C1-67BC94CB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109</Pages>
  <Words>14439</Words>
  <Characters>82304</Characters>
  <Application>Microsoft Office Word</Application>
  <DocSecurity>0</DocSecurity>
  <Lines>685</Lines>
  <Paragraphs>193</Paragraphs>
  <ScaleCrop>false</ScaleCrop>
  <Company>2ndSpAcE</Company>
  <LinksUpToDate>false</LinksUpToDate>
  <CharactersWithSpaces>96550</CharactersWithSpaces>
  <SharedDoc>false</SharedDoc>
  <HLinks>
    <vt:vector size="810" baseType="variant">
      <vt:variant>
        <vt:i4>1441855</vt:i4>
      </vt:variant>
      <vt:variant>
        <vt:i4>806</vt:i4>
      </vt:variant>
      <vt:variant>
        <vt:i4>0</vt:i4>
      </vt:variant>
      <vt:variant>
        <vt:i4>5</vt:i4>
      </vt:variant>
      <vt:variant>
        <vt:lpwstr/>
      </vt:variant>
      <vt:variant>
        <vt:lpwstr>_Toc236625918</vt:lpwstr>
      </vt:variant>
      <vt:variant>
        <vt:i4>1441855</vt:i4>
      </vt:variant>
      <vt:variant>
        <vt:i4>800</vt:i4>
      </vt:variant>
      <vt:variant>
        <vt:i4>0</vt:i4>
      </vt:variant>
      <vt:variant>
        <vt:i4>5</vt:i4>
      </vt:variant>
      <vt:variant>
        <vt:lpwstr/>
      </vt:variant>
      <vt:variant>
        <vt:lpwstr>_Toc236625917</vt:lpwstr>
      </vt:variant>
      <vt:variant>
        <vt:i4>1441855</vt:i4>
      </vt:variant>
      <vt:variant>
        <vt:i4>794</vt:i4>
      </vt:variant>
      <vt:variant>
        <vt:i4>0</vt:i4>
      </vt:variant>
      <vt:variant>
        <vt:i4>5</vt:i4>
      </vt:variant>
      <vt:variant>
        <vt:lpwstr/>
      </vt:variant>
      <vt:variant>
        <vt:lpwstr>_Toc236625916</vt:lpwstr>
      </vt:variant>
      <vt:variant>
        <vt:i4>1441855</vt:i4>
      </vt:variant>
      <vt:variant>
        <vt:i4>788</vt:i4>
      </vt:variant>
      <vt:variant>
        <vt:i4>0</vt:i4>
      </vt:variant>
      <vt:variant>
        <vt:i4>5</vt:i4>
      </vt:variant>
      <vt:variant>
        <vt:lpwstr/>
      </vt:variant>
      <vt:variant>
        <vt:lpwstr>_Toc236625915</vt:lpwstr>
      </vt:variant>
      <vt:variant>
        <vt:i4>1441855</vt:i4>
      </vt:variant>
      <vt:variant>
        <vt:i4>782</vt:i4>
      </vt:variant>
      <vt:variant>
        <vt:i4>0</vt:i4>
      </vt:variant>
      <vt:variant>
        <vt:i4>5</vt:i4>
      </vt:variant>
      <vt:variant>
        <vt:lpwstr/>
      </vt:variant>
      <vt:variant>
        <vt:lpwstr>_Toc236625914</vt:lpwstr>
      </vt:variant>
      <vt:variant>
        <vt:i4>1441855</vt:i4>
      </vt:variant>
      <vt:variant>
        <vt:i4>776</vt:i4>
      </vt:variant>
      <vt:variant>
        <vt:i4>0</vt:i4>
      </vt:variant>
      <vt:variant>
        <vt:i4>5</vt:i4>
      </vt:variant>
      <vt:variant>
        <vt:lpwstr/>
      </vt:variant>
      <vt:variant>
        <vt:lpwstr>_Toc236625913</vt:lpwstr>
      </vt:variant>
      <vt:variant>
        <vt:i4>1441855</vt:i4>
      </vt:variant>
      <vt:variant>
        <vt:i4>770</vt:i4>
      </vt:variant>
      <vt:variant>
        <vt:i4>0</vt:i4>
      </vt:variant>
      <vt:variant>
        <vt:i4>5</vt:i4>
      </vt:variant>
      <vt:variant>
        <vt:lpwstr/>
      </vt:variant>
      <vt:variant>
        <vt:lpwstr>_Toc236625912</vt:lpwstr>
      </vt:variant>
      <vt:variant>
        <vt:i4>1441855</vt:i4>
      </vt:variant>
      <vt:variant>
        <vt:i4>764</vt:i4>
      </vt:variant>
      <vt:variant>
        <vt:i4>0</vt:i4>
      </vt:variant>
      <vt:variant>
        <vt:i4>5</vt:i4>
      </vt:variant>
      <vt:variant>
        <vt:lpwstr/>
      </vt:variant>
      <vt:variant>
        <vt:lpwstr>_Toc236625911</vt:lpwstr>
      </vt:variant>
      <vt:variant>
        <vt:i4>1441855</vt:i4>
      </vt:variant>
      <vt:variant>
        <vt:i4>758</vt:i4>
      </vt:variant>
      <vt:variant>
        <vt:i4>0</vt:i4>
      </vt:variant>
      <vt:variant>
        <vt:i4>5</vt:i4>
      </vt:variant>
      <vt:variant>
        <vt:lpwstr/>
      </vt:variant>
      <vt:variant>
        <vt:lpwstr>_Toc236625910</vt:lpwstr>
      </vt:variant>
      <vt:variant>
        <vt:i4>1507391</vt:i4>
      </vt:variant>
      <vt:variant>
        <vt:i4>752</vt:i4>
      </vt:variant>
      <vt:variant>
        <vt:i4>0</vt:i4>
      </vt:variant>
      <vt:variant>
        <vt:i4>5</vt:i4>
      </vt:variant>
      <vt:variant>
        <vt:lpwstr/>
      </vt:variant>
      <vt:variant>
        <vt:lpwstr>_Toc236625909</vt:lpwstr>
      </vt:variant>
      <vt:variant>
        <vt:i4>1507391</vt:i4>
      </vt:variant>
      <vt:variant>
        <vt:i4>746</vt:i4>
      </vt:variant>
      <vt:variant>
        <vt:i4>0</vt:i4>
      </vt:variant>
      <vt:variant>
        <vt:i4>5</vt:i4>
      </vt:variant>
      <vt:variant>
        <vt:lpwstr/>
      </vt:variant>
      <vt:variant>
        <vt:lpwstr>_Toc236625908</vt:lpwstr>
      </vt:variant>
      <vt:variant>
        <vt:i4>1507391</vt:i4>
      </vt:variant>
      <vt:variant>
        <vt:i4>740</vt:i4>
      </vt:variant>
      <vt:variant>
        <vt:i4>0</vt:i4>
      </vt:variant>
      <vt:variant>
        <vt:i4>5</vt:i4>
      </vt:variant>
      <vt:variant>
        <vt:lpwstr/>
      </vt:variant>
      <vt:variant>
        <vt:lpwstr>_Toc236625907</vt:lpwstr>
      </vt:variant>
      <vt:variant>
        <vt:i4>1507391</vt:i4>
      </vt:variant>
      <vt:variant>
        <vt:i4>734</vt:i4>
      </vt:variant>
      <vt:variant>
        <vt:i4>0</vt:i4>
      </vt:variant>
      <vt:variant>
        <vt:i4>5</vt:i4>
      </vt:variant>
      <vt:variant>
        <vt:lpwstr/>
      </vt:variant>
      <vt:variant>
        <vt:lpwstr>_Toc236625906</vt:lpwstr>
      </vt:variant>
      <vt:variant>
        <vt:i4>1507391</vt:i4>
      </vt:variant>
      <vt:variant>
        <vt:i4>728</vt:i4>
      </vt:variant>
      <vt:variant>
        <vt:i4>0</vt:i4>
      </vt:variant>
      <vt:variant>
        <vt:i4>5</vt:i4>
      </vt:variant>
      <vt:variant>
        <vt:lpwstr/>
      </vt:variant>
      <vt:variant>
        <vt:lpwstr>_Toc236625905</vt:lpwstr>
      </vt:variant>
      <vt:variant>
        <vt:i4>1507391</vt:i4>
      </vt:variant>
      <vt:variant>
        <vt:i4>722</vt:i4>
      </vt:variant>
      <vt:variant>
        <vt:i4>0</vt:i4>
      </vt:variant>
      <vt:variant>
        <vt:i4>5</vt:i4>
      </vt:variant>
      <vt:variant>
        <vt:lpwstr/>
      </vt:variant>
      <vt:variant>
        <vt:lpwstr>_Toc236625904</vt:lpwstr>
      </vt:variant>
      <vt:variant>
        <vt:i4>1507391</vt:i4>
      </vt:variant>
      <vt:variant>
        <vt:i4>716</vt:i4>
      </vt:variant>
      <vt:variant>
        <vt:i4>0</vt:i4>
      </vt:variant>
      <vt:variant>
        <vt:i4>5</vt:i4>
      </vt:variant>
      <vt:variant>
        <vt:lpwstr/>
      </vt:variant>
      <vt:variant>
        <vt:lpwstr>_Toc236625903</vt:lpwstr>
      </vt:variant>
      <vt:variant>
        <vt:i4>1507391</vt:i4>
      </vt:variant>
      <vt:variant>
        <vt:i4>710</vt:i4>
      </vt:variant>
      <vt:variant>
        <vt:i4>0</vt:i4>
      </vt:variant>
      <vt:variant>
        <vt:i4>5</vt:i4>
      </vt:variant>
      <vt:variant>
        <vt:lpwstr/>
      </vt:variant>
      <vt:variant>
        <vt:lpwstr>_Toc236625902</vt:lpwstr>
      </vt:variant>
      <vt:variant>
        <vt:i4>1507391</vt:i4>
      </vt:variant>
      <vt:variant>
        <vt:i4>704</vt:i4>
      </vt:variant>
      <vt:variant>
        <vt:i4>0</vt:i4>
      </vt:variant>
      <vt:variant>
        <vt:i4>5</vt:i4>
      </vt:variant>
      <vt:variant>
        <vt:lpwstr/>
      </vt:variant>
      <vt:variant>
        <vt:lpwstr>_Toc236625901</vt:lpwstr>
      </vt:variant>
      <vt:variant>
        <vt:i4>1507391</vt:i4>
      </vt:variant>
      <vt:variant>
        <vt:i4>698</vt:i4>
      </vt:variant>
      <vt:variant>
        <vt:i4>0</vt:i4>
      </vt:variant>
      <vt:variant>
        <vt:i4>5</vt:i4>
      </vt:variant>
      <vt:variant>
        <vt:lpwstr/>
      </vt:variant>
      <vt:variant>
        <vt:lpwstr>_Toc236625900</vt:lpwstr>
      </vt:variant>
      <vt:variant>
        <vt:i4>1966142</vt:i4>
      </vt:variant>
      <vt:variant>
        <vt:i4>692</vt:i4>
      </vt:variant>
      <vt:variant>
        <vt:i4>0</vt:i4>
      </vt:variant>
      <vt:variant>
        <vt:i4>5</vt:i4>
      </vt:variant>
      <vt:variant>
        <vt:lpwstr/>
      </vt:variant>
      <vt:variant>
        <vt:lpwstr>_Toc236625899</vt:lpwstr>
      </vt:variant>
      <vt:variant>
        <vt:i4>1966142</vt:i4>
      </vt:variant>
      <vt:variant>
        <vt:i4>686</vt:i4>
      </vt:variant>
      <vt:variant>
        <vt:i4>0</vt:i4>
      </vt:variant>
      <vt:variant>
        <vt:i4>5</vt:i4>
      </vt:variant>
      <vt:variant>
        <vt:lpwstr/>
      </vt:variant>
      <vt:variant>
        <vt:lpwstr>_Toc236625898</vt:lpwstr>
      </vt:variant>
      <vt:variant>
        <vt:i4>1966142</vt:i4>
      </vt:variant>
      <vt:variant>
        <vt:i4>680</vt:i4>
      </vt:variant>
      <vt:variant>
        <vt:i4>0</vt:i4>
      </vt:variant>
      <vt:variant>
        <vt:i4>5</vt:i4>
      </vt:variant>
      <vt:variant>
        <vt:lpwstr/>
      </vt:variant>
      <vt:variant>
        <vt:lpwstr>_Toc236625897</vt:lpwstr>
      </vt:variant>
      <vt:variant>
        <vt:i4>1966142</vt:i4>
      </vt:variant>
      <vt:variant>
        <vt:i4>674</vt:i4>
      </vt:variant>
      <vt:variant>
        <vt:i4>0</vt:i4>
      </vt:variant>
      <vt:variant>
        <vt:i4>5</vt:i4>
      </vt:variant>
      <vt:variant>
        <vt:lpwstr/>
      </vt:variant>
      <vt:variant>
        <vt:lpwstr>_Toc236625896</vt:lpwstr>
      </vt:variant>
      <vt:variant>
        <vt:i4>1966142</vt:i4>
      </vt:variant>
      <vt:variant>
        <vt:i4>668</vt:i4>
      </vt:variant>
      <vt:variant>
        <vt:i4>0</vt:i4>
      </vt:variant>
      <vt:variant>
        <vt:i4>5</vt:i4>
      </vt:variant>
      <vt:variant>
        <vt:lpwstr/>
      </vt:variant>
      <vt:variant>
        <vt:lpwstr>_Toc236625895</vt:lpwstr>
      </vt:variant>
      <vt:variant>
        <vt:i4>1966142</vt:i4>
      </vt:variant>
      <vt:variant>
        <vt:i4>662</vt:i4>
      </vt:variant>
      <vt:variant>
        <vt:i4>0</vt:i4>
      </vt:variant>
      <vt:variant>
        <vt:i4>5</vt:i4>
      </vt:variant>
      <vt:variant>
        <vt:lpwstr/>
      </vt:variant>
      <vt:variant>
        <vt:lpwstr>_Toc236625894</vt:lpwstr>
      </vt:variant>
      <vt:variant>
        <vt:i4>1966142</vt:i4>
      </vt:variant>
      <vt:variant>
        <vt:i4>656</vt:i4>
      </vt:variant>
      <vt:variant>
        <vt:i4>0</vt:i4>
      </vt:variant>
      <vt:variant>
        <vt:i4>5</vt:i4>
      </vt:variant>
      <vt:variant>
        <vt:lpwstr/>
      </vt:variant>
      <vt:variant>
        <vt:lpwstr>_Toc236625893</vt:lpwstr>
      </vt:variant>
      <vt:variant>
        <vt:i4>1966142</vt:i4>
      </vt:variant>
      <vt:variant>
        <vt:i4>650</vt:i4>
      </vt:variant>
      <vt:variant>
        <vt:i4>0</vt:i4>
      </vt:variant>
      <vt:variant>
        <vt:i4>5</vt:i4>
      </vt:variant>
      <vt:variant>
        <vt:lpwstr/>
      </vt:variant>
      <vt:variant>
        <vt:lpwstr>_Toc236625892</vt:lpwstr>
      </vt:variant>
      <vt:variant>
        <vt:i4>1966142</vt:i4>
      </vt:variant>
      <vt:variant>
        <vt:i4>644</vt:i4>
      </vt:variant>
      <vt:variant>
        <vt:i4>0</vt:i4>
      </vt:variant>
      <vt:variant>
        <vt:i4>5</vt:i4>
      </vt:variant>
      <vt:variant>
        <vt:lpwstr/>
      </vt:variant>
      <vt:variant>
        <vt:lpwstr>_Toc236625891</vt:lpwstr>
      </vt:variant>
      <vt:variant>
        <vt:i4>1966142</vt:i4>
      </vt:variant>
      <vt:variant>
        <vt:i4>638</vt:i4>
      </vt:variant>
      <vt:variant>
        <vt:i4>0</vt:i4>
      </vt:variant>
      <vt:variant>
        <vt:i4>5</vt:i4>
      </vt:variant>
      <vt:variant>
        <vt:lpwstr/>
      </vt:variant>
      <vt:variant>
        <vt:lpwstr>_Toc236625890</vt:lpwstr>
      </vt:variant>
      <vt:variant>
        <vt:i4>2031678</vt:i4>
      </vt:variant>
      <vt:variant>
        <vt:i4>632</vt:i4>
      </vt:variant>
      <vt:variant>
        <vt:i4>0</vt:i4>
      </vt:variant>
      <vt:variant>
        <vt:i4>5</vt:i4>
      </vt:variant>
      <vt:variant>
        <vt:lpwstr/>
      </vt:variant>
      <vt:variant>
        <vt:lpwstr>_Toc236625889</vt:lpwstr>
      </vt:variant>
      <vt:variant>
        <vt:i4>2031678</vt:i4>
      </vt:variant>
      <vt:variant>
        <vt:i4>626</vt:i4>
      </vt:variant>
      <vt:variant>
        <vt:i4>0</vt:i4>
      </vt:variant>
      <vt:variant>
        <vt:i4>5</vt:i4>
      </vt:variant>
      <vt:variant>
        <vt:lpwstr/>
      </vt:variant>
      <vt:variant>
        <vt:lpwstr>_Toc236625888</vt:lpwstr>
      </vt:variant>
      <vt:variant>
        <vt:i4>2031678</vt:i4>
      </vt:variant>
      <vt:variant>
        <vt:i4>620</vt:i4>
      </vt:variant>
      <vt:variant>
        <vt:i4>0</vt:i4>
      </vt:variant>
      <vt:variant>
        <vt:i4>5</vt:i4>
      </vt:variant>
      <vt:variant>
        <vt:lpwstr/>
      </vt:variant>
      <vt:variant>
        <vt:lpwstr>_Toc236625887</vt:lpwstr>
      </vt:variant>
      <vt:variant>
        <vt:i4>2031678</vt:i4>
      </vt:variant>
      <vt:variant>
        <vt:i4>614</vt:i4>
      </vt:variant>
      <vt:variant>
        <vt:i4>0</vt:i4>
      </vt:variant>
      <vt:variant>
        <vt:i4>5</vt:i4>
      </vt:variant>
      <vt:variant>
        <vt:lpwstr/>
      </vt:variant>
      <vt:variant>
        <vt:lpwstr>_Toc236625886</vt:lpwstr>
      </vt:variant>
      <vt:variant>
        <vt:i4>2031678</vt:i4>
      </vt:variant>
      <vt:variant>
        <vt:i4>608</vt:i4>
      </vt:variant>
      <vt:variant>
        <vt:i4>0</vt:i4>
      </vt:variant>
      <vt:variant>
        <vt:i4>5</vt:i4>
      </vt:variant>
      <vt:variant>
        <vt:lpwstr/>
      </vt:variant>
      <vt:variant>
        <vt:lpwstr>_Toc236625885</vt:lpwstr>
      </vt:variant>
      <vt:variant>
        <vt:i4>2031678</vt:i4>
      </vt:variant>
      <vt:variant>
        <vt:i4>602</vt:i4>
      </vt:variant>
      <vt:variant>
        <vt:i4>0</vt:i4>
      </vt:variant>
      <vt:variant>
        <vt:i4>5</vt:i4>
      </vt:variant>
      <vt:variant>
        <vt:lpwstr/>
      </vt:variant>
      <vt:variant>
        <vt:lpwstr>_Toc236625884</vt:lpwstr>
      </vt:variant>
      <vt:variant>
        <vt:i4>2031678</vt:i4>
      </vt:variant>
      <vt:variant>
        <vt:i4>596</vt:i4>
      </vt:variant>
      <vt:variant>
        <vt:i4>0</vt:i4>
      </vt:variant>
      <vt:variant>
        <vt:i4>5</vt:i4>
      </vt:variant>
      <vt:variant>
        <vt:lpwstr/>
      </vt:variant>
      <vt:variant>
        <vt:lpwstr>_Toc236625883</vt:lpwstr>
      </vt:variant>
      <vt:variant>
        <vt:i4>2031678</vt:i4>
      </vt:variant>
      <vt:variant>
        <vt:i4>590</vt:i4>
      </vt:variant>
      <vt:variant>
        <vt:i4>0</vt:i4>
      </vt:variant>
      <vt:variant>
        <vt:i4>5</vt:i4>
      </vt:variant>
      <vt:variant>
        <vt:lpwstr/>
      </vt:variant>
      <vt:variant>
        <vt:lpwstr>_Toc236625882</vt:lpwstr>
      </vt:variant>
      <vt:variant>
        <vt:i4>2031678</vt:i4>
      </vt:variant>
      <vt:variant>
        <vt:i4>584</vt:i4>
      </vt:variant>
      <vt:variant>
        <vt:i4>0</vt:i4>
      </vt:variant>
      <vt:variant>
        <vt:i4>5</vt:i4>
      </vt:variant>
      <vt:variant>
        <vt:lpwstr/>
      </vt:variant>
      <vt:variant>
        <vt:lpwstr>_Toc236625881</vt:lpwstr>
      </vt:variant>
      <vt:variant>
        <vt:i4>2031678</vt:i4>
      </vt:variant>
      <vt:variant>
        <vt:i4>578</vt:i4>
      </vt:variant>
      <vt:variant>
        <vt:i4>0</vt:i4>
      </vt:variant>
      <vt:variant>
        <vt:i4>5</vt:i4>
      </vt:variant>
      <vt:variant>
        <vt:lpwstr/>
      </vt:variant>
      <vt:variant>
        <vt:lpwstr>_Toc236625880</vt:lpwstr>
      </vt:variant>
      <vt:variant>
        <vt:i4>1048638</vt:i4>
      </vt:variant>
      <vt:variant>
        <vt:i4>572</vt:i4>
      </vt:variant>
      <vt:variant>
        <vt:i4>0</vt:i4>
      </vt:variant>
      <vt:variant>
        <vt:i4>5</vt:i4>
      </vt:variant>
      <vt:variant>
        <vt:lpwstr/>
      </vt:variant>
      <vt:variant>
        <vt:lpwstr>_Toc236625879</vt:lpwstr>
      </vt:variant>
      <vt:variant>
        <vt:i4>1048638</vt:i4>
      </vt:variant>
      <vt:variant>
        <vt:i4>566</vt:i4>
      </vt:variant>
      <vt:variant>
        <vt:i4>0</vt:i4>
      </vt:variant>
      <vt:variant>
        <vt:i4>5</vt:i4>
      </vt:variant>
      <vt:variant>
        <vt:lpwstr/>
      </vt:variant>
      <vt:variant>
        <vt:lpwstr>_Toc236625878</vt:lpwstr>
      </vt:variant>
      <vt:variant>
        <vt:i4>1048638</vt:i4>
      </vt:variant>
      <vt:variant>
        <vt:i4>560</vt:i4>
      </vt:variant>
      <vt:variant>
        <vt:i4>0</vt:i4>
      </vt:variant>
      <vt:variant>
        <vt:i4>5</vt:i4>
      </vt:variant>
      <vt:variant>
        <vt:lpwstr/>
      </vt:variant>
      <vt:variant>
        <vt:lpwstr>_Toc236625877</vt:lpwstr>
      </vt:variant>
      <vt:variant>
        <vt:i4>1048638</vt:i4>
      </vt:variant>
      <vt:variant>
        <vt:i4>554</vt:i4>
      </vt:variant>
      <vt:variant>
        <vt:i4>0</vt:i4>
      </vt:variant>
      <vt:variant>
        <vt:i4>5</vt:i4>
      </vt:variant>
      <vt:variant>
        <vt:lpwstr/>
      </vt:variant>
      <vt:variant>
        <vt:lpwstr>_Toc236625876</vt:lpwstr>
      </vt:variant>
      <vt:variant>
        <vt:i4>1048638</vt:i4>
      </vt:variant>
      <vt:variant>
        <vt:i4>548</vt:i4>
      </vt:variant>
      <vt:variant>
        <vt:i4>0</vt:i4>
      </vt:variant>
      <vt:variant>
        <vt:i4>5</vt:i4>
      </vt:variant>
      <vt:variant>
        <vt:lpwstr/>
      </vt:variant>
      <vt:variant>
        <vt:lpwstr>_Toc236625875</vt:lpwstr>
      </vt:variant>
      <vt:variant>
        <vt:i4>1048638</vt:i4>
      </vt:variant>
      <vt:variant>
        <vt:i4>542</vt:i4>
      </vt:variant>
      <vt:variant>
        <vt:i4>0</vt:i4>
      </vt:variant>
      <vt:variant>
        <vt:i4>5</vt:i4>
      </vt:variant>
      <vt:variant>
        <vt:lpwstr/>
      </vt:variant>
      <vt:variant>
        <vt:lpwstr>_Toc236625874</vt:lpwstr>
      </vt:variant>
      <vt:variant>
        <vt:i4>1048638</vt:i4>
      </vt:variant>
      <vt:variant>
        <vt:i4>536</vt:i4>
      </vt:variant>
      <vt:variant>
        <vt:i4>0</vt:i4>
      </vt:variant>
      <vt:variant>
        <vt:i4>5</vt:i4>
      </vt:variant>
      <vt:variant>
        <vt:lpwstr/>
      </vt:variant>
      <vt:variant>
        <vt:lpwstr>_Toc236625873</vt:lpwstr>
      </vt:variant>
      <vt:variant>
        <vt:i4>1048638</vt:i4>
      </vt:variant>
      <vt:variant>
        <vt:i4>530</vt:i4>
      </vt:variant>
      <vt:variant>
        <vt:i4>0</vt:i4>
      </vt:variant>
      <vt:variant>
        <vt:i4>5</vt:i4>
      </vt:variant>
      <vt:variant>
        <vt:lpwstr/>
      </vt:variant>
      <vt:variant>
        <vt:lpwstr>_Toc236625872</vt:lpwstr>
      </vt:variant>
      <vt:variant>
        <vt:i4>1048638</vt:i4>
      </vt:variant>
      <vt:variant>
        <vt:i4>524</vt:i4>
      </vt:variant>
      <vt:variant>
        <vt:i4>0</vt:i4>
      </vt:variant>
      <vt:variant>
        <vt:i4>5</vt:i4>
      </vt:variant>
      <vt:variant>
        <vt:lpwstr/>
      </vt:variant>
      <vt:variant>
        <vt:lpwstr>_Toc236625871</vt:lpwstr>
      </vt:variant>
      <vt:variant>
        <vt:i4>1048638</vt:i4>
      </vt:variant>
      <vt:variant>
        <vt:i4>518</vt:i4>
      </vt:variant>
      <vt:variant>
        <vt:i4>0</vt:i4>
      </vt:variant>
      <vt:variant>
        <vt:i4>5</vt:i4>
      </vt:variant>
      <vt:variant>
        <vt:lpwstr/>
      </vt:variant>
      <vt:variant>
        <vt:lpwstr>_Toc236625870</vt:lpwstr>
      </vt:variant>
      <vt:variant>
        <vt:i4>1114174</vt:i4>
      </vt:variant>
      <vt:variant>
        <vt:i4>512</vt:i4>
      </vt:variant>
      <vt:variant>
        <vt:i4>0</vt:i4>
      </vt:variant>
      <vt:variant>
        <vt:i4>5</vt:i4>
      </vt:variant>
      <vt:variant>
        <vt:lpwstr/>
      </vt:variant>
      <vt:variant>
        <vt:lpwstr>_Toc236625869</vt:lpwstr>
      </vt:variant>
      <vt:variant>
        <vt:i4>1114174</vt:i4>
      </vt:variant>
      <vt:variant>
        <vt:i4>506</vt:i4>
      </vt:variant>
      <vt:variant>
        <vt:i4>0</vt:i4>
      </vt:variant>
      <vt:variant>
        <vt:i4>5</vt:i4>
      </vt:variant>
      <vt:variant>
        <vt:lpwstr/>
      </vt:variant>
      <vt:variant>
        <vt:lpwstr>_Toc236625868</vt:lpwstr>
      </vt:variant>
      <vt:variant>
        <vt:i4>1114174</vt:i4>
      </vt:variant>
      <vt:variant>
        <vt:i4>500</vt:i4>
      </vt:variant>
      <vt:variant>
        <vt:i4>0</vt:i4>
      </vt:variant>
      <vt:variant>
        <vt:i4>5</vt:i4>
      </vt:variant>
      <vt:variant>
        <vt:lpwstr/>
      </vt:variant>
      <vt:variant>
        <vt:lpwstr>_Toc236625867</vt:lpwstr>
      </vt:variant>
      <vt:variant>
        <vt:i4>1114174</vt:i4>
      </vt:variant>
      <vt:variant>
        <vt:i4>494</vt:i4>
      </vt:variant>
      <vt:variant>
        <vt:i4>0</vt:i4>
      </vt:variant>
      <vt:variant>
        <vt:i4>5</vt:i4>
      </vt:variant>
      <vt:variant>
        <vt:lpwstr/>
      </vt:variant>
      <vt:variant>
        <vt:lpwstr>_Toc236625866</vt:lpwstr>
      </vt:variant>
      <vt:variant>
        <vt:i4>1114174</vt:i4>
      </vt:variant>
      <vt:variant>
        <vt:i4>488</vt:i4>
      </vt:variant>
      <vt:variant>
        <vt:i4>0</vt:i4>
      </vt:variant>
      <vt:variant>
        <vt:i4>5</vt:i4>
      </vt:variant>
      <vt:variant>
        <vt:lpwstr/>
      </vt:variant>
      <vt:variant>
        <vt:lpwstr>_Toc236625865</vt:lpwstr>
      </vt:variant>
      <vt:variant>
        <vt:i4>1114174</vt:i4>
      </vt:variant>
      <vt:variant>
        <vt:i4>482</vt:i4>
      </vt:variant>
      <vt:variant>
        <vt:i4>0</vt:i4>
      </vt:variant>
      <vt:variant>
        <vt:i4>5</vt:i4>
      </vt:variant>
      <vt:variant>
        <vt:lpwstr/>
      </vt:variant>
      <vt:variant>
        <vt:lpwstr>_Toc236625864</vt:lpwstr>
      </vt:variant>
      <vt:variant>
        <vt:i4>1114174</vt:i4>
      </vt:variant>
      <vt:variant>
        <vt:i4>476</vt:i4>
      </vt:variant>
      <vt:variant>
        <vt:i4>0</vt:i4>
      </vt:variant>
      <vt:variant>
        <vt:i4>5</vt:i4>
      </vt:variant>
      <vt:variant>
        <vt:lpwstr/>
      </vt:variant>
      <vt:variant>
        <vt:lpwstr>_Toc236625863</vt:lpwstr>
      </vt:variant>
      <vt:variant>
        <vt:i4>1114174</vt:i4>
      </vt:variant>
      <vt:variant>
        <vt:i4>470</vt:i4>
      </vt:variant>
      <vt:variant>
        <vt:i4>0</vt:i4>
      </vt:variant>
      <vt:variant>
        <vt:i4>5</vt:i4>
      </vt:variant>
      <vt:variant>
        <vt:lpwstr/>
      </vt:variant>
      <vt:variant>
        <vt:lpwstr>_Toc236625862</vt:lpwstr>
      </vt:variant>
      <vt:variant>
        <vt:i4>1114174</vt:i4>
      </vt:variant>
      <vt:variant>
        <vt:i4>464</vt:i4>
      </vt:variant>
      <vt:variant>
        <vt:i4>0</vt:i4>
      </vt:variant>
      <vt:variant>
        <vt:i4>5</vt:i4>
      </vt:variant>
      <vt:variant>
        <vt:lpwstr/>
      </vt:variant>
      <vt:variant>
        <vt:lpwstr>_Toc236625861</vt:lpwstr>
      </vt:variant>
      <vt:variant>
        <vt:i4>1114174</vt:i4>
      </vt:variant>
      <vt:variant>
        <vt:i4>458</vt:i4>
      </vt:variant>
      <vt:variant>
        <vt:i4>0</vt:i4>
      </vt:variant>
      <vt:variant>
        <vt:i4>5</vt:i4>
      </vt:variant>
      <vt:variant>
        <vt:lpwstr/>
      </vt:variant>
      <vt:variant>
        <vt:lpwstr>_Toc236625860</vt:lpwstr>
      </vt:variant>
      <vt:variant>
        <vt:i4>1179710</vt:i4>
      </vt:variant>
      <vt:variant>
        <vt:i4>452</vt:i4>
      </vt:variant>
      <vt:variant>
        <vt:i4>0</vt:i4>
      </vt:variant>
      <vt:variant>
        <vt:i4>5</vt:i4>
      </vt:variant>
      <vt:variant>
        <vt:lpwstr/>
      </vt:variant>
      <vt:variant>
        <vt:lpwstr>_Toc236625859</vt:lpwstr>
      </vt:variant>
      <vt:variant>
        <vt:i4>1179710</vt:i4>
      </vt:variant>
      <vt:variant>
        <vt:i4>446</vt:i4>
      </vt:variant>
      <vt:variant>
        <vt:i4>0</vt:i4>
      </vt:variant>
      <vt:variant>
        <vt:i4>5</vt:i4>
      </vt:variant>
      <vt:variant>
        <vt:lpwstr/>
      </vt:variant>
      <vt:variant>
        <vt:lpwstr>_Toc236625858</vt:lpwstr>
      </vt:variant>
      <vt:variant>
        <vt:i4>1179710</vt:i4>
      </vt:variant>
      <vt:variant>
        <vt:i4>440</vt:i4>
      </vt:variant>
      <vt:variant>
        <vt:i4>0</vt:i4>
      </vt:variant>
      <vt:variant>
        <vt:i4>5</vt:i4>
      </vt:variant>
      <vt:variant>
        <vt:lpwstr/>
      </vt:variant>
      <vt:variant>
        <vt:lpwstr>_Toc236625857</vt:lpwstr>
      </vt:variant>
      <vt:variant>
        <vt:i4>1179710</vt:i4>
      </vt:variant>
      <vt:variant>
        <vt:i4>434</vt:i4>
      </vt:variant>
      <vt:variant>
        <vt:i4>0</vt:i4>
      </vt:variant>
      <vt:variant>
        <vt:i4>5</vt:i4>
      </vt:variant>
      <vt:variant>
        <vt:lpwstr/>
      </vt:variant>
      <vt:variant>
        <vt:lpwstr>_Toc236625856</vt:lpwstr>
      </vt:variant>
      <vt:variant>
        <vt:i4>1179710</vt:i4>
      </vt:variant>
      <vt:variant>
        <vt:i4>428</vt:i4>
      </vt:variant>
      <vt:variant>
        <vt:i4>0</vt:i4>
      </vt:variant>
      <vt:variant>
        <vt:i4>5</vt:i4>
      </vt:variant>
      <vt:variant>
        <vt:lpwstr/>
      </vt:variant>
      <vt:variant>
        <vt:lpwstr>_Toc236625855</vt:lpwstr>
      </vt:variant>
      <vt:variant>
        <vt:i4>1179710</vt:i4>
      </vt:variant>
      <vt:variant>
        <vt:i4>422</vt:i4>
      </vt:variant>
      <vt:variant>
        <vt:i4>0</vt:i4>
      </vt:variant>
      <vt:variant>
        <vt:i4>5</vt:i4>
      </vt:variant>
      <vt:variant>
        <vt:lpwstr/>
      </vt:variant>
      <vt:variant>
        <vt:lpwstr>_Toc236625854</vt:lpwstr>
      </vt:variant>
      <vt:variant>
        <vt:i4>1179710</vt:i4>
      </vt:variant>
      <vt:variant>
        <vt:i4>416</vt:i4>
      </vt:variant>
      <vt:variant>
        <vt:i4>0</vt:i4>
      </vt:variant>
      <vt:variant>
        <vt:i4>5</vt:i4>
      </vt:variant>
      <vt:variant>
        <vt:lpwstr/>
      </vt:variant>
      <vt:variant>
        <vt:lpwstr>_Toc236625853</vt:lpwstr>
      </vt:variant>
      <vt:variant>
        <vt:i4>1179710</vt:i4>
      </vt:variant>
      <vt:variant>
        <vt:i4>410</vt:i4>
      </vt:variant>
      <vt:variant>
        <vt:i4>0</vt:i4>
      </vt:variant>
      <vt:variant>
        <vt:i4>5</vt:i4>
      </vt:variant>
      <vt:variant>
        <vt:lpwstr/>
      </vt:variant>
      <vt:variant>
        <vt:lpwstr>_Toc236625852</vt:lpwstr>
      </vt:variant>
      <vt:variant>
        <vt:i4>1179710</vt:i4>
      </vt:variant>
      <vt:variant>
        <vt:i4>404</vt:i4>
      </vt:variant>
      <vt:variant>
        <vt:i4>0</vt:i4>
      </vt:variant>
      <vt:variant>
        <vt:i4>5</vt:i4>
      </vt:variant>
      <vt:variant>
        <vt:lpwstr/>
      </vt:variant>
      <vt:variant>
        <vt:lpwstr>_Toc236625851</vt:lpwstr>
      </vt:variant>
      <vt:variant>
        <vt:i4>1179710</vt:i4>
      </vt:variant>
      <vt:variant>
        <vt:i4>398</vt:i4>
      </vt:variant>
      <vt:variant>
        <vt:i4>0</vt:i4>
      </vt:variant>
      <vt:variant>
        <vt:i4>5</vt:i4>
      </vt:variant>
      <vt:variant>
        <vt:lpwstr/>
      </vt:variant>
      <vt:variant>
        <vt:lpwstr>_Toc236625850</vt:lpwstr>
      </vt:variant>
      <vt:variant>
        <vt:i4>1245246</vt:i4>
      </vt:variant>
      <vt:variant>
        <vt:i4>392</vt:i4>
      </vt:variant>
      <vt:variant>
        <vt:i4>0</vt:i4>
      </vt:variant>
      <vt:variant>
        <vt:i4>5</vt:i4>
      </vt:variant>
      <vt:variant>
        <vt:lpwstr/>
      </vt:variant>
      <vt:variant>
        <vt:lpwstr>_Toc236625849</vt:lpwstr>
      </vt:variant>
      <vt:variant>
        <vt:i4>1245246</vt:i4>
      </vt:variant>
      <vt:variant>
        <vt:i4>386</vt:i4>
      </vt:variant>
      <vt:variant>
        <vt:i4>0</vt:i4>
      </vt:variant>
      <vt:variant>
        <vt:i4>5</vt:i4>
      </vt:variant>
      <vt:variant>
        <vt:lpwstr/>
      </vt:variant>
      <vt:variant>
        <vt:lpwstr>_Toc236625848</vt:lpwstr>
      </vt:variant>
      <vt:variant>
        <vt:i4>1245246</vt:i4>
      </vt:variant>
      <vt:variant>
        <vt:i4>380</vt:i4>
      </vt:variant>
      <vt:variant>
        <vt:i4>0</vt:i4>
      </vt:variant>
      <vt:variant>
        <vt:i4>5</vt:i4>
      </vt:variant>
      <vt:variant>
        <vt:lpwstr/>
      </vt:variant>
      <vt:variant>
        <vt:lpwstr>_Toc236625847</vt:lpwstr>
      </vt:variant>
      <vt:variant>
        <vt:i4>1245246</vt:i4>
      </vt:variant>
      <vt:variant>
        <vt:i4>374</vt:i4>
      </vt:variant>
      <vt:variant>
        <vt:i4>0</vt:i4>
      </vt:variant>
      <vt:variant>
        <vt:i4>5</vt:i4>
      </vt:variant>
      <vt:variant>
        <vt:lpwstr/>
      </vt:variant>
      <vt:variant>
        <vt:lpwstr>_Toc236625846</vt:lpwstr>
      </vt:variant>
      <vt:variant>
        <vt:i4>1245246</vt:i4>
      </vt:variant>
      <vt:variant>
        <vt:i4>368</vt:i4>
      </vt:variant>
      <vt:variant>
        <vt:i4>0</vt:i4>
      </vt:variant>
      <vt:variant>
        <vt:i4>5</vt:i4>
      </vt:variant>
      <vt:variant>
        <vt:lpwstr/>
      </vt:variant>
      <vt:variant>
        <vt:lpwstr>_Toc236625845</vt:lpwstr>
      </vt:variant>
      <vt:variant>
        <vt:i4>1245246</vt:i4>
      </vt:variant>
      <vt:variant>
        <vt:i4>362</vt:i4>
      </vt:variant>
      <vt:variant>
        <vt:i4>0</vt:i4>
      </vt:variant>
      <vt:variant>
        <vt:i4>5</vt:i4>
      </vt:variant>
      <vt:variant>
        <vt:lpwstr/>
      </vt:variant>
      <vt:variant>
        <vt:lpwstr>_Toc236625844</vt:lpwstr>
      </vt:variant>
      <vt:variant>
        <vt:i4>1245246</vt:i4>
      </vt:variant>
      <vt:variant>
        <vt:i4>356</vt:i4>
      </vt:variant>
      <vt:variant>
        <vt:i4>0</vt:i4>
      </vt:variant>
      <vt:variant>
        <vt:i4>5</vt:i4>
      </vt:variant>
      <vt:variant>
        <vt:lpwstr/>
      </vt:variant>
      <vt:variant>
        <vt:lpwstr>_Toc236625843</vt:lpwstr>
      </vt:variant>
      <vt:variant>
        <vt:i4>1245246</vt:i4>
      </vt:variant>
      <vt:variant>
        <vt:i4>350</vt:i4>
      </vt:variant>
      <vt:variant>
        <vt:i4>0</vt:i4>
      </vt:variant>
      <vt:variant>
        <vt:i4>5</vt:i4>
      </vt:variant>
      <vt:variant>
        <vt:lpwstr/>
      </vt:variant>
      <vt:variant>
        <vt:lpwstr>_Toc236625842</vt:lpwstr>
      </vt:variant>
      <vt:variant>
        <vt:i4>1245246</vt:i4>
      </vt:variant>
      <vt:variant>
        <vt:i4>344</vt:i4>
      </vt:variant>
      <vt:variant>
        <vt:i4>0</vt:i4>
      </vt:variant>
      <vt:variant>
        <vt:i4>5</vt:i4>
      </vt:variant>
      <vt:variant>
        <vt:lpwstr/>
      </vt:variant>
      <vt:variant>
        <vt:lpwstr>_Toc236625841</vt:lpwstr>
      </vt:variant>
      <vt:variant>
        <vt:i4>1245246</vt:i4>
      </vt:variant>
      <vt:variant>
        <vt:i4>338</vt:i4>
      </vt:variant>
      <vt:variant>
        <vt:i4>0</vt:i4>
      </vt:variant>
      <vt:variant>
        <vt:i4>5</vt:i4>
      </vt:variant>
      <vt:variant>
        <vt:lpwstr/>
      </vt:variant>
      <vt:variant>
        <vt:lpwstr>_Toc236625840</vt:lpwstr>
      </vt:variant>
      <vt:variant>
        <vt:i4>1310782</vt:i4>
      </vt:variant>
      <vt:variant>
        <vt:i4>332</vt:i4>
      </vt:variant>
      <vt:variant>
        <vt:i4>0</vt:i4>
      </vt:variant>
      <vt:variant>
        <vt:i4>5</vt:i4>
      </vt:variant>
      <vt:variant>
        <vt:lpwstr/>
      </vt:variant>
      <vt:variant>
        <vt:lpwstr>_Toc236625839</vt:lpwstr>
      </vt:variant>
      <vt:variant>
        <vt:i4>1310782</vt:i4>
      </vt:variant>
      <vt:variant>
        <vt:i4>326</vt:i4>
      </vt:variant>
      <vt:variant>
        <vt:i4>0</vt:i4>
      </vt:variant>
      <vt:variant>
        <vt:i4>5</vt:i4>
      </vt:variant>
      <vt:variant>
        <vt:lpwstr/>
      </vt:variant>
      <vt:variant>
        <vt:lpwstr>_Toc236625838</vt:lpwstr>
      </vt:variant>
      <vt:variant>
        <vt:i4>1310782</vt:i4>
      </vt:variant>
      <vt:variant>
        <vt:i4>320</vt:i4>
      </vt:variant>
      <vt:variant>
        <vt:i4>0</vt:i4>
      </vt:variant>
      <vt:variant>
        <vt:i4>5</vt:i4>
      </vt:variant>
      <vt:variant>
        <vt:lpwstr/>
      </vt:variant>
      <vt:variant>
        <vt:lpwstr>_Toc236625837</vt:lpwstr>
      </vt:variant>
      <vt:variant>
        <vt:i4>1310782</vt:i4>
      </vt:variant>
      <vt:variant>
        <vt:i4>314</vt:i4>
      </vt:variant>
      <vt:variant>
        <vt:i4>0</vt:i4>
      </vt:variant>
      <vt:variant>
        <vt:i4>5</vt:i4>
      </vt:variant>
      <vt:variant>
        <vt:lpwstr/>
      </vt:variant>
      <vt:variant>
        <vt:lpwstr>_Toc236625836</vt:lpwstr>
      </vt:variant>
      <vt:variant>
        <vt:i4>1310782</vt:i4>
      </vt:variant>
      <vt:variant>
        <vt:i4>308</vt:i4>
      </vt:variant>
      <vt:variant>
        <vt:i4>0</vt:i4>
      </vt:variant>
      <vt:variant>
        <vt:i4>5</vt:i4>
      </vt:variant>
      <vt:variant>
        <vt:lpwstr/>
      </vt:variant>
      <vt:variant>
        <vt:lpwstr>_Toc236625835</vt:lpwstr>
      </vt:variant>
      <vt:variant>
        <vt:i4>1310782</vt:i4>
      </vt:variant>
      <vt:variant>
        <vt:i4>302</vt:i4>
      </vt:variant>
      <vt:variant>
        <vt:i4>0</vt:i4>
      </vt:variant>
      <vt:variant>
        <vt:i4>5</vt:i4>
      </vt:variant>
      <vt:variant>
        <vt:lpwstr/>
      </vt:variant>
      <vt:variant>
        <vt:lpwstr>_Toc236625834</vt:lpwstr>
      </vt:variant>
      <vt:variant>
        <vt:i4>1310782</vt:i4>
      </vt:variant>
      <vt:variant>
        <vt:i4>296</vt:i4>
      </vt:variant>
      <vt:variant>
        <vt:i4>0</vt:i4>
      </vt:variant>
      <vt:variant>
        <vt:i4>5</vt:i4>
      </vt:variant>
      <vt:variant>
        <vt:lpwstr/>
      </vt:variant>
      <vt:variant>
        <vt:lpwstr>_Toc236625833</vt:lpwstr>
      </vt:variant>
      <vt:variant>
        <vt:i4>1310782</vt:i4>
      </vt:variant>
      <vt:variant>
        <vt:i4>290</vt:i4>
      </vt:variant>
      <vt:variant>
        <vt:i4>0</vt:i4>
      </vt:variant>
      <vt:variant>
        <vt:i4>5</vt:i4>
      </vt:variant>
      <vt:variant>
        <vt:lpwstr/>
      </vt:variant>
      <vt:variant>
        <vt:lpwstr>_Toc236625832</vt:lpwstr>
      </vt:variant>
      <vt:variant>
        <vt:i4>1310782</vt:i4>
      </vt:variant>
      <vt:variant>
        <vt:i4>284</vt:i4>
      </vt:variant>
      <vt:variant>
        <vt:i4>0</vt:i4>
      </vt:variant>
      <vt:variant>
        <vt:i4>5</vt:i4>
      </vt:variant>
      <vt:variant>
        <vt:lpwstr/>
      </vt:variant>
      <vt:variant>
        <vt:lpwstr>_Toc236625831</vt:lpwstr>
      </vt:variant>
      <vt:variant>
        <vt:i4>1310782</vt:i4>
      </vt:variant>
      <vt:variant>
        <vt:i4>278</vt:i4>
      </vt:variant>
      <vt:variant>
        <vt:i4>0</vt:i4>
      </vt:variant>
      <vt:variant>
        <vt:i4>5</vt:i4>
      </vt:variant>
      <vt:variant>
        <vt:lpwstr/>
      </vt:variant>
      <vt:variant>
        <vt:lpwstr>_Toc236625830</vt:lpwstr>
      </vt:variant>
      <vt:variant>
        <vt:i4>1376318</vt:i4>
      </vt:variant>
      <vt:variant>
        <vt:i4>272</vt:i4>
      </vt:variant>
      <vt:variant>
        <vt:i4>0</vt:i4>
      </vt:variant>
      <vt:variant>
        <vt:i4>5</vt:i4>
      </vt:variant>
      <vt:variant>
        <vt:lpwstr/>
      </vt:variant>
      <vt:variant>
        <vt:lpwstr>_Toc236625829</vt:lpwstr>
      </vt:variant>
      <vt:variant>
        <vt:i4>1376318</vt:i4>
      </vt:variant>
      <vt:variant>
        <vt:i4>266</vt:i4>
      </vt:variant>
      <vt:variant>
        <vt:i4>0</vt:i4>
      </vt:variant>
      <vt:variant>
        <vt:i4>5</vt:i4>
      </vt:variant>
      <vt:variant>
        <vt:lpwstr/>
      </vt:variant>
      <vt:variant>
        <vt:lpwstr>_Toc236625828</vt:lpwstr>
      </vt:variant>
      <vt:variant>
        <vt:i4>1376318</vt:i4>
      </vt:variant>
      <vt:variant>
        <vt:i4>260</vt:i4>
      </vt:variant>
      <vt:variant>
        <vt:i4>0</vt:i4>
      </vt:variant>
      <vt:variant>
        <vt:i4>5</vt:i4>
      </vt:variant>
      <vt:variant>
        <vt:lpwstr/>
      </vt:variant>
      <vt:variant>
        <vt:lpwstr>_Toc236625827</vt:lpwstr>
      </vt:variant>
      <vt:variant>
        <vt:i4>1376318</vt:i4>
      </vt:variant>
      <vt:variant>
        <vt:i4>254</vt:i4>
      </vt:variant>
      <vt:variant>
        <vt:i4>0</vt:i4>
      </vt:variant>
      <vt:variant>
        <vt:i4>5</vt:i4>
      </vt:variant>
      <vt:variant>
        <vt:lpwstr/>
      </vt:variant>
      <vt:variant>
        <vt:lpwstr>_Toc236625826</vt:lpwstr>
      </vt:variant>
      <vt:variant>
        <vt:i4>1376318</vt:i4>
      </vt:variant>
      <vt:variant>
        <vt:i4>248</vt:i4>
      </vt:variant>
      <vt:variant>
        <vt:i4>0</vt:i4>
      </vt:variant>
      <vt:variant>
        <vt:i4>5</vt:i4>
      </vt:variant>
      <vt:variant>
        <vt:lpwstr/>
      </vt:variant>
      <vt:variant>
        <vt:lpwstr>_Toc236625825</vt:lpwstr>
      </vt:variant>
      <vt:variant>
        <vt:i4>1376318</vt:i4>
      </vt:variant>
      <vt:variant>
        <vt:i4>242</vt:i4>
      </vt:variant>
      <vt:variant>
        <vt:i4>0</vt:i4>
      </vt:variant>
      <vt:variant>
        <vt:i4>5</vt:i4>
      </vt:variant>
      <vt:variant>
        <vt:lpwstr/>
      </vt:variant>
      <vt:variant>
        <vt:lpwstr>_Toc236625824</vt:lpwstr>
      </vt:variant>
      <vt:variant>
        <vt:i4>1376318</vt:i4>
      </vt:variant>
      <vt:variant>
        <vt:i4>236</vt:i4>
      </vt:variant>
      <vt:variant>
        <vt:i4>0</vt:i4>
      </vt:variant>
      <vt:variant>
        <vt:i4>5</vt:i4>
      </vt:variant>
      <vt:variant>
        <vt:lpwstr/>
      </vt:variant>
      <vt:variant>
        <vt:lpwstr>_Toc236625823</vt:lpwstr>
      </vt:variant>
      <vt:variant>
        <vt:i4>1376318</vt:i4>
      </vt:variant>
      <vt:variant>
        <vt:i4>230</vt:i4>
      </vt:variant>
      <vt:variant>
        <vt:i4>0</vt:i4>
      </vt:variant>
      <vt:variant>
        <vt:i4>5</vt:i4>
      </vt:variant>
      <vt:variant>
        <vt:lpwstr/>
      </vt:variant>
      <vt:variant>
        <vt:lpwstr>_Toc236625822</vt:lpwstr>
      </vt:variant>
      <vt:variant>
        <vt:i4>1376318</vt:i4>
      </vt:variant>
      <vt:variant>
        <vt:i4>224</vt:i4>
      </vt:variant>
      <vt:variant>
        <vt:i4>0</vt:i4>
      </vt:variant>
      <vt:variant>
        <vt:i4>5</vt:i4>
      </vt:variant>
      <vt:variant>
        <vt:lpwstr/>
      </vt:variant>
      <vt:variant>
        <vt:lpwstr>_Toc236625821</vt:lpwstr>
      </vt:variant>
      <vt:variant>
        <vt:i4>1376318</vt:i4>
      </vt:variant>
      <vt:variant>
        <vt:i4>218</vt:i4>
      </vt:variant>
      <vt:variant>
        <vt:i4>0</vt:i4>
      </vt:variant>
      <vt:variant>
        <vt:i4>5</vt:i4>
      </vt:variant>
      <vt:variant>
        <vt:lpwstr/>
      </vt:variant>
      <vt:variant>
        <vt:lpwstr>_Toc236625820</vt:lpwstr>
      </vt:variant>
      <vt:variant>
        <vt:i4>1441854</vt:i4>
      </vt:variant>
      <vt:variant>
        <vt:i4>212</vt:i4>
      </vt:variant>
      <vt:variant>
        <vt:i4>0</vt:i4>
      </vt:variant>
      <vt:variant>
        <vt:i4>5</vt:i4>
      </vt:variant>
      <vt:variant>
        <vt:lpwstr/>
      </vt:variant>
      <vt:variant>
        <vt:lpwstr>_Toc236625819</vt:lpwstr>
      </vt:variant>
      <vt:variant>
        <vt:i4>1441854</vt:i4>
      </vt:variant>
      <vt:variant>
        <vt:i4>206</vt:i4>
      </vt:variant>
      <vt:variant>
        <vt:i4>0</vt:i4>
      </vt:variant>
      <vt:variant>
        <vt:i4>5</vt:i4>
      </vt:variant>
      <vt:variant>
        <vt:lpwstr/>
      </vt:variant>
      <vt:variant>
        <vt:lpwstr>_Toc236625818</vt:lpwstr>
      </vt:variant>
      <vt:variant>
        <vt:i4>1441854</vt:i4>
      </vt:variant>
      <vt:variant>
        <vt:i4>200</vt:i4>
      </vt:variant>
      <vt:variant>
        <vt:i4>0</vt:i4>
      </vt:variant>
      <vt:variant>
        <vt:i4>5</vt:i4>
      </vt:variant>
      <vt:variant>
        <vt:lpwstr/>
      </vt:variant>
      <vt:variant>
        <vt:lpwstr>_Toc236625817</vt:lpwstr>
      </vt:variant>
      <vt:variant>
        <vt:i4>1441854</vt:i4>
      </vt:variant>
      <vt:variant>
        <vt:i4>194</vt:i4>
      </vt:variant>
      <vt:variant>
        <vt:i4>0</vt:i4>
      </vt:variant>
      <vt:variant>
        <vt:i4>5</vt:i4>
      </vt:variant>
      <vt:variant>
        <vt:lpwstr/>
      </vt:variant>
      <vt:variant>
        <vt:lpwstr>_Toc236625816</vt:lpwstr>
      </vt:variant>
      <vt:variant>
        <vt:i4>1441854</vt:i4>
      </vt:variant>
      <vt:variant>
        <vt:i4>188</vt:i4>
      </vt:variant>
      <vt:variant>
        <vt:i4>0</vt:i4>
      </vt:variant>
      <vt:variant>
        <vt:i4>5</vt:i4>
      </vt:variant>
      <vt:variant>
        <vt:lpwstr/>
      </vt:variant>
      <vt:variant>
        <vt:lpwstr>_Toc236625815</vt:lpwstr>
      </vt:variant>
      <vt:variant>
        <vt:i4>1441854</vt:i4>
      </vt:variant>
      <vt:variant>
        <vt:i4>182</vt:i4>
      </vt:variant>
      <vt:variant>
        <vt:i4>0</vt:i4>
      </vt:variant>
      <vt:variant>
        <vt:i4>5</vt:i4>
      </vt:variant>
      <vt:variant>
        <vt:lpwstr/>
      </vt:variant>
      <vt:variant>
        <vt:lpwstr>_Toc236625814</vt:lpwstr>
      </vt:variant>
      <vt:variant>
        <vt:i4>1441854</vt:i4>
      </vt:variant>
      <vt:variant>
        <vt:i4>176</vt:i4>
      </vt:variant>
      <vt:variant>
        <vt:i4>0</vt:i4>
      </vt:variant>
      <vt:variant>
        <vt:i4>5</vt:i4>
      </vt:variant>
      <vt:variant>
        <vt:lpwstr/>
      </vt:variant>
      <vt:variant>
        <vt:lpwstr>_Toc236625813</vt:lpwstr>
      </vt:variant>
      <vt:variant>
        <vt:i4>1441854</vt:i4>
      </vt:variant>
      <vt:variant>
        <vt:i4>170</vt:i4>
      </vt:variant>
      <vt:variant>
        <vt:i4>0</vt:i4>
      </vt:variant>
      <vt:variant>
        <vt:i4>5</vt:i4>
      </vt:variant>
      <vt:variant>
        <vt:lpwstr/>
      </vt:variant>
      <vt:variant>
        <vt:lpwstr>_Toc236625812</vt:lpwstr>
      </vt:variant>
      <vt:variant>
        <vt:i4>1441854</vt:i4>
      </vt:variant>
      <vt:variant>
        <vt:i4>164</vt:i4>
      </vt:variant>
      <vt:variant>
        <vt:i4>0</vt:i4>
      </vt:variant>
      <vt:variant>
        <vt:i4>5</vt:i4>
      </vt:variant>
      <vt:variant>
        <vt:lpwstr/>
      </vt:variant>
      <vt:variant>
        <vt:lpwstr>_Toc236625811</vt:lpwstr>
      </vt:variant>
      <vt:variant>
        <vt:i4>1441854</vt:i4>
      </vt:variant>
      <vt:variant>
        <vt:i4>158</vt:i4>
      </vt:variant>
      <vt:variant>
        <vt:i4>0</vt:i4>
      </vt:variant>
      <vt:variant>
        <vt:i4>5</vt:i4>
      </vt:variant>
      <vt:variant>
        <vt:lpwstr/>
      </vt:variant>
      <vt:variant>
        <vt:lpwstr>_Toc236625810</vt:lpwstr>
      </vt:variant>
      <vt:variant>
        <vt:i4>1507390</vt:i4>
      </vt:variant>
      <vt:variant>
        <vt:i4>152</vt:i4>
      </vt:variant>
      <vt:variant>
        <vt:i4>0</vt:i4>
      </vt:variant>
      <vt:variant>
        <vt:i4>5</vt:i4>
      </vt:variant>
      <vt:variant>
        <vt:lpwstr/>
      </vt:variant>
      <vt:variant>
        <vt:lpwstr>_Toc236625809</vt:lpwstr>
      </vt:variant>
      <vt:variant>
        <vt:i4>1507390</vt:i4>
      </vt:variant>
      <vt:variant>
        <vt:i4>146</vt:i4>
      </vt:variant>
      <vt:variant>
        <vt:i4>0</vt:i4>
      </vt:variant>
      <vt:variant>
        <vt:i4>5</vt:i4>
      </vt:variant>
      <vt:variant>
        <vt:lpwstr/>
      </vt:variant>
      <vt:variant>
        <vt:lpwstr>_Toc236625808</vt:lpwstr>
      </vt:variant>
      <vt:variant>
        <vt:i4>1507390</vt:i4>
      </vt:variant>
      <vt:variant>
        <vt:i4>140</vt:i4>
      </vt:variant>
      <vt:variant>
        <vt:i4>0</vt:i4>
      </vt:variant>
      <vt:variant>
        <vt:i4>5</vt:i4>
      </vt:variant>
      <vt:variant>
        <vt:lpwstr/>
      </vt:variant>
      <vt:variant>
        <vt:lpwstr>_Toc236625807</vt:lpwstr>
      </vt:variant>
      <vt:variant>
        <vt:i4>1507390</vt:i4>
      </vt:variant>
      <vt:variant>
        <vt:i4>134</vt:i4>
      </vt:variant>
      <vt:variant>
        <vt:i4>0</vt:i4>
      </vt:variant>
      <vt:variant>
        <vt:i4>5</vt:i4>
      </vt:variant>
      <vt:variant>
        <vt:lpwstr/>
      </vt:variant>
      <vt:variant>
        <vt:lpwstr>_Toc236625806</vt:lpwstr>
      </vt:variant>
      <vt:variant>
        <vt:i4>1507390</vt:i4>
      </vt:variant>
      <vt:variant>
        <vt:i4>128</vt:i4>
      </vt:variant>
      <vt:variant>
        <vt:i4>0</vt:i4>
      </vt:variant>
      <vt:variant>
        <vt:i4>5</vt:i4>
      </vt:variant>
      <vt:variant>
        <vt:lpwstr/>
      </vt:variant>
      <vt:variant>
        <vt:lpwstr>_Toc236625805</vt:lpwstr>
      </vt:variant>
      <vt:variant>
        <vt:i4>1507390</vt:i4>
      </vt:variant>
      <vt:variant>
        <vt:i4>122</vt:i4>
      </vt:variant>
      <vt:variant>
        <vt:i4>0</vt:i4>
      </vt:variant>
      <vt:variant>
        <vt:i4>5</vt:i4>
      </vt:variant>
      <vt:variant>
        <vt:lpwstr/>
      </vt:variant>
      <vt:variant>
        <vt:lpwstr>_Toc236625804</vt:lpwstr>
      </vt:variant>
      <vt:variant>
        <vt:i4>1507390</vt:i4>
      </vt:variant>
      <vt:variant>
        <vt:i4>116</vt:i4>
      </vt:variant>
      <vt:variant>
        <vt:i4>0</vt:i4>
      </vt:variant>
      <vt:variant>
        <vt:i4>5</vt:i4>
      </vt:variant>
      <vt:variant>
        <vt:lpwstr/>
      </vt:variant>
      <vt:variant>
        <vt:lpwstr>_Toc236625803</vt:lpwstr>
      </vt:variant>
      <vt:variant>
        <vt:i4>1507390</vt:i4>
      </vt:variant>
      <vt:variant>
        <vt:i4>110</vt:i4>
      </vt:variant>
      <vt:variant>
        <vt:i4>0</vt:i4>
      </vt:variant>
      <vt:variant>
        <vt:i4>5</vt:i4>
      </vt:variant>
      <vt:variant>
        <vt:lpwstr/>
      </vt:variant>
      <vt:variant>
        <vt:lpwstr>_Toc236625802</vt:lpwstr>
      </vt:variant>
      <vt:variant>
        <vt:i4>1507390</vt:i4>
      </vt:variant>
      <vt:variant>
        <vt:i4>104</vt:i4>
      </vt:variant>
      <vt:variant>
        <vt:i4>0</vt:i4>
      </vt:variant>
      <vt:variant>
        <vt:i4>5</vt:i4>
      </vt:variant>
      <vt:variant>
        <vt:lpwstr/>
      </vt:variant>
      <vt:variant>
        <vt:lpwstr>_Toc236625801</vt:lpwstr>
      </vt:variant>
      <vt:variant>
        <vt:i4>1507390</vt:i4>
      </vt:variant>
      <vt:variant>
        <vt:i4>98</vt:i4>
      </vt:variant>
      <vt:variant>
        <vt:i4>0</vt:i4>
      </vt:variant>
      <vt:variant>
        <vt:i4>5</vt:i4>
      </vt:variant>
      <vt:variant>
        <vt:lpwstr/>
      </vt:variant>
      <vt:variant>
        <vt:lpwstr>_Toc236625800</vt:lpwstr>
      </vt:variant>
      <vt:variant>
        <vt:i4>1966129</vt:i4>
      </vt:variant>
      <vt:variant>
        <vt:i4>92</vt:i4>
      </vt:variant>
      <vt:variant>
        <vt:i4>0</vt:i4>
      </vt:variant>
      <vt:variant>
        <vt:i4>5</vt:i4>
      </vt:variant>
      <vt:variant>
        <vt:lpwstr/>
      </vt:variant>
      <vt:variant>
        <vt:lpwstr>_Toc236625799</vt:lpwstr>
      </vt:variant>
      <vt:variant>
        <vt:i4>1966129</vt:i4>
      </vt:variant>
      <vt:variant>
        <vt:i4>86</vt:i4>
      </vt:variant>
      <vt:variant>
        <vt:i4>0</vt:i4>
      </vt:variant>
      <vt:variant>
        <vt:i4>5</vt:i4>
      </vt:variant>
      <vt:variant>
        <vt:lpwstr/>
      </vt:variant>
      <vt:variant>
        <vt:lpwstr>_Toc236625798</vt:lpwstr>
      </vt:variant>
      <vt:variant>
        <vt:i4>1966129</vt:i4>
      </vt:variant>
      <vt:variant>
        <vt:i4>80</vt:i4>
      </vt:variant>
      <vt:variant>
        <vt:i4>0</vt:i4>
      </vt:variant>
      <vt:variant>
        <vt:i4>5</vt:i4>
      </vt:variant>
      <vt:variant>
        <vt:lpwstr/>
      </vt:variant>
      <vt:variant>
        <vt:lpwstr>_Toc236625797</vt:lpwstr>
      </vt:variant>
      <vt:variant>
        <vt:i4>1966129</vt:i4>
      </vt:variant>
      <vt:variant>
        <vt:i4>74</vt:i4>
      </vt:variant>
      <vt:variant>
        <vt:i4>0</vt:i4>
      </vt:variant>
      <vt:variant>
        <vt:i4>5</vt:i4>
      </vt:variant>
      <vt:variant>
        <vt:lpwstr/>
      </vt:variant>
      <vt:variant>
        <vt:lpwstr>_Toc236625796</vt:lpwstr>
      </vt:variant>
      <vt:variant>
        <vt:i4>1966129</vt:i4>
      </vt:variant>
      <vt:variant>
        <vt:i4>68</vt:i4>
      </vt:variant>
      <vt:variant>
        <vt:i4>0</vt:i4>
      </vt:variant>
      <vt:variant>
        <vt:i4>5</vt:i4>
      </vt:variant>
      <vt:variant>
        <vt:lpwstr/>
      </vt:variant>
      <vt:variant>
        <vt:lpwstr>_Toc236625795</vt:lpwstr>
      </vt:variant>
      <vt:variant>
        <vt:i4>1966129</vt:i4>
      </vt:variant>
      <vt:variant>
        <vt:i4>62</vt:i4>
      </vt:variant>
      <vt:variant>
        <vt:i4>0</vt:i4>
      </vt:variant>
      <vt:variant>
        <vt:i4>5</vt:i4>
      </vt:variant>
      <vt:variant>
        <vt:lpwstr/>
      </vt:variant>
      <vt:variant>
        <vt:lpwstr>_Toc236625794</vt:lpwstr>
      </vt:variant>
      <vt:variant>
        <vt:i4>1966129</vt:i4>
      </vt:variant>
      <vt:variant>
        <vt:i4>56</vt:i4>
      </vt:variant>
      <vt:variant>
        <vt:i4>0</vt:i4>
      </vt:variant>
      <vt:variant>
        <vt:i4>5</vt:i4>
      </vt:variant>
      <vt:variant>
        <vt:lpwstr/>
      </vt:variant>
      <vt:variant>
        <vt:lpwstr>_Toc236625793</vt:lpwstr>
      </vt:variant>
      <vt:variant>
        <vt:i4>1966129</vt:i4>
      </vt:variant>
      <vt:variant>
        <vt:i4>50</vt:i4>
      </vt:variant>
      <vt:variant>
        <vt:i4>0</vt:i4>
      </vt:variant>
      <vt:variant>
        <vt:i4>5</vt:i4>
      </vt:variant>
      <vt:variant>
        <vt:lpwstr/>
      </vt:variant>
      <vt:variant>
        <vt:lpwstr>_Toc236625792</vt:lpwstr>
      </vt:variant>
      <vt:variant>
        <vt:i4>1966129</vt:i4>
      </vt:variant>
      <vt:variant>
        <vt:i4>44</vt:i4>
      </vt:variant>
      <vt:variant>
        <vt:i4>0</vt:i4>
      </vt:variant>
      <vt:variant>
        <vt:i4>5</vt:i4>
      </vt:variant>
      <vt:variant>
        <vt:lpwstr/>
      </vt:variant>
      <vt:variant>
        <vt:lpwstr>_Toc236625791</vt:lpwstr>
      </vt:variant>
      <vt:variant>
        <vt:i4>1966129</vt:i4>
      </vt:variant>
      <vt:variant>
        <vt:i4>38</vt:i4>
      </vt:variant>
      <vt:variant>
        <vt:i4>0</vt:i4>
      </vt:variant>
      <vt:variant>
        <vt:i4>5</vt:i4>
      </vt:variant>
      <vt:variant>
        <vt:lpwstr/>
      </vt:variant>
      <vt:variant>
        <vt:lpwstr>_Toc236625790</vt:lpwstr>
      </vt:variant>
      <vt:variant>
        <vt:i4>2031665</vt:i4>
      </vt:variant>
      <vt:variant>
        <vt:i4>32</vt:i4>
      </vt:variant>
      <vt:variant>
        <vt:i4>0</vt:i4>
      </vt:variant>
      <vt:variant>
        <vt:i4>5</vt:i4>
      </vt:variant>
      <vt:variant>
        <vt:lpwstr/>
      </vt:variant>
      <vt:variant>
        <vt:lpwstr>_Toc236625789</vt:lpwstr>
      </vt:variant>
      <vt:variant>
        <vt:i4>2031665</vt:i4>
      </vt:variant>
      <vt:variant>
        <vt:i4>26</vt:i4>
      </vt:variant>
      <vt:variant>
        <vt:i4>0</vt:i4>
      </vt:variant>
      <vt:variant>
        <vt:i4>5</vt:i4>
      </vt:variant>
      <vt:variant>
        <vt:lpwstr/>
      </vt:variant>
      <vt:variant>
        <vt:lpwstr>_Toc236625788</vt:lpwstr>
      </vt:variant>
      <vt:variant>
        <vt:i4>2031665</vt:i4>
      </vt:variant>
      <vt:variant>
        <vt:i4>20</vt:i4>
      </vt:variant>
      <vt:variant>
        <vt:i4>0</vt:i4>
      </vt:variant>
      <vt:variant>
        <vt:i4>5</vt:i4>
      </vt:variant>
      <vt:variant>
        <vt:lpwstr/>
      </vt:variant>
      <vt:variant>
        <vt:lpwstr>_Toc236625787</vt:lpwstr>
      </vt:variant>
      <vt:variant>
        <vt:i4>2031665</vt:i4>
      </vt:variant>
      <vt:variant>
        <vt:i4>14</vt:i4>
      </vt:variant>
      <vt:variant>
        <vt:i4>0</vt:i4>
      </vt:variant>
      <vt:variant>
        <vt:i4>5</vt:i4>
      </vt:variant>
      <vt:variant>
        <vt:lpwstr/>
      </vt:variant>
      <vt:variant>
        <vt:lpwstr>_Toc236625786</vt:lpwstr>
      </vt:variant>
      <vt:variant>
        <vt:i4>2031665</vt:i4>
      </vt:variant>
      <vt:variant>
        <vt:i4>8</vt:i4>
      </vt:variant>
      <vt:variant>
        <vt:i4>0</vt:i4>
      </vt:variant>
      <vt:variant>
        <vt:i4>5</vt:i4>
      </vt:variant>
      <vt:variant>
        <vt:lpwstr/>
      </vt:variant>
      <vt:variant>
        <vt:lpwstr>_Toc236625785</vt:lpwstr>
      </vt:variant>
      <vt:variant>
        <vt:i4>2031665</vt:i4>
      </vt:variant>
      <vt:variant>
        <vt:i4>2</vt:i4>
      </vt:variant>
      <vt:variant>
        <vt:i4>0</vt:i4>
      </vt:variant>
      <vt:variant>
        <vt:i4>5</vt:i4>
      </vt:variant>
      <vt:variant>
        <vt:lpwstr/>
      </vt:variant>
      <vt:variant>
        <vt:lpwstr>_Toc236625784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Image</dc:creator>
  <cp:lastModifiedBy>bzs</cp:lastModifiedBy>
  <cp:revision>131</cp:revision>
  <dcterms:created xsi:type="dcterms:W3CDTF">2016-08-31T09:33:00Z</dcterms:created>
  <dcterms:modified xsi:type="dcterms:W3CDTF">2017-05-16T05:47:00Z</dcterms:modified>
</cp:coreProperties>
</file>